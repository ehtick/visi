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08934" w14:textId="77777777" w:rsidR="00EA0C76" w:rsidRPr="00E3652E" w:rsidRDefault="00E3652E" w:rsidP="00EA0C76">
      <w:pPr>
        <w:rPr>
          <w:rFonts w:ascii="Corbel" w:hAnsi="Corbel"/>
          <w:sz w:val="22"/>
          <w:szCs w:val="22"/>
        </w:rPr>
      </w:pPr>
      <w:bookmarkStart w:id="0" w:name="_GoBack"/>
      <w:bookmarkEnd w:id="0"/>
      <w:r w:rsidRPr="00E3652E">
        <w:rPr>
          <w:rFonts w:ascii="Corbel" w:hAnsi="Corbel"/>
          <w:b/>
          <w:i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1B908A3E" wp14:editId="1B908A3F">
            <wp:simplePos x="0" y="0"/>
            <wp:positionH relativeFrom="column">
              <wp:posOffset>3246120</wp:posOffset>
            </wp:positionH>
            <wp:positionV relativeFrom="paragraph">
              <wp:posOffset>-261620</wp:posOffset>
            </wp:positionV>
            <wp:extent cx="2586990" cy="620395"/>
            <wp:effectExtent l="0" t="0" r="3810" b="8255"/>
            <wp:wrapSquare wrapText="bothSides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m logo standaard vis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08935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36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37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38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39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3A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3B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3C" w14:textId="77777777" w:rsidR="008F5D8D" w:rsidRPr="00E3652E" w:rsidRDefault="008F5D8D" w:rsidP="00EA0C76">
      <w:pPr>
        <w:rPr>
          <w:rFonts w:ascii="Corbel" w:hAnsi="Corbel"/>
          <w:sz w:val="22"/>
          <w:szCs w:val="22"/>
        </w:rPr>
      </w:pPr>
    </w:p>
    <w:p w14:paraId="1B90893D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3E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3F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40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41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42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43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44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45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46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47" w14:textId="54BF5F6E" w:rsidR="00EA0C76" w:rsidRPr="00E3652E" w:rsidRDefault="00812556" w:rsidP="00EA0C76">
      <w:pPr>
        <w:rPr>
          <w:rFonts w:ascii="Corbel" w:hAnsi="Corbel"/>
          <w:b/>
          <w:sz w:val="32"/>
          <w:szCs w:val="32"/>
        </w:rPr>
      </w:pPr>
      <w:r w:rsidRPr="00E3652E">
        <w:rPr>
          <w:rFonts w:ascii="Corbel" w:hAnsi="Corbel"/>
          <w:b/>
          <w:sz w:val="32"/>
          <w:szCs w:val="32"/>
        </w:rPr>
        <w:t>Leidraad VISI-systematiek</w:t>
      </w:r>
      <w:r w:rsidR="00D10F55" w:rsidRPr="00E3652E">
        <w:rPr>
          <w:rFonts w:ascii="Corbel" w:hAnsi="Corbel"/>
          <w:b/>
          <w:sz w:val="32"/>
          <w:szCs w:val="32"/>
        </w:rPr>
        <w:t xml:space="preserve"> versie 1.</w:t>
      </w:r>
      <w:r w:rsidR="005A6954" w:rsidRPr="00E3652E">
        <w:rPr>
          <w:rFonts w:ascii="Corbel" w:hAnsi="Corbel"/>
          <w:b/>
          <w:sz w:val="32"/>
          <w:szCs w:val="32"/>
        </w:rPr>
        <w:t xml:space="preserve">6 </w:t>
      </w:r>
      <w:del w:id="1" w:author="Willems, P.H. (Peter)" w:date="2019-03-27T09:17:00Z">
        <w:r w:rsidR="005A6954" w:rsidRPr="00E3652E" w:rsidDel="00AD772C">
          <w:rPr>
            <w:rFonts w:ascii="Corbel" w:hAnsi="Corbel"/>
            <w:b/>
            <w:sz w:val="32"/>
            <w:szCs w:val="32"/>
            <w:highlight w:val="red"/>
          </w:rPr>
          <w:delText>&gt;&gt;&gt;nog actualiseren!!&lt;&lt;&lt;</w:delText>
        </w:r>
      </w:del>
    </w:p>
    <w:p w14:paraId="1B908948" w14:textId="77777777" w:rsidR="00EA0C76" w:rsidRPr="00E3652E" w:rsidRDefault="00EA0C76" w:rsidP="00EA0C76">
      <w:pPr>
        <w:rPr>
          <w:rFonts w:ascii="Corbel" w:hAnsi="Corbel"/>
          <w:b/>
          <w:sz w:val="32"/>
          <w:szCs w:val="32"/>
        </w:rPr>
      </w:pPr>
    </w:p>
    <w:p w14:paraId="1B908949" w14:textId="77777777" w:rsidR="00EA0C76" w:rsidRPr="00E3652E" w:rsidRDefault="00EA0C76" w:rsidP="00EB7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rbel" w:hAnsi="Corbel"/>
          <w:b/>
          <w:sz w:val="32"/>
          <w:szCs w:val="32"/>
        </w:rPr>
      </w:pPr>
      <w:r w:rsidRPr="00E3652E">
        <w:rPr>
          <w:rFonts w:ascii="Corbel" w:hAnsi="Corbel"/>
          <w:b/>
          <w:sz w:val="32"/>
          <w:szCs w:val="32"/>
        </w:rPr>
        <w:t xml:space="preserve">Bijlage </w:t>
      </w:r>
      <w:r w:rsidR="00613069" w:rsidRPr="00E3652E">
        <w:rPr>
          <w:rFonts w:ascii="Corbel" w:hAnsi="Corbel"/>
          <w:b/>
          <w:sz w:val="32"/>
          <w:szCs w:val="32"/>
        </w:rPr>
        <w:t>13</w:t>
      </w:r>
    </w:p>
    <w:p w14:paraId="1B90894A" w14:textId="77777777" w:rsidR="00EA0C76" w:rsidRPr="00E3652E" w:rsidRDefault="00A52CB9" w:rsidP="00EB7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rbel" w:hAnsi="Corbel"/>
          <w:b/>
          <w:sz w:val="32"/>
          <w:szCs w:val="32"/>
        </w:rPr>
      </w:pPr>
      <w:r w:rsidRPr="00E3652E">
        <w:rPr>
          <w:rFonts w:ascii="Corbel" w:hAnsi="Corbel"/>
          <w:b/>
          <w:sz w:val="32"/>
          <w:szCs w:val="32"/>
        </w:rPr>
        <w:t>Verkleinen van raamwerken m.b.v. optionele velden</w:t>
      </w:r>
    </w:p>
    <w:p w14:paraId="1B90894B" w14:textId="77777777" w:rsidR="00A52CB9" w:rsidRPr="00E3652E" w:rsidRDefault="00A52CB9" w:rsidP="00EA0C76">
      <w:pPr>
        <w:rPr>
          <w:rFonts w:ascii="Corbel" w:hAnsi="Corbel"/>
          <w:b/>
          <w:sz w:val="32"/>
          <w:szCs w:val="32"/>
        </w:rPr>
      </w:pPr>
    </w:p>
    <w:p w14:paraId="1B90894C" w14:textId="77777777" w:rsidR="00590AE3" w:rsidRPr="00E3652E" w:rsidRDefault="00D10F55" w:rsidP="00EA0C76">
      <w:pPr>
        <w:rPr>
          <w:rFonts w:ascii="Corbel" w:hAnsi="Corbel"/>
          <w:b/>
          <w:sz w:val="32"/>
          <w:szCs w:val="32"/>
        </w:rPr>
      </w:pPr>
      <w:r w:rsidRPr="00E3652E">
        <w:rPr>
          <w:rFonts w:ascii="Corbel" w:hAnsi="Corbel"/>
          <w:b/>
          <w:sz w:val="32"/>
          <w:szCs w:val="32"/>
        </w:rPr>
        <w:t>Normatief</w:t>
      </w:r>
    </w:p>
    <w:p w14:paraId="1B90894D" w14:textId="77777777" w:rsidR="00590AE3" w:rsidRPr="00E3652E" w:rsidRDefault="00590AE3" w:rsidP="00F771CD">
      <w:pPr>
        <w:tabs>
          <w:tab w:val="left" w:pos="1701"/>
          <w:tab w:val="left" w:pos="4253"/>
        </w:tabs>
        <w:rPr>
          <w:rFonts w:ascii="Corbel" w:hAnsi="Corbel"/>
          <w:sz w:val="22"/>
          <w:szCs w:val="22"/>
        </w:rPr>
      </w:pPr>
    </w:p>
    <w:p w14:paraId="1B90894E" w14:textId="77777777" w:rsidR="008F5D8D" w:rsidRPr="00E3652E" w:rsidRDefault="008F5D8D" w:rsidP="00F771CD">
      <w:pPr>
        <w:tabs>
          <w:tab w:val="left" w:pos="1701"/>
          <w:tab w:val="left" w:pos="4253"/>
        </w:tabs>
        <w:rPr>
          <w:rFonts w:ascii="Corbel" w:hAnsi="Corbel"/>
          <w:sz w:val="22"/>
          <w:szCs w:val="22"/>
        </w:rPr>
      </w:pPr>
    </w:p>
    <w:p w14:paraId="1B90894F" w14:textId="77777777" w:rsidR="00F771CD" w:rsidRPr="00E3652E" w:rsidRDefault="00F771CD" w:rsidP="00F771CD">
      <w:pPr>
        <w:tabs>
          <w:tab w:val="left" w:pos="1701"/>
          <w:tab w:val="left" w:pos="4253"/>
        </w:tabs>
        <w:rPr>
          <w:rFonts w:ascii="Corbel" w:hAnsi="Corbel"/>
          <w:sz w:val="22"/>
          <w:szCs w:val="22"/>
        </w:rPr>
      </w:pPr>
      <w:r w:rsidRPr="00E3652E">
        <w:rPr>
          <w:rFonts w:ascii="Corbel" w:hAnsi="Corbel"/>
          <w:sz w:val="22"/>
          <w:szCs w:val="22"/>
        </w:rPr>
        <w:t>Documentversie:</w:t>
      </w:r>
      <w:r w:rsidRPr="00E3652E">
        <w:rPr>
          <w:rFonts w:ascii="Corbel" w:hAnsi="Corbel"/>
          <w:sz w:val="22"/>
          <w:szCs w:val="22"/>
        </w:rPr>
        <w:tab/>
      </w:r>
      <w:r w:rsidR="00236A6D" w:rsidRPr="00E3652E">
        <w:rPr>
          <w:rFonts w:ascii="Corbel" w:hAnsi="Corbel"/>
          <w:sz w:val="22"/>
          <w:szCs w:val="22"/>
        </w:rPr>
        <w:t>1.</w:t>
      </w:r>
      <w:r w:rsidR="00E3652E">
        <w:rPr>
          <w:rFonts w:ascii="Corbel" w:hAnsi="Corbel"/>
          <w:sz w:val="22"/>
          <w:szCs w:val="22"/>
        </w:rPr>
        <w:t>2</w:t>
      </w:r>
    </w:p>
    <w:p w14:paraId="1B908950" w14:textId="77F8E335" w:rsidR="00EA0C76" w:rsidRPr="00E3652E" w:rsidRDefault="00EA0C76" w:rsidP="00F771CD">
      <w:pPr>
        <w:tabs>
          <w:tab w:val="left" w:pos="1701"/>
          <w:tab w:val="left" w:pos="4253"/>
        </w:tabs>
        <w:rPr>
          <w:rFonts w:ascii="Corbel" w:hAnsi="Corbel"/>
          <w:sz w:val="22"/>
          <w:szCs w:val="22"/>
        </w:rPr>
      </w:pPr>
      <w:r w:rsidRPr="00E3652E">
        <w:rPr>
          <w:rFonts w:ascii="Corbel" w:hAnsi="Corbel"/>
          <w:sz w:val="22"/>
          <w:szCs w:val="22"/>
        </w:rPr>
        <w:t>Datum:</w:t>
      </w:r>
      <w:r w:rsidRPr="00E3652E">
        <w:rPr>
          <w:rFonts w:ascii="Corbel" w:hAnsi="Corbel"/>
          <w:sz w:val="22"/>
          <w:szCs w:val="22"/>
        </w:rPr>
        <w:tab/>
      </w:r>
      <w:del w:id="2" w:author="Willems, P.H. (Peter)" w:date="2019-03-27T09:17:00Z">
        <w:r w:rsidR="00E3652E" w:rsidDel="00AD772C">
          <w:rPr>
            <w:rFonts w:ascii="Corbel" w:hAnsi="Corbel"/>
            <w:sz w:val="22"/>
            <w:szCs w:val="22"/>
          </w:rPr>
          <w:delText>5 december 2016</w:delText>
        </w:r>
      </w:del>
      <w:ins w:id="3" w:author="Willems, P.H. (Peter)" w:date="2019-03-27T09:17:00Z">
        <w:r w:rsidR="00AD772C">
          <w:rPr>
            <w:rFonts w:ascii="Corbel" w:hAnsi="Corbel"/>
            <w:sz w:val="22"/>
            <w:szCs w:val="22"/>
          </w:rPr>
          <w:t>april 2019</w:t>
        </w:r>
      </w:ins>
    </w:p>
    <w:p w14:paraId="1B908951" w14:textId="2A139052" w:rsidR="00EA0C76" w:rsidRPr="00E3652E" w:rsidRDefault="00EA0C76" w:rsidP="00F771CD">
      <w:pPr>
        <w:tabs>
          <w:tab w:val="left" w:pos="1701"/>
          <w:tab w:val="left" w:pos="4253"/>
        </w:tabs>
        <w:rPr>
          <w:rFonts w:ascii="Corbel" w:hAnsi="Corbel"/>
          <w:sz w:val="22"/>
          <w:szCs w:val="22"/>
        </w:rPr>
      </w:pPr>
      <w:r w:rsidRPr="00E3652E">
        <w:rPr>
          <w:rFonts w:ascii="Corbel" w:hAnsi="Corbel"/>
          <w:sz w:val="22"/>
          <w:szCs w:val="22"/>
        </w:rPr>
        <w:t>Status:</w:t>
      </w:r>
      <w:r w:rsidRPr="00E3652E">
        <w:rPr>
          <w:rFonts w:ascii="Corbel" w:hAnsi="Corbel"/>
          <w:sz w:val="22"/>
          <w:szCs w:val="22"/>
        </w:rPr>
        <w:tab/>
      </w:r>
      <w:del w:id="4" w:author="Willems, P.H. (Peter)" w:date="2019-03-27T09:17:00Z">
        <w:r w:rsidR="00E3652E" w:rsidDel="00AD772C">
          <w:rPr>
            <w:rFonts w:ascii="Corbel" w:hAnsi="Corbel"/>
            <w:sz w:val="22"/>
            <w:szCs w:val="22"/>
          </w:rPr>
          <w:delText>Concept</w:delText>
        </w:r>
      </w:del>
      <w:ins w:id="5" w:author="Willems, P.H. (Peter)" w:date="2019-03-27T09:17:00Z">
        <w:r w:rsidR="00AD772C">
          <w:rPr>
            <w:rFonts w:ascii="Corbel" w:hAnsi="Corbel"/>
            <w:sz w:val="22"/>
            <w:szCs w:val="22"/>
          </w:rPr>
          <w:t>Definitief</w:t>
        </w:r>
      </w:ins>
    </w:p>
    <w:p w14:paraId="1B908952" w14:textId="77777777" w:rsidR="00EA0C76" w:rsidRPr="00E3652E" w:rsidRDefault="00EA0C76" w:rsidP="00EA0C76">
      <w:pPr>
        <w:tabs>
          <w:tab w:val="right" w:pos="3969"/>
          <w:tab w:val="left" w:pos="4253"/>
        </w:tabs>
        <w:rPr>
          <w:rFonts w:ascii="Corbel" w:hAnsi="Corbel"/>
          <w:sz w:val="22"/>
          <w:szCs w:val="22"/>
        </w:rPr>
      </w:pPr>
    </w:p>
    <w:p w14:paraId="1B908953" w14:textId="77777777" w:rsidR="007E7AE5" w:rsidRPr="00E3652E" w:rsidRDefault="007E7AE5" w:rsidP="00EA0C76">
      <w:pPr>
        <w:tabs>
          <w:tab w:val="right" w:pos="3969"/>
          <w:tab w:val="left" w:pos="4253"/>
        </w:tabs>
        <w:rPr>
          <w:rFonts w:ascii="Corbel" w:hAnsi="Corbel"/>
          <w:sz w:val="22"/>
          <w:szCs w:val="22"/>
        </w:rPr>
      </w:pPr>
    </w:p>
    <w:p w14:paraId="1B908954" w14:textId="77777777" w:rsidR="007E7AE5" w:rsidRPr="00E3652E" w:rsidRDefault="007E7AE5" w:rsidP="00EA0C76">
      <w:pPr>
        <w:tabs>
          <w:tab w:val="right" w:pos="3969"/>
          <w:tab w:val="left" w:pos="4253"/>
        </w:tabs>
        <w:rPr>
          <w:rFonts w:ascii="Corbel" w:hAnsi="Corbel"/>
          <w:sz w:val="22"/>
          <w:szCs w:val="22"/>
        </w:rPr>
      </w:pPr>
    </w:p>
    <w:p w14:paraId="1B908955" w14:textId="77777777" w:rsidR="00EA0C76" w:rsidRPr="00E3652E" w:rsidRDefault="00EA0C76" w:rsidP="00EA0C76">
      <w:pPr>
        <w:tabs>
          <w:tab w:val="left" w:pos="3402"/>
          <w:tab w:val="left" w:pos="4253"/>
        </w:tabs>
        <w:rPr>
          <w:rFonts w:ascii="Corbel" w:hAnsi="Corbel"/>
          <w:sz w:val="22"/>
          <w:szCs w:val="22"/>
        </w:rPr>
      </w:pPr>
    </w:p>
    <w:p w14:paraId="1B908956" w14:textId="77777777" w:rsidR="00EA0C76" w:rsidRPr="00E3652E" w:rsidRDefault="00EA0C76" w:rsidP="00EA0C76">
      <w:pPr>
        <w:rPr>
          <w:rFonts w:ascii="Corbel" w:hAnsi="Corbel"/>
          <w:sz w:val="22"/>
          <w:szCs w:val="22"/>
        </w:rPr>
        <w:sectPr w:rsidR="00EA0C76" w:rsidRPr="00E3652E" w:rsidSect="00EA0C76">
          <w:footerReference w:type="default" r:id="rId8"/>
          <w:type w:val="continuous"/>
          <w:pgSz w:w="11906" w:h="16838"/>
          <w:pgMar w:top="1702" w:right="1133" w:bottom="1417" w:left="1701" w:header="708" w:footer="708" w:gutter="0"/>
          <w:cols w:space="708"/>
          <w:docGrid w:linePitch="360"/>
        </w:sectPr>
      </w:pPr>
    </w:p>
    <w:p w14:paraId="1B908957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58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59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5A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5B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5C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5D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5E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5F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60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61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62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63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64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65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66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67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68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69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6A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6B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6C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6D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6E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6F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70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71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72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73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74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75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76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77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78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79" w14:textId="77777777" w:rsidR="008F5D8D" w:rsidRPr="00E3652E" w:rsidRDefault="008F5D8D" w:rsidP="00EA0C76">
      <w:pPr>
        <w:rPr>
          <w:rFonts w:ascii="Corbel" w:hAnsi="Corbel"/>
          <w:sz w:val="22"/>
          <w:szCs w:val="22"/>
        </w:rPr>
      </w:pPr>
    </w:p>
    <w:p w14:paraId="1B90897A" w14:textId="77777777" w:rsidR="008F5D8D" w:rsidRPr="00E3652E" w:rsidRDefault="008F5D8D" w:rsidP="00EA0C76">
      <w:pPr>
        <w:rPr>
          <w:rFonts w:ascii="Corbel" w:hAnsi="Corbel"/>
          <w:sz w:val="22"/>
          <w:szCs w:val="22"/>
        </w:rPr>
      </w:pPr>
    </w:p>
    <w:p w14:paraId="1B90897B" w14:textId="77777777" w:rsidR="008F5D8D" w:rsidRPr="00E3652E" w:rsidRDefault="008F5D8D" w:rsidP="00EA0C76">
      <w:pPr>
        <w:rPr>
          <w:rFonts w:ascii="Corbel" w:hAnsi="Corbel"/>
          <w:sz w:val="22"/>
          <w:szCs w:val="22"/>
        </w:rPr>
      </w:pPr>
    </w:p>
    <w:p w14:paraId="1B90897C" w14:textId="77777777" w:rsidR="00EA0C76" w:rsidRPr="00E3652E" w:rsidRDefault="00EA0C76" w:rsidP="00EA0C76">
      <w:pPr>
        <w:rPr>
          <w:rFonts w:ascii="Corbel" w:hAnsi="Corbel"/>
          <w:sz w:val="22"/>
          <w:szCs w:val="22"/>
        </w:rPr>
      </w:pPr>
    </w:p>
    <w:p w14:paraId="1B90897D" w14:textId="77777777" w:rsidR="00F7662B" w:rsidRPr="00E3652E" w:rsidRDefault="00F7662B" w:rsidP="00F7662B">
      <w:pPr>
        <w:rPr>
          <w:rFonts w:ascii="Corbel" w:hAnsi="Corbel"/>
          <w:sz w:val="22"/>
          <w:szCs w:val="22"/>
        </w:rPr>
      </w:pPr>
      <w:bookmarkStart w:id="6" w:name="Element_typen"/>
      <w:bookmarkEnd w:id="6"/>
    </w:p>
    <w:p w14:paraId="1B90897E" w14:textId="758D0E35" w:rsidR="00F7662B" w:rsidRPr="00E3652E" w:rsidRDefault="00C812B0" w:rsidP="00F7662B">
      <w:pPr>
        <w:rPr>
          <w:rFonts w:ascii="Corbel" w:hAnsi="Corbel"/>
          <w:sz w:val="22"/>
          <w:szCs w:val="22"/>
        </w:rPr>
      </w:pPr>
      <w:r w:rsidRPr="00E3652E">
        <w:rPr>
          <w:rFonts w:ascii="Corbel" w:hAnsi="Corbel"/>
          <w:noProof/>
          <w:sz w:val="22"/>
          <w:szCs w:val="22"/>
        </w:rPr>
        <w:drawing>
          <wp:inline distT="0" distB="0" distL="0" distR="0" wp14:anchorId="1B908A40" wp14:editId="1B908A41">
            <wp:extent cx="862965" cy="299720"/>
            <wp:effectExtent l="0" t="0" r="0" b="5080"/>
            <wp:docPr id="4" name="Afbeelding 1" descr="by-nc-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-nc-s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62B" w:rsidRPr="00E3652E">
        <w:rPr>
          <w:rFonts w:ascii="Corbel" w:hAnsi="Corbel"/>
          <w:sz w:val="22"/>
          <w:szCs w:val="22"/>
        </w:rPr>
        <w:t xml:space="preserve">  VISI  2003</w:t>
      </w:r>
      <w:r w:rsidR="00E3652E">
        <w:rPr>
          <w:rFonts w:ascii="Corbel" w:hAnsi="Corbel"/>
          <w:sz w:val="22"/>
          <w:szCs w:val="22"/>
        </w:rPr>
        <w:t xml:space="preserve"> - </w:t>
      </w:r>
      <w:del w:id="7" w:author="Willems, P.H. (Peter)" w:date="2019-03-27T09:17:00Z">
        <w:r w:rsidR="00E3652E" w:rsidDel="00AD772C">
          <w:rPr>
            <w:rFonts w:ascii="Corbel" w:hAnsi="Corbel"/>
            <w:sz w:val="22"/>
            <w:szCs w:val="22"/>
          </w:rPr>
          <w:delText>2016</w:delText>
        </w:r>
      </w:del>
      <w:ins w:id="8" w:author="Willems, P.H. (Peter)" w:date="2019-03-27T09:17:00Z">
        <w:r w:rsidR="00AD772C">
          <w:rPr>
            <w:rFonts w:ascii="Corbel" w:hAnsi="Corbel"/>
            <w:sz w:val="22"/>
            <w:szCs w:val="22"/>
          </w:rPr>
          <w:t>2019</w:t>
        </w:r>
      </w:ins>
    </w:p>
    <w:p w14:paraId="1B90897F" w14:textId="77777777" w:rsidR="00F7662B" w:rsidRPr="00E3652E" w:rsidRDefault="00F7662B" w:rsidP="00F7662B">
      <w:pPr>
        <w:ind w:right="-2"/>
        <w:rPr>
          <w:rFonts w:ascii="Corbel" w:eastAsia="Frutiger-Roman" w:hAnsi="Corbel"/>
          <w:sz w:val="22"/>
          <w:szCs w:val="22"/>
        </w:rPr>
      </w:pPr>
    </w:p>
    <w:p w14:paraId="1B908980" w14:textId="77777777" w:rsidR="00F7662B" w:rsidRPr="00E3652E" w:rsidRDefault="00F7662B" w:rsidP="00F7662B">
      <w:pPr>
        <w:ind w:right="-2"/>
        <w:rPr>
          <w:rFonts w:ascii="Corbel" w:eastAsia="Frutiger-Roman" w:hAnsi="Corbel"/>
          <w:sz w:val="22"/>
          <w:szCs w:val="22"/>
        </w:rPr>
      </w:pPr>
      <w:r w:rsidRPr="00E3652E">
        <w:rPr>
          <w:rFonts w:ascii="Corbel" w:eastAsia="Frutiger-Roman" w:hAnsi="Corbel"/>
          <w:sz w:val="22"/>
          <w:szCs w:val="22"/>
        </w:rPr>
        <w:t xml:space="preserve">Op deze uitgave is de Creative </w:t>
      </w:r>
      <w:proofErr w:type="spellStart"/>
      <w:r w:rsidRPr="00E3652E">
        <w:rPr>
          <w:rFonts w:ascii="Corbel" w:eastAsia="Frutiger-Roman" w:hAnsi="Corbel"/>
          <w:sz w:val="22"/>
          <w:szCs w:val="22"/>
        </w:rPr>
        <w:t>Commons</w:t>
      </w:r>
      <w:proofErr w:type="spellEnd"/>
      <w:r w:rsidRPr="00E3652E">
        <w:rPr>
          <w:rFonts w:ascii="Corbel" w:eastAsia="Frutiger-Roman" w:hAnsi="Corbel"/>
          <w:sz w:val="22"/>
          <w:szCs w:val="22"/>
        </w:rPr>
        <w:t xml:space="preserve"> Licentie – Naamsvermelding – </w:t>
      </w:r>
      <w:proofErr w:type="spellStart"/>
      <w:r w:rsidRPr="00E3652E">
        <w:rPr>
          <w:rFonts w:ascii="Corbel" w:eastAsia="Frutiger-Roman" w:hAnsi="Corbel"/>
          <w:sz w:val="22"/>
          <w:szCs w:val="22"/>
        </w:rPr>
        <w:t>NietCommercieel</w:t>
      </w:r>
      <w:proofErr w:type="spellEnd"/>
      <w:r w:rsidRPr="00E3652E">
        <w:rPr>
          <w:rFonts w:ascii="Corbel" w:eastAsia="Frutiger-Roman" w:hAnsi="Corbel"/>
          <w:sz w:val="22"/>
          <w:szCs w:val="22"/>
        </w:rPr>
        <w:t xml:space="preserve"> – </w:t>
      </w:r>
      <w:proofErr w:type="spellStart"/>
      <w:r w:rsidRPr="00E3652E">
        <w:rPr>
          <w:rFonts w:ascii="Corbel" w:eastAsia="Frutiger-Roman" w:hAnsi="Corbel"/>
          <w:sz w:val="22"/>
          <w:szCs w:val="22"/>
        </w:rPr>
        <w:t>GelijkDelen</w:t>
      </w:r>
      <w:proofErr w:type="spellEnd"/>
      <w:r w:rsidRPr="00E3652E">
        <w:rPr>
          <w:rFonts w:ascii="Corbel" w:eastAsia="Frutiger-Roman" w:hAnsi="Corbel"/>
          <w:sz w:val="22"/>
          <w:szCs w:val="22"/>
        </w:rPr>
        <w:t xml:space="preserve"> – van toepassing. (zie: </w:t>
      </w:r>
      <w:hyperlink r:id="rId10" w:history="1">
        <w:r w:rsidRPr="00E3652E">
          <w:rPr>
            <w:rStyle w:val="Hyperlink"/>
            <w:rFonts w:ascii="Corbel" w:hAnsi="Corbel"/>
            <w:sz w:val="22"/>
            <w:szCs w:val="22"/>
          </w:rPr>
          <w:t>http://creativecommons.org/licenses/by-nc-sa/3.0/nl/</w:t>
        </w:r>
      </w:hyperlink>
      <w:r w:rsidRPr="00E3652E">
        <w:rPr>
          <w:rFonts w:ascii="Corbel" w:eastAsia="Frutiger-Roman" w:hAnsi="Corbel"/>
          <w:sz w:val="22"/>
          <w:szCs w:val="22"/>
        </w:rPr>
        <w:t>)</w:t>
      </w:r>
    </w:p>
    <w:p w14:paraId="1B908981" w14:textId="77777777" w:rsidR="00F7662B" w:rsidRPr="00E3652E" w:rsidRDefault="00F7662B" w:rsidP="00F7662B">
      <w:pPr>
        <w:ind w:right="-2"/>
        <w:rPr>
          <w:rFonts w:ascii="Corbel" w:eastAsia="Frutiger-Roman" w:hAnsi="Corbel"/>
          <w:sz w:val="22"/>
          <w:szCs w:val="22"/>
        </w:rPr>
      </w:pPr>
    </w:p>
    <w:p w14:paraId="1B908982" w14:textId="77777777" w:rsidR="000427B6" w:rsidRPr="00E3652E" w:rsidRDefault="000427B6" w:rsidP="000427B6">
      <w:pPr>
        <w:ind w:right="-2"/>
        <w:rPr>
          <w:rFonts w:ascii="Corbel" w:eastAsia="Frutiger-Roman" w:hAnsi="Corbel"/>
          <w:sz w:val="22"/>
          <w:szCs w:val="22"/>
        </w:rPr>
      </w:pPr>
      <w:r w:rsidRPr="00E3652E">
        <w:rPr>
          <w:rFonts w:ascii="Corbel" w:eastAsia="Frutiger-Roman" w:hAnsi="Corbel"/>
          <w:sz w:val="22"/>
          <w:szCs w:val="22"/>
        </w:rPr>
        <w:t>CROW en degenen die aan deze publicatie hebben meegewerkt, hebben de hierin opgenomen</w:t>
      </w:r>
    </w:p>
    <w:p w14:paraId="1B908983" w14:textId="77777777" w:rsidR="000427B6" w:rsidRPr="00E3652E" w:rsidRDefault="000427B6" w:rsidP="000427B6">
      <w:pPr>
        <w:ind w:right="-2"/>
        <w:rPr>
          <w:rFonts w:ascii="Corbel" w:eastAsia="Frutiger-Roman" w:hAnsi="Corbel"/>
          <w:sz w:val="22"/>
          <w:szCs w:val="22"/>
        </w:rPr>
      </w:pPr>
      <w:r w:rsidRPr="00E3652E">
        <w:rPr>
          <w:rFonts w:ascii="Corbel" w:eastAsia="Frutiger-Roman" w:hAnsi="Corbel"/>
          <w:sz w:val="22"/>
          <w:szCs w:val="22"/>
        </w:rPr>
        <w:t>gegevens zorgvuldig verzameld naar de laatste stand van wetenschap en techniek. Desondanks</w:t>
      </w:r>
    </w:p>
    <w:p w14:paraId="1B908984" w14:textId="77777777" w:rsidR="000427B6" w:rsidRPr="00E3652E" w:rsidRDefault="000427B6" w:rsidP="000427B6">
      <w:pPr>
        <w:ind w:right="-2"/>
        <w:rPr>
          <w:rFonts w:ascii="Corbel" w:eastAsia="Frutiger-Roman" w:hAnsi="Corbel"/>
          <w:sz w:val="22"/>
          <w:szCs w:val="22"/>
        </w:rPr>
      </w:pPr>
      <w:r w:rsidRPr="00E3652E">
        <w:rPr>
          <w:rFonts w:ascii="Corbel" w:eastAsia="Frutiger-Roman" w:hAnsi="Corbel"/>
          <w:sz w:val="22"/>
          <w:szCs w:val="22"/>
        </w:rPr>
        <w:t>kunnen er onjuistheden in deze publicatie voorkomen. Gebruikers aanvaarden het risico daarvan.</w:t>
      </w:r>
    </w:p>
    <w:p w14:paraId="1B908985" w14:textId="77777777" w:rsidR="000427B6" w:rsidRPr="00E3652E" w:rsidRDefault="000427B6" w:rsidP="000427B6">
      <w:pPr>
        <w:ind w:right="-2"/>
        <w:rPr>
          <w:rFonts w:ascii="Corbel" w:eastAsia="Frutiger-Roman" w:hAnsi="Corbel"/>
          <w:sz w:val="22"/>
          <w:szCs w:val="22"/>
        </w:rPr>
      </w:pPr>
      <w:r w:rsidRPr="00E3652E">
        <w:rPr>
          <w:rFonts w:ascii="Corbel" w:eastAsia="Frutiger-Roman" w:hAnsi="Corbel"/>
          <w:sz w:val="22"/>
          <w:szCs w:val="22"/>
        </w:rPr>
        <w:t>CROW sluit, mede ten behoeve van degenen die aan deze publicatie hebben meegewerkt, iedere</w:t>
      </w:r>
    </w:p>
    <w:p w14:paraId="1B908986" w14:textId="77777777" w:rsidR="000427B6" w:rsidRPr="00E3652E" w:rsidRDefault="000427B6" w:rsidP="000427B6">
      <w:pPr>
        <w:ind w:right="-2"/>
        <w:rPr>
          <w:rFonts w:ascii="Corbel" w:eastAsia="Frutiger-Roman" w:hAnsi="Corbel"/>
          <w:sz w:val="22"/>
          <w:szCs w:val="22"/>
        </w:rPr>
      </w:pPr>
      <w:r w:rsidRPr="00E3652E">
        <w:rPr>
          <w:rFonts w:ascii="Corbel" w:eastAsia="Frutiger-Roman" w:hAnsi="Corbel"/>
          <w:sz w:val="22"/>
          <w:szCs w:val="22"/>
        </w:rPr>
        <w:t>aansprakelijkheid uit voor schade die mocht voortvloeien uit het gebruik van de gegevens.</w:t>
      </w:r>
    </w:p>
    <w:p w14:paraId="1B908987" w14:textId="77777777" w:rsidR="00A840D4" w:rsidRPr="00E3652E" w:rsidRDefault="005F1EC0" w:rsidP="009F4093">
      <w:pPr>
        <w:pStyle w:val="Plattetekst"/>
        <w:rPr>
          <w:rFonts w:ascii="Corbel" w:hAnsi="Corbel"/>
        </w:rPr>
      </w:pPr>
      <w:r w:rsidRPr="00E3652E">
        <w:rPr>
          <w:rFonts w:ascii="Corbel" w:hAnsi="Corbel"/>
        </w:rPr>
        <w:br w:type="page"/>
      </w:r>
    </w:p>
    <w:p w14:paraId="1B908988" w14:textId="77777777" w:rsidR="00A52CB9" w:rsidRPr="00E3652E" w:rsidRDefault="00A52CB9" w:rsidP="00236A6D">
      <w:pPr>
        <w:pStyle w:val="Kop1"/>
        <w:tabs>
          <w:tab w:val="clear" w:pos="432"/>
          <w:tab w:val="num" w:pos="0"/>
        </w:tabs>
        <w:ind w:left="0" w:firstLine="0"/>
        <w:rPr>
          <w:rFonts w:ascii="Corbel" w:hAnsi="Corbel"/>
          <w:sz w:val="32"/>
          <w:szCs w:val="32"/>
        </w:rPr>
      </w:pPr>
      <w:r w:rsidRPr="00E3652E">
        <w:rPr>
          <w:rFonts w:ascii="Corbel" w:hAnsi="Corbel"/>
          <w:sz w:val="32"/>
          <w:szCs w:val="32"/>
        </w:rPr>
        <w:lastRenderedPageBreak/>
        <w:t>Verkleinen van raamwerken m.b.v. optionele velden</w:t>
      </w:r>
    </w:p>
    <w:p w14:paraId="1B908989" w14:textId="77777777" w:rsidR="00A52CB9" w:rsidRPr="00E3652E" w:rsidRDefault="00A52CB9" w:rsidP="00A52CB9">
      <w:pPr>
        <w:rPr>
          <w:rFonts w:ascii="Corbel" w:hAnsi="Corbel"/>
          <w:sz w:val="22"/>
          <w:szCs w:val="22"/>
        </w:rPr>
      </w:pPr>
      <w:r w:rsidRPr="00E3652E">
        <w:rPr>
          <w:rFonts w:ascii="Corbel" w:hAnsi="Corbel"/>
          <w:sz w:val="22"/>
          <w:szCs w:val="22"/>
        </w:rPr>
        <w:t>Doel is raamwerken (</w:t>
      </w:r>
      <w:proofErr w:type="spellStart"/>
      <w:r w:rsidRPr="00E3652E">
        <w:rPr>
          <w:rFonts w:ascii="Corbel" w:hAnsi="Corbel"/>
          <w:sz w:val="22"/>
          <w:szCs w:val="22"/>
        </w:rPr>
        <w:t>xml</w:t>
      </w:r>
      <w:proofErr w:type="spellEnd"/>
      <w:r w:rsidRPr="00E3652E">
        <w:rPr>
          <w:rFonts w:ascii="Corbel" w:hAnsi="Corbel"/>
          <w:sz w:val="22"/>
          <w:szCs w:val="22"/>
        </w:rPr>
        <w:t xml:space="preserve"> en </w:t>
      </w:r>
      <w:proofErr w:type="spellStart"/>
      <w:r w:rsidRPr="00E3652E">
        <w:rPr>
          <w:rFonts w:ascii="Corbel" w:hAnsi="Corbel"/>
          <w:sz w:val="22"/>
          <w:szCs w:val="22"/>
        </w:rPr>
        <w:t>xsd</w:t>
      </w:r>
      <w:proofErr w:type="spellEnd"/>
      <w:r w:rsidRPr="00E3652E">
        <w:rPr>
          <w:rFonts w:ascii="Corbel" w:hAnsi="Corbel"/>
          <w:sz w:val="22"/>
          <w:szCs w:val="22"/>
        </w:rPr>
        <w:t>) compacter te maken. Dit is gunstig voor VISI gebruikers, omdat een omvangrijk en inefficiënt raamwerk leidt tot vertraging in de afhandeling van VISI-berichten en het gebruik van VISI-software. Een compacter en efficiënter raamwerk resulteert in vergrootte schaalbaarheid en snelheid van VISI-software. Bijkomend voordeel is de leesbaarheid van raamwerken en VISI-berichten vergroot wordt.</w:t>
      </w:r>
    </w:p>
    <w:p w14:paraId="1B90898A" w14:textId="77777777" w:rsidR="00A52CB9" w:rsidRPr="00E3652E" w:rsidRDefault="00A52CB9" w:rsidP="00A52CB9">
      <w:pPr>
        <w:rPr>
          <w:rFonts w:ascii="Corbel" w:hAnsi="Corbel"/>
          <w:sz w:val="22"/>
          <w:szCs w:val="22"/>
        </w:rPr>
      </w:pPr>
      <w:r w:rsidRPr="00E3652E">
        <w:rPr>
          <w:rFonts w:ascii="Corbel" w:hAnsi="Corbel"/>
          <w:sz w:val="22"/>
          <w:szCs w:val="22"/>
        </w:rPr>
        <w:t>In de praktijk verandert er weinig:</w:t>
      </w:r>
    </w:p>
    <w:p w14:paraId="1B90898B" w14:textId="77777777" w:rsidR="00A52CB9" w:rsidRPr="00E3652E" w:rsidRDefault="00A52CB9" w:rsidP="00A52CB9">
      <w:pPr>
        <w:pStyle w:val="Lijstalinea"/>
        <w:numPr>
          <w:ilvl w:val="0"/>
          <w:numId w:val="3"/>
        </w:numPr>
        <w:rPr>
          <w:rFonts w:ascii="Corbel" w:hAnsi="Corbel"/>
          <w:lang w:val="nl-NL"/>
        </w:rPr>
      </w:pPr>
      <w:r w:rsidRPr="00E3652E">
        <w:rPr>
          <w:rFonts w:ascii="Corbel" w:hAnsi="Corbel"/>
          <w:lang w:val="nl-NL"/>
        </w:rPr>
        <w:t xml:space="preserve">In VISI Standaard versie 1.2 kunnen veel verplichte eigenschappen uiteindelijk toch leeg gelaten worden, omdat het een eigenschap van type string betreft (bijvoorbeeld </w:t>
      </w:r>
      <w:r w:rsidRPr="00E3652E">
        <w:rPr>
          <w:rFonts w:ascii="Corbel" w:hAnsi="Corbel"/>
          <w:noProof/>
          <w:color w:val="0000FF"/>
          <w:sz w:val="20"/>
          <w:szCs w:val="20"/>
          <w:lang w:val="nl-NL"/>
        </w:rPr>
        <w:t>&lt;</w:t>
      </w:r>
      <w:r w:rsidRPr="00E3652E">
        <w:rPr>
          <w:rFonts w:ascii="Corbel" w:hAnsi="Corbel"/>
          <w:noProof/>
          <w:color w:val="A31515"/>
          <w:sz w:val="20"/>
          <w:szCs w:val="20"/>
          <w:lang w:val="nl-NL"/>
        </w:rPr>
        <w:t>interfaceType</w:t>
      </w:r>
      <w:r w:rsidRPr="00E3652E">
        <w:rPr>
          <w:rFonts w:ascii="Corbel" w:hAnsi="Corbel"/>
          <w:noProof/>
          <w:color w:val="0000FF"/>
          <w:sz w:val="20"/>
          <w:szCs w:val="20"/>
          <w:lang w:val="nl-NL"/>
        </w:rPr>
        <w:t>&gt;&lt;/</w:t>
      </w:r>
      <w:r w:rsidRPr="00E3652E">
        <w:rPr>
          <w:rFonts w:ascii="Corbel" w:hAnsi="Corbel"/>
          <w:noProof/>
          <w:color w:val="A31515"/>
          <w:sz w:val="20"/>
          <w:szCs w:val="20"/>
          <w:lang w:val="nl-NL"/>
        </w:rPr>
        <w:t>interfaceType</w:t>
      </w:r>
      <w:r w:rsidRPr="00E3652E">
        <w:rPr>
          <w:rFonts w:ascii="Corbel" w:hAnsi="Corbel"/>
          <w:noProof/>
          <w:color w:val="0000FF"/>
          <w:sz w:val="20"/>
          <w:szCs w:val="20"/>
          <w:lang w:val="nl-NL"/>
        </w:rPr>
        <w:t>&gt;</w:t>
      </w:r>
      <w:r w:rsidRPr="00E3652E">
        <w:rPr>
          <w:rFonts w:ascii="Corbel" w:hAnsi="Corbel"/>
          <w:lang w:val="nl-NL"/>
        </w:rPr>
        <w:t>).</w:t>
      </w:r>
    </w:p>
    <w:p w14:paraId="1B90898C" w14:textId="77777777" w:rsidR="00A52CB9" w:rsidRPr="00E3652E" w:rsidRDefault="00A52CB9" w:rsidP="00A52CB9">
      <w:pPr>
        <w:pStyle w:val="Lijstalinea"/>
        <w:numPr>
          <w:ilvl w:val="0"/>
          <w:numId w:val="3"/>
        </w:numPr>
        <w:rPr>
          <w:rFonts w:ascii="Corbel" w:hAnsi="Corbel"/>
          <w:lang w:val="nl-NL"/>
        </w:rPr>
      </w:pPr>
      <w:r w:rsidRPr="00E3652E">
        <w:rPr>
          <w:rFonts w:ascii="Corbel" w:hAnsi="Corbel"/>
          <w:lang w:val="nl-NL"/>
        </w:rPr>
        <w:t xml:space="preserve">In VISI Standaard versie 1.2 is een groot aantal eigenschappen optioneel (bijvoorbeeld </w:t>
      </w:r>
      <w:r w:rsidRPr="00E3652E">
        <w:rPr>
          <w:rFonts w:ascii="Corbel" w:hAnsi="Corbel"/>
          <w:noProof/>
          <w:color w:val="0000FF"/>
          <w:sz w:val="20"/>
          <w:szCs w:val="20"/>
          <w:lang w:val="nl-NL"/>
        </w:rPr>
        <w:t>basePoint, category, helpInfo, language : OPTIONAL STRING;</w:t>
      </w:r>
      <w:r w:rsidRPr="00E3652E">
        <w:rPr>
          <w:rFonts w:ascii="Corbel" w:hAnsi="Corbel"/>
          <w:lang w:val="nl-NL"/>
        </w:rPr>
        <w:t>). Deze optionele eigenschappen kunnen wel gebruikt worden.</w:t>
      </w:r>
    </w:p>
    <w:p w14:paraId="1B90898D" w14:textId="77777777" w:rsidR="00A52CB9" w:rsidRPr="00E3652E" w:rsidRDefault="00A52CB9" w:rsidP="00A52CB9">
      <w:pPr>
        <w:pStyle w:val="Lijstalinea"/>
        <w:numPr>
          <w:ilvl w:val="0"/>
          <w:numId w:val="3"/>
        </w:numPr>
        <w:rPr>
          <w:rFonts w:ascii="Corbel" w:hAnsi="Corbel"/>
          <w:lang w:val="nl-NL"/>
        </w:rPr>
      </w:pPr>
      <w:r w:rsidRPr="00E3652E">
        <w:rPr>
          <w:rFonts w:ascii="Corbel" w:hAnsi="Corbel"/>
          <w:lang w:val="nl-NL"/>
        </w:rPr>
        <w:t>In VISI Standaard versie 1.3 kan het aantal optionele eigenschappen uitgebreid worden.</w:t>
      </w:r>
      <w:r w:rsidR="0065437D" w:rsidRPr="00E3652E">
        <w:rPr>
          <w:rStyle w:val="Voetnootmarkering"/>
          <w:rFonts w:ascii="Corbel" w:hAnsi="Corbel"/>
          <w:lang w:val="nl-NL"/>
        </w:rPr>
        <w:footnoteReference w:id="1"/>
      </w:r>
    </w:p>
    <w:p w14:paraId="1B90898E" w14:textId="77777777" w:rsidR="00A52CB9" w:rsidRPr="00E3652E" w:rsidRDefault="00A52CB9" w:rsidP="00A52CB9">
      <w:pPr>
        <w:rPr>
          <w:rFonts w:ascii="Corbel" w:hAnsi="Corbel"/>
          <w:sz w:val="22"/>
          <w:szCs w:val="22"/>
        </w:rPr>
      </w:pPr>
      <w:r w:rsidRPr="00E3652E">
        <w:rPr>
          <w:rFonts w:ascii="Corbel" w:hAnsi="Corbel"/>
          <w:sz w:val="22"/>
          <w:szCs w:val="22"/>
        </w:rPr>
        <w:t>Het is belangrijk om onderscheid te maken tussen VISI Standaard Part 1 en Part 2 (de lagen 2 en 5). Part 1 behelst de inhoud van het VISI-raamwerk. Part 2 betreft de inhoud van de VISI-berichten en -</w:t>
      </w:r>
      <w:proofErr w:type="spellStart"/>
      <w:r w:rsidRPr="00E3652E">
        <w:rPr>
          <w:rFonts w:ascii="Corbel" w:hAnsi="Corbel"/>
          <w:sz w:val="22"/>
          <w:szCs w:val="22"/>
        </w:rPr>
        <w:t>projectspecifiek</w:t>
      </w:r>
      <w:proofErr w:type="spellEnd"/>
      <w:r w:rsidRPr="00E3652E">
        <w:rPr>
          <w:rFonts w:ascii="Corbel" w:hAnsi="Corbel"/>
          <w:sz w:val="22"/>
          <w:szCs w:val="22"/>
        </w:rPr>
        <w:t xml:space="preserve"> bericht.</w:t>
      </w:r>
    </w:p>
    <w:p w14:paraId="1B90898F" w14:textId="77777777" w:rsidR="00D10F55" w:rsidRPr="00E3652E" w:rsidRDefault="00D10F55" w:rsidP="00A52CB9">
      <w:pPr>
        <w:rPr>
          <w:rFonts w:ascii="Corbel" w:hAnsi="Corbel"/>
          <w:sz w:val="22"/>
          <w:szCs w:val="22"/>
        </w:rPr>
      </w:pPr>
    </w:p>
    <w:p w14:paraId="1B908990" w14:textId="77777777" w:rsidR="00A52CB9" w:rsidRPr="00E3652E" w:rsidRDefault="00A52CB9" w:rsidP="00D10F55">
      <w:pPr>
        <w:pStyle w:val="Kop1"/>
        <w:tabs>
          <w:tab w:val="clear" w:pos="432"/>
          <w:tab w:val="num" w:pos="0"/>
        </w:tabs>
        <w:ind w:left="0" w:firstLine="0"/>
        <w:rPr>
          <w:rFonts w:ascii="Corbel" w:hAnsi="Corbel"/>
          <w:sz w:val="32"/>
          <w:szCs w:val="32"/>
        </w:rPr>
      </w:pPr>
      <w:r w:rsidRPr="00E3652E">
        <w:rPr>
          <w:rFonts w:ascii="Corbel" w:hAnsi="Corbel"/>
          <w:sz w:val="32"/>
          <w:szCs w:val="32"/>
        </w:rPr>
        <w:t>Part 1 (_2.exp): VISI-raamwerk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4676"/>
        <w:gridCol w:w="4610"/>
      </w:tblGrid>
      <w:tr w:rsidR="00A52CB9" w:rsidRPr="00E3652E" w14:paraId="1B908993" w14:textId="77777777" w:rsidTr="00837C1D">
        <w:tc>
          <w:tcPr>
            <w:tcW w:w="4788" w:type="dxa"/>
            <w:tcBorders>
              <w:top w:val="single" w:sz="8" w:space="0" w:color="000000"/>
            </w:tcBorders>
            <w:shd w:val="clear" w:color="auto" w:fill="000000"/>
          </w:tcPr>
          <w:p w14:paraId="1B908991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color w:val="FFFFFF"/>
                <w:sz w:val="22"/>
                <w:szCs w:val="22"/>
              </w:rPr>
            </w:pPr>
            <w:r w:rsidRPr="00E3652E">
              <w:rPr>
                <w:rFonts w:ascii="Corbel" w:hAnsi="Corbel"/>
                <w:b/>
                <w:bCs/>
                <w:color w:val="FFFFFF"/>
                <w:sz w:val="22"/>
                <w:szCs w:val="22"/>
              </w:rPr>
              <w:t>Type</w:t>
            </w:r>
          </w:p>
        </w:tc>
        <w:tc>
          <w:tcPr>
            <w:tcW w:w="4788" w:type="dxa"/>
            <w:tcBorders>
              <w:top w:val="single" w:sz="8" w:space="0" w:color="000000"/>
            </w:tcBorders>
            <w:shd w:val="clear" w:color="auto" w:fill="000000"/>
          </w:tcPr>
          <w:p w14:paraId="1B908992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color w:val="FFFFFF"/>
                <w:sz w:val="22"/>
                <w:szCs w:val="22"/>
              </w:rPr>
            </w:pPr>
            <w:r w:rsidRPr="00E3652E">
              <w:rPr>
                <w:rFonts w:ascii="Corbel" w:hAnsi="Corbel"/>
                <w:b/>
                <w:bCs/>
                <w:color w:val="FFFFFF"/>
                <w:sz w:val="22"/>
                <w:szCs w:val="22"/>
              </w:rPr>
              <w:t>Optioneel te maken eigenschappen</w:t>
            </w:r>
          </w:p>
        </w:tc>
      </w:tr>
      <w:tr w:rsidR="00A52CB9" w:rsidRPr="00E3652E" w14:paraId="1B908996" w14:textId="77777777" w:rsidTr="00837C1D">
        <w:tc>
          <w:tcPr>
            <w:tcW w:w="4788" w:type="dxa"/>
            <w:tcBorders>
              <w:top w:val="single" w:sz="8" w:space="0" w:color="000000"/>
              <w:bottom w:val="single" w:sz="8" w:space="0" w:color="000000"/>
            </w:tcBorders>
          </w:tcPr>
          <w:p w14:paraId="1B908994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sz w:val="22"/>
                <w:szCs w:val="22"/>
              </w:rPr>
            </w:pPr>
            <w:r w:rsidRPr="00E3652E">
              <w:rPr>
                <w:rFonts w:ascii="Corbel" w:hAnsi="Corbel"/>
                <w:b/>
                <w:bCs/>
                <w:sz w:val="22"/>
                <w:szCs w:val="22"/>
              </w:rPr>
              <w:t>Alle elementen</w:t>
            </w:r>
          </w:p>
        </w:tc>
        <w:tc>
          <w:tcPr>
            <w:tcW w:w="4788" w:type="dxa"/>
            <w:tcBorders>
              <w:top w:val="single" w:sz="8" w:space="0" w:color="000000"/>
              <w:bottom w:val="single" w:sz="8" w:space="0" w:color="000000"/>
            </w:tcBorders>
          </w:tcPr>
          <w:p w14:paraId="1B908995" w14:textId="77777777" w:rsidR="00A52CB9" w:rsidRPr="00E3652E" w:rsidRDefault="00CF32B6" w:rsidP="00837C1D">
            <w:pPr>
              <w:rPr>
                <w:rFonts w:ascii="Corbel" w:hAnsi="Corbel"/>
                <w:sz w:val="22"/>
                <w:szCs w:val="22"/>
              </w:rPr>
            </w:pPr>
            <w:proofErr w:type="spellStart"/>
            <w:r w:rsidRPr="00E3652E">
              <w:rPr>
                <w:rFonts w:ascii="Corbel" w:hAnsi="Corbel"/>
                <w:sz w:val="22"/>
                <w:szCs w:val="22"/>
              </w:rPr>
              <w:t>userLaMu</w:t>
            </w:r>
            <w:proofErr w:type="spellEnd"/>
          </w:p>
        </w:tc>
      </w:tr>
      <w:tr w:rsidR="00A52CB9" w:rsidRPr="00E3652E" w14:paraId="1B908999" w14:textId="77777777" w:rsidTr="00837C1D">
        <w:tc>
          <w:tcPr>
            <w:tcW w:w="4788" w:type="dxa"/>
          </w:tcPr>
          <w:p w14:paraId="1B908997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sz w:val="22"/>
                <w:szCs w:val="22"/>
              </w:rPr>
            </w:pPr>
          </w:p>
        </w:tc>
        <w:tc>
          <w:tcPr>
            <w:tcW w:w="4788" w:type="dxa"/>
          </w:tcPr>
          <w:p w14:paraId="1B908998" w14:textId="77777777" w:rsidR="00A52CB9" w:rsidRPr="00E3652E" w:rsidRDefault="00CF32B6" w:rsidP="00837C1D">
            <w:pPr>
              <w:rPr>
                <w:rFonts w:ascii="Corbel" w:hAnsi="Corbel"/>
                <w:sz w:val="22"/>
                <w:szCs w:val="22"/>
              </w:rPr>
            </w:pPr>
            <w:proofErr w:type="spellStart"/>
            <w:r w:rsidRPr="00E3652E">
              <w:rPr>
                <w:rFonts w:ascii="Corbel" w:hAnsi="Corbel"/>
                <w:sz w:val="22"/>
                <w:szCs w:val="22"/>
              </w:rPr>
              <w:t>dateLaMu</w:t>
            </w:r>
            <w:proofErr w:type="spellEnd"/>
          </w:p>
        </w:tc>
      </w:tr>
      <w:tr w:rsidR="00A52CB9" w:rsidRPr="00E3652E" w14:paraId="1B90899C" w14:textId="77777777" w:rsidTr="00837C1D">
        <w:tc>
          <w:tcPr>
            <w:tcW w:w="4788" w:type="dxa"/>
            <w:tcBorders>
              <w:top w:val="single" w:sz="8" w:space="0" w:color="000000"/>
              <w:bottom w:val="single" w:sz="8" w:space="0" w:color="000000"/>
            </w:tcBorders>
          </w:tcPr>
          <w:p w14:paraId="1B90899A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sz w:val="22"/>
                <w:szCs w:val="22"/>
              </w:rPr>
            </w:pPr>
          </w:p>
        </w:tc>
        <w:tc>
          <w:tcPr>
            <w:tcW w:w="4788" w:type="dxa"/>
            <w:tcBorders>
              <w:top w:val="single" w:sz="8" w:space="0" w:color="000000"/>
              <w:bottom w:val="single" w:sz="8" w:space="0" w:color="000000"/>
            </w:tcBorders>
          </w:tcPr>
          <w:p w14:paraId="1B90899B" w14:textId="77777777" w:rsidR="00A52CB9" w:rsidRPr="00E3652E" w:rsidRDefault="00A52CB9" w:rsidP="00837C1D">
            <w:pPr>
              <w:rPr>
                <w:rFonts w:ascii="Corbel" w:hAnsi="Corbel"/>
                <w:sz w:val="22"/>
                <w:szCs w:val="22"/>
              </w:rPr>
            </w:pPr>
            <w:r w:rsidRPr="00E3652E">
              <w:rPr>
                <w:rFonts w:ascii="Corbel" w:hAnsi="Corbel"/>
                <w:sz w:val="22"/>
                <w:szCs w:val="22"/>
              </w:rPr>
              <w:t>state</w:t>
            </w:r>
          </w:p>
        </w:tc>
      </w:tr>
      <w:tr w:rsidR="00A52CB9" w:rsidRPr="00E3652E" w14:paraId="1B90899F" w14:textId="77777777" w:rsidTr="00837C1D">
        <w:tc>
          <w:tcPr>
            <w:tcW w:w="4788" w:type="dxa"/>
          </w:tcPr>
          <w:p w14:paraId="1B90899D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sz w:val="22"/>
                <w:szCs w:val="22"/>
              </w:rPr>
            </w:pPr>
          </w:p>
        </w:tc>
        <w:tc>
          <w:tcPr>
            <w:tcW w:w="4788" w:type="dxa"/>
          </w:tcPr>
          <w:p w14:paraId="1B90899E" w14:textId="77777777" w:rsidR="00A52CB9" w:rsidRPr="00E3652E" w:rsidRDefault="00A52CB9" w:rsidP="00837C1D">
            <w:pPr>
              <w:rPr>
                <w:rFonts w:ascii="Corbel" w:hAnsi="Corbel"/>
                <w:sz w:val="22"/>
                <w:szCs w:val="22"/>
              </w:rPr>
            </w:pPr>
            <w:proofErr w:type="spellStart"/>
            <w:r w:rsidRPr="00E3652E">
              <w:rPr>
                <w:rFonts w:ascii="Corbel" w:hAnsi="Corbel"/>
                <w:sz w:val="22"/>
                <w:szCs w:val="22"/>
              </w:rPr>
              <w:t>startDate</w:t>
            </w:r>
            <w:proofErr w:type="spellEnd"/>
          </w:p>
        </w:tc>
      </w:tr>
      <w:tr w:rsidR="00A52CB9" w:rsidRPr="00E3652E" w14:paraId="1B9089A2" w14:textId="77777777" w:rsidTr="00837C1D">
        <w:tc>
          <w:tcPr>
            <w:tcW w:w="4788" w:type="dxa"/>
            <w:tcBorders>
              <w:top w:val="single" w:sz="8" w:space="0" w:color="000000"/>
              <w:bottom w:val="single" w:sz="8" w:space="0" w:color="000000"/>
            </w:tcBorders>
          </w:tcPr>
          <w:p w14:paraId="1B9089A0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sz w:val="22"/>
                <w:szCs w:val="22"/>
              </w:rPr>
            </w:pPr>
          </w:p>
        </w:tc>
        <w:tc>
          <w:tcPr>
            <w:tcW w:w="4788" w:type="dxa"/>
            <w:tcBorders>
              <w:top w:val="single" w:sz="8" w:space="0" w:color="000000"/>
              <w:bottom w:val="single" w:sz="8" w:space="0" w:color="000000"/>
            </w:tcBorders>
          </w:tcPr>
          <w:p w14:paraId="1B9089A1" w14:textId="77777777" w:rsidR="00A52CB9" w:rsidRPr="00E3652E" w:rsidRDefault="00A52CB9" w:rsidP="00837C1D">
            <w:pPr>
              <w:rPr>
                <w:rFonts w:ascii="Corbel" w:hAnsi="Corbel"/>
                <w:sz w:val="22"/>
                <w:szCs w:val="22"/>
              </w:rPr>
            </w:pPr>
            <w:proofErr w:type="spellStart"/>
            <w:r w:rsidRPr="00E3652E">
              <w:rPr>
                <w:rFonts w:ascii="Corbel" w:hAnsi="Corbel"/>
                <w:sz w:val="22"/>
                <w:szCs w:val="22"/>
              </w:rPr>
              <w:t>endDate</w:t>
            </w:r>
            <w:proofErr w:type="spellEnd"/>
          </w:p>
        </w:tc>
      </w:tr>
      <w:tr w:rsidR="00A52CB9" w:rsidRPr="00E3652E" w14:paraId="1B9089A5" w14:textId="77777777" w:rsidTr="00837C1D">
        <w:tc>
          <w:tcPr>
            <w:tcW w:w="4788" w:type="dxa"/>
          </w:tcPr>
          <w:p w14:paraId="1B9089A3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sz w:val="22"/>
                <w:szCs w:val="22"/>
              </w:rPr>
            </w:pPr>
          </w:p>
        </w:tc>
        <w:tc>
          <w:tcPr>
            <w:tcW w:w="4788" w:type="dxa"/>
          </w:tcPr>
          <w:p w14:paraId="1B9089A4" w14:textId="77777777" w:rsidR="00A52CB9" w:rsidRPr="00E3652E" w:rsidRDefault="00A52CB9" w:rsidP="00837C1D">
            <w:pPr>
              <w:rPr>
                <w:rFonts w:ascii="Corbel" w:hAnsi="Corbel"/>
                <w:sz w:val="22"/>
                <w:szCs w:val="22"/>
              </w:rPr>
            </w:pPr>
          </w:p>
        </w:tc>
      </w:tr>
      <w:tr w:rsidR="00A52CB9" w:rsidRPr="00E3652E" w14:paraId="1B9089A8" w14:textId="77777777" w:rsidTr="00837C1D">
        <w:tc>
          <w:tcPr>
            <w:tcW w:w="4788" w:type="dxa"/>
            <w:tcBorders>
              <w:top w:val="single" w:sz="8" w:space="0" w:color="000000"/>
              <w:bottom w:val="single" w:sz="8" w:space="0" w:color="000000"/>
            </w:tcBorders>
          </w:tcPr>
          <w:p w14:paraId="1B9089A6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sz w:val="22"/>
                <w:szCs w:val="22"/>
              </w:rPr>
            </w:pPr>
            <w:proofErr w:type="spellStart"/>
            <w:r w:rsidRPr="00E3652E">
              <w:rPr>
                <w:rFonts w:ascii="Corbel" w:hAnsi="Corbel"/>
                <w:b/>
                <w:bCs/>
                <w:sz w:val="22"/>
                <w:szCs w:val="22"/>
              </w:rPr>
              <w:t>SimpleElementType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/>
              <w:bottom w:val="single" w:sz="8" w:space="0" w:color="000000"/>
            </w:tcBorders>
          </w:tcPr>
          <w:p w14:paraId="1B9089A7" w14:textId="77777777" w:rsidR="00A52CB9" w:rsidRPr="00E3652E" w:rsidRDefault="00A52CB9" w:rsidP="00837C1D">
            <w:pPr>
              <w:rPr>
                <w:rFonts w:ascii="Corbel" w:hAnsi="Corbel"/>
                <w:sz w:val="22"/>
                <w:szCs w:val="22"/>
              </w:rPr>
            </w:pPr>
            <w:proofErr w:type="spellStart"/>
            <w:r w:rsidRPr="00E3652E">
              <w:rPr>
                <w:rFonts w:ascii="Corbel" w:hAnsi="Corbel"/>
                <w:sz w:val="22"/>
                <w:szCs w:val="22"/>
              </w:rPr>
              <w:t>interfaceType</w:t>
            </w:r>
            <w:proofErr w:type="spellEnd"/>
          </w:p>
        </w:tc>
      </w:tr>
      <w:tr w:rsidR="00A52CB9" w:rsidRPr="00E3652E" w14:paraId="1B9089AB" w14:textId="77777777" w:rsidTr="00837C1D">
        <w:tc>
          <w:tcPr>
            <w:tcW w:w="4788" w:type="dxa"/>
          </w:tcPr>
          <w:p w14:paraId="1B9089A9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sz w:val="22"/>
                <w:szCs w:val="22"/>
              </w:rPr>
            </w:pPr>
          </w:p>
        </w:tc>
        <w:tc>
          <w:tcPr>
            <w:tcW w:w="4788" w:type="dxa"/>
          </w:tcPr>
          <w:p w14:paraId="1B9089AA" w14:textId="77777777" w:rsidR="00A52CB9" w:rsidRPr="00E3652E" w:rsidRDefault="00A52CB9" w:rsidP="00837C1D">
            <w:pPr>
              <w:rPr>
                <w:rFonts w:ascii="Corbel" w:hAnsi="Corbel"/>
                <w:sz w:val="22"/>
                <w:szCs w:val="22"/>
              </w:rPr>
            </w:pPr>
          </w:p>
        </w:tc>
      </w:tr>
      <w:tr w:rsidR="00A52CB9" w:rsidRPr="00E3652E" w14:paraId="1B9089AE" w14:textId="77777777" w:rsidTr="00837C1D">
        <w:tc>
          <w:tcPr>
            <w:tcW w:w="4788" w:type="dxa"/>
            <w:tcBorders>
              <w:top w:val="single" w:sz="8" w:space="0" w:color="000000"/>
              <w:bottom w:val="single" w:sz="8" w:space="0" w:color="000000"/>
            </w:tcBorders>
          </w:tcPr>
          <w:p w14:paraId="1B9089AC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sz w:val="22"/>
                <w:szCs w:val="22"/>
              </w:rPr>
            </w:pPr>
            <w:proofErr w:type="spellStart"/>
            <w:r w:rsidRPr="00E3652E">
              <w:rPr>
                <w:rFonts w:ascii="Corbel" w:hAnsi="Corbel"/>
                <w:b/>
                <w:bCs/>
                <w:sz w:val="22"/>
                <w:szCs w:val="22"/>
              </w:rPr>
              <w:t>MessageInTransactionType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/>
              <w:bottom w:val="single" w:sz="8" w:space="0" w:color="000000"/>
            </w:tcBorders>
          </w:tcPr>
          <w:p w14:paraId="1B9089AD" w14:textId="77777777" w:rsidR="00A52CB9" w:rsidRPr="00E3652E" w:rsidRDefault="00A52CB9" w:rsidP="00837C1D">
            <w:pPr>
              <w:rPr>
                <w:rFonts w:ascii="Corbel" w:hAnsi="Corbel"/>
                <w:sz w:val="22"/>
                <w:szCs w:val="22"/>
              </w:rPr>
            </w:pPr>
            <w:proofErr w:type="spellStart"/>
            <w:r w:rsidRPr="00E3652E">
              <w:rPr>
                <w:rFonts w:ascii="Corbel" w:hAnsi="Corbel"/>
                <w:sz w:val="22"/>
                <w:szCs w:val="22"/>
              </w:rPr>
              <w:t>requiredNotify</w:t>
            </w:r>
            <w:proofErr w:type="spellEnd"/>
          </w:p>
        </w:tc>
      </w:tr>
      <w:tr w:rsidR="00A52CB9" w:rsidRPr="00E3652E" w14:paraId="1B9089B1" w14:textId="77777777" w:rsidTr="00837C1D">
        <w:tc>
          <w:tcPr>
            <w:tcW w:w="4788" w:type="dxa"/>
          </w:tcPr>
          <w:p w14:paraId="1B9089AF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sz w:val="22"/>
                <w:szCs w:val="22"/>
              </w:rPr>
            </w:pPr>
          </w:p>
        </w:tc>
        <w:tc>
          <w:tcPr>
            <w:tcW w:w="4788" w:type="dxa"/>
          </w:tcPr>
          <w:p w14:paraId="1B9089B0" w14:textId="77777777" w:rsidR="00A52CB9" w:rsidRPr="00E3652E" w:rsidRDefault="00A52CB9" w:rsidP="00837C1D">
            <w:pPr>
              <w:rPr>
                <w:rFonts w:ascii="Corbel" w:hAnsi="Corbel"/>
                <w:sz w:val="22"/>
                <w:szCs w:val="22"/>
              </w:rPr>
            </w:pPr>
            <w:proofErr w:type="spellStart"/>
            <w:r w:rsidRPr="00E3652E">
              <w:rPr>
                <w:rFonts w:ascii="Corbel" w:hAnsi="Corbel"/>
                <w:sz w:val="22"/>
                <w:szCs w:val="22"/>
              </w:rPr>
              <w:t>received</w:t>
            </w:r>
            <w:proofErr w:type="spellEnd"/>
          </w:p>
        </w:tc>
      </w:tr>
      <w:tr w:rsidR="00A52CB9" w:rsidRPr="00E3652E" w14:paraId="1B9089B4" w14:textId="77777777" w:rsidTr="00837C1D">
        <w:tc>
          <w:tcPr>
            <w:tcW w:w="4788" w:type="dxa"/>
            <w:tcBorders>
              <w:top w:val="single" w:sz="8" w:space="0" w:color="000000"/>
              <w:bottom w:val="single" w:sz="8" w:space="0" w:color="000000"/>
            </w:tcBorders>
          </w:tcPr>
          <w:p w14:paraId="1B9089B2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sz w:val="22"/>
                <w:szCs w:val="22"/>
              </w:rPr>
            </w:pPr>
          </w:p>
        </w:tc>
        <w:tc>
          <w:tcPr>
            <w:tcW w:w="4788" w:type="dxa"/>
            <w:tcBorders>
              <w:top w:val="single" w:sz="8" w:space="0" w:color="000000"/>
              <w:bottom w:val="single" w:sz="8" w:space="0" w:color="000000"/>
            </w:tcBorders>
          </w:tcPr>
          <w:p w14:paraId="1B9089B3" w14:textId="77777777" w:rsidR="00A52CB9" w:rsidRPr="00E3652E" w:rsidRDefault="00A52CB9" w:rsidP="00837C1D">
            <w:pPr>
              <w:rPr>
                <w:rFonts w:ascii="Corbel" w:hAnsi="Corbel"/>
                <w:sz w:val="22"/>
                <w:szCs w:val="22"/>
              </w:rPr>
            </w:pPr>
            <w:proofErr w:type="spellStart"/>
            <w:r w:rsidRPr="00E3652E">
              <w:rPr>
                <w:rFonts w:ascii="Corbel" w:hAnsi="Corbel"/>
                <w:sz w:val="22"/>
                <w:szCs w:val="22"/>
              </w:rPr>
              <w:t>send</w:t>
            </w:r>
            <w:proofErr w:type="spellEnd"/>
          </w:p>
        </w:tc>
      </w:tr>
      <w:tr w:rsidR="00A52CB9" w:rsidRPr="00E3652E" w14:paraId="1B9089B7" w14:textId="77777777" w:rsidTr="00837C1D">
        <w:tc>
          <w:tcPr>
            <w:tcW w:w="4788" w:type="dxa"/>
            <w:tcBorders>
              <w:bottom w:val="single" w:sz="8" w:space="0" w:color="000000"/>
            </w:tcBorders>
          </w:tcPr>
          <w:p w14:paraId="1B9089B5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sz w:val="22"/>
                <w:szCs w:val="22"/>
              </w:rPr>
            </w:pPr>
          </w:p>
        </w:tc>
        <w:tc>
          <w:tcPr>
            <w:tcW w:w="4788" w:type="dxa"/>
            <w:tcBorders>
              <w:bottom w:val="single" w:sz="8" w:space="0" w:color="000000"/>
            </w:tcBorders>
          </w:tcPr>
          <w:p w14:paraId="1B9089B6" w14:textId="77777777" w:rsidR="00A52CB9" w:rsidRPr="00E3652E" w:rsidRDefault="00A52CB9" w:rsidP="00837C1D">
            <w:pPr>
              <w:rPr>
                <w:rFonts w:ascii="Corbel" w:hAnsi="Corbel"/>
                <w:sz w:val="22"/>
                <w:szCs w:val="22"/>
              </w:rPr>
            </w:pPr>
            <w:proofErr w:type="spellStart"/>
            <w:r w:rsidRPr="00E3652E">
              <w:rPr>
                <w:rFonts w:ascii="Corbel" w:hAnsi="Corbel"/>
                <w:sz w:val="22"/>
                <w:szCs w:val="22"/>
              </w:rPr>
              <w:t>group</w:t>
            </w:r>
            <w:proofErr w:type="spellEnd"/>
          </w:p>
        </w:tc>
      </w:tr>
    </w:tbl>
    <w:p w14:paraId="1B9089B8" w14:textId="77777777" w:rsidR="00542E6B" w:rsidRPr="00E3652E" w:rsidRDefault="00542E6B" w:rsidP="00D10F55">
      <w:pPr>
        <w:pStyle w:val="Kop1"/>
        <w:tabs>
          <w:tab w:val="clear" w:pos="432"/>
          <w:tab w:val="num" w:pos="0"/>
        </w:tabs>
        <w:ind w:left="0" w:firstLine="0"/>
        <w:rPr>
          <w:rFonts w:ascii="Corbel" w:hAnsi="Corbel"/>
          <w:sz w:val="32"/>
          <w:szCs w:val="32"/>
        </w:rPr>
      </w:pPr>
    </w:p>
    <w:p w14:paraId="1B9089B9" w14:textId="77777777" w:rsidR="00542E6B" w:rsidRPr="00E3652E" w:rsidRDefault="00542E6B" w:rsidP="00542E6B">
      <w:pPr>
        <w:pStyle w:val="Plattetekst"/>
        <w:rPr>
          <w:rFonts w:ascii="Corbel" w:hAnsi="Corbel"/>
        </w:rPr>
      </w:pPr>
    </w:p>
    <w:p w14:paraId="1B9089BA" w14:textId="77777777" w:rsidR="00542E6B" w:rsidRPr="00E3652E" w:rsidRDefault="00542E6B" w:rsidP="00542E6B">
      <w:pPr>
        <w:pStyle w:val="Plattetekst"/>
        <w:rPr>
          <w:rFonts w:ascii="Corbel" w:hAnsi="Corbel"/>
        </w:rPr>
      </w:pPr>
    </w:p>
    <w:p w14:paraId="1B9089BB" w14:textId="77777777" w:rsidR="00542E6B" w:rsidRPr="00E3652E" w:rsidRDefault="00542E6B" w:rsidP="00542E6B">
      <w:pPr>
        <w:pStyle w:val="Plattetekst"/>
        <w:rPr>
          <w:rFonts w:ascii="Corbel" w:hAnsi="Corbel"/>
        </w:rPr>
      </w:pPr>
    </w:p>
    <w:p w14:paraId="1B9089BC" w14:textId="77777777" w:rsidR="00542E6B" w:rsidRPr="00E3652E" w:rsidRDefault="00542E6B" w:rsidP="00542E6B">
      <w:pPr>
        <w:pStyle w:val="Plattetekst"/>
        <w:rPr>
          <w:rFonts w:ascii="Corbel" w:hAnsi="Corbel"/>
        </w:rPr>
      </w:pPr>
    </w:p>
    <w:p w14:paraId="1B9089BD" w14:textId="77777777" w:rsidR="00542E6B" w:rsidRPr="00E3652E" w:rsidRDefault="00542E6B">
      <w:pPr>
        <w:widowControl/>
        <w:suppressAutoHyphens w:val="0"/>
        <w:rPr>
          <w:rFonts w:ascii="Corbel" w:hAnsi="Corbel" w:cs="Tahoma"/>
          <w:b/>
          <w:bCs/>
          <w:sz w:val="32"/>
          <w:szCs w:val="32"/>
        </w:rPr>
      </w:pPr>
      <w:r w:rsidRPr="00E3652E">
        <w:rPr>
          <w:rFonts w:ascii="Corbel" w:hAnsi="Corbel"/>
          <w:sz w:val="32"/>
          <w:szCs w:val="32"/>
        </w:rPr>
        <w:br w:type="page"/>
      </w:r>
    </w:p>
    <w:p w14:paraId="1B9089BE" w14:textId="77777777" w:rsidR="00A52CB9" w:rsidRPr="00E3652E" w:rsidRDefault="00A52CB9" w:rsidP="00D10F55">
      <w:pPr>
        <w:pStyle w:val="Kop1"/>
        <w:tabs>
          <w:tab w:val="clear" w:pos="432"/>
          <w:tab w:val="num" w:pos="0"/>
        </w:tabs>
        <w:ind w:left="0" w:firstLine="0"/>
        <w:rPr>
          <w:rFonts w:ascii="Corbel" w:hAnsi="Corbel"/>
          <w:sz w:val="32"/>
          <w:szCs w:val="32"/>
        </w:rPr>
      </w:pPr>
      <w:r w:rsidRPr="00E3652E">
        <w:rPr>
          <w:rFonts w:ascii="Corbel" w:hAnsi="Corbel"/>
          <w:sz w:val="32"/>
          <w:szCs w:val="32"/>
        </w:rPr>
        <w:lastRenderedPageBreak/>
        <w:t>Part 2 (_5.exp): VISI-berichten en -</w:t>
      </w:r>
      <w:proofErr w:type="spellStart"/>
      <w:r w:rsidRPr="00E3652E">
        <w:rPr>
          <w:rFonts w:ascii="Corbel" w:hAnsi="Corbel"/>
          <w:sz w:val="32"/>
          <w:szCs w:val="32"/>
        </w:rPr>
        <w:t>projectspecifiek</w:t>
      </w:r>
      <w:proofErr w:type="spellEnd"/>
      <w:r w:rsidRPr="00E3652E">
        <w:rPr>
          <w:rFonts w:ascii="Corbel" w:hAnsi="Corbel"/>
          <w:sz w:val="32"/>
          <w:szCs w:val="32"/>
        </w:rPr>
        <w:t xml:space="preserve"> bericht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4675"/>
        <w:gridCol w:w="4611"/>
      </w:tblGrid>
      <w:tr w:rsidR="00A52CB9" w:rsidRPr="00E3652E" w14:paraId="1B9089C1" w14:textId="77777777" w:rsidTr="00837C1D">
        <w:tc>
          <w:tcPr>
            <w:tcW w:w="4788" w:type="dxa"/>
            <w:tcBorders>
              <w:top w:val="single" w:sz="8" w:space="0" w:color="000000"/>
            </w:tcBorders>
            <w:shd w:val="clear" w:color="auto" w:fill="000000"/>
          </w:tcPr>
          <w:p w14:paraId="1B9089BF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color w:val="FFFFFF"/>
                <w:sz w:val="22"/>
                <w:szCs w:val="22"/>
              </w:rPr>
            </w:pPr>
            <w:r w:rsidRPr="00E3652E">
              <w:rPr>
                <w:rFonts w:ascii="Corbel" w:hAnsi="Corbel"/>
                <w:b/>
                <w:bCs/>
                <w:color w:val="FFFFFF"/>
                <w:sz w:val="22"/>
                <w:szCs w:val="22"/>
              </w:rPr>
              <w:t>Type</w:t>
            </w:r>
          </w:p>
        </w:tc>
        <w:tc>
          <w:tcPr>
            <w:tcW w:w="4788" w:type="dxa"/>
            <w:tcBorders>
              <w:top w:val="single" w:sz="8" w:space="0" w:color="000000"/>
            </w:tcBorders>
            <w:shd w:val="clear" w:color="auto" w:fill="000000"/>
          </w:tcPr>
          <w:p w14:paraId="1B9089C0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color w:val="FFFFFF"/>
                <w:sz w:val="22"/>
                <w:szCs w:val="22"/>
              </w:rPr>
            </w:pPr>
            <w:r w:rsidRPr="00E3652E">
              <w:rPr>
                <w:rFonts w:ascii="Corbel" w:hAnsi="Corbel"/>
                <w:b/>
                <w:bCs/>
                <w:color w:val="FFFFFF"/>
                <w:sz w:val="22"/>
                <w:szCs w:val="22"/>
              </w:rPr>
              <w:t>Optioneel te maken eigenschappen</w:t>
            </w:r>
          </w:p>
        </w:tc>
      </w:tr>
      <w:tr w:rsidR="00A52CB9" w:rsidRPr="00E3652E" w14:paraId="1B9089C4" w14:textId="77777777" w:rsidTr="00837C1D">
        <w:tc>
          <w:tcPr>
            <w:tcW w:w="4788" w:type="dxa"/>
            <w:tcBorders>
              <w:top w:val="single" w:sz="8" w:space="0" w:color="000000"/>
              <w:bottom w:val="single" w:sz="8" w:space="0" w:color="000000"/>
            </w:tcBorders>
          </w:tcPr>
          <w:p w14:paraId="1B9089C2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sz w:val="22"/>
                <w:szCs w:val="22"/>
              </w:rPr>
            </w:pPr>
            <w:r w:rsidRPr="00E3652E">
              <w:rPr>
                <w:rFonts w:ascii="Corbel" w:hAnsi="Corbel"/>
                <w:b/>
                <w:bCs/>
                <w:sz w:val="22"/>
                <w:szCs w:val="22"/>
              </w:rPr>
              <w:t>Alle elementen</w:t>
            </w:r>
          </w:p>
        </w:tc>
        <w:tc>
          <w:tcPr>
            <w:tcW w:w="4788" w:type="dxa"/>
            <w:tcBorders>
              <w:top w:val="single" w:sz="8" w:space="0" w:color="000000"/>
              <w:bottom w:val="single" w:sz="8" w:space="0" w:color="000000"/>
            </w:tcBorders>
          </w:tcPr>
          <w:p w14:paraId="1B9089C3" w14:textId="77777777" w:rsidR="00A52CB9" w:rsidRPr="00E3652E" w:rsidRDefault="00A52CB9" w:rsidP="00837C1D">
            <w:pPr>
              <w:rPr>
                <w:rFonts w:ascii="Corbel" w:hAnsi="Corbel"/>
                <w:sz w:val="22"/>
                <w:szCs w:val="22"/>
              </w:rPr>
            </w:pPr>
            <w:proofErr w:type="spellStart"/>
            <w:r w:rsidRPr="00E3652E">
              <w:rPr>
                <w:rFonts w:ascii="Corbel" w:hAnsi="Corbel"/>
                <w:sz w:val="22"/>
                <w:szCs w:val="22"/>
              </w:rPr>
              <w:t>u</w:t>
            </w:r>
            <w:r w:rsidR="00CF32B6" w:rsidRPr="00E3652E">
              <w:rPr>
                <w:rFonts w:ascii="Corbel" w:hAnsi="Corbel"/>
                <w:sz w:val="22"/>
                <w:szCs w:val="22"/>
              </w:rPr>
              <w:t>serLaMu</w:t>
            </w:r>
            <w:proofErr w:type="spellEnd"/>
          </w:p>
        </w:tc>
      </w:tr>
      <w:tr w:rsidR="00A52CB9" w:rsidRPr="00E3652E" w14:paraId="1B9089C7" w14:textId="77777777" w:rsidTr="00837C1D">
        <w:tc>
          <w:tcPr>
            <w:tcW w:w="4788" w:type="dxa"/>
          </w:tcPr>
          <w:p w14:paraId="1B9089C5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sz w:val="22"/>
                <w:szCs w:val="22"/>
              </w:rPr>
            </w:pPr>
          </w:p>
        </w:tc>
        <w:tc>
          <w:tcPr>
            <w:tcW w:w="4788" w:type="dxa"/>
          </w:tcPr>
          <w:p w14:paraId="1B9089C6" w14:textId="77777777" w:rsidR="00A52CB9" w:rsidRPr="00E3652E" w:rsidRDefault="00CF32B6" w:rsidP="00837C1D">
            <w:pPr>
              <w:rPr>
                <w:rFonts w:ascii="Corbel" w:hAnsi="Corbel"/>
                <w:sz w:val="22"/>
                <w:szCs w:val="22"/>
              </w:rPr>
            </w:pPr>
            <w:proofErr w:type="spellStart"/>
            <w:r w:rsidRPr="00E3652E">
              <w:rPr>
                <w:rFonts w:ascii="Corbel" w:hAnsi="Corbel"/>
                <w:sz w:val="22"/>
                <w:szCs w:val="22"/>
              </w:rPr>
              <w:t>dateLaMu</w:t>
            </w:r>
            <w:proofErr w:type="spellEnd"/>
          </w:p>
        </w:tc>
      </w:tr>
      <w:tr w:rsidR="00A52CB9" w:rsidRPr="00E3652E" w14:paraId="1B9089CA" w14:textId="77777777" w:rsidTr="00837C1D">
        <w:tc>
          <w:tcPr>
            <w:tcW w:w="4788" w:type="dxa"/>
            <w:tcBorders>
              <w:top w:val="single" w:sz="8" w:space="0" w:color="000000"/>
              <w:bottom w:val="single" w:sz="8" w:space="0" w:color="000000"/>
            </w:tcBorders>
          </w:tcPr>
          <w:p w14:paraId="1B9089C8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sz w:val="22"/>
                <w:szCs w:val="22"/>
              </w:rPr>
            </w:pPr>
          </w:p>
        </w:tc>
        <w:tc>
          <w:tcPr>
            <w:tcW w:w="4788" w:type="dxa"/>
            <w:tcBorders>
              <w:top w:val="single" w:sz="8" w:space="0" w:color="000000"/>
              <w:bottom w:val="single" w:sz="8" w:space="0" w:color="000000"/>
            </w:tcBorders>
          </w:tcPr>
          <w:p w14:paraId="1B9089C9" w14:textId="77777777" w:rsidR="00A52CB9" w:rsidRPr="00E3652E" w:rsidRDefault="00A52CB9" w:rsidP="00837C1D">
            <w:pPr>
              <w:rPr>
                <w:rFonts w:ascii="Corbel" w:hAnsi="Corbel"/>
                <w:sz w:val="22"/>
                <w:szCs w:val="22"/>
              </w:rPr>
            </w:pPr>
            <w:r w:rsidRPr="00E3652E">
              <w:rPr>
                <w:rFonts w:ascii="Corbel" w:hAnsi="Corbel"/>
                <w:sz w:val="22"/>
                <w:szCs w:val="22"/>
              </w:rPr>
              <w:t>state</w:t>
            </w:r>
          </w:p>
        </w:tc>
      </w:tr>
      <w:tr w:rsidR="00A52CB9" w:rsidRPr="00E3652E" w14:paraId="1B9089CD" w14:textId="77777777" w:rsidTr="00837C1D">
        <w:tc>
          <w:tcPr>
            <w:tcW w:w="4788" w:type="dxa"/>
          </w:tcPr>
          <w:p w14:paraId="1B9089CB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sz w:val="22"/>
                <w:szCs w:val="22"/>
              </w:rPr>
            </w:pPr>
          </w:p>
        </w:tc>
        <w:tc>
          <w:tcPr>
            <w:tcW w:w="4788" w:type="dxa"/>
          </w:tcPr>
          <w:p w14:paraId="1B9089CC" w14:textId="77777777" w:rsidR="00A52CB9" w:rsidRPr="00E3652E" w:rsidRDefault="00A52CB9" w:rsidP="00837C1D">
            <w:pPr>
              <w:rPr>
                <w:rFonts w:ascii="Corbel" w:hAnsi="Corbel"/>
                <w:sz w:val="22"/>
                <w:szCs w:val="22"/>
              </w:rPr>
            </w:pPr>
          </w:p>
        </w:tc>
      </w:tr>
      <w:tr w:rsidR="00A52CB9" w:rsidRPr="00E3652E" w14:paraId="1B9089D0" w14:textId="77777777" w:rsidTr="00837C1D">
        <w:tc>
          <w:tcPr>
            <w:tcW w:w="4788" w:type="dxa"/>
            <w:tcBorders>
              <w:top w:val="single" w:sz="8" w:space="0" w:color="000000"/>
              <w:bottom w:val="single" w:sz="8" w:space="0" w:color="000000"/>
            </w:tcBorders>
          </w:tcPr>
          <w:p w14:paraId="1B9089CE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sz w:val="22"/>
                <w:szCs w:val="22"/>
              </w:rPr>
            </w:pPr>
            <w:proofErr w:type="spellStart"/>
            <w:r w:rsidRPr="00E3652E">
              <w:rPr>
                <w:rFonts w:ascii="Corbel" w:hAnsi="Corbel"/>
                <w:b/>
                <w:bCs/>
                <w:sz w:val="22"/>
                <w:szCs w:val="22"/>
              </w:rPr>
              <w:t>AppendixTemplate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/>
              <w:bottom w:val="single" w:sz="8" w:space="0" w:color="000000"/>
            </w:tcBorders>
          </w:tcPr>
          <w:p w14:paraId="1B9089CF" w14:textId="77777777" w:rsidR="00A52CB9" w:rsidRPr="00E3652E" w:rsidRDefault="00A52CB9" w:rsidP="00837C1D">
            <w:pPr>
              <w:rPr>
                <w:rFonts w:ascii="Corbel" w:hAnsi="Corbel"/>
                <w:sz w:val="22"/>
                <w:szCs w:val="22"/>
              </w:rPr>
            </w:pPr>
            <w:proofErr w:type="spellStart"/>
            <w:r w:rsidRPr="00E3652E">
              <w:rPr>
                <w:rFonts w:ascii="Corbel" w:hAnsi="Corbel"/>
                <w:sz w:val="22"/>
                <w:szCs w:val="22"/>
              </w:rPr>
              <w:t>documentIdentification</w:t>
            </w:r>
            <w:proofErr w:type="spellEnd"/>
          </w:p>
        </w:tc>
      </w:tr>
      <w:tr w:rsidR="00A52CB9" w:rsidRPr="00E3652E" w14:paraId="1B9089D3" w14:textId="77777777" w:rsidTr="00837C1D">
        <w:tc>
          <w:tcPr>
            <w:tcW w:w="4788" w:type="dxa"/>
          </w:tcPr>
          <w:p w14:paraId="1B9089D1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sz w:val="22"/>
                <w:szCs w:val="22"/>
              </w:rPr>
            </w:pPr>
          </w:p>
        </w:tc>
        <w:tc>
          <w:tcPr>
            <w:tcW w:w="4788" w:type="dxa"/>
          </w:tcPr>
          <w:p w14:paraId="1B9089D2" w14:textId="77777777" w:rsidR="00A52CB9" w:rsidRPr="00E3652E" w:rsidRDefault="00A52CB9" w:rsidP="00837C1D">
            <w:pPr>
              <w:rPr>
                <w:rFonts w:ascii="Corbel" w:hAnsi="Corbel"/>
                <w:sz w:val="22"/>
                <w:szCs w:val="22"/>
              </w:rPr>
            </w:pPr>
            <w:proofErr w:type="spellStart"/>
            <w:r w:rsidRPr="00E3652E">
              <w:rPr>
                <w:rFonts w:ascii="Corbel" w:hAnsi="Corbel"/>
                <w:sz w:val="22"/>
                <w:szCs w:val="22"/>
              </w:rPr>
              <w:t>documentVersion</w:t>
            </w:r>
            <w:proofErr w:type="spellEnd"/>
          </w:p>
        </w:tc>
      </w:tr>
      <w:tr w:rsidR="00A52CB9" w:rsidRPr="00E3652E" w14:paraId="1B9089D6" w14:textId="77777777" w:rsidTr="00837C1D">
        <w:tc>
          <w:tcPr>
            <w:tcW w:w="4788" w:type="dxa"/>
            <w:tcBorders>
              <w:top w:val="single" w:sz="8" w:space="0" w:color="000000"/>
              <w:bottom w:val="single" w:sz="8" w:space="0" w:color="000000"/>
            </w:tcBorders>
          </w:tcPr>
          <w:p w14:paraId="1B9089D4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sz w:val="22"/>
                <w:szCs w:val="22"/>
              </w:rPr>
            </w:pPr>
          </w:p>
        </w:tc>
        <w:tc>
          <w:tcPr>
            <w:tcW w:w="4788" w:type="dxa"/>
            <w:tcBorders>
              <w:top w:val="single" w:sz="8" w:space="0" w:color="000000"/>
              <w:bottom w:val="single" w:sz="8" w:space="0" w:color="000000"/>
            </w:tcBorders>
          </w:tcPr>
          <w:p w14:paraId="1B9089D5" w14:textId="77777777" w:rsidR="00A52CB9" w:rsidRPr="00E3652E" w:rsidRDefault="00A52CB9" w:rsidP="00837C1D">
            <w:pPr>
              <w:rPr>
                <w:rFonts w:ascii="Corbel" w:hAnsi="Corbel"/>
                <w:sz w:val="22"/>
                <w:szCs w:val="22"/>
              </w:rPr>
            </w:pPr>
            <w:proofErr w:type="spellStart"/>
            <w:r w:rsidRPr="00E3652E">
              <w:rPr>
                <w:rFonts w:ascii="Corbel" w:hAnsi="Corbel"/>
                <w:sz w:val="22"/>
                <w:szCs w:val="22"/>
              </w:rPr>
              <w:t>documentReference</w:t>
            </w:r>
            <w:proofErr w:type="spellEnd"/>
          </w:p>
        </w:tc>
      </w:tr>
      <w:tr w:rsidR="00A52CB9" w:rsidRPr="00E3652E" w14:paraId="1B9089D9" w14:textId="77777777" w:rsidTr="00837C1D">
        <w:tc>
          <w:tcPr>
            <w:tcW w:w="4788" w:type="dxa"/>
          </w:tcPr>
          <w:p w14:paraId="1B9089D7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sz w:val="22"/>
                <w:szCs w:val="22"/>
              </w:rPr>
            </w:pPr>
          </w:p>
        </w:tc>
        <w:tc>
          <w:tcPr>
            <w:tcW w:w="4788" w:type="dxa"/>
          </w:tcPr>
          <w:p w14:paraId="1B9089D8" w14:textId="77777777" w:rsidR="00A52CB9" w:rsidRPr="00E3652E" w:rsidRDefault="00A52CB9" w:rsidP="00837C1D">
            <w:pPr>
              <w:rPr>
                <w:rFonts w:ascii="Corbel" w:hAnsi="Corbel"/>
                <w:sz w:val="22"/>
                <w:szCs w:val="22"/>
              </w:rPr>
            </w:pPr>
            <w:proofErr w:type="spellStart"/>
            <w:r w:rsidRPr="00E3652E">
              <w:rPr>
                <w:rFonts w:ascii="Corbel" w:hAnsi="Corbel"/>
                <w:sz w:val="22"/>
                <w:szCs w:val="22"/>
              </w:rPr>
              <w:t>startDate</w:t>
            </w:r>
            <w:proofErr w:type="spellEnd"/>
          </w:p>
        </w:tc>
      </w:tr>
      <w:tr w:rsidR="00A52CB9" w:rsidRPr="00E3652E" w14:paraId="1B9089DC" w14:textId="77777777" w:rsidTr="00837C1D">
        <w:tc>
          <w:tcPr>
            <w:tcW w:w="4788" w:type="dxa"/>
            <w:tcBorders>
              <w:top w:val="single" w:sz="8" w:space="0" w:color="000000"/>
              <w:bottom w:val="single" w:sz="8" w:space="0" w:color="000000"/>
            </w:tcBorders>
          </w:tcPr>
          <w:p w14:paraId="1B9089DA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sz w:val="22"/>
                <w:szCs w:val="22"/>
              </w:rPr>
            </w:pPr>
          </w:p>
        </w:tc>
        <w:tc>
          <w:tcPr>
            <w:tcW w:w="4788" w:type="dxa"/>
            <w:tcBorders>
              <w:top w:val="single" w:sz="8" w:space="0" w:color="000000"/>
              <w:bottom w:val="single" w:sz="8" w:space="0" w:color="000000"/>
            </w:tcBorders>
          </w:tcPr>
          <w:p w14:paraId="1B9089DB" w14:textId="77777777" w:rsidR="00A52CB9" w:rsidRPr="00E3652E" w:rsidRDefault="00A52CB9" w:rsidP="00837C1D">
            <w:pPr>
              <w:rPr>
                <w:rFonts w:ascii="Corbel" w:hAnsi="Corbel"/>
                <w:sz w:val="22"/>
                <w:szCs w:val="22"/>
              </w:rPr>
            </w:pPr>
            <w:proofErr w:type="spellStart"/>
            <w:r w:rsidRPr="00E3652E">
              <w:rPr>
                <w:rFonts w:ascii="Corbel" w:hAnsi="Corbel"/>
                <w:sz w:val="22"/>
                <w:szCs w:val="22"/>
              </w:rPr>
              <w:t>endDate</w:t>
            </w:r>
            <w:proofErr w:type="spellEnd"/>
          </w:p>
        </w:tc>
      </w:tr>
      <w:tr w:rsidR="00A52CB9" w:rsidRPr="00E3652E" w14:paraId="1B9089DF" w14:textId="77777777" w:rsidTr="00837C1D">
        <w:tc>
          <w:tcPr>
            <w:tcW w:w="4788" w:type="dxa"/>
          </w:tcPr>
          <w:p w14:paraId="1B9089DD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sz w:val="22"/>
                <w:szCs w:val="22"/>
              </w:rPr>
            </w:pPr>
          </w:p>
        </w:tc>
        <w:tc>
          <w:tcPr>
            <w:tcW w:w="4788" w:type="dxa"/>
          </w:tcPr>
          <w:p w14:paraId="1B9089DE" w14:textId="77777777" w:rsidR="00A52CB9" w:rsidRPr="00E3652E" w:rsidRDefault="00A52CB9" w:rsidP="00837C1D">
            <w:pPr>
              <w:rPr>
                <w:rFonts w:ascii="Corbel" w:hAnsi="Corbel"/>
                <w:sz w:val="22"/>
                <w:szCs w:val="22"/>
              </w:rPr>
            </w:pPr>
            <w:proofErr w:type="spellStart"/>
            <w:r w:rsidRPr="00E3652E">
              <w:rPr>
                <w:rFonts w:ascii="Corbel" w:hAnsi="Corbel"/>
                <w:sz w:val="22"/>
                <w:szCs w:val="22"/>
              </w:rPr>
              <w:t>appendixGroup</w:t>
            </w:r>
            <w:proofErr w:type="spellEnd"/>
          </w:p>
        </w:tc>
      </w:tr>
      <w:tr w:rsidR="00A52CB9" w:rsidRPr="00E3652E" w14:paraId="1B9089E2" w14:textId="77777777" w:rsidTr="00837C1D">
        <w:tc>
          <w:tcPr>
            <w:tcW w:w="4788" w:type="dxa"/>
            <w:tcBorders>
              <w:top w:val="single" w:sz="8" w:space="0" w:color="000000"/>
              <w:bottom w:val="single" w:sz="8" w:space="0" w:color="000000"/>
            </w:tcBorders>
          </w:tcPr>
          <w:p w14:paraId="1B9089E0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sz w:val="22"/>
                <w:szCs w:val="22"/>
              </w:rPr>
            </w:pPr>
          </w:p>
        </w:tc>
        <w:tc>
          <w:tcPr>
            <w:tcW w:w="4788" w:type="dxa"/>
            <w:tcBorders>
              <w:top w:val="single" w:sz="8" w:space="0" w:color="000000"/>
              <w:bottom w:val="single" w:sz="8" w:space="0" w:color="000000"/>
            </w:tcBorders>
          </w:tcPr>
          <w:p w14:paraId="1B9089E1" w14:textId="77777777" w:rsidR="00A52CB9" w:rsidRPr="00E3652E" w:rsidRDefault="00A52CB9" w:rsidP="00837C1D">
            <w:pPr>
              <w:rPr>
                <w:rFonts w:ascii="Corbel" w:hAnsi="Corbel"/>
                <w:sz w:val="22"/>
                <w:szCs w:val="22"/>
              </w:rPr>
            </w:pPr>
          </w:p>
        </w:tc>
      </w:tr>
      <w:tr w:rsidR="00A52CB9" w:rsidRPr="00E3652E" w14:paraId="1B9089E5" w14:textId="77777777" w:rsidTr="00837C1D">
        <w:tc>
          <w:tcPr>
            <w:tcW w:w="4788" w:type="dxa"/>
          </w:tcPr>
          <w:p w14:paraId="1B9089E3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sz w:val="22"/>
                <w:szCs w:val="22"/>
              </w:rPr>
            </w:pPr>
            <w:proofErr w:type="spellStart"/>
            <w:r w:rsidRPr="00E3652E">
              <w:rPr>
                <w:rFonts w:ascii="Corbel" w:hAnsi="Corbel"/>
                <w:b/>
                <w:bCs/>
                <w:sz w:val="22"/>
                <w:szCs w:val="22"/>
              </w:rPr>
              <w:t>MessageTemplate</w:t>
            </w:r>
            <w:proofErr w:type="spellEnd"/>
          </w:p>
        </w:tc>
        <w:tc>
          <w:tcPr>
            <w:tcW w:w="4788" w:type="dxa"/>
          </w:tcPr>
          <w:p w14:paraId="1B9089E4" w14:textId="77777777" w:rsidR="00A52CB9" w:rsidRPr="00E3652E" w:rsidRDefault="00A52CB9" w:rsidP="00837C1D">
            <w:pPr>
              <w:rPr>
                <w:rFonts w:ascii="Corbel" w:hAnsi="Corbel"/>
                <w:sz w:val="22"/>
                <w:szCs w:val="22"/>
              </w:rPr>
            </w:pPr>
            <w:proofErr w:type="spellStart"/>
            <w:r w:rsidRPr="00E3652E">
              <w:rPr>
                <w:rFonts w:ascii="Corbel" w:hAnsi="Corbel"/>
                <w:sz w:val="22"/>
                <w:szCs w:val="22"/>
              </w:rPr>
              <w:t>dateRead</w:t>
            </w:r>
            <w:proofErr w:type="spellEnd"/>
          </w:p>
        </w:tc>
      </w:tr>
      <w:tr w:rsidR="00A52CB9" w:rsidRPr="00E3652E" w14:paraId="1B9089E8" w14:textId="77777777" w:rsidTr="00837C1D">
        <w:tc>
          <w:tcPr>
            <w:tcW w:w="4788" w:type="dxa"/>
            <w:tcBorders>
              <w:top w:val="single" w:sz="8" w:space="0" w:color="000000"/>
              <w:bottom w:val="single" w:sz="8" w:space="0" w:color="000000"/>
            </w:tcBorders>
          </w:tcPr>
          <w:p w14:paraId="1B9089E6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sz w:val="22"/>
                <w:szCs w:val="22"/>
              </w:rPr>
            </w:pPr>
            <w:proofErr w:type="spellStart"/>
            <w:r w:rsidRPr="00E3652E">
              <w:rPr>
                <w:rFonts w:ascii="Corbel" w:hAnsi="Corbel"/>
                <w:b/>
                <w:bCs/>
                <w:sz w:val="22"/>
                <w:szCs w:val="22"/>
              </w:rPr>
              <w:t>MessageInTransactionTemplate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/>
              <w:bottom w:val="single" w:sz="8" w:space="0" w:color="000000"/>
            </w:tcBorders>
          </w:tcPr>
          <w:p w14:paraId="1B9089E7" w14:textId="77777777" w:rsidR="00A52CB9" w:rsidRPr="00E3652E" w:rsidRDefault="00A52CB9" w:rsidP="00837C1D">
            <w:pPr>
              <w:rPr>
                <w:rFonts w:ascii="Corbel" w:hAnsi="Corbel"/>
                <w:sz w:val="22"/>
                <w:szCs w:val="22"/>
              </w:rPr>
            </w:pPr>
            <w:proofErr w:type="spellStart"/>
            <w:r w:rsidRPr="00E3652E">
              <w:rPr>
                <w:rFonts w:ascii="Corbel" w:hAnsi="Corbel"/>
                <w:sz w:val="22"/>
                <w:szCs w:val="22"/>
              </w:rPr>
              <w:t>dateSend</w:t>
            </w:r>
            <w:proofErr w:type="spellEnd"/>
          </w:p>
        </w:tc>
      </w:tr>
      <w:tr w:rsidR="00A52CB9" w:rsidRPr="00E3652E" w14:paraId="1B9089EB" w14:textId="77777777" w:rsidTr="00837C1D">
        <w:tc>
          <w:tcPr>
            <w:tcW w:w="4788" w:type="dxa"/>
          </w:tcPr>
          <w:p w14:paraId="1B9089E9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sz w:val="22"/>
                <w:szCs w:val="22"/>
              </w:rPr>
            </w:pPr>
          </w:p>
        </w:tc>
        <w:tc>
          <w:tcPr>
            <w:tcW w:w="4788" w:type="dxa"/>
          </w:tcPr>
          <w:p w14:paraId="1B9089EA" w14:textId="77777777" w:rsidR="00A52CB9" w:rsidRPr="00E3652E" w:rsidRDefault="00A52CB9" w:rsidP="00837C1D">
            <w:pPr>
              <w:rPr>
                <w:rFonts w:ascii="Corbel" w:hAnsi="Corbel"/>
                <w:sz w:val="22"/>
                <w:szCs w:val="22"/>
              </w:rPr>
            </w:pPr>
            <w:proofErr w:type="spellStart"/>
            <w:r w:rsidRPr="00E3652E">
              <w:rPr>
                <w:rFonts w:ascii="Corbel" w:hAnsi="Corbel"/>
                <w:sz w:val="22"/>
                <w:szCs w:val="22"/>
              </w:rPr>
              <w:t>dateRead</w:t>
            </w:r>
            <w:proofErr w:type="spellEnd"/>
          </w:p>
        </w:tc>
      </w:tr>
      <w:tr w:rsidR="00A52CB9" w:rsidRPr="00E3652E" w14:paraId="1B9089EE" w14:textId="77777777" w:rsidTr="00837C1D">
        <w:tc>
          <w:tcPr>
            <w:tcW w:w="4788" w:type="dxa"/>
            <w:tcBorders>
              <w:top w:val="single" w:sz="8" w:space="0" w:color="000000"/>
              <w:bottom w:val="single" w:sz="8" w:space="0" w:color="000000"/>
            </w:tcBorders>
          </w:tcPr>
          <w:p w14:paraId="1B9089EC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sz w:val="22"/>
                <w:szCs w:val="22"/>
              </w:rPr>
            </w:pPr>
          </w:p>
        </w:tc>
        <w:tc>
          <w:tcPr>
            <w:tcW w:w="4788" w:type="dxa"/>
            <w:tcBorders>
              <w:top w:val="single" w:sz="8" w:space="0" w:color="000000"/>
              <w:bottom w:val="single" w:sz="8" w:space="0" w:color="000000"/>
            </w:tcBorders>
          </w:tcPr>
          <w:p w14:paraId="1B9089ED" w14:textId="77777777" w:rsidR="00A52CB9" w:rsidRPr="00E3652E" w:rsidRDefault="00A52CB9" w:rsidP="00837C1D">
            <w:pPr>
              <w:rPr>
                <w:rFonts w:ascii="Corbel" w:hAnsi="Corbel"/>
                <w:sz w:val="22"/>
                <w:szCs w:val="22"/>
              </w:rPr>
            </w:pPr>
          </w:p>
        </w:tc>
      </w:tr>
      <w:tr w:rsidR="00A52CB9" w:rsidRPr="00E3652E" w14:paraId="1B9089F1" w14:textId="77777777" w:rsidTr="00837C1D">
        <w:tc>
          <w:tcPr>
            <w:tcW w:w="4788" w:type="dxa"/>
            <w:tcBorders>
              <w:bottom w:val="single" w:sz="8" w:space="0" w:color="000000"/>
            </w:tcBorders>
          </w:tcPr>
          <w:p w14:paraId="1B9089EF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sz w:val="22"/>
                <w:szCs w:val="22"/>
              </w:rPr>
            </w:pPr>
            <w:proofErr w:type="spellStart"/>
            <w:r w:rsidRPr="00E3652E">
              <w:rPr>
                <w:rFonts w:ascii="Corbel" w:hAnsi="Corbel"/>
                <w:b/>
                <w:bCs/>
                <w:sz w:val="22"/>
                <w:szCs w:val="22"/>
              </w:rPr>
              <w:t>AppendixGroup</w:t>
            </w:r>
            <w:proofErr w:type="spellEnd"/>
          </w:p>
        </w:tc>
        <w:tc>
          <w:tcPr>
            <w:tcW w:w="4788" w:type="dxa"/>
            <w:tcBorders>
              <w:bottom w:val="single" w:sz="8" w:space="0" w:color="000000"/>
            </w:tcBorders>
          </w:tcPr>
          <w:p w14:paraId="1B9089F0" w14:textId="77777777" w:rsidR="00A52CB9" w:rsidRPr="00E3652E" w:rsidRDefault="00A52CB9" w:rsidP="00837C1D">
            <w:pPr>
              <w:rPr>
                <w:rFonts w:ascii="Corbel" w:hAnsi="Corbel"/>
                <w:sz w:val="22"/>
                <w:szCs w:val="22"/>
              </w:rPr>
            </w:pPr>
            <w:proofErr w:type="spellStart"/>
            <w:r w:rsidRPr="00E3652E">
              <w:rPr>
                <w:rFonts w:ascii="Corbel" w:hAnsi="Corbel"/>
                <w:sz w:val="22"/>
                <w:szCs w:val="22"/>
              </w:rPr>
              <w:t>group</w:t>
            </w:r>
            <w:proofErr w:type="spellEnd"/>
          </w:p>
        </w:tc>
      </w:tr>
    </w:tbl>
    <w:p w14:paraId="1B9089F2" w14:textId="77777777" w:rsidR="00A52CB9" w:rsidRPr="00E3652E" w:rsidRDefault="00D10F55" w:rsidP="00542E6B">
      <w:pPr>
        <w:pStyle w:val="Kop1"/>
        <w:numPr>
          <w:ilvl w:val="0"/>
          <w:numId w:val="0"/>
        </w:numPr>
        <w:rPr>
          <w:rFonts w:ascii="Corbel" w:hAnsi="Corbel"/>
          <w:sz w:val="32"/>
          <w:szCs w:val="32"/>
        </w:rPr>
      </w:pPr>
      <w:r w:rsidRPr="00E3652E">
        <w:rPr>
          <w:rFonts w:ascii="Corbel" w:hAnsi="Corbel"/>
          <w:sz w:val="32"/>
          <w:szCs w:val="32"/>
        </w:rPr>
        <w:t>Testresultaat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4643"/>
        <w:gridCol w:w="4643"/>
      </w:tblGrid>
      <w:tr w:rsidR="00A52CB9" w:rsidRPr="00E3652E" w14:paraId="1B9089F5" w14:textId="77777777" w:rsidTr="00837C1D">
        <w:tc>
          <w:tcPr>
            <w:tcW w:w="4788" w:type="dxa"/>
            <w:tcBorders>
              <w:top w:val="single" w:sz="8" w:space="0" w:color="000000"/>
            </w:tcBorders>
            <w:shd w:val="clear" w:color="auto" w:fill="000000"/>
          </w:tcPr>
          <w:p w14:paraId="1B9089F3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color w:val="FFFFFF"/>
              </w:rPr>
            </w:pPr>
            <w:r w:rsidRPr="00E3652E">
              <w:rPr>
                <w:rFonts w:ascii="Corbel" w:hAnsi="Corbel"/>
                <w:b/>
                <w:bCs/>
                <w:color w:val="FFFFFF"/>
              </w:rPr>
              <w:t>Raamwerk voor</w:t>
            </w:r>
          </w:p>
        </w:tc>
        <w:tc>
          <w:tcPr>
            <w:tcW w:w="4788" w:type="dxa"/>
            <w:tcBorders>
              <w:top w:val="single" w:sz="8" w:space="0" w:color="000000"/>
            </w:tcBorders>
            <w:shd w:val="clear" w:color="auto" w:fill="000000"/>
          </w:tcPr>
          <w:p w14:paraId="1B9089F4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color w:val="FFFFFF"/>
              </w:rPr>
            </w:pPr>
            <w:r w:rsidRPr="00E3652E">
              <w:rPr>
                <w:rFonts w:ascii="Corbel" w:hAnsi="Corbel"/>
                <w:b/>
                <w:bCs/>
                <w:color w:val="FFFFFF"/>
              </w:rPr>
              <w:t>Raamwerk na</w:t>
            </w:r>
          </w:p>
        </w:tc>
      </w:tr>
      <w:tr w:rsidR="00A52CB9" w:rsidRPr="00E3652E" w14:paraId="1B9089F8" w14:textId="77777777" w:rsidTr="00837C1D">
        <w:tc>
          <w:tcPr>
            <w:tcW w:w="4788" w:type="dxa"/>
            <w:tcBorders>
              <w:top w:val="single" w:sz="8" w:space="0" w:color="000000"/>
              <w:bottom w:val="single" w:sz="8" w:space="0" w:color="000000"/>
            </w:tcBorders>
          </w:tcPr>
          <w:p w14:paraId="1B9089F6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color w:val="FF0000"/>
              </w:rPr>
            </w:pPr>
            <w:r w:rsidRPr="00E3652E">
              <w:rPr>
                <w:rFonts w:ascii="Corbel" w:hAnsi="Corbel"/>
                <w:b/>
                <w:bCs/>
                <w:color w:val="FF0000"/>
              </w:rPr>
              <w:t>600KB</w:t>
            </w:r>
          </w:p>
        </w:tc>
        <w:tc>
          <w:tcPr>
            <w:tcW w:w="4788" w:type="dxa"/>
            <w:tcBorders>
              <w:top w:val="single" w:sz="8" w:space="0" w:color="000000"/>
              <w:bottom w:val="single" w:sz="8" w:space="0" w:color="000000"/>
            </w:tcBorders>
          </w:tcPr>
          <w:p w14:paraId="1B9089F7" w14:textId="77777777" w:rsidR="00A52CB9" w:rsidRPr="00E3652E" w:rsidRDefault="00A52CB9" w:rsidP="00837C1D">
            <w:pPr>
              <w:rPr>
                <w:rFonts w:ascii="Corbel" w:hAnsi="Corbel"/>
                <w:b/>
                <w:color w:val="00B050"/>
              </w:rPr>
            </w:pPr>
            <w:r w:rsidRPr="00E3652E">
              <w:rPr>
                <w:rFonts w:ascii="Corbel" w:hAnsi="Corbel"/>
                <w:b/>
                <w:color w:val="00B050"/>
              </w:rPr>
              <w:t>380KB (37% minder)</w:t>
            </w:r>
          </w:p>
        </w:tc>
      </w:tr>
      <w:tr w:rsidR="00A52CB9" w:rsidRPr="00E3652E" w14:paraId="1B9089FB" w14:textId="77777777" w:rsidTr="00837C1D">
        <w:tc>
          <w:tcPr>
            <w:tcW w:w="4788" w:type="dxa"/>
          </w:tcPr>
          <w:p w14:paraId="1B9089F9" w14:textId="77777777" w:rsidR="00A52CB9" w:rsidRPr="00E3652E" w:rsidRDefault="00A52CB9" w:rsidP="00837C1D">
            <w:pPr>
              <w:rPr>
                <w:rFonts w:ascii="Corbel" w:hAnsi="Corbel"/>
                <w:b/>
                <w:bCs/>
                <w:color w:val="FF0000"/>
              </w:rPr>
            </w:pPr>
            <w:r w:rsidRPr="00E3652E">
              <w:rPr>
                <w:rFonts w:ascii="Corbel" w:hAnsi="Corbel"/>
                <w:b/>
                <w:bCs/>
                <w:color w:val="FF0000"/>
              </w:rPr>
              <w:t>Fragment m.b.t. leesbaarheid</w:t>
            </w:r>
          </w:p>
        </w:tc>
        <w:tc>
          <w:tcPr>
            <w:tcW w:w="4788" w:type="dxa"/>
          </w:tcPr>
          <w:p w14:paraId="1B9089FA" w14:textId="77777777" w:rsidR="00A52CB9" w:rsidRPr="00E3652E" w:rsidRDefault="00A52CB9" w:rsidP="00837C1D">
            <w:pPr>
              <w:rPr>
                <w:rFonts w:ascii="Corbel" w:hAnsi="Corbel"/>
                <w:b/>
                <w:color w:val="00B050"/>
              </w:rPr>
            </w:pPr>
            <w:r w:rsidRPr="00E3652E">
              <w:rPr>
                <w:rFonts w:ascii="Corbel" w:hAnsi="Corbel"/>
                <w:b/>
                <w:color w:val="00B050"/>
              </w:rPr>
              <w:t>Fragment m.b.t. leesbaarheid</w:t>
            </w:r>
          </w:p>
        </w:tc>
      </w:tr>
      <w:tr w:rsidR="00A52CB9" w:rsidRPr="00AD772C" w14:paraId="1B908A3C" w14:textId="77777777" w:rsidTr="00837C1D">
        <w:tc>
          <w:tcPr>
            <w:tcW w:w="4788" w:type="dxa"/>
            <w:tcBorders>
              <w:top w:val="single" w:sz="8" w:space="0" w:color="000000"/>
              <w:bottom w:val="single" w:sz="8" w:space="0" w:color="000000"/>
            </w:tcBorders>
          </w:tcPr>
          <w:p w14:paraId="1B9089FC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</w:pPr>
          </w:p>
          <w:p w14:paraId="1B9089FD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&lt;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A31515"/>
                <w:sz w:val="12"/>
                <w:szCs w:val="12"/>
              </w:rPr>
              <w:t>ComplexElementType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 xml:space="preserve"> 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FF0000"/>
                <w:sz w:val="12"/>
                <w:szCs w:val="12"/>
              </w:rPr>
              <w:t>id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=</w:t>
            </w:r>
            <w:r w:rsidRPr="00E3652E">
              <w:rPr>
                <w:rFonts w:ascii="Courier New" w:hAnsi="Courier New" w:cs="Courier New"/>
                <w:b/>
                <w:bCs/>
                <w:noProof/>
                <w:sz w:val="12"/>
                <w:szCs w:val="12"/>
              </w:rPr>
              <w:t>"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CeDocumentAttributen</w:t>
            </w:r>
            <w:r w:rsidRPr="00E3652E">
              <w:rPr>
                <w:rFonts w:ascii="Courier New" w:hAnsi="Courier New" w:cs="Courier New"/>
                <w:b/>
                <w:bCs/>
                <w:noProof/>
                <w:sz w:val="12"/>
                <w:szCs w:val="12"/>
              </w:rPr>
              <w:t>"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&gt;</w:t>
            </w:r>
          </w:p>
          <w:p w14:paraId="1B9089FE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 xml:space="preserve">  &lt;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A31515"/>
                <w:sz w:val="12"/>
                <w:szCs w:val="12"/>
              </w:rPr>
              <w:t>description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&gt;</w:t>
            </w:r>
            <w:r w:rsidRPr="00E3652E">
              <w:rPr>
                <w:rFonts w:ascii="Courier New" w:hAnsi="Courier New" w:cs="Courier New"/>
                <w:b/>
                <w:bCs/>
                <w:noProof/>
                <w:sz w:val="12"/>
                <w:szCs w:val="12"/>
              </w:rPr>
              <w:t>Documentgegevens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&lt;/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A31515"/>
                <w:sz w:val="12"/>
                <w:szCs w:val="12"/>
              </w:rPr>
              <w:t>description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&gt;</w:t>
            </w:r>
          </w:p>
          <w:p w14:paraId="1B9089FF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 xml:space="preserve">  &lt;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A31515"/>
                <w:sz w:val="12"/>
                <w:szCs w:val="12"/>
              </w:rPr>
              <w:t>startDate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&gt;</w:t>
            </w:r>
            <w:r w:rsidRPr="00E3652E">
              <w:rPr>
                <w:rFonts w:ascii="Courier New" w:hAnsi="Courier New" w:cs="Courier New"/>
                <w:b/>
                <w:bCs/>
                <w:noProof/>
                <w:sz w:val="12"/>
                <w:szCs w:val="12"/>
              </w:rPr>
              <w:t>2008-10-08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&lt;/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A31515"/>
                <w:sz w:val="12"/>
                <w:szCs w:val="12"/>
              </w:rPr>
              <w:t>startDate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&gt;</w:t>
            </w:r>
          </w:p>
          <w:p w14:paraId="1B908A00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 xml:space="preserve">  &lt;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A31515"/>
                <w:sz w:val="12"/>
                <w:szCs w:val="12"/>
              </w:rPr>
              <w:t>endDate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&gt;</w:t>
            </w:r>
            <w:r w:rsidRPr="00E3652E">
              <w:rPr>
                <w:rFonts w:ascii="Courier New" w:hAnsi="Courier New" w:cs="Courier New"/>
                <w:b/>
                <w:bCs/>
                <w:noProof/>
                <w:sz w:val="12"/>
                <w:szCs w:val="12"/>
              </w:rPr>
              <w:t>2008-10-08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&lt;/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A31515"/>
                <w:sz w:val="12"/>
                <w:szCs w:val="12"/>
              </w:rPr>
              <w:t>endDate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&gt;</w:t>
            </w:r>
          </w:p>
          <w:p w14:paraId="1B908A01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 xml:space="preserve">  &lt;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A31515"/>
                <w:sz w:val="12"/>
                <w:szCs w:val="12"/>
              </w:rPr>
              <w:t>state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&gt;</w:t>
            </w:r>
            <w:r w:rsidRPr="00E3652E">
              <w:rPr>
                <w:rFonts w:ascii="Courier New" w:hAnsi="Courier New" w:cs="Courier New"/>
                <w:b/>
                <w:bCs/>
                <w:noProof/>
                <w:sz w:val="12"/>
                <w:szCs w:val="12"/>
              </w:rPr>
              <w:t>-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&lt;/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A31515"/>
                <w:sz w:val="12"/>
                <w:szCs w:val="12"/>
              </w:rPr>
              <w:t>state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&gt;</w:t>
            </w:r>
          </w:p>
          <w:p w14:paraId="1B908A02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 xml:space="preserve">  &lt;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A31515"/>
                <w:sz w:val="12"/>
                <w:szCs w:val="12"/>
              </w:rPr>
              <w:t>date</w:t>
            </w:r>
            <w:r w:rsidR="00CF32B6" w:rsidRPr="00E3652E">
              <w:rPr>
                <w:rFonts w:ascii="Courier New" w:hAnsi="Courier New" w:cs="Courier New"/>
                <w:b/>
                <w:bCs/>
                <w:noProof/>
                <w:color w:val="A31515"/>
                <w:sz w:val="12"/>
                <w:szCs w:val="12"/>
              </w:rPr>
              <w:t>LaMu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&gt;</w:t>
            </w:r>
            <w:r w:rsidRPr="00E3652E">
              <w:rPr>
                <w:rFonts w:ascii="Courier New" w:hAnsi="Courier New" w:cs="Courier New"/>
                <w:b/>
                <w:bCs/>
                <w:noProof/>
                <w:sz w:val="12"/>
                <w:szCs w:val="12"/>
              </w:rPr>
              <w:t>2009-11-10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&lt;/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A31515"/>
                <w:sz w:val="12"/>
                <w:szCs w:val="12"/>
              </w:rPr>
              <w:t>date</w:t>
            </w:r>
            <w:r w:rsidR="00CF32B6" w:rsidRPr="00E3652E">
              <w:rPr>
                <w:rFonts w:ascii="Courier New" w:hAnsi="Courier New" w:cs="Courier New"/>
                <w:b/>
                <w:bCs/>
                <w:noProof/>
                <w:color w:val="A31515"/>
                <w:sz w:val="12"/>
                <w:szCs w:val="12"/>
              </w:rPr>
              <w:t>LaMu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&gt;</w:t>
            </w:r>
          </w:p>
          <w:p w14:paraId="1B908A03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 xml:space="preserve">  &lt;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A31515"/>
                <w:sz w:val="12"/>
                <w:szCs w:val="12"/>
              </w:rPr>
              <w:t>user</w:t>
            </w:r>
            <w:r w:rsidR="00CF32B6" w:rsidRPr="00E3652E">
              <w:rPr>
                <w:rFonts w:ascii="Courier New" w:hAnsi="Courier New" w:cs="Courier New"/>
                <w:b/>
                <w:bCs/>
                <w:noProof/>
                <w:color w:val="A31515"/>
                <w:sz w:val="12"/>
                <w:szCs w:val="12"/>
              </w:rPr>
              <w:t>LaMu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&gt;</w:t>
            </w:r>
            <w:r w:rsidRPr="00E3652E">
              <w:rPr>
                <w:rFonts w:ascii="Courier New" w:hAnsi="Courier New" w:cs="Courier New"/>
                <w:b/>
                <w:bCs/>
                <w:noProof/>
                <w:sz w:val="12"/>
                <w:szCs w:val="12"/>
              </w:rPr>
              <w:t>ALFAmail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&lt;/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A31515"/>
                <w:sz w:val="12"/>
                <w:szCs w:val="12"/>
              </w:rPr>
              <w:t>user</w:t>
            </w:r>
            <w:r w:rsidR="00CF32B6" w:rsidRPr="00E3652E">
              <w:rPr>
                <w:rFonts w:ascii="Courier New" w:hAnsi="Courier New" w:cs="Courier New"/>
                <w:b/>
                <w:bCs/>
                <w:noProof/>
                <w:color w:val="A31515"/>
                <w:sz w:val="12"/>
                <w:szCs w:val="12"/>
              </w:rPr>
              <w:t>LaMu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&gt;</w:t>
            </w:r>
          </w:p>
          <w:p w14:paraId="1B908A04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 xml:space="preserve">  &lt;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A31515"/>
                <w:sz w:val="12"/>
                <w:szCs w:val="12"/>
              </w:rPr>
              <w:t>language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&gt;</w:t>
            </w:r>
            <w:r w:rsidRPr="00E3652E">
              <w:rPr>
                <w:rFonts w:ascii="Courier New" w:hAnsi="Courier New" w:cs="Courier New"/>
                <w:b/>
                <w:bCs/>
                <w:noProof/>
                <w:sz w:val="12"/>
                <w:szCs w:val="12"/>
              </w:rPr>
              <w:t>onbekend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&lt;/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A31515"/>
                <w:sz w:val="12"/>
                <w:szCs w:val="12"/>
              </w:rPr>
              <w:t>language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&gt;</w:t>
            </w:r>
          </w:p>
          <w:p w14:paraId="1B908A05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 xml:space="preserve">  &lt;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A31515"/>
                <w:sz w:val="12"/>
                <w:szCs w:val="12"/>
              </w:rPr>
              <w:t>category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&gt;</w:t>
            </w:r>
            <w:r w:rsidRPr="00E3652E">
              <w:rPr>
                <w:rFonts w:ascii="Courier New" w:hAnsi="Courier New" w:cs="Courier New"/>
                <w:b/>
                <w:bCs/>
                <w:noProof/>
                <w:sz w:val="12"/>
                <w:szCs w:val="12"/>
              </w:rPr>
              <w:t>-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&lt;/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A31515"/>
                <w:sz w:val="12"/>
                <w:szCs w:val="12"/>
              </w:rPr>
              <w:t>category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&gt;</w:t>
            </w:r>
          </w:p>
          <w:p w14:paraId="1B908A06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 xml:space="preserve">  &lt;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A31515"/>
                <w:sz w:val="12"/>
                <w:szCs w:val="12"/>
              </w:rPr>
              <w:t>helpInfo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&gt;</w:t>
            </w:r>
            <w:r w:rsidRPr="00E3652E">
              <w:rPr>
                <w:rFonts w:ascii="Courier New" w:hAnsi="Courier New" w:cs="Courier New"/>
                <w:b/>
                <w:bCs/>
                <w:noProof/>
                <w:sz w:val="12"/>
                <w:szCs w:val="12"/>
              </w:rPr>
              <w:t>Gegevens van een document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&lt;/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A31515"/>
                <w:sz w:val="12"/>
                <w:szCs w:val="12"/>
              </w:rPr>
              <w:t>helpInfo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&gt;</w:t>
            </w:r>
          </w:p>
          <w:p w14:paraId="1B908A07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 xml:space="preserve">  &lt;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A31515"/>
                <w:sz w:val="12"/>
                <w:szCs w:val="12"/>
              </w:rPr>
              <w:t>simpleElements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&gt;</w:t>
            </w:r>
          </w:p>
          <w:p w14:paraId="1B908A08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 xml:space="preserve">    &lt;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A31515"/>
                <w:sz w:val="12"/>
                <w:szCs w:val="12"/>
              </w:rPr>
              <w:t>SimpleElementTypeRef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 xml:space="preserve"> 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FF0000"/>
                <w:sz w:val="12"/>
                <w:szCs w:val="12"/>
              </w:rPr>
              <w:t>idref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=</w:t>
            </w:r>
            <w:r w:rsidRPr="00E3652E">
              <w:rPr>
                <w:rFonts w:ascii="Courier New" w:hAnsi="Courier New" w:cs="Courier New"/>
                <w:b/>
                <w:bCs/>
                <w:noProof/>
                <w:sz w:val="12"/>
                <w:szCs w:val="12"/>
              </w:rPr>
              <w:t>"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documentNaam</w:t>
            </w:r>
            <w:r w:rsidRPr="00E3652E">
              <w:rPr>
                <w:rFonts w:ascii="Courier New" w:hAnsi="Courier New" w:cs="Courier New"/>
                <w:b/>
                <w:bCs/>
                <w:noProof/>
                <w:sz w:val="12"/>
                <w:szCs w:val="12"/>
              </w:rPr>
              <w:t>"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 xml:space="preserve"> /&gt;</w:t>
            </w:r>
          </w:p>
          <w:p w14:paraId="1B908A09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 xml:space="preserve">    &lt;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A31515"/>
                <w:sz w:val="12"/>
                <w:szCs w:val="12"/>
              </w:rPr>
              <w:t>SimpleElementTypeRef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 xml:space="preserve"> 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FF0000"/>
                <w:sz w:val="12"/>
                <w:szCs w:val="12"/>
              </w:rPr>
              <w:t>idref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=</w:t>
            </w:r>
            <w:r w:rsidRPr="00E3652E">
              <w:rPr>
                <w:rFonts w:ascii="Courier New" w:hAnsi="Courier New" w:cs="Courier New"/>
                <w:b/>
                <w:bCs/>
                <w:noProof/>
                <w:sz w:val="12"/>
                <w:szCs w:val="12"/>
              </w:rPr>
              <w:t>"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documentKenmerk</w:t>
            </w:r>
            <w:r w:rsidRPr="00E3652E">
              <w:rPr>
                <w:rFonts w:ascii="Courier New" w:hAnsi="Courier New" w:cs="Courier New"/>
                <w:b/>
                <w:bCs/>
                <w:noProof/>
                <w:sz w:val="12"/>
                <w:szCs w:val="12"/>
              </w:rPr>
              <w:t>"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 xml:space="preserve"> /&gt;</w:t>
            </w:r>
          </w:p>
          <w:p w14:paraId="1B908A0A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 xml:space="preserve">    &lt;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A31515"/>
                <w:sz w:val="12"/>
                <w:szCs w:val="12"/>
              </w:rPr>
              <w:t>SimpleElementTypeRef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 xml:space="preserve"> 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FF0000"/>
                <w:sz w:val="12"/>
                <w:szCs w:val="12"/>
              </w:rPr>
              <w:t>idref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=</w:t>
            </w:r>
            <w:r w:rsidRPr="00E3652E">
              <w:rPr>
                <w:rFonts w:ascii="Courier New" w:hAnsi="Courier New" w:cs="Courier New"/>
                <w:b/>
                <w:bCs/>
                <w:noProof/>
                <w:sz w:val="12"/>
                <w:szCs w:val="12"/>
              </w:rPr>
              <w:t>"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versieNummer</w:t>
            </w:r>
            <w:r w:rsidRPr="00E3652E">
              <w:rPr>
                <w:rFonts w:ascii="Courier New" w:hAnsi="Courier New" w:cs="Courier New"/>
                <w:b/>
                <w:bCs/>
                <w:noProof/>
                <w:sz w:val="12"/>
                <w:szCs w:val="12"/>
              </w:rPr>
              <w:t>"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 xml:space="preserve"> /&gt;</w:t>
            </w:r>
          </w:p>
          <w:p w14:paraId="1B908A0B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 xml:space="preserve">    &lt;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A31515"/>
                <w:sz w:val="12"/>
                <w:szCs w:val="12"/>
              </w:rPr>
              <w:t>SimpleElementTypeRef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 xml:space="preserve"> 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FF0000"/>
                <w:sz w:val="12"/>
                <w:szCs w:val="12"/>
              </w:rPr>
              <w:t>idref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=</w:t>
            </w:r>
            <w:r w:rsidRPr="00E3652E">
              <w:rPr>
                <w:rFonts w:ascii="Courier New" w:hAnsi="Courier New" w:cs="Courier New"/>
                <w:b/>
                <w:bCs/>
                <w:noProof/>
                <w:sz w:val="12"/>
                <w:szCs w:val="12"/>
              </w:rPr>
              <w:t>"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>documentSoort</w:t>
            </w:r>
            <w:r w:rsidRPr="00E3652E">
              <w:rPr>
                <w:rFonts w:ascii="Courier New" w:hAnsi="Courier New" w:cs="Courier New"/>
                <w:b/>
                <w:bCs/>
                <w:noProof/>
                <w:sz w:val="12"/>
                <w:szCs w:val="12"/>
              </w:rPr>
              <w:t>"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 xml:space="preserve"> /&gt;</w:t>
            </w:r>
          </w:p>
          <w:p w14:paraId="1B908A0C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  <w:lang w:val="en-US"/>
              </w:rPr>
            </w:pP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  <w:t xml:space="preserve">    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  <w:lang w:val="en-US"/>
              </w:rPr>
              <w:t>&lt;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A31515"/>
                <w:sz w:val="12"/>
                <w:szCs w:val="12"/>
                <w:lang w:val="en-US"/>
              </w:rPr>
              <w:t>SimpleElementTypeRef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  <w:lang w:val="en-US"/>
              </w:rPr>
              <w:t xml:space="preserve"> 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FF0000"/>
                <w:sz w:val="12"/>
                <w:szCs w:val="12"/>
                <w:lang w:val="en-US"/>
              </w:rPr>
              <w:t>idref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  <w:lang w:val="en-US"/>
              </w:rPr>
              <w:t>=</w:t>
            </w:r>
            <w:r w:rsidRPr="00E3652E">
              <w:rPr>
                <w:rFonts w:ascii="Courier New" w:hAnsi="Courier New" w:cs="Courier New"/>
                <w:b/>
                <w:bCs/>
                <w:noProof/>
                <w:sz w:val="12"/>
                <w:szCs w:val="12"/>
                <w:lang w:val="en-US"/>
              </w:rPr>
              <w:t>"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  <w:lang w:val="en-US"/>
              </w:rPr>
              <w:t>disciplineType</w:t>
            </w:r>
            <w:r w:rsidRPr="00E3652E">
              <w:rPr>
                <w:rFonts w:ascii="Courier New" w:hAnsi="Courier New" w:cs="Courier New"/>
                <w:b/>
                <w:bCs/>
                <w:noProof/>
                <w:sz w:val="12"/>
                <w:szCs w:val="12"/>
                <w:lang w:val="en-US"/>
              </w:rPr>
              <w:t>"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  <w:lang w:val="en-US"/>
              </w:rPr>
              <w:t xml:space="preserve"> /&gt;</w:t>
            </w:r>
          </w:p>
          <w:p w14:paraId="1B908A0D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  <w:lang w:val="en-US"/>
              </w:rPr>
            </w:pP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  <w:lang w:val="en-US"/>
              </w:rPr>
              <w:t xml:space="preserve">  &lt;/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A31515"/>
                <w:sz w:val="12"/>
                <w:szCs w:val="12"/>
                <w:lang w:val="en-US"/>
              </w:rPr>
              <w:t>simpleElements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  <w:lang w:val="en-US"/>
              </w:rPr>
              <w:t>&gt;</w:t>
            </w:r>
          </w:p>
          <w:p w14:paraId="1B908A0E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  <w:lang w:val="en-US"/>
              </w:rPr>
            </w:pP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  <w:lang w:val="en-US"/>
              </w:rPr>
              <w:t>&lt;/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A31515"/>
                <w:sz w:val="12"/>
                <w:szCs w:val="12"/>
                <w:lang w:val="en-US"/>
              </w:rPr>
              <w:t>ComplexElementType</w:t>
            </w:r>
            <w:r w:rsidRPr="00E3652E"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  <w:lang w:val="en-US"/>
              </w:rPr>
              <w:t>&gt;</w:t>
            </w:r>
          </w:p>
          <w:p w14:paraId="1B908A0F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  <w:lang w:val="en-US"/>
              </w:rPr>
            </w:pPr>
          </w:p>
          <w:p w14:paraId="1B908A10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  <w:lang w:val="en-US"/>
              </w:rPr>
            </w:pP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&lt;</w:t>
            </w:r>
            <w:r w:rsidRPr="00E3652E">
              <w:rPr>
                <w:rFonts w:ascii="Courier New" w:hAnsi="Courier New" w:cs="Courier New"/>
                <w:bCs/>
                <w:noProof/>
                <w:color w:val="A31515"/>
                <w:sz w:val="12"/>
                <w:szCs w:val="12"/>
                <w:lang w:val="en-US"/>
              </w:rPr>
              <w:t>MessageInTransactionType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 xml:space="preserve"> </w:t>
            </w:r>
            <w:r w:rsidRPr="00E3652E">
              <w:rPr>
                <w:rFonts w:ascii="Courier New" w:hAnsi="Courier New" w:cs="Courier New"/>
                <w:bCs/>
                <w:noProof/>
                <w:color w:val="FF0000"/>
                <w:sz w:val="12"/>
                <w:szCs w:val="12"/>
                <w:lang w:val="en-US"/>
              </w:rPr>
              <w:t>id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=</w:t>
            </w:r>
            <w:r w:rsidRPr="00E3652E">
              <w:rPr>
                <w:rFonts w:ascii="Courier New" w:hAnsi="Courier New" w:cs="Courier New"/>
                <w:bCs/>
                <w:noProof/>
                <w:sz w:val="12"/>
                <w:szCs w:val="12"/>
                <w:lang w:val="en-US"/>
              </w:rPr>
              <w:t>"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MITT1_Verzoek_advies_korting</w:t>
            </w:r>
            <w:r w:rsidRPr="00E3652E">
              <w:rPr>
                <w:rFonts w:ascii="Courier New" w:hAnsi="Courier New" w:cs="Courier New"/>
                <w:bCs/>
                <w:noProof/>
                <w:sz w:val="12"/>
                <w:szCs w:val="12"/>
                <w:lang w:val="en-US"/>
              </w:rPr>
              <w:t>"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&gt;</w:t>
            </w:r>
          </w:p>
          <w:p w14:paraId="1B908A11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  <w:lang w:val="en-US"/>
              </w:rPr>
            </w:pP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 xml:space="preserve">  &lt;</w:t>
            </w:r>
            <w:r w:rsidRPr="00E3652E">
              <w:rPr>
                <w:rFonts w:ascii="Courier New" w:hAnsi="Courier New" w:cs="Courier New"/>
                <w:bCs/>
                <w:noProof/>
                <w:color w:val="A31515"/>
                <w:sz w:val="12"/>
                <w:szCs w:val="12"/>
                <w:lang w:val="en-US"/>
              </w:rPr>
              <w:t>requiredNotify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&gt;</w:t>
            </w:r>
            <w:r w:rsidRPr="00E3652E">
              <w:rPr>
                <w:rFonts w:ascii="Courier New" w:hAnsi="Courier New" w:cs="Courier New"/>
                <w:bCs/>
                <w:noProof/>
                <w:sz w:val="12"/>
                <w:szCs w:val="12"/>
                <w:lang w:val="en-US"/>
              </w:rPr>
              <w:t>0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&lt;/</w:t>
            </w:r>
            <w:r w:rsidRPr="00E3652E">
              <w:rPr>
                <w:rFonts w:ascii="Courier New" w:hAnsi="Courier New" w:cs="Courier New"/>
                <w:bCs/>
                <w:noProof/>
                <w:color w:val="A31515"/>
                <w:sz w:val="12"/>
                <w:szCs w:val="12"/>
                <w:lang w:val="en-US"/>
              </w:rPr>
              <w:t>requiredNotify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&gt;</w:t>
            </w:r>
          </w:p>
          <w:p w14:paraId="1B908A12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  <w:lang w:val="en-US"/>
              </w:rPr>
            </w:pP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 xml:space="preserve">  &lt;</w:t>
            </w:r>
            <w:r w:rsidRPr="00E3652E">
              <w:rPr>
                <w:rFonts w:ascii="Courier New" w:hAnsi="Courier New" w:cs="Courier New"/>
                <w:bCs/>
                <w:noProof/>
                <w:color w:val="A31515"/>
                <w:sz w:val="12"/>
                <w:szCs w:val="12"/>
                <w:lang w:val="en-US"/>
              </w:rPr>
              <w:t>date</w:t>
            </w:r>
            <w:r w:rsidR="00CF32B6" w:rsidRPr="00E3652E">
              <w:rPr>
                <w:rFonts w:ascii="Courier New" w:hAnsi="Courier New" w:cs="Courier New"/>
                <w:bCs/>
                <w:noProof/>
                <w:color w:val="A31515"/>
                <w:sz w:val="12"/>
                <w:szCs w:val="12"/>
                <w:lang w:val="en-US"/>
              </w:rPr>
              <w:t>LaMu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&gt;</w:t>
            </w:r>
            <w:r w:rsidRPr="00E3652E">
              <w:rPr>
                <w:rFonts w:ascii="Courier New" w:hAnsi="Courier New" w:cs="Courier New"/>
                <w:bCs/>
                <w:noProof/>
                <w:sz w:val="12"/>
                <w:szCs w:val="12"/>
                <w:lang w:val="en-US"/>
              </w:rPr>
              <w:t>2009-11-10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&lt;/</w:t>
            </w:r>
            <w:r w:rsidRPr="00E3652E">
              <w:rPr>
                <w:rFonts w:ascii="Courier New" w:hAnsi="Courier New" w:cs="Courier New"/>
                <w:bCs/>
                <w:noProof/>
                <w:color w:val="A31515"/>
                <w:sz w:val="12"/>
                <w:szCs w:val="12"/>
                <w:lang w:val="en-US"/>
              </w:rPr>
              <w:t>date</w:t>
            </w:r>
            <w:r w:rsidR="00CF32B6" w:rsidRPr="00E3652E">
              <w:rPr>
                <w:rFonts w:ascii="Courier New" w:hAnsi="Courier New" w:cs="Courier New"/>
                <w:bCs/>
                <w:noProof/>
                <w:color w:val="A31515"/>
                <w:sz w:val="12"/>
                <w:szCs w:val="12"/>
                <w:lang w:val="en-US"/>
              </w:rPr>
              <w:t>LaMu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&gt;</w:t>
            </w:r>
          </w:p>
          <w:p w14:paraId="1B908A13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  <w:lang w:val="en-US"/>
              </w:rPr>
            </w:pP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 xml:space="preserve">  &lt;</w:t>
            </w:r>
            <w:r w:rsidRPr="00E3652E">
              <w:rPr>
                <w:rFonts w:ascii="Courier New" w:hAnsi="Courier New" w:cs="Courier New"/>
                <w:bCs/>
                <w:noProof/>
                <w:color w:val="A31515"/>
                <w:sz w:val="12"/>
                <w:szCs w:val="12"/>
                <w:lang w:val="en-US"/>
              </w:rPr>
              <w:t>user</w:t>
            </w:r>
            <w:r w:rsidR="00CF32B6" w:rsidRPr="00E3652E">
              <w:rPr>
                <w:rFonts w:ascii="Courier New" w:hAnsi="Courier New" w:cs="Courier New"/>
                <w:bCs/>
                <w:noProof/>
                <w:color w:val="A31515"/>
                <w:sz w:val="12"/>
                <w:szCs w:val="12"/>
                <w:lang w:val="en-US"/>
              </w:rPr>
              <w:t>LaMu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&gt;</w:t>
            </w:r>
            <w:r w:rsidRPr="00E3652E">
              <w:rPr>
                <w:rFonts w:ascii="Courier New" w:hAnsi="Courier New" w:cs="Courier New"/>
                <w:bCs/>
                <w:noProof/>
                <w:sz w:val="12"/>
                <w:szCs w:val="12"/>
                <w:lang w:val="en-US"/>
              </w:rPr>
              <w:t>ALFAmail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&lt;/</w:t>
            </w:r>
            <w:r w:rsidRPr="00E3652E">
              <w:rPr>
                <w:rFonts w:ascii="Courier New" w:hAnsi="Courier New" w:cs="Courier New"/>
                <w:bCs/>
                <w:noProof/>
                <w:color w:val="A31515"/>
                <w:sz w:val="12"/>
                <w:szCs w:val="12"/>
                <w:lang w:val="en-US"/>
              </w:rPr>
              <w:t>user</w:t>
            </w:r>
            <w:r w:rsidR="00CF32B6" w:rsidRPr="00E3652E">
              <w:rPr>
                <w:rFonts w:ascii="Courier New" w:hAnsi="Courier New" w:cs="Courier New"/>
                <w:bCs/>
                <w:noProof/>
                <w:color w:val="A31515"/>
                <w:sz w:val="12"/>
                <w:szCs w:val="12"/>
                <w:lang w:val="en-US"/>
              </w:rPr>
              <w:t>LaMu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&gt;</w:t>
            </w:r>
          </w:p>
          <w:p w14:paraId="1B908A14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  <w:lang w:val="en-US"/>
              </w:rPr>
            </w:pP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 xml:space="preserve">  &lt;</w:t>
            </w:r>
            <w:r w:rsidRPr="00E3652E">
              <w:rPr>
                <w:rFonts w:ascii="Courier New" w:hAnsi="Courier New" w:cs="Courier New"/>
                <w:bCs/>
                <w:noProof/>
                <w:color w:val="A31515"/>
                <w:sz w:val="12"/>
                <w:szCs w:val="12"/>
                <w:lang w:val="en-US"/>
              </w:rPr>
              <w:t>received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&gt;</w:t>
            </w:r>
            <w:r w:rsidRPr="00E3652E">
              <w:rPr>
                <w:rFonts w:ascii="Courier New" w:hAnsi="Courier New" w:cs="Courier New"/>
                <w:bCs/>
                <w:noProof/>
                <w:sz w:val="12"/>
                <w:szCs w:val="12"/>
                <w:lang w:val="en-US"/>
              </w:rPr>
              <w:t>0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&lt;/</w:t>
            </w:r>
            <w:r w:rsidRPr="00E3652E">
              <w:rPr>
                <w:rFonts w:ascii="Courier New" w:hAnsi="Courier New" w:cs="Courier New"/>
                <w:bCs/>
                <w:noProof/>
                <w:color w:val="A31515"/>
                <w:sz w:val="12"/>
                <w:szCs w:val="12"/>
                <w:lang w:val="en-US"/>
              </w:rPr>
              <w:t>received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&gt;</w:t>
            </w:r>
          </w:p>
          <w:p w14:paraId="1B908A15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  <w:lang w:val="en-US"/>
              </w:rPr>
            </w:pP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 xml:space="preserve">  &lt;</w:t>
            </w:r>
            <w:r w:rsidRPr="00E3652E">
              <w:rPr>
                <w:rFonts w:ascii="Courier New" w:hAnsi="Courier New" w:cs="Courier New"/>
                <w:bCs/>
                <w:noProof/>
                <w:color w:val="A31515"/>
                <w:sz w:val="12"/>
                <w:szCs w:val="12"/>
                <w:lang w:val="en-US"/>
              </w:rPr>
              <w:t>send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&gt;</w:t>
            </w:r>
            <w:r w:rsidRPr="00E3652E">
              <w:rPr>
                <w:rFonts w:ascii="Courier New" w:hAnsi="Courier New" w:cs="Courier New"/>
                <w:bCs/>
                <w:noProof/>
                <w:sz w:val="12"/>
                <w:szCs w:val="12"/>
                <w:lang w:val="en-US"/>
              </w:rPr>
              <w:t>0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&lt;/</w:t>
            </w:r>
            <w:r w:rsidRPr="00E3652E">
              <w:rPr>
                <w:rFonts w:ascii="Courier New" w:hAnsi="Courier New" w:cs="Courier New"/>
                <w:bCs/>
                <w:noProof/>
                <w:color w:val="A31515"/>
                <w:sz w:val="12"/>
                <w:szCs w:val="12"/>
                <w:lang w:val="en-US"/>
              </w:rPr>
              <w:t>send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&gt;</w:t>
            </w:r>
          </w:p>
          <w:p w14:paraId="1B908A16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  <w:lang w:val="en-US"/>
              </w:rPr>
            </w:pP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 xml:space="preserve">  &lt;</w:t>
            </w:r>
            <w:r w:rsidRPr="00E3652E">
              <w:rPr>
                <w:rFonts w:ascii="Courier New" w:hAnsi="Courier New" w:cs="Courier New"/>
                <w:bCs/>
                <w:noProof/>
                <w:color w:val="A31515"/>
                <w:sz w:val="12"/>
                <w:szCs w:val="12"/>
                <w:lang w:val="en-US"/>
              </w:rPr>
              <w:t>state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&gt;</w:t>
            </w:r>
            <w:r w:rsidRPr="00E3652E">
              <w:rPr>
                <w:rFonts w:ascii="Courier New" w:hAnsi="Courier New" w:cs="Courier New"/>
                <w:bCs/>
                <w:noProof/>
                <w:sz w:val="12"/>
                <w:szCs w:val="12"/>
                <w:lang w:val="en-US"/>
              </w:rPr>
              <w:t>active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&lt;/</w:t>
            </w:r>
            <w:r w:rsidRPr="00E3652E">
              <w:rPr>
                <w:rFonts w:ascii="Courier New" w:hAnsi="Courier New" w:cs="Courier New"/>
                <w:bCs/>
                <w:noProof/>
                <w:color w:val="A31515"/>
                <w:sz w:val="12"/>
                <w:szCs w:val="12"/>
                <w:lang w:val="en-US"/>
              </w:rPr>
              <w:t>state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&gt;</w:t>
            </w:r>
          </w:p>
          <w:p w14:paraId="1B908A17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  <w:lang w:val="en-US"/>
              </w:rPr>
            </w:pP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 xml:space="preserve">  &lt;</w:t>
            </w:r>
            <w:r w:rsidRPr="00E3652E">
              <w:rPr>
                <w:rFonts w:ascii="Courier New" w:hAnsi="Courier New" w:cs="Courier New"/>
                <w:bCs/>
                <w:noProof/>
                <w:color w:val="A31515"/>
                <w:sz w:val="12"/>
                <w:szCs w:val="12"/>
                <w:lang w:val="en-US"/>
              </w:rPr>
              <w:t>initiatorToExecutor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&gt;</w:t>
            </w:r>
            <w:r w:rsidRPr="00E3652E">
              <w:rPr>
                <w:rFonts w:ascii="Courier New" w:hAnsi="Courier New" w:cs="Courier New"/>
                <w:bCs/>
                <w:noProof/>
                <w:sz w:val="12"/>
                <w:szCs w:val="12"/>
                <w:lang w:val="en-US"/>
              </w:rPr>
              <w:t>true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&lt;/</w:t>
            </w:r>
            <w:r w:rsidRPr="00E3652E">
              <w:rPr>
                <w:rFonts w:ascii="Courier New" w:hAnsi="Courier New" w:cs="Courier New"/>
                <w:bCs/>
                <w:noProof/>
                <w:color w:val="A31515"/>
                <w:sz w:val="12"/>
                <w:szCs w:val="12"/>
                <w:lang w:val="en-US"/>
              </w:rPr>
              <w:t>initiatorToExecutor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&gt;</w:t>
            </w:r>
          </w:p>
          <w:p w14:paraId="1B908A18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  <w:lang w:val="en-US"/>
              </w:rPr>
            </w:pP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 xml:space="preserve">  &lt;</w:t>
            </w:r>
            <w:r w:rsidRPr="00E3652E">
              <w:rPr>
                <w:rFonts w:ascii="Courier New" w:hAnsi="Courier New" w:cs="Courier New"/>
                <w:bCs/>
                <w:noProof/>
                <w:color w:val="A31515"/>
                <w:sz w:val="12"/>
                <w:szCs w:val="12"/>
                <w:lang w:val="en-US"/>
              </w:rPr>
              <w:t>message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&gt;</w:t>
            </w:r>
          </w:p>
          <w:p w14:paraId="1B908A19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  <w:lang w:val="en-US"/>
              </w:rPr>
            </w:pP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 xml:space="preserve">    &lt;</w:t>
            </w:r>
            <w:r w:rsidRPr="00E3652E">
              <w:rPr>
                <w:rFonts w:ascii="Courier New" w:hAnsi="Courier New" w:cs="Courier New"/>
                <w:bCs/>
                <w:noProof/>
                <w:color w:val="A31515"/>
                <w:sz w:val="12"/>
                <w:szCs w:val="12"/>
                <w:lang w:val="en-US"/>
              </w:rPr>
              <w:t>MessageTypeRef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 xml:space="preserve"> </w:t>
            </w:r>
            <w:r w:rsidRPr="00E3652E">
              <w:rPr>
                <w:rFonts w:ascii="Courier New" w:hAnsi="Courier New" w:cs="Courier New"/>
                <w:bCs/>
                <w:noProof/>
                <w:color w:val="FF0000"/>
                <w:sz w:val="12"/>
                <w:szCs w:val="12"/>
                <w:lang w:val="en-US"/>
              </w:rPr>
              <w:t>idref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=</w:t>
            </w:r>
            <w:r w:rsidRPr="00E3652E">
              <w:rPr>
                <w:rFonts w:ascii="Courier New" w:hAnsi="Courier New" w:cs="Courier New"/>
                <w:bCs/>
                <w:noProof/>
                <w:sz w:val="12"/>
                <w:szCs w:val="12"/>
                <w:lang w:val="en-US"/>
              </w:rPr>
              <w:t>"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Verzoek_advies_korting</w:t>
            </w:r>
            <w:r w:rsidRPr="00E3652E">
              <w:rPr>
                <w:rFonts w:ascii="Courier New" w:hAnsi="Courier New" w:cs="Courier New"/>
                <w:bCs/>
                <w:noProof/>
                <w:sz w:val="12"/>
                <w:szCs w:val="12"/>
                <w:lang w:val="en-US"/>
              </w:rPr>
              <w:t>"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 xml:space="preserve"> /&gt;</w:t>
            </w:r>
          </w:p>
          <w:p w14:paraId="1B908A1A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  <w:lang w:val="en-US"/>
              </w:rPr>
            </w:pP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 xml:space="preserve">  &lt;/</w:t>
            </w:r>
            <w:r w:rsidRPr="00E3652E">
              <w:rPr>
                <w:rFonts w:ascii="Courier New" w:hAnsi="Courier New" w:cs="Courier New"/>
                <w:bCs/>
                <w:noProof/>
                <w:color w:val="A31515"/>
                <w:sz w:val="12"/>
                <w:szCs w:val="12"/>
                <w:lang w:val="en-US"/>
              </w:rPr>
              <w:t>message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&gt;</w:t>
            </w:r>
          </w:p>
          <w:p w14:paraId="1B908A1B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  <w:lang w:val="en-US"/>
              </w:rPr>
            </w:pP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 xml:space="preserve">  &lt;</w:t>
            </w:r>
            <w:r w:rsidRPr="00E3652E">
              <w:rPr>
                <w:rFonts w:ascii="Courier New" w:hAnsi="Courier New" w:cs="Courier New"/>
                <w:bCs/>
                <w:noProof/>
                <w:color w:val="A31515"/>
                <w:sz w:val="12"/>
                <w:szCs w:val="12"/>
                <w:lang w:val="en-US"/>
              </w:rPr>
              <w:t>transaction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&gt;</w:t>
            </w:r>
          </w:p>
          <w:p w14:paraId="1B908A1C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  <w:lang w:val="en-US"/>
              </w:rPr>
            </w:pP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 xml:space="preserve">    &lt;</w:t>
            </w:r>
            <w:r w:rsidRPr="00E3652E">
              <w:rPr>
                <w:rFonts w:ascii="Courier New" w:hAnsi="Courier New" w:cs="Courier New"/>
                <w:bCs/>
                <w:noProof/>
                <w:color w:val="A31515"/>
                <w:sz w:val="12"/>
                <w:szCs w:val="12"/>
                <w:lang w:val="en-US"/>
              </w:rPr>
              <w:t>TransactionTypeRef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 xml:space="preserve"> </w:t>
            </w:r>
            <w:r w:rsidRPr="00E3652E">
              <w:rPr>
                <w:rFonts w:ascii="Courier New" w:hAnsi="Courier New" w:cs="Courier New"/>
                <w:bCs/>
                <w:noProof/>
                <w:color w:val="FF0000"/>
                <w:sz w:val="12"/>
                <w:szCs w:val="12"/>
                <w:lang w:val="en-US"/>
              </w:rPr>
              <w:t>idref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=</w:t>
            </w:r>
            <w:r w:rsidRPr="00E3652E">
              <w:rPr>
                <w:rFonts w:ascii="Courier New" w:hAnsi="Courier New" w:cs="Courier New"/>
                <w:bCs/>
                <w:noProof/>
                <w:sz w:val="12"/>
                <w:szCs w:val="12"/>
                <w:lang w:val="en-US"/>
              </w:rPr>
              <w:t>"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T8_04_Verzoek_Advies_ADV</w:t>
            </w:r>
            <w:r w:rsidRPr="00E3652E">
              <w:rPr>
                <w:rFonts w:ascii="Courier New" w:hAnsi="Courier New" w:cs="Courier New"/>
                <w:bCs/>
                <w:noProof/>
                <w:sz w:val="12"/>
                <w:szCs w:val="12"/>
                <w:lang w:val="en-US"/>
              </w:rPr>
              <w:t>"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 xml:space="preserve"> /&gt;</w:t>
            </w:r>
          </w:p>
          <w:p w14:paraId="1B908A1D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  <w:lang w:val="en-US"/>
              </w:rPr>
            </w:pP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 xml:space="preserve">  &lt;/</w:t>
            </w:r>
            <w:r w:rsidRPr="00E3652E">
              <w:rPr>
                <w:rFonts w:ascii="Courier New" w:hAnsi="Courier New" w:cs="Courier New"/>
                <w:bCs/>
                <w:noProof/>
                <w:color w:val="A31515"/>
                <w:sz w:val="12"/>
                <w:szCs w:val="12"/>
                <w:lang w:val="en-US"/>
              </w:rPr>
              <w:t>transaction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&gt;</w:t>
            </w:r>
          </w:p>
          <w:p w14:paraId="1B908A1E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  <w:lang w:val="en-US"/>
              </w:rPr>
            </w:pP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 xml:space="preserve">  &lt;</w:t>
            </w:r>
            <w:r w:rsidRPr="00E3652E">
              <w:rPr>
                <w:rFonts w:ascii="Courier New" w:hAnsi="Courier New" w:cs="Courier New"/>
                <w:bCs/>
                <w:noProof/>
                <w:color w:val="A31515"/>
                <w:sz w:val="12"/>
                <w:szCs w:val="12"/>
                <w:lang w:val="en-US"/>
              </w:rPr>
              <w:t>transactionPhase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>&gt;</w:t>
            </w:r>
          </w:p>
          <w:p w14:paraId="1B908A1F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  <w:lang w:val="en-US"/>
              </w:rPr>
              <w:t xml:space="preserve">    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</w:rPr>
              <w:t>&lt;</w:t>
            </w:r>
            <w:r w:rsidRPr="00E3652E">
              <w:rPr>
                <w:rFonts w:ascii="Courier New" w:hAnsi="Courier New" w:cs="Courier New"/>
                <w:bCs/>
                <w:noProof/>
                <w:color w:val="A31515"/>
                <w:sz w:val="12"/>
                <w:szCs w:val="12"/>
              </w:rPr>
              <w:t>TransactionPhaseTypeRef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</w:rPr>
              <w:t xml:space="preserve"> </w:t>
            </w:r>
            <w:r w:rsidRPr="00E3652E">
              <w:rPr>
                <w:rFonts w:ascii="Courier New" w:hAnsi="Courier New" w:cs="Courier New"/>
                <w:bCs/>
                <w:noProof/>
                <w:color w:val="FF0000"/>
                <w:sz w:val="12"/>
                <w:szCs w:val="12"/>
              </w:rPr>
              <w:t>idref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</w:rPr>
              <w:t>=</w:t>
            </w:r>
            <w:r w:rsidRPr="00E3652E">
              <w:rPr>
                <w:rFonts w:ascii="Courier New" w:hAnsi="Courier New" w:cs="Courier New"/>
                <w:bCs/>
                <w:noProof/>
                <w:sz w:val="12"/>
                <w:szCs w:val="12"/>
              </w:rPr>
              <w:t>"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</w:rPr>
              <w:t>verzocht</w:t>
            </w:r>
            <w:r w:rsidRPr="00E3652E">
              <w:rPr>
                <w:rFonts w:ascii="Courier New" w:hAnsi="Courier New" w:cs="Courier New"/>
                <w:bCs/>
                <w:noProof/>
                <w:sz w:val="12"/>
                <w:szCs w:val="12"/>
              </w:rPr>
              <w:t>"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</w:rPr>
              <w:t xml:space="preserve"> /&gt;</w:t>
            </w:r>
          </w:p>
          <w:p w14:paraId="1B908A20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</w:rPr>
              <w:t xml:space="preserve">  &lt;/</w:t>
            </w:r>
            <w:r w:rsidRPr="00E3652E">
              <w:rPr>
                <w:rFonts w:ascii="Courier New" w:hAnsi="Courier New" w:cs="Courier New"/>
                <w:bCs/>
                <w:noProof/>
                <w:color w:val="A31515"/>
                <w:sz w:val="12"/>
                <w:szCs w:val="12"/>
              </w:rPr>
              <w:t>transactionPhase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</w:rPr>
              <w:t>&gt;</w:t>
            </w:r>
          </w:p>
          <w:p w14:paraId="1B908A21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</w:rPr>
              <w:t xml:space="preserve">  &lt;</w:t>
            </w:r>
            <w:r w:rsidRPr="00E3652E">
              <w:rPr>
                <w:rFonts w:ascii="Courier New" w:hAnsi="Courier New" w:cs="Courier New"/>
                <w:bCs/>
                <w:noProof/>
                <w:color w:val="A31515"/>
                <w:sz w:val="12"/>
                <w:szCs w:val="12"/>
              </w:rPr>
              <w:t>group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</w:rPr>
              <w:t>&gt;</w:t>
            </w:r>
          </w:p>
          <w:p w14:paraId="1B908A22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</w:rPr>
              <w:t xml:space="preserve">    &lt;</w:t>
            </w:r>
            <w:r w:rsidRPr="00E3652E">
              <w:rPr>
                <w:rFonts w:ascii="Courier New" w:hAnsi="Courier New" w:cs="Courier New"/>
                <w:bCs/>
                <w:noProof/>
                <w:color w:val="A31515"/>
                <w:sz w:val="12"/>
                <w:szCs w:val="12"/>
              </w:rPr>
              <w:t>GroupTypeRef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</w:rPr>
              <w:t xml:space="preserve"> </w:t>
            </w:r>
            <w:r w:rsidRPr="00E3652E">
              <w:rPr>
                <w:rFonts w:ascii="Courier New" w:hAnsi="Courier New" w:cs="Courier New"/>
                <w:bCs/>
                <w:noProof/>
                <w:color w:val="FF0000"/>
                <w:sz w:val="12"/>
                <w:szCs w:val="12"/>
              </w:rPr>
              <w:t>idref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</w:rPr>
              <w:t>=</w:t>
            </w:r>
            <w:r w:rsidRPr="00E3652E">
              <w:rPr>
                <w:rFonts w:ascii="Courier New" w:hAnsi="Courier New" w:cs="Courier New"/>
                <w:bCs/>
                <w:noProof/>
                <w:sz w:val="12"/>
                <w:szCs w:val="12"/>
              </w:rPr>
              <w:t>"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</w:rPr>
              <w:t>standaardGroep</w:t>
            </w:r>
            <w:r w:rsidRPr="00E3652E">
              <w:rPr>
                <w:rFonts w:ascii="Courier New" w:hAnsi="Courier New" w:cs="Courier New"/>
                <w:bCs/>
                <w:noProof/>
                <w:sz w:val="12"/>
                <w:szCs w:val="12"/>
              </w:rPr>
              <w:t>"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</w:rPr>
              <w:t xml:space="preserve"> /&gt;</w:t>
            </w:r>
          </w:p>
          <w:p w14:paraId="1B908A23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</w:rPr>
              <w:t xml:space="preserve">  &lt;/</w:t>
            </w:r>
            <w:r w:rsidRPr="00E3652E">
              <w:rPr>
                <w:rFonts w:ascii="Courier New" w:hAnsi="Courier New" w:cs="Courier New"/>
                <w:bCs/>
                <w:noProof/>
                <w:color w:val="A31515"/>
                <w:sz w:val="12"/>
                <w:szCs w:val="12"/>
              </w:rPr>
              <w:t>group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</w:rPr>
              <w:t>&gt;</w:t>
            </w:r>
          </w:p>
          <w:p w14:paraId="1B908A24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</w:rPr>
              <w:t>&lt;/</w:t>
            </w:r>
            <w:r w:rsidRPr="00E3652E">
              <w:rPr>
                <w:rFonts w:ascii="Courier New" w:hAnsi="Courier New" w:cs="Courier New"/>
                <w:bCs/>
                <w:noProof/>
                <w:color w:val="A31515"/>
                <w:sz w:val="12"/>
                <w:szCs w:val="12"/>
              </w:rPr>
              <w:t>MessageInTransactionType</w:t>
            </w:r>
            <w:r w:rsidRPr="00E3652E">
              <w:rPr>
                <w:rFonts w:ascii="Courier New" w:hAnsi="Courier New" w:cs="Courier New"/>
                <w:bCs/>
                <w:noProof/>
                <w:color w:val="0000FF"/>
                <w:sz w:val="12"/>
                <w:szCs w:val="12"/>
              </w:rPr>
              <w:t>&gt;</w:t>
            </w:r>
          </w:p>
          <w:p w14:paraId="1B908A25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4788" w:type="dxa"/>
            <w:tcBorders>
              <w:top w:val="single" w:sz="8" w:space="0" w:color="000000"/>
              <w:bottom w:val="single" w:sz="8" w:space="0" w:color="000000"/>
            </w:tcBorders>
          </w:tcPr>
          <w:p w14:paraId="1B908A26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00FF"/>
                <w:sz w:val="12"/>
                <w:szCs w:val="12"/>
              </w:rPr>
            </w:pPr>
          </w:p>
          <w:p w14:paraId="1B908A27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b/>
                <w:noProof/>
                <w:color w:val="0000FF"/>
                <w:sz w:val="12"/>
                <w:szCs w:val="12"/>
              </w:rPr>
              <w:t>&lt;</w:t>
            </w:r>
            <w:r w:rsidRPr="00E3652E">
              <w:rPr>
                <w:rFonts w:ascii="Courier New" w:hAnsi="Courier New" w:cs="Courier New"/>
                <w:b/>
                <w:noProof/>
                <w:color w:val="A31515"/>
                <w:sz w:val="12"/>
                <w:szCs w:val="12"/>
              </w:rPr>
              <w:t>ComplexElementType</w:t>
            </w:r>
            <w:r w:rsidRPr="00E3652E">
              <w:rPr>
                <w:rFonts w:ascii="Courier New" w:hAnsi="Courier New" w:cs="Courier New"/>
                <w:b/>
                <w:noProof/>
                <w:color w:val="0000FF"/>
                <w:sz w:val="12"/>
                <w:szCs w:val="12"/>
              </w:rPr>
              <w:t xml:space="preserve"> </w:t>
            </w:r>
            <w:r w:rsidRPr="00E3652E">
              <w:rPr>
                <w:rFonts w:ascii="Courier New" w:hAnsi="Courier New" w:cs="Courier New"/>
                <w:b/>
                <w:noProof/>
                <w:color w:val="FF0000"/>
                <w:sz w:val="12"/>
                <w:szCs w:val="12"/>
              </w:rPr>
              <w:t>id</w:t>
            </w:r>
            <w:r w:rsidRPr="00E3652E">
              <w:rPr>
                <w:rFonts w:ascii="Courier New" w:hAnsi="Courier New" w:cs="Courier New"/>
                <w:b/>
                <w:noProof/>
                <w:color w:val="0000FF"/>
                <w:sz w:val="12"/>
                <w:szCs w:val="12"/>
              </w:rPr>
              <w:t>=</w:t>
            </w:r>
            <w:r w:rsidRPr="00E3652E">
              <w:rPr>
                <w:rFonts w:ascii="Courier New" w:hAnsi="Courier New" w:cs="Courier New"/>
                <w:b/>
                <w:noProof/>
                <w:sz w:val="12"/>
                <w:szCs w:val="12"/>
              </w:rPr>
              <w:t>"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CeDocumentAttributen</w:t>
            </w:r>
            <w:r w:rsidRPr="00E3652E">
              <w:rPr>
                <w:rFonts w:ascii="Courier New" w:hAnsi="Courier New" w:cs="Courier New"/>
                <w:b/>
                <w:noProof/>
                <w:sz w:val="12"/>
                <w:szCs w:val="12"/>
              </w:rPr>
              <w:t>"</w:t>
            </w:r>
            <w:r w:rsidRPr="00E3652E">
              <w:rPr>
                <w:rFonts w:ascii="Courier New" w:hAnsi="Courier New" w:cs="Courier New"/>
                <w:b/>
                <w:noProof/>
                <w:color w:val="0000FF"/>
                <w:sz w:val="12"/>
                <w:szCs w:val="12"/>
              </w:rPr>
              <w:t>&gt;</w:t>
            </w:r>
          </w:p>
          <w:p w14:paraId="1B908A28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b/>
                <w:noProof/>
                <w:color w:val="0000FF"/>
                <w:sz w:val="12"/>
                <w:szCs w:val="12"/>
              </w:rPr>
              <w:t xml:space="preserve">  &lt;</w:t>
            </w:r>
            <w:r w:rsidRPr="00E3652E">
              <w:rPr>
                <w:rFonts w:ascii="Courier New" w:hAnsi="Courier New" w:cs="Courier New"/>
                <w:b/>
                <w:noProof/>
                <w:color w:val="A31515"/>
                <w:sz w:val="12"/>
                <w:szCs w:val="12"/>
              </w:rPr>
              <w:t>description</w:t>
            </w:r>
            <w:r w:rsidRPr="00E3652E">
              <w:rPr>
                <w:rFonts w:ascii="Courier New" w:hAnsi="Courier New" w:cs="Courier New"/>
                <w:b/>
                <w:noProof/>
                <w:color w:val="0000FF"/>
                <w:sz w:val="12"/>
                <w:szCs w:val="12"/>
              </w:rPr>
              <w:t>&gt;</w:t>
            </w:r>
            <w:r w:rsidRPr="00E3652E">
              <w:rPr>
                <w:rFonts w:ascii="Courier New" w:hAnsi="Courier New" w:cs="Courier New"/>
                <w:noProof/>
                <w:sz w:val="12"/>
                <w:szCs w:val="12"/>
              </w:rPr>
              <w:t>Documentgegevens</w:t>
            </w:r>
            <w:r w:rsidRPr="00E3652E">
              <w:rPr>
                <w:rFonts w:ascii="Courier New" w:hAnsi="Courier New" w:cs="Courier New"/>
                <w:b/>
                <w:noProof/>
                <w:color w:val="0000FF"/>
                <w:sz w:val="12"/>
                <w:szCs w:val="12"/>
              </w:rPr>
              <w:t>&lt;/</w:t>
            </w:r>
            <w:r w:rsidRPr="00E3652E">
              <w:rPr>
                <w:rFonts w:ascii="Courier New" w:hAnsi="Courier New" w:cs="Courier New"/>
                <w:b/>
                <w:noProof/>
                <w:color w:val="A31515"/>
                <w:sz w:val="12"/>
                <w:szCs w:val="12"/>
              </w:rPr>
              <w:t>description</w:t>
            </w:r>
            <w:r w:rsidRPr="00E3652E">
              <w:rPr>
                <w:rFonts w:ascii="Courier New" w:hAnsi="Courier New" w:cs="Courier New"/>
                <w:b/>
                <w:noProof/>
                <w:color w:val="0000FF"/>
                <w:sz w:val="12"/>
                <w:szCs w:val="12"/>
              </w:rPr>
              <w:t>&gt;</w:t>
            </w:r>
          </w:p>
          <w:p w14:paraId="1B908A29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b/>
                <w:noProof/>
                <w:color w:val="0000FF"/>
                <w:sz w:val="12"/>
                <w:szCs w:val="12"/>
              </w:rPr>
              <w:t xml:space="preserve">  &lt;</w:t>
            </w:r>
            <w:r w:rsidRPr="00E3652E">
              <w:rPr>
                <w:rFonts w:ascii="Courier New" w:hAnsi="Courier New" w:cs="Courier New"/>
                <w:b/>
                <w:noProof/>
                <w:color w:val="A31515"/>
                <w:sz w:val="12"/>
                <w:szCs w:val="12"/>
              </w:rPr>
              <w:t>simpleElements</w:t>
            </w:r>
            <w:r w:rsidRPr="00E3652E">
              <w:rPr>
                <w:rFonts w:ascii="Courier New" w:hAnsi="Courier New" w:cs="Courier New"/>
                <w:b/>
                <w:noProof/>
                <w:color w:val="0000FF"/>
                <w:sz w:val="12"/>
                <w:szCs w:val="12"/>
              </w:rPr>
              <w:t>&gt;</w:t>
            </w:r>
          </w:p>
          <w:p w14:paraId="1B908A2A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 xml:space="preserve">    &lt;</w:t>
            </w:r>
            <w:r w:rsidRPr="00E3652E">
              <w:rPr>
                <w:rFonts w:ascii="Courier New" w:hAnsi="Courier New" w:cs="Courier New"/>
                <w:noProof/>
                <w:color w:val="A31515"/>
                <w:sz w:val="12"/>
                <w:szCs w:val="12"/>
              </w:rPr>
              <w:t>SimpleElementTypeRef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 xml:space="preserve"> </w:t>
            </w:r>
            <w:r w:rsidRPr="00E3652E">
              <w:rPr>
                <w:rFonts w:ascii="Courier New" w:hAnsi="Courier New" w:cs="Courier New"/>
                <w:noProof/>
                <w:color w:val="FF0000"/>
                <w:sz w:val="12"/>
                <w:szCs w:val="12"/>
              </w:rPr>
              <w:t>idref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=</w:t>
            </w:r>
            <w:r w:rsidRPr="00E3652E">
              <w:rPr>
                <w:rFonts w:ascii="Courier New" w:hAnsi="Courier New" w:cs="Courier New"/>
                <w:noProof/>
                <w:sz w:val="12"/>
                <w:szCs w:val="12"/>
              </w:rPr>
              <w:t>"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documentNaam</w:t>
            </w:r>
            <w:r w:rsidRPr="00E3652E">
              <w:rPr>
                <w:rFonts w:ascii="Courier New" w:hAnsi="Courier New" w:cs="Courier New"/>
                <w:noProof/>
                <w:sz w:val="12"/>
                <w:szCs w:val="12"/>
              </w:rPr>
              <w:t>"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 xml:space="preserve"> /&gt;</w:t>
            </w:r>
          </w:p>
          <w:p w14:paraId="1B908A2B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 xml:space="preserve">    &lt;</w:t>
            </w:r>
            <w:r w:rsidRPr="00E3652E">
              <w:rPr>
                <w:rFonts w:ascii="Courier New" w:hAnsi="Courier New" w:cs="Courier New"/>
                <w:noProof/>
                <w:color w:val="A31515"/>
                <w:sz w:val="12"/>
                <w:szCs w:val="12"/>
              </w:rPr>
              <w:t>SimpleElementTypeRef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 xml:space="preserve"> </w:t>
            </w:r>
            <w:r w:rsidRPr="00E3652E">
              <w:rPr>
                <w:rFonts w:ascii="Courier New" w:hAnsi="Courier New" w:cs="Courier New"/>
                <w:noProof/>
                <w:color w:val="FF0000"/>
                <w:sz w:val="12"/>
                <w:szCs w:val="12"/>
              </w:rPr>
              <w:t>idref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=</w:t>
            </w:r>
            <w:r w:rsidRPr="00E3652E">
              <w:rPr>
                <w:rFonts w:ascii="Courier New" w:hAnsi="Courier New" w:cs="Courier New"/>
                <w:noProof/>
                <w:sz w:val="12"/>
                <w:szCs w:val="12"/>
              </w:rPr>
              <w:t>"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documentKenmerk</w:t>
            </w:r>
            <w:r w:rsidRPr="00E3652E">
              <w:rPr>
                <w:rFonts w:ascii="Courier New" w:hAnsi="Courier New" w:cs="Courier New"/>
                <w:noProof/>
                <w:sz w:val="12"/>
                <w:szCs w:val="12"/>
              </w:rPr>
              <w:t>"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 xml:space="preserve"> /&gt;</w:t>
            </w:r>
          </w:p>
          <w:p w14:paraId="1B908A2C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 xml:space="preserve">    &lt;</w:t>
            </w:r>
            <w:r w:rsidRPr="00E3652E">
              <w:rPr>
                <w:rFonts w:ascii="Courier New" w:hAnsi="Courier New" w:cs="Courier New"/>
                <w:noProof/>
                <w:color w:val="A31515"/>
                <w:sz w:val="12"/>
                <w:szCs w:val="12"/>
              </w:rPr>
              <w:t>SimpleElementTypeRef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 xml:space="preserve"> </w:t>
            </w:r>
            <w:r w:rsidRPr="00E3652E">
              <w:rPr>
                <w:rFonts w:ascii="Courier New" w:hAnsi="Courier New" w:cs="Courier New"/>
                <w:noProof/>
                <w:color w:val="FF0000"/>
                <w:sz w:val="12"/>
                <w:szCs w:val="12"/>
              </w:rPr>
              <w:t>idref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=</w:t>
            </w:r>
            <w:r w:rsidRPr="00E3652E">
              <w:rPr>
                <w:rFonts w:ascii="Courier New" w:hAnsi="Courier New" w:cs="Courier New"/>
                <w:noProof/>
                <w:sz w:val="12"/>
                <w:szCs w:val="12"/>
              </w:rPr>
              <w:t>"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versieNummer</w:t>
            </w:r>
            <w:r w:rsidRPr="00E3652E">
              <w:rPr>
                <w:rFonts w:ascii="Courier New" w:hAnsi="Courier New" w:cs="Courier New"/>
                <w:noProof/>
                <w:sz w:val="12"/>
                <w:szCs w:val="12"/>
              </w:rPr>
              <w:t>"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 xml:space="preserve"> /&gt;</w:t>
            </w:r>
          </w:p>
          <w:p w14:paraId="1B908A2D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 xml:space="preserve">    &lt;</w:t>
            </w:r>
            <w:r w:rsidRPr="00E3652E">
              <w:rPr>
                <w:rFonts w:ascii="Courier New" w:hAnsi="Courier New" w:cs="Courier New"/>
                <w:noProof/>
                <w:color w:val="A31515"/>
                <w:sz w:val="12"/>
                <w:szCs w:val="12"/>
              </w:rPr>
              <w:t>SimpleElementTypeRef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 xml:space="preserve"> </w:t>
            </w:r>
            <w:r w:rsidRPr="00E3652E">
              <w:rPr>
                <w:rFonts w:ascii="Courier New" w:hAnsi="Courier New" w:cs="Courier New"/>
                <w:noProof/>
                <w:color w:val="FF0000"/>
                <w:sz w:val="12"/>
                <w:szCs w:val="12"/>
              </w:rPr>
              <w:t>idref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=</w:t>
            </w:r>
            <w:r w:rsidRPr="00E3652E">
              <w:rPr>
                <w:rFonts w:ascii="Courier New" w:hAnsi="Courier New" w:cs="Courier New"/>
                <w:noProof/>
                <w:sz w:val="12"/>
                <w:szCs w:val="12"/>
              </w:rPr>
              <w:t>"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documentSoort</w:t>
            </w:r>
            <w:r w:rsidRPr="00E3652E">
              <w:rPr>
                <w:rFonts w:ascii="Courier New" w:hAnsi="Courier New" w:cs="Courier New"/>
                <w:noProof/>
                <w:sz w:val="12"/>
                <w:szCs w:val="12"/>
              </w:rPr>
              <w:t>"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 xml:space="preserve"> /&gt;</w:t>
            </w:r>
          </w:p>
          <w:p w14:paraId="1B908A2E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 xml:space="preserve">    &lt;</w:t>
            </w:r>
            <w:r w:rsidRPr="00E3652E">
              <w:rPr>
                <w:rFonts w:ascii="Courier New" w:hAnsi="Courier New" w:cs="Courier New"/>
                <w:noProof/>
                <w:color w:val="A31515"/>
                <w:sz w:val="12"/>
                <w:szCs w:val="12"/>
              </w:rPr>
              <w:t>SimpleElementTypeRef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 xml:space="preserve"> </w:t>
            </w:r>
            <w:r w:rsidRPr="00E3652E">
              <w:rPr>
                <w:rFonts w:ascii="Courier New" w:hAnsi="Courier New" w:cs="Courier New"/>
                <w:noProof/>
                <w:color w:val="FF0000"/>
                <w:sz w:val="12"/>
                <w:szCs w:val="12"/>
              </w:rPr>
              <w:t>idref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=</w:t>
            </w:r>
            <w:r w:rsidRPr="00E3652E">
              <w:rPr>
                <w:rFonts w:ascii="Courier New" w:hAnsi="Courier New" w:cs="Courier New"/>
                <w:noProof/>
                <w:sz w:val="12"/>
                <w:szCs w:val="12"/>
              </w:rPr>
              <w:t>"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disciplineType</w:t>
            </w:r>
            <w:r w:rsidRPr="00E3652E">
              <w:rPr>
                <w:rFonts w:ascii="Courier New" w:hAnsi="Courier New" w:cs="Courier New"/>
                <w:noProof/>
                <w:sz w:val="12"/>
                <w:szCs w:val="12"/>
              </w:rPr>
              <w:t>"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 xml:space="preserve"> /&gt;</w:t>
            </w:r>
          </w:p>
          <w:p w14:paraId="1B908A2F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b/>
                <w:noProof/>
                <w:color w:val="0000FF"/>
                <w:sz w:val="12"/>
                <w:szCs w:val="12"/>
              </w:rPr>
              <w:t xml:space="preserve">  &lt;/</w:t>
            </w:r>
            <w:r w:rsidRPr="00E3652E">
              <w:rPr>
                <w:rFonts w:ascii="Courier New" w:hAnsi="Courier New" w:cs="Courier New"/>
                <w:b/>
                <w:noProof/>
                <w:color w:val="A31515"/>
                <w:sz w:val="12"/>
                <w:szCs w:val="12"/>
              </w:rPr>
              <w:t>simpleElements</w:t>
            </w:r>
            <w:r w:rsidRPr="00E3652E">
              <w:rPr>
                <w:rFonts w:ascii="Courier New" w:hAnsi="Courier New" w:cs="Courier New"/>
                <w:b/>
                <w:noProof/>
                <w:color w:val="0000FF"/>
                <w:sz w:val="12"/>
                <w:szCs w:val="12"/>
              </w:rPr>
              <w:t>&gt;</w:t>
            </w:r>
          </w:p>
          <w:p w14:paraId="1B908A30" w14:textId="77777777" w:rsidR="00A52CB9" w:rsidRPr="00E3652E" w:rsidRDefault="00A52CB9" w:rsidP="00837C1D">
            <w:pPr>
              <w:rPr>
                <w:rFonts w:ascii="Courier New" w:hAnsi="Courier New" w:cs="Courier New"/>
                <w:b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b/>
                <w:noProof/>
                <w:color w:val="0000FF"/>
                <w:sz w:val="12"/>
                <w:szCs w:val="12"/>
              </w:rPr>
              <w:t>&lt;/</w:t>
            </w:r>
            <w:r w:rsidRPr="00E3652E">
              <w:rPr>
                <w:rFonts w:ascii="Courier New" w:hAnsi="Courier New" w:cs="Courier New"/>
                <w:b/>
                <w:noProof/>
                <w:color w:val="A31515"/>
                <w:sz w:val="12"/>
                <w:szCs w:val="12"/>
              </w:rPr>
              <w:t>ComplexElementType</w:t>
            </w:r>
            <w:r w:rsidRPr="00E3652E">
              <w:rPr>
                <w:rFonts w:ascii="Courier New" w:hAnsi="Courier New" w:cs="Courier New"/>
                <w:b/>
                <w:noProof/>
                <w:color w:val="0000FF"/>
                <w:sz w:val="12"/>
                <w:szCs w:val="12"/>
              </w:rPr>
              <w:t>&gt;</w:t>
            </w:r>
          </w:p>
          <w:p w14:paraId="1B908A31" w14:textId="77777777" w:rsidR="00A52CB9" w:rsidRPr="00E3652E" w:rsidRDefault="00A52CB9" w:rsidP="00837C1D">
            <w:pPr>
              <w:rPr>
                <w:rFonts w:ascii="Courier New" w:hAnsi="Courier New" w:cs="Courier New"/>
                <w:b/>
                <w:noProof/>
                <w:color w:val="0000FF"/>
                <w:sz w:val="12"/>
                <w:szCs w:val="12"/>
              </w:rPr>
            </w:pPr>
          </w:p>
          <w:p w14:paraId="1B908A32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&lt;</w:t>
            </w:r>
            <w:r w:rsidRPr="00E3652E">
              <w:rPr>
                <w:rFonts w:ascii="Courier New" w:hAnsi="Courier New" w:cs="Courier New"/>
                <w:noProof/>
                <w:color w:val="A31515"/>
                <w:sz w:val="12"/>
                <w:szCs w:val="12"/>
              </w:rPr>
              <w:t>MessageInTransactionType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 xml:space="preserve"> </w:t>
            </w:r>
            <w:r w:rsidRPr="00E3652E">
              <w:rPr>
                <w:rFonts w:ascii="Courier New" w:hAnsi="Courier New" w:cs="Courier New"/>
                <w:noProof/>
                <w:color w:val="FF0000"/>
                <w:sz w:val="12"/>
                <w:szCs w:val="12"/>
              </w:rPr>
              <w:t>id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=</w:t>
            </w:r>
            <w:r w:rsidRPr="00E3652E">
              <w:rPr>
                <w:rFonts w:ascii="Courier New" w:hAnsi="Courier New" w:cs="Courier New"/>
                <w:noProof/>
                <w:sz w:val="12"/>
                <w:szCs w:val="12"/>
              </w:rPr>
              <w:t>"</w:t>
            </w:r>
            <w:r w:rsidRPr="00E3652E">
              <w:rPr>
                <w:rFonts w:ascii="Courier New" w:hAnsi="Courier New" w:cs="Courier New"/>
                <w:b/>
                <w:noProof/>
                <w:color w:val="0000FF"/>
                <w:sz w:val="12"/>
                <w:szCs w:val="12"/>
              </w:rPr>
              <w:t>MITT1_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Verzoek_advies_korting</w:t>
            </w:r>
            <w:r w:rsidRPr="00E3652E">
              <w:rPr>
                <w:rFonts w:ascii="Courier New" w:hAnsi="Courier New" w:cs="Courier New"/>
                <w:noProof/>
                <w:sz w:val="12"/>
                <w:szCs w:val="12"/>
              </w:rPr>
              <w:t>"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&gt;</w:t>
            </w:r>
          </w:p>
          <w:p w14:paraId="1B908A33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 xml:space="preserve">  &lt;</w:t>
            </w:r>
            <w:r w:rsidRPr="00E3652E">
              <w:rPr>
                <w:rFonts w:ascii="Courier New" w:hAnsi="Courier New" w:cs="Courier New"/>
                <w:noProof/>
                <w:color w:val="A31515"/>
                <w:sz w:val="12"/>
                <w:szCs w:val="12"/>
              </w:rPr>
              <w:t>initiatorToExecutor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&gt;</w:t>
            </w:r>
            <w:r w:rsidRPr="00E3652E">
              <w:rPr>
                <w:rFonts w:ascii="Courier New" w:hAnsi="Courier New" w:cs="Courier New"/>
                <w:noProof/>
                <w:sz w:val="12"/>
                <w:szCs w:val="12"/>
              </w:rPr>
              <w:t>true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&lt;/</w:t>
            </w:r>
            <w:r w:rsidRPr="00E3652E">
              <w:rPr>
                <w:rFonts w:ascii="Courier New" w:hAnsi="Courier New" w:cs="Courier New"/>
                <w:noProof/>
                <w:color w:val="A31515"/>
                <w:sz w:val="12"/>
                <w:szCs w:val="12"/>
              </w:rPr>
              <w:t>initiatorToExecutor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&gt;</w:t>
            </w:r>
          </w:p>
          <w:p w14:paraId="1B908A34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 xml:space="preserve">  &lt;</w:t>
            </w:r>
            <w:r w:rsidRPr="00E3652E">
              <w:rPr>
                <w:rFonts w:ascii="Courier New" w:hAnsi="Courier New" w:cs="Courier New"/>
                <w:noProof/>
                <w:color w:val="A31515"/>
                <w:sz w:val="12"/>
                <w:szCs w:val="12"/>
              </w:rPr>
              <w:t>message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&gt;</w:t>
            </w:r>
          </w:p>
          <w:p w14:paraId="1B908A35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 xml:space="preserve">    &lt;</w:t>
            </w:r>
            <w:r w:rsidRPr="00E3652E">
              <w:rPr>
                <w:rFonts w:ascii="Courier New" w:hAnsi="Courier New" w:cs="Courier New"/>
                <w:noProof/>
                <w:color w:val="A31515"/>
                <w:sz w:val="12"/>
                <w:szCs w:val="12"/>
              </w:rPr>
              <w:t>MessageTypeRef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 xml:space="preserve"> </w:t>
            </w:r>
            <w:r w:rsidRPr="00E3652E">
              <w:rPr>
                <w:rFonts w:ascii="Courier New" w:hAnsi="Courier New" w:cs="Courier New"/>
                <w:noProof/>
                <w:color w:val="FF0000"/>
                <w:sz w:val="12"/>
                <w:szCs w:val="12"/>
              </w:rPr>
              <w:t>idref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=</w:t>
            </w:r>
            <w:r w:rsidRPr="00E3652E">
              <w:rPr>
                <w:rFonts w:ascii="Courier New" w:hAnsi="Courier New" w:cs="Courier New"/>
                <w:noProof/>
                <w:sz w:val="12"/>
                <w:szCs w:val="12"/>
              </w:rPr>
              <w:t>"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Aanbod_weekrapport</w:t>
            </w:r>
            <w:r w:rsidRPr="00E3652E">
              <w:rPr>
                <w:rFonts w:ascii="Courier New" w:hAnsi="Courier New" w:cs="Courier New"/>
                <w:noProof/>
                <w:sz w:val="12"/>
                <w:szCs w:val="12"/>
              </w:rPr>
              <w:t>"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 xml:space="preserve"> /&gt;</w:t>
            </w:r>
          </w:p>
          <w:p w14:paraId="1B908A36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</w:pP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 xml:space="preserve">  &lt;/</w:t>
            </w:r>
            <w:r w:rsidRPr="00E3652E">
              <w:rPr>
                <w:rFonts w:ascii="Courier New" w:hAnsi="Courier New" w:cs="Courier New"/>
                <w:noProof/>
                <w:color w:val="A31515"/>
                <w:sz w:val="12"/>
                <w:szCs w:val="12"/>
              </w:rPr>
              <w:t>message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&gt;</w:t>
            </w:r>
          </w:p>
          <w:p w14:paraId="1B908A37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2"/>
                <w:szCs w:val="12"/>
                <w:lang w:val="en-US"/>
              </w:rPr>
            </w:pP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 xml:space="preserve">  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  <w:lang w:val="en-US"/>
              </w:rPr>
              <w:t>&lt;</w:t>
            </w:r>
            <w:r w:rsidRPr="00E3652E">
              <w:rPr>
                <w:rFonts w:ascii="Courier New" w:hAnsi="Courier New" w:cs="Courier New"/>
                <w:noProof/>
                <w:color w:val="A31515"/>
                <w:sz w:val="12"/>
                <w:szCs w:val="12"/>
                <w:lang w:val="en-US"/>
              </w:rPr>
              <w:t>transaction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  <w:lang w:val="en-US"/>
              </w:rPr>
              <w:t>&gt;</w:t>
            </w:r>
          </w:p>
          <w:p w14:paraId="1B908A38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2"/>
                <w:szCs w:val="12"/>
                <w:lang w:val="en-US"/>
              </w:rPr>
            </w:pP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  <w:lang w:val="en-US"/>
              </w:rPr>
              <w:t xml:space="preserve">    &lt;</w:t>
            </w:r>
            <w:r w:rsidRPr="00E3652E">
              <w:rPr>
                <w:rFonts w:ascii="Courier New" w:hAnsi="Courier New" w:cs="Courier New"/>
                <w:noProof/>
                <w:color w:val="A31515"/>
                <w:sz w:val="12"/>
                <w:szCs w:val="12"/>
                <w:lang w:val="en-US"/>
              </w:rPr>
              <w:t>TransactionTypeRef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  <w:lang w:val="en-US"/>
              </w:rPr>
              <w:t xml:space="preserve"> </w:t>
            </w:r>
            <w:r w:rsidRPr="00E3652E">
              <w:rPr>
                <w:rFonts w:ascii="Courier New" w:hAnsi="Courier New" w:cs="Courier New"/>
                <w:noProof/>
                <w:color w:val="FF0000"/>
                <w:sz w:val="12"/>
                <w:szCs w:val="12"/>
                <w:lang w:val="en-US"/>
              </w:rPr>
              <w:t>idref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  <w:lang w:val="en-US"/>
              </w:rPr>
              <w:t>=</w:t>
            </w:r>
            <w:r w:rsidRPr="00E3652E">
              <w:rPr>
                <w:rFonts w:ascii="Courier New" w:hAnsi="Courier New" w:cs="Courier New"/>
                <w:noProof/>
                <w:sz w:val="12"/>
                <w:szCs w:val="12"/>
                <w:lang w:val="en-US"/>
              </w:rPr>
              <w:t>"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  <w:lang w:val="en-US"/>
              </w:rPr>
              <w:t>T2_06_Weekrapporten_PLB-AN</w:t>
            </w:r>
            <w:r w:rsidRPr="00E3652E">
              <w:rPr>
                <w:rFonts w:ascii="Courier New" w:hAnsi="Courier New" w:cs="Courier New"/>
                <w:noProof/>
                <w:sz w:val="12"/>
                <w:szCs w:val="12"/>
                <w:lang w:val="en-US"/>
              </w:rPr>
              <w:t>"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  <w:lang w:val="en-US"/>
              </w:rPr>
              <w:t xml:space="preserve"> /&gt;</w:t>
            </w:r>
          </w:p>
          <w:p w14:paraId="1B908A39" w14:textId="77777777" w:rsidR="00A52CB9" w:rsidRPr="00E3652E" w:rsidRDefault="00A52CB9" w:rsidP="0083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2"/>
                <w:szCs w:val="12"/>
                <w:lang w:val="en-US"/>
              </w:rPr>
            </w:pP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  <w:lang w:val="en-US"/>
              </w:rPr>
              <w:t xml:space="preserve">  &lt;/</w:t>
            </w:r>
            <w:r w:rsidRPr="00E3652E">
              <w:rPr>
                <w:rFonts w:ascii="Courier New" w:hAnsi="Courier New" w:cs="Courier New"/>
                <w:noProof/>
                <w:color w:val="A31515"/>
                <w:sz w:val="12"/>
                <w:szCs w:val="12"/>
                <w:lang w:val="en-US"/>
              </w:rPr>
              <w:t>transaction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  <w:lang w:val="en-US"/>
              </w:rPr>
              <w:t>&gt;</w:t>
            </w:r>
          </w:p>
          <w:p w14:paraId="1B908A3A" w14:textId="77777777" w:rsidR="00A52CB9" w:rsidRPr="00E3652E" w:rsidRDefault="00A52CB9" w:rsidP="00837C1D">
            <w:pPr>
              <w:rPr>
                <w:rFonts w:ascii="Courier New" w:hAnsi="Courier New" w:cs="Courier New"/>
                <w:b/>
                <w:noProof/>
                <w:color w:val="0000FF"/>
                <w:sz w:val="12"/>
                <w:szCs w:val="12"/>
                <w:lang w:val="en-US"/>
              </w:rPr>
            </w:pP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  <w:lang w:val="en-US"/>
              </w:rPr>
              <w:t>&lt;/</w:t>
            </w:r>
            <w:r w:rsidRPr="00E3652E">
              <w:rPr>
                <w:rFonts w:ascii="Courier New" w:hAnsi="Courier New" w:cs="Courier New"/>
                <w:noProof/>
                <w:color w:val="A31515"/>
                <w:sz w:val="12"/>
                <w:szCs w:val="12"/>
                <w:lang w:val="en-US"/>
              </w:rPr>
              <w:t>MessageInTransactionType</w:t>
            </w:r>
            <w:r w:rsidRPr="00E3652E">
              <w:rPr>
                <w:rFonts w:ascii="Courier New" w:hAnsi="Courier New" w:cs="Courier New"/>
                <w:noProof/>
                <w:color w:val="0000FF"/>
                <w:sz w:val="12"/>
                <w:szCs w:val="12"/>
                <w:lang w:val="en-US"/>
              </w:rPr>
              <w:t>&gt;</w:t>
            </w:r>
          </w:p>
          <w:p w14:paraId="1B908A3B" w14:textId="77777777" w:rsidR="00A52CB9" w:rsidRPr="00E3652E" w:rsidRDefault="00A52CB9" w:rsidP="00837C1D">
            <w:pPr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1B908A3D" w14:textId="77777777" w:rsidR="00194767" w:rsidRPr="00E3652E" w:rsidRDefault="00194767" w:rsidP="00A52CB9">
      <w:pPr>
        <w:pStyle w:val="Plattetekst"/>
        <w:rPr>
          <w:rFonts w:ascii="Corbel" w:hAnsi="Corbel"/>
          <w:sz w:val="22"/>
          <w:szCs w:val="22"/>
          <w:lang w:val="en-US"/>
        </w:rPr>
      </w:pPr>
      <w:r w:rsidRPr="00E3652E">
        <w:rPr>
          <w:rFonts w:ascii="Corbel" w:hAnsi="Corbel"/>
          <w:sz w:val="22"/>
          <w:szCs w:val="22"/>
          <w:lang w:val="en-US"/>
        </w:rPr>
        <w:t>&lt;</w:t>
      </w:r>
      <w:r w:rsidR="00306C83" w:rsidRPr="00E3652E">
        <w:rPr>
          <w:rFonts w:ascii="Corbel" w:hAnsi="Corbel"/>
          <w:sz w:val="22"/>
          <w:szCs w:val="22"/>
          <w:lang w:val="en-US"/>
        </w:rPr>
        <w:t xml:space="preserve"> </w:t>
      </w:r>
      <w:proofErr w:type="spellStart"/>
      <w:r w:rsidRPr="00E3652E">
        <w:rPr>
          <w:rFonts w:ascii="Corbel" w:hAnsi="Corbel"/>
          <w:sz w:val="22"/>
          <w:szCs w:val="22"/>
          <w:lang w:val="en-US"/>
        </w:rPr>
        <w:t>einde</w:t>
      </w:r>
      <w:proofErr w:type="spellEnd"/>
      <w:r w:rsidRPr="00E3652E">
        <w:rPr>
          <w:rFonts w:ascii="Corbel" w:hAnsi="Corbel"/>
          <w:sz w:val="22"/>
          <w:szCs w:val="22"/>
          <w:lang w:val="en-US"/>
        </w:rPr>
        <w:t xml:space="preserve"> </w:t>
      </w:r>
      <w:proofErr w:type="spellStart"/>
      <w:r w:rsidRPr="00E3652E">
        <w:rPr>
          <w:rFonts w:ascii="Corbel" w:hAnsi="Corbel"/>
          <w:sz w:val="22"/>
          <w:szCs w:val="22"/>
          <w:lang w:val="en-US"/>
        </w:rPr>
        <w:t>Bijlage</w:t>
      </w:r>
      <w:proofErr w:type="spellEnd"/>
      <w:r w:rsidRPr="00E3652E">
        <w:rPr>
          <w:rFonts w:ascii="Corbel" w:hAnsi="Corbel"/>
          <w:sz w:val="22"/>
          <w:szCs w:val="22"/>
          <w:lang w:val="en-US"/>
        </w:rPr>
        <w:t xml:space="preserve"> 13</w:t>
      </w:r>
      <w:r w:rsidR="00306C83" w:rsidRPr="00E3652E">
        <w:rPr>
          <w:rFonts w:ascii="Corbel" w:hAnsi="Corbel"/>
          <w:sz w:val="22"/>
          <w:szCs w:val="22"/>
          <w:lang w:val="en-US"/>
        </w:rPr>
        <w:t xml:space="preserve"> </w:t>
      </w:r>
      <w:r w:rsidRPr="00E3652E">
        <w:rPr>
          <w:rFonts w:ascii="Corbel" w:hAnsi="Corbel"/>
          <w:sz w:val="22"/>
          <w:szCs w:val="22"/>
          <w:lang w:val="en-US"/>
        </w:rPr>
        <w:t>&gt;</w:t>
      </w:r>
    </w:p>
    <w:sectPr w:rsidR="00194767" w:rsidRPr="00E3652E" w:rsidSect="00542E6B">
      <w:headerReference w:type="default" r:id="rId11"/>
      <w:footerReference w:type="default" r:id="rId12"/>
      <w:footnotePr>
        <w:pos w:val="beneathText"/>
      </w:footnotePr>
      <w:type w:val="continuous"/>
      <w:pgSz w:w="11905" w:h="16837"/>
      <w:pgMar w:top="1701" w:right="1134" w:bottom="993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37CD3" w14:textId="77777777" w:rsidR="00180C81" w:rsidRDefault="00180C81">
      <w:r>
        <w:separator/>
      </w:r>
    </w:p>
  </w:endnote>
  <w:endnote w:type="continuationSeparator" w:id="0">
    <w:p w14:paraId="1916C785" w14:textId="77777777" w:rsidR="00180C81" w:rsidRDefault="00180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rutiger-Roman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08A46" w14:textId="77777777" w:rsidR="0014725E" w:rsidRPr="00132051" w:rsidRDefault="00C812B0">
    <w:pPr>
      <w:pStyle w:val="Voettekst"/>
      <w:rPr>
        <w:rFonts w:ascii="Calibri" w:hAnsi="Calibri"/>
      </w:rPr>
    </w:pPr>
    <w:r>
      <w:rPr>
        <w:rFonts w:ascii="Calibri" w:hAnsi="Calibri"/>
        <w:noProof/>
      </w:rPr>
      <w:drawing>
        <wp:inline distT="0" distB="0" distL="0" distR="0" wp14:anchorId="1B908A4A" wp14:editId="1B908A4B">
          <wp:extent cx="694690" cy="124460"/>
          <wp:effectExtent l="0" t="0" r="0" b="8890"/>
          <wp:docPr id="2" name="Afbeelding 2" descr="by-nc-sa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y-nc-sa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690" cy="124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4725E" w:rsidRPr="00132051">
      <w:rPr>
        <w:rFonts w:ascii="Calibri" w:hAnsi="Calibri"/>
        <w:sz w:val="16"/>
        <w:szCs w:val="16"/>
      </w:rPr>
      <w:t xml:space="preserve"> VISI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08A49" w14:textId="77777777" w:rsidR="0014725E" w:rsidRPr="00E3652E" w:rsidRDefault="00C812B0">
    <w:pPr>
      <w:pStyle w:val="Voettekst"/>
      <w:rPr>
        <w:rFonts w:ascii="Corbel" w:hAnsi="Corbel"/>
        <w:sz w:val="16"/>
        <w:szCs w:val="16"/>
      </w:rPr>
    </w:pPr>
    <w:r w:rsidRPr="00E3652E">
      <w:rPr>
        <w:rFonts w:ascii="Corbel" w:hAnsi="Corbel"/>
        <w:noProof/>
      </w:rPr>
      <w:drawing>
        <wp:inline distT="0" distB="0" distL="0" distR="0" wp14:anchorId="1B908A4E" wp14:editId="1B908A4F">
          <wp:extent cx="694690" cy="124460"/>
          <wp:effectExtent l="0" t="0" r="0" b="8890"/>
          <wp:docPr id="3" name="Afbeelding 3" descr="by-nc-sa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y-nc-sa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690" cy="124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4725E" w:rsidRPr="00E3652E">
      <w:rPr>
        <w:rFonts w:ascii="Corbel" w:hAnsi="Corbel"/>
        <w:sz w:val="16"/>
        <w:szCs w:val="16"/>
      </w:rPr>
      <w:t xml:space="preserve"> VISI</w:t>
    </w:r>
    <w:r w:rsidR="0014725E" w:rsidRPr="00E3652E">
      <w:rPr>
        <w:rFonts w:ascii="Corbel" w:hAnsi="Corbel"/>
        <w:sz w:val="16"/>
        <w:szCs w:val="16"/>
      </w:rPr>
      <w:tab/>
      <w:t xml:space="preserve">Pagina </w:t>
    </w:r>
    <w:r w:rsidR="0014725E" w:rsidRPr="00E3652E">
      <w:rPr>
        <w:rFonts w:ascii="Corbel" w:hAnsi="Corbel"/>
        <w:sz w:val="16"/>
        <w:szCs w:val="16"/>
      </w:rPr>
      <w:fldChar w:fldCharType="begin"/>
    </w:r>
    <w:r w:rsidR="0014725E" w:rsidRPr="00E3652E">
      <w:rPr>
        <w:rFonts w:ascii="Corbel" w:hAnsi="Corbel"/>
        <w:sz w:val="16"/>
        <w:szCs w:val="16"/>
      </w:rPr>
      <w:instrText xml:space="preserve"> PAGE </w:instrText>
    </w:r>
    <w:r w:rsidR="0014725E" w:rsidRPr="00E3652E">
      <w:rPr>
        <w:rFonts w:ascii="Corbel" w:hAnsi="Corbel"/>
        <w:sz w:val="16"/>
        <w:szCs w:val="16"/>
      </w:rPr>
      <w:fldChar w:fldCharType="separate"/>
    </w:r>
    <w:r w:rsidR="00E3652E">
      <w:rPr>
        <w:rFonts w:ascii="Corbel" w:hAnsi="Corbel"/>
        <w:noProof/>
        <w:sz w:val="16"/>
        <w:szCs w:val="16"/>
      </w:rPr>
      <w:t>4</w:t>
    </w:r>
    <w:r w:rsidR="0014725E" w:rsidRPr="00E3652E">
      <w:rPr>
        <w:rFonts w:ascii="Corbel" w:hAnsi="Corbel"/>
        <w:sz w:val="16"/>
        <w:szCs w:val="16"/>
      </w:rPr>
      <w:fldChar w:fldCharType="end"/>
    </w:r>
    <w:r w:rsidR="0014725E" w:rsidRPr="00E3652E">
      <w:rPr>
        <w:rFonts w:ascii="Corbel" w:hAnsi="Corbel"/>
        <w:sz w:val="16"/>
        <w:szCs w:val="16"/>
      </w:rPr>
      <w:t xml:space="preserve"> van </w:t>
    </w:r>
    <w:r w:rsidR="0014725E" w:rsidRPr="00E3652E">
      <w:rPr>
        <w:rFonts w:ascii="Corbel" w:hAnsi="Corbel"/>
        <w:sz w:val="16"/>
        <w:szCs w:val="16"/>
      </w:rPr>
      <w:fldChar w:fldCharType="begin"/>
    </w:r>
    <w:r w:rsidR="0014725E" w:rsidRPr="00E3652E">
      <w:rPr>
        <w:rFonts w:ascii="Corbel" w:hAnsi="Corbel"/>
        <w:sz w:val="16"/>
        <w:szCs w:val="16"/>
      </w:rPr>
      <w:instrText xml:space="preserve"> NUMPAGES </w:instrText>
    </w:r>
    <w:r w:rsidR="0014725E" w:rsidRPr="00E3652E">
      <w:rPr>
        <w:rFonts w:ascii="Corbel" w:hAnsi="Corbel"/>
        <w:sz w:val="16"/>
        <w:szCs w:val="16"/>
      </w:rPr>
      <w:fldChar w:fldCharType="separate"/>
    </w:r>
    <w:r w:rsidR="00E3652E">
      <w:rPr>
        <w:rFonts w:ascii="Corbel" w:hAnsi="Corbel"/>
        <w:noProof/>
        <w:sz w:val="16"/>
        <w:szCs w:val="16"/>
      </w:rPr>
      <w:t>4</w:t>
    </w:r>
    <w:r w:rsidR="0014725E" w:rsidRPr="00E3652E">
      <w:rPr>
        <w:rFonts w:ascii="Corbel" w:hAnsi="Corbe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00BA2" w14:textId="77777777" w:rsidR="00180C81" w:rsidRDefault="00180C81">
      <w:r>
        <w:separator/>
      </w:r>
    </w:p>
  </w:footnote>
  <w:footnote w:type="continuationSeparator" w:id="0">
    <w:p w14:paraId="436709E7" w14:textId="77777777" w:rsidR="00180C81" w:rsidRDefault="00180C81">
      <w:r>
        <w:continuationSeparator/>
      </w:r>
    </w:p>
  </w:footnote>
  <w:footnote w:id="1">
    <w:p w14:paraId="1B908A50" w14:textId="77777777" w:rsidR="0014725E" w:rsidRPr="00E3652E" w:rsidRDefault="0014725E">
      <w:pPr>
        <w:pStyle w:val="Voetnoottekst"/>
        <w:rPr>
          <w:rFonts w:ascii="Corbel" w:hAnsi="Corbel"/>
          <w:sz w:val="18"/>
          <w:szCs w:val="18"/>
        </w:rPr>
      </w:pPr>
      <w:r w:rsidRPr="00E3652E">
        <w:rPr>
          <w:rStyle w:val="Voetnootmarkering"/>
          <w:rFonts w:ascii="Corbel" w:hAnsi="Corbel"/>
          <w:sz w:val="18"/>
          <w:szCs w:val="18"/>
        </w:rPr>
        <w:footnoteRef/>
      </w:r>
      <w:r w:rsidRPr="00E3652E">
        <w:rPr>
          <w:rFonts w:ascii="Corbel" w:hAnsi="Corbel"/>
          <w:sz w:val="18"/>
          <w:szCs w:val="18"/>
        </w:rPr>
        <w:t xml:space="preserve"> Deze wijziging is pas laat aan versie 1.3 toegevoegd. Helaas te laat om ook meegenomen te kunnen worden in de DIS ballot van IDM-2 (ISO 29481-2). Dit betekent dat VISI 1.3 en IDM-2 op dit punt nu verschillen. </w:t>
      </w:r>
      <w:r w:rsidR="00E3652E" w:rsidRPr="00E3652E">
        <w:rPr>
          <w:rFonts w:ascii="Corbel" w:hAnsi="Corbel"/>
          <w:sz w:val="18"/>
          <w:szCs w:val="18"/>
        </w:rPr>
        <w:t>Software implementaties</w:t>
      </w:r>
      <w:r w:rsidRPr="00E3652E">
        <w:rPr>
          <w:rFonts w:ascii="Corbel" w:hAnsi="Corbel"/>
          <w:sz w:val="18"/>
          <w:szCs w:val="18"/>
        </w:rPr>
        <w:t xml:space="preserve"> zullen hier dus reken</w:t>
      </w:r>
      <w:r w:rsidR="00542E6B" w:rsidRPr="00E3652E">
        <w:rPr>
          <w:rFonts w:ascii="Corbel" w:hAnsi="Corbel"/>
          <w:sz w:val="18"/>
          <w:szCs w:val="18"/>
        </w:rPr>
        <w:t>ing mee moeten houden</w:t>
      </w:r>
      <w:r w:rsidRPr="00E3652E">
        <w:rPr>
          <w:rFonts w:ascii="Corbel" w:hAnsi="Corbel"/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08A47" w14:textId="77777777" w:rsidR="0014725E" w:rsidRPr="00E3652E" w:rsidRDefault="00E3652E" w:rsidP="00317E2A">
    <w:pPr>
      <w:pStyle w:val="Koptekst"/>
      <w:pBdr>
        <w:bottom w:val="single" w:sz="4" w:space="1" w:color="auto"/>
      </w:pBdr>
      <w:tabs>
        <w:tab w:val="clear" w:pos="9072"/>
      </w:tabs>
      <w:ind w:right="3400"/>
      <w:rPr>
        <w:rFonts w:ascii="Corbel" w:hAnsi="Corbel"/>
        <w:sz w:val="20"/>
        <w:szCs w:val="20"/>
      </w:rPr>
    </w:pPr>
    <w:r w:rsidRPr="00E3652E">
      <w:rPr>
        <w:rFonts w:ascii="Corbel" w:hAnsi="Corbel"/>
        <w:b/>
        <w:i/>
        <w:noProof/>
        <w:sz w:val="32"/>
        <w:szCs w:val="32"/>
        <w:u w:val="single"/>
      </w:rPr>
      <w:drawing>
        <wp:anchor distT="0" distB="0" distL="114300" distR="114300" simplePos="0" relativeHeight="251659264" behindDoc="0" locked="0" layoutInCell="1" allowOverlap="1" wp14:anchorId="1B908A4C" wp14:editId="1B908A4D">
          <wp:simplePos x="0" y="0"/>
          <wp:positionH relativeFrom="column">
            <wp:posOffset>3862070</wp:posOffset>
          </wp:positionH>
          <wp:positionV relativeFrom="paragraph">
            <wp:posOffset>-158750</wp:posOffset>
          </wp:positionV>
          <wp:extent cx="2252980" cy="539750"/>
          <wp:effectExtent l="0" t="0" r="0" b="0"/>
          <wp:wrapSquare wrapText="bothSides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m logo standaard vis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298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725E" w:rsidRPr="00E3652E">
      <w:rPr>
        <w:rFonts w:ascii="Corbel" w:hAnsi="Corbel"/>
        <w:sz w:val="20"/>
        <w:szCs w:val="20"/>
      </w:rPr>
      <w:t>Leidraad V</w:t>
    </w:r>
    <w:r w:rsidRPr="00E3652E">
      <w:rPr>
        <w:rFonts w:ascii="Corbel" w:hAnsi="Corbel"/>
        <w:sz w:val="20"/>
        <w:szCs w:val="20"/>
      </w:rPr>
      <w:t>ISI-systematiek v.1.6</w:t>
    </w:r>
  </w:p>
  <w:p w14:paraId="1B908A48" w14:textId="77777777" w:rsidR="0014725E" w:rsidRPr="00E3652E" w:rsidRDefault="0014725E" w:rsidP="00317E2A">
    <w:pPr>
      <w:pStyle w:val="Koptekst"/>
      <w:pBdr>
        <w:bottom w:val="single" w:sz="4" w:space="1" w:color="auto"/>
      </w:pBdr>
      <w:tabs>
        <w:tab w:val="clear" w:pos="9072"/>
      </w:tabs>
      <w:ind w:right="3400"/>
      <w:rPr>
        <w:rFonts w:ascii="Corbel" w:hAnsi="Corbel"/>
        <w:sz w:val="20"/>
        <w:szCs w:val="20"/>
      </w:rPr>
    </w:pPr>
    <w:r w:rsidRPr="00E3652E">
      <w:rPr>
        <w:rFonts w:ascii="Corbel" w:hAnsi="Corbel"/>
        <w:sz w:val="20"/>
        <w:szCs w:val="20"/>
      </w:rPr>
      <w:t>Bijlage 13</w:t>
    </w:r>
    <w:r w:rsidRPr="00E3652E">
      <w:rPr>
        <w:rFonts w:ascii="Corbel" w:hAnsi="Corbel"/>
        <w:sz w:val="20"/>
        <w:szCs w:val="20"/>
      </w:rPr>
      <w:tab/>
      <w:t>NORMATIEF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Kop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Kop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Kop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5A6778AE"/>
    <w:multiLevelType w:val="hybridMultilevel"/>
    <w:tmpl w:val="D83C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llems, P.H. (Peter)">
    <w15:presenceInfo w15:providerId="AD" w15:userId="S-1-5-21-1104492580-2141259050-3462381582-26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/>
  <w:trackRevision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1EC0"/>
    <w:rsid w:val="000427B6"/>
    <w:rsid w:val="000816F1"/>
    <w:rsid w:val="000F1547"/>
    <w:rsid w:val="00111B2B"/>
    <w:rsid w:val="00124961"/>
    <w:rsid w:val="00132051"/>
    <w:rsid w:val="0014725E"/>
    <w:rsid w:val="0015133B"/>
    <w:rsid w:val="00180C81"/>
    <w:rsid w:val="00190108"/>
    <w:rsid w:val="00194767"/>
    <w:rsid w:val="001E6328"/>
    <w:rsid w:val="00236A6D"/>
    <w:rsid w:val="002756F7"/>
    <w:rsid w:val="00283E2A"/>
    <w:rsid w:val="002843BE"/>
    <w:rsid w:val="002A71C5"/>
    <w:rsid w:val="002C7DB7"/>
    <w:rsid w:val="002D4671"/>
    <w:rsid w:val="002F1915"/>
    <w:rsid w:val="003054A1"/>
    <w:rsid w:val="00306C83"/>
    <w:rsid w:val="00317E2A"/>
    <w:rsid w:val="003233BF"/>
    <w:rsid w:val="00330A8A"/>
    <w:rsid w:val="003612D7"/>
    <w:rsid w:val="0038541C"/>
    <w:rsid w:val="003B3084"/>
    <w:rsid w:val="00437B94"/>
    <w:rsid w:val="00471531"/>
    <w:rsid w:val="00485866"/>
    <w:rsid w:val="0049685E"/>
    <w:rsid w:val="004C6D08"/>
    <w:rsid w:val="004F2E0D"/>
    <w:rsid w:val="0050438F"/>
    <w:rsid w:val="00512289"/>
    <w:rsid w:val="00542E6B"/>
    <w:rsid w:val="00573E12"/>
    <w:rsid w:val="00590AE3"/>
    <w:rsid w:val="005A6954"/>
    <w:rsid w:val="005F1EC0"/>
    <w:rsid w:val="00604171"/>
    <w:rsid w:val="00611F1D"/>
    <w:rsid w:val="00613069"/>
    <w:rsid w:val="0065437D"/>
    <w:rsid w:val="007606B9"/>
    <w:rsid w:val="007648A1"/>
    <w:rsid w:val="007877E3"/>
    <w:rsid w:val="0079622E"/>
    <w:rsid w:val="007E7AE5"/>
    <w:rsid w:val="00812556"/>
    <w:rsid w:val="00837C1D"/>
    <w:rsid w:val="008F5D8D"/>
    <w:rsid w:val="00956466"/>
    <w:rsid w:val="009D690E"/>
    <w:rsid w:val="009F114B"/>
    <w:rsid w:val="009F4093"/>
    <w:rsid w:val="00A043D3"/>
    <w:rsid w:val="00A1646A"/>
    <w:rsid w:val="00A44E1E"/>
    <w:rsid w:val="00A52CB9"/>
    <w:rsid w:val="00A62215"/>
    <w:rsid w:val="00A67D27"/>
    <w:rsid w:val="00A840D4"/>
    <w:rsid w:val="00AD772C"/>
    <w:rsid w:val="00AE652E"/>
    <w:rsid w:val="00AF1CED"/>
    <w:rsid w:val="00B62AAA"/>
    <w:rsid w:val="00BA44C4"/>
    <w:rsid w:val="00C812B0"/>
    <w:rsid w:val="00CA0992"/>
    <w:rsid w:val="00CE249C"/>
    <w:rsid w:val="00CF32B6"/>
    <w:rsid w:val="00D10F55"/>
    <w:rsid w:val="00D8624D"/>
    <w:rsid w:val="00D90466"/>
    <w:rsid w:val="00D93C71"/>
    <w:rsid w:val="00DA4CCB"/>
    <w:rsid w:val="00DB2BB5"/>
    <w:rsid w:val="00E13D32"/>
    <w:rsid w:val="00E30AD6"/>
    <w:rsid w:val="00E3652E"/>
    <w:rsid w:val="00E8349E"/>
    <w:rsid w:val="00EA0C76"/>
    <w:rsid w:val="00EB7FEF"/>
    <w:rsid w:val="00EC3D05"/>
    <w:rsid w:val="00EE22B8"/>
    <w:rsid w:val="00F371BF"/>
    <w:rsid w:val="00F7662B"/>
    <w:rsid w:val="00F771CD"/>
    <w:rsid w:val="00FB5187"/>
    <w:rsid w:val="00FE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B908934"/>
  <w15:docId w15:val="{69028924-B969-4C92-A075-6C177703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widowControl w:val="0"/>
      <w:suppressAutoHyphens/>
    </w:pPr>
    <w:rPr>
      <w:rFonts w:eastAsia="Arial Unicode MS"/>
      <w:kern w:val="1"/>
      <w:sz w:val="24"/>
      <w:szCs w:val="24"/>
    </w:rPr>
  </w:style>
  <w:style w:type="paragraph" w:styleId="Kop1">
    <w:name w:val="heading 1"/>
    <w:basedOn w:val="Kop"/>
    <w:next w:val="Plattetekst"/>
    <w:qFormat/>
    <w:pPr>
      <w:numPr>
        <w:numId w:val="1"/>
      </w:numPr>
      <w:outlineLvl w:val="0"/>
    </w:pPr>
    <w:rPr>
      <w:rFonts w:ascii="Times New Roman" w:eastAsia="Arial Unicode MS" w:hAnsi="Times New Roman"/>
      <w:b/>
      <w:bCs/>
      <w:sz w:val="48"/>
      <w:szCs w:val="48"/>
    </w:rPr>
  </w:style>
  <w:style w:type="paragraph" w:styleId="Kop2">
    <w:name w:val="heading 2"/>
    <w:basedOn w:val="Kop"/>
    <w:next w:val="Plattetekst"/>
    <w:qFormat/>
    <w:pPr>
      <w:numPr>
        <w:ilvl w:val="1"/>
        <w:numId w:val="1"/>
      </w:numPr>
      <w:outlineLvl w:val="1"/>
    </w:pPr>
    <w:rPr>
      <w:rFonts w:ascii="Times New Roman" w:eastAsia="Arial Unicode MS" w:hAnsi="Times New Roman"/>
      <w:b/>
      <w:bCs/>
      <w:sz w:val="36"/>
      <w:szCs w:val="36"/>
    </w:rPr>
  </w:style>
  <w:style w:type="paragraph" w:styleId="Kop3">
    <w:name w:val="heading 3"/>
    <w:basedOn w:val="Kop"/>
    <w:next w:val="Plattetekst"/>
    <w:qFormat/>
    <w:pPr>
      <w:numPr>
        <w:ilvl w:val="2"/>
        <w:numId w:val="1"/>
      </w:numPr>
      <w:outlineLvl w:val="2"/>
    </w:pPr>
    <w:rPr>
      <w:rFonts w:ascii="Times New Roman" w:eastAsia="Arial Unicode MS" w:hAnsi="Times New Roman"/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semiHidden/>
    <w:rPr>
      <w:color w:val="000080"/>
      <w:u w:val="single"/>
    </w:rPr>
  </w:style>
  <w:style w:type="character" w:customStyle="1" w:styleId="Opsommingstekens">
    <w:name w:val="Opsommingstekens"/>
    <w:rPr>
      <w:rFonts w:ascii="OpenSymbol" w:eastAsia="OpenSymbol" w:hAnsi="OpenSymbol" w:cs="OpenSymbol"/>
    </w:rPr>
  </w:style>
  <w:style w:type="character" w:customStyle="1" w:styleId="Brontekst">
    <w:name w:val="Brontekst"/>
    <w:rPr>
      <w:rFonts w:ascii="Courier New" w:eastAsia="Courier New" w:hAnsi="Courier New" w:cs="Courier New"/>
    </w:rPr>
  </w:style>
  <w:style w:type="paragraph" w:customStyle="1" w:styleId="Kop">
    <w:name w:val="Kop"/>
    <w:basedOn w:val="Standaard"/>
    <w:next w:val="Platteteks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Plattetekst">
    <w:name w:val="Body Text"/>
    <w:basedOn w:val="Standaard"/>
    <w:semiHidden/>
    <w:pPr>
      <w:spacing w:after="120"/>
    </w:pPr>
  </w:style>
  <w:style w:type="paragraph" w:styleId="Lijst">
    <w:name w:val="List"/>
    <w:basedOn w:val="Plattetekst"/>
    <w:semiHidden/>
    <w:rPr>
      <w:rFonts w:cs="Tahoma"/>
    </w:rPr>
  </w:style>
  <w:style w:type="paragraph" w:customStyle="1" w:styleId="Bijschrift1">
    <w:name w:val="Bijschrift1"/>
    <w:basedOn w:val="Standa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ard"/>
    <w:pPr>
      <w:suppressLineNumbers/>
    </w:pPr>
    <w:rPr>
      <w:rFonts w:cs="Tahoma"/>
    </w:rPr>
  </w:style>
  <w:style w:type="paragraph" w:customStyle="1" w:styleId="Inhoudtabel">
    <w:name w:val="Inhoud tabel"/>
    <w:basedOn w:val="Standaard"/>
    <w:pPr>
      <w:suppressLineNumbers/>
    </w:pPr>
  </w:style>
  <w:style w:type="paragraph" w:customStyle="1" w:styleId="Tabelkop">
    <w:name w:val="Tabelkop"/>
    <w:basedOn w:val="Inhoudtabel"/>
    <w:pPr>
      <w:jc w:val="center"/>
    </w:pPr>
    <w:rPr>
      <w:b/>
      <w:bCs/>
    </w:rPr>
  </w:style>
  <w:style w:type="paragraph" w:customStyle="1" w:styleId="Reedsopgemaaktetekst">
    <w:name w:val="Reeds opgemaakte tekst"/>
    <w:basedOn w:val="Standaard"/>
    <w:rPr>
      <w:rFonts w:ascii="Courier New" w:eastAsia="Courier New" w:hAnsi="Courier New" w:cs="Courier New"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F114B"/>
    <w:rPr>
      <w:rFonts w:ascii="Tahoma" w:hAnsi="Tahoma"/>
      <w:sz w:val="16"/>
      <w:szCs w:val="16"/>
      <w:lang w:val="x-none"/>
    </w:rPr>
  </w:style>
  <w:style w:type="character" w:customStyle="1" w:styleId="BallontekstChar">
    <w:name w:val="Ballontekst Char"/>
    <w:link w:val="Ballontekst"/>
    <w:uiPriority w:val="99"/>
    <w:semiHidden/>
    <w:rsid w:val="009F114B"/>
    <w:rPr>
      <w:rFonts w:ascii="Tahoma" w:eastAsia="Arial Unicode MS" w:hAnsi="Tahoma" w:cs="Tahoma"/>
      <w:kern w:val="1"/>
      <w:sz w:val="16"/>
      <w:szCs w:val="16"/>
    </w:rPr>
  </w:style>
  <w:style w:type="paragraph" w:styleId="Koptekst">
    <w:name w:val="header"/>
    <w:basedOn w:val="Standaard"/>
    <w:rsid w:val="004C6D08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4C6D08"/>
    <w:pPr>
      <w:tabs>
        <w:tab w:val="center" w:pos="4536"/>
        <w:tab w:val="right" w:pos="9072"/>
      </w:tabs>
    </w:pPr>
  </w:style>
  <w:style w:type="paragraph" w:styleId="Lijstalinea">
    <w:name w:val="List Paragraph"/>
    <w:basedOn w:val="Standaard"/>
    <w:qFormat/>
    <w:rsid w:val="00A52CB9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kern w:val="0"/>
      <w:sz w:val="22"/>
      <w:szCs w:val="22"/>
      <w:lang w:val="en-US" w:eastAsia="en-US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5437D"/>
    <w:rPr>
      <w:sz w:val="20"/>
      <w:szCs w:val="20"/>
      <w:lang w:val="x-none"/>
    </w:rPr>
  </w:style>
  <w:style w:type="character" w:customStyle="1" w:styleId="VoetnoottekstChar">
    <w:name w:val="Voetnoottekst Char"/>
    <w:link w:val="Voetnoottekst"/>
    <w:uiPriority w:val="99"/>
    <w:semiHidden/>
    <w:rsid w:val="0065437D"/>
    <w:rPr>
      <w:rFonts w:eastAsia="Arial Unicode MS"/>
      <w:kern w:val="1"/>
    </w:rPr>
  </w:style>
  <w:style w:type="character" w:styleId="Voetnootmarkering">
    <w:name w:val="footnote reference"/>
    <w:uiPriority w:val="99"/>
    <w:semiHidden/>
    <w:unhideWhenUsed/>
    <w:rsid w:val="0065437D"/>
    <w:rPr>
      <w:vertAlign w:val="superscript"/>
    </w:rPr>
  </w:style>
  <w:style w:type="character" w:customStyle="1" w:styleId="VoettekstChar">
    <w:name w:val="Voettekst Char"/>
    <w:link w:val="Voettekst"/>
    <w:uiPriority w:val="99"/>
    <w:rsid w:val="00F371BF"/>
    <w:rPr>
      <w:rFonts w:eastAsia="Arial Unicode MS"/>
      <w:kern w:val="1"/>
      <w:sz w:val="24"/>
      <w:szCs w:val="24"/>
    </w:rPr>
  </w:style>
  <w:style w:type="character" w:styleId="GevolgdeHyperlink">
    <w:name w:val="FollowedHyperlink"/>
    <w:uiPriority w:val="99"/>
    <w:semiHidden/>
    <w:unhideWhenUsed/>
    <w:rsid w:val="007606B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reativecommons.org/licenses/by-nc-sa/3.0/n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483</Words>
  <Characters>4548</Characters>
  <Application>Microsoft Office Word</Application>
  <DocSecurity>0</DocSecurity>
  <Lines>267</Lines>
  <Paragraphs>147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Links>
    <vt:vector size="6" baseType="variant">
      <vt:variant>
        <vt:i4>458776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http://creativecommons.org/licenses/by-nc-sa/3.0/nl/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Werknemer</dc:creator>
  <cp:lastModifiedBy>Willems, P.H. (Peter)</cp:lastModifiedBy>
  <cp:revision>8</cp:revision>
  <cp:lastPrinted>2019-03-27T10:03:00Z</cp:lastPrinted>
  <dcterms:created xsi:type="dcterms:W3CDTF">2014-11-18T09:42:00Z</dcterms:created>
  <dcterms:modified xsi:type="dcterms:W3CDTF">2019-03-27T10:03:00Z</dcterms:modified>
</cp:coreProperties>
</file>