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C19C6" w14:textId="77777777" w:rsidR="00EA0C76" w:rsidRPr="00926AD4" w:rsidRDefault="00926AD4" w:rsidP="007740FB">
      <w:pPr>
        <w:rPr>
          <w:rFonts w:ascii="Corbel" w:hAnsi="Corbel"/>
          <w:sz w:val="22"/>
          <w:szCs w:val="22"/>
        </w:rPr>
      </w:pPr>
      <w:bookmarkStart w:id="0" w:name="_GoBack"/>
      <w:bookmarkEnd w:id="0"/>
      <w:r w:rsidRPr="00926AD4">
        <w:rPr>
          <w:rFonts w:ascii="Corbel" w:hAnsi="Corbel"/>
          <w:b/>
          <w:i/>
          <w:noProof/>
          <w:sz w:val="32"/>
          <w:szCs w:val="32"/>
          <w:u w:val="single"/>
        </w:rPr>
        <w:drawing>
          <wp:anchor distT="0" distB="0" distL="114300" distR="114300" simplePos="0" relativeHeight="251659264" behindDoc="0" locked="0" layoutInCell="1" allowOverlap="1" wp14:anchorId="538C1AA1" wp14:editId="538C1AA2">
            <wp:simplePos x="0" y="0"/>
            <wp:positionH relativeFrom="column">
              <wp:posOffset>3246120</wp:posOffset>
            </wp:positionH>
            <wp:positionV relativeFrom="paragraph">
              <wp:posOffset>-248920</wp:posOffset>
            </wp:positionV>
            <wp:extent cx="2586990" cy="620395"/>
            <wp:effectExtent l="0" t="0" r="3810" b="825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6990" cy="620395"/>
                    </a:xfrm>
                    <a:prstGeom prst="rect">
                      <a:avLst/>
                    </a:prstGeom>
                  </pic:spPr>
                </pic:pic>
              </a:graphicData>
            </a:graphic>
            <wp14:sizeRelH relativeFrom="page">
              <wp14:pctWidth>0</wp14:pctWidth>
            </wp14:sizeRelH>
            <wp14:sizeRelV relativeFrom="page">
              <wp14:pctHeight>0</wp14:pctHeight>
            </wp14:sizeRelV>
          </wp:anchor>
        </w:drawing>
      </w:r>
    </w:p>
    <w:p w14:paraId="538C19C7" w14:textId="77777777" w:rsidR="00EA0C76" w:rsidRPr="00926AD4" w:rsidRDefault="00EA0C76" w:rsidP="007740FB">
      <w:pPr>
        <w:rPr>
          <w:rFonts w:ascii="Corbel" w:hAnsi="Corbel"/>
          <w:sz w:val="22"/>
          <w:szCs w:val="22"/>
        </w:rPr>
      </w:pPr>
    </w:p>
    <w:p w14:paraId="538C19C8" w14:textId="77777777" w:rsidR="00EA0C76" w:rsidRPr="00926AD4" w:rsidRDefault="00EA0C76" w:rsidP="007740FB">
      <w:pPr>
        <w:rPr>
          <w:rFonts w:ascii="Corbel" w:hAnsi="Corbel"/>
          <w:sz w:val="22"/>
          <w:szCs w:val="22"/>
        </w:rPr>
      </w:pPr>
    </w:p>
    <w:p w14:paraId="538C19C9" w14:textId="77777777" w:rsidR="00EA0C76" w:rsidRPr="00926AD4" w:rsidRDefault="00EA0C76" w:rsidP="007740FB">
      <w:pPr>
        <w:rPr>
          <w:rFonts w:ascii="Corbel" w:hAnsi="Corbel"/>
          <w:sz w:val="22"/>
          <w:szCs w:val="22"/>
        </w:rPr>
      </w:pPr>
    </w:p>
    <w:p w14:paraId="538C19CA" w14:textId="77777777" w:rsidR="00EA0C76" w:rsidRPr="00926AD4" w:rsidRDefault="00EA0C76" w:rsidP="007740FB">
      <w:pPr>
        <w:rPr>
          <w:rFonts w:ascii="Corbel" w:hAnsi="Corbel"/>
          <w:sz w:val="22"/>
          <w:szCs w:val="22"/>
        </w:rPr>
      </w:pPr>
    </w:p>
    <w:p w14:paraId="538C19CB" w14:textId="77777777" w:rsidR="00EA0C76" w:rsidRPr="00926AD4" w:rsidRDefault="00EA0C76" w:rsidP="007740FB">
      <w:pPr>
        <w:rPr>
          <w:rFonts w:ascii="Corbel" w:hAnsi="Corbel"/>
          <w:sz w:val="22"/>
          <w:szCs w:val="22"/>
        </w:rPr>
      </w:pPr>
    </w:p>
    <w:p w14:paraId="538C19CC" w14:textId="77777777" w:rsidR="00EA0C76" w:rsidRPr="00926AD4" w:rsidRDefault="00EA0C76" w:rsidP="007740FB">
      <w:pPr>
        <w:rPr>
          <w:rFonts w:ascii="Corbel" w:hAnsi="Corbel"/>
          <w:sz w:val="22"/>
          <w:szCs w:val="22"/>
        </w:rPr>
      </w:pPr>
    </w:p>
    <w:p w14:paraId="538C19CD" w14:textId="77777777" w:rsidR="00EA0C76" w:rsidRPr="00926AD4" w:rsidRDefault="00EA0C76" w:rsidP="007740FB">
      <w:pPr>
        <w:rPr>
          <w:rFonts w:ascii="Corbel" w:hAnsi="Corbel"/>
          <w:sz w:val="22"/>
          <w:szCs w:val="22"/>
        </w:rPr>
      </w:pPr>
    </w:p>
    <w:p w14:paraId="538C19CE" w14:textId="77777777" w:rsidR="009A17BB" w:rsidRPr="00926AD4" w:rsidRDefault="009A17BB" w:rsidP="007740FB">
      <w:pPr>
        <w:rPr>
          <w:rFonts w:ascii="Corbel" w:hAnsi="Corbel"/>
          <w:sz w:val="22"/>
          <w:szCs w:val="22"/>
        </w:rPr>
      </w:pPr>
    </w:p>
    <w:p w14:paraId="538C19CF" w14:textId="77777777" w:rsidR="00EA0C76" w:rsidRPr="00926AD4" w:rsidRDefault="00EA0C76" w:rsidP="007740FB">
      <w:pPr>
        <w:rPr>
          <w:rFonts w:ascii="Corbel" w:hAnsi="Corbel"/>
          <w:sz w:val="22"/>
          <w:szCs w:val="22"/>
        </w:rPr>
      </w:pPr>
    </w:p>
    <w:p w14:paraId="538C19D0" w14:textId="77777777" w:rsidR="00EA0C76" w:rsidRPr="00926AD4" w:rsidRDefault="00EA0C76" w:rsidP="007740FB">
      <w:pPr>
        <w:rPr>
          <w:rFonts w:ascii="Corbel" w:hAnsi="Corbel"/>
          <w:sz w:val="22"/>
          <w:szCs w:val="22"/>
        </w:rPr>
      </w:pPr>
    </w:p>
    <w:p w14:paraId="538C19D1" w14:textId="77777777" w:rsidR="00EA0C76" w:rsidRPr="00926AD4" w:rsidRDefault="00EA0C76" w:rsidP="007740FB">
      <w:pPr>
        <w:rPr>
          <w:rFonts w:ascii="Corbel" w:hAnsi="Corbel"/>
          <w:sz w:val="22"/>
          <w:szCs w:val="22"/>
        </w:rPr>
      </w:pPr>
    </w:p>
    <w:p w14:paraId="538C19D2" w14:textId="77777777" w:rsidR="00EA0C76" w:rsidRPr="00926AD4" w:rsidRDefault="00EA0C76" w:rsidP="007740FB">
      <w:pPr>
        <w:rPr>
          <w:rFonts w:ascii="Corbel" w:hAnsi="Corbel"/>
          <w:sz w:val="22"/>
          <w:szCs w:val="22"/>
        </w:rPr>
      </w:pPr>
    </w:p>
    <w:p w14:paraId="538C19D3" w14:textId="77777777" w:rsidR="00EA0C76" w:rsidRPr="00926AD4" w:rsidRDefault="00EA0C76" w:rsidP="007740FB">
      <w:pPr>
        <w:rPr>
          <w:rFonts w:ascii="Corbel" w:hAnsi="Corbel"/>
          <w:sz w:val="22"/>
          <w:szCs w:val="22"/>
        </w:rPr>
      </w:pPr>
    </w:p>
    <w:p w14:paraId="538C19D4" w14:textId="77777777" w:rsidR="00EA0C76" w:rsidRPr="00926AD4" w:rsidRDefault="00EA0C76" w:rsidP="007740FB">
      <w:pPr>
        <w:rPr>
          <w:rFonts w:ascii="Corbel" w:hAnsi="Corbel"/>
          <w:sz w:val="22"/>
          <w:szCs w:val="22"/>
        </w:rPr>
      </w:pPr>
    </w:p>
    <w:p w14:paraId="538C19D5" w14:textId="77777777" w:rsidR="00EA0C76" w:rsidRPr="00926AD4" w:rsidRDefault="00EA0C76" w:rsidP="007740FB">
      <w:pPr>
        <w:rPr>
          <w:rFonts w:ascii="Corbel" w:hAnsi="Corbel"/>
          <w:sz w:val="22"/>
          <w:szCs w:val="22"/>
        </w:rPr>
      </w:pPr>
    </w:p>
    <w:p w14:paraId="538C19D6" w14:textId="77777777" w:rsidR="00EA0C76" w:rsidRPr="00926AD4" w:rsidRDefault="00EA0C76" w:rsidP="007740FB">
      <w:pPr>
        <w:rPr>
          <w:rFonts w:ascii="Corbel" w:hAnsi="Corbel"/>
          <w:sz w:val="22"/>
          <w:szCs w:val="22"/>
        </w:rPr>
      </w:pPr>
    </w:p>
    <w:p w14:paraId="538C19D7" w14:textId="77777777" w:rsidR="00EA0C76" w:rsidRPr="00926AD4" w:rsidRDefault="00EA0C76" w:rsidP="007740FB">
      <w:pPr>
        <w:rPr>
          <w:rFonts w:ascii="Corbel" w:hAnsi="Corbel"/>
          <w:sz w:val="22"/>
          <w:szCs w:val="22"/>
        </w:rPr>
      </w:pPr>
    </w:p>
    <w:p w14:paraId="538C19D8" w14:textId="77777777" w:rsidR="00EA0C76" w:rsidRPr="00926AD4" w:rsidRDefault="00EA0C76" w:rsidP="007740FB">
      <w:pPr>
        <w:rPr>
          <w:rFonts w:ascii="Corbel" w:hAnsi="Corbel"/>
          <w:sz w:val="22"/>
          <w:szCs w:val="22"/>
        </w:rPr>
      </w:pPr>
    </w:p>
    <w:p w14:paraId="538C19D9" w14:textId="38420456" w:rsidR="00EA0C76" w:rsidRPr="00926AD4" w:rsidRDefault="00812556" w:rsidP="007740FB">
      <w:pPr>
        <w:rPr>
          <w:rFonts w:ascii="Corbel" w:hAnsi="Corbel"/>
          <w:b/>
          <w:sz w:val="32"/>
          <w:szCs w:val="32"/>
        </w:rPr>
      </w:pPr>
      <w:r w:rsidRPr="00926AD4">
        <w:rPr>
          <w:rFonts w:ascii="Corbel" w:hAnsi="Corbel"/>
          <w:b/>
          <w:sz w:val="32"/>
          <w:szCs w:val="32"/>
        </w:rPr>
        <w:t>Leidraad VISI-systematiek</w:t>
      </w:r>
      <w:r w:rsidR="00EA0C76" w:rsidRPr="00926AD4">
        <w:rPr>
          <w:rFonts w:ascii="Corbel" w:hAnsi="Corbel"/>
          <w:b/>
          <w:sz w:val="32"/>
          <w:szCs w:val="32"/>
        </w:rPr>
        <w:t xml:space="preserve"> versie 1.</w:t>
      </w:r>
      <w:r w:rsidR="002E0D4E" w:rsidRPr="00926AD4">
        <w:rPr>
          <w:rFonts w:ascii="Corbel" w:hAnsi="Corbel"/>
          <w:b/>
          <w:sz w:val="32"/>
          <w:szCs w:val="32"/>
        </w:rPr>
        <w:t xml:space="preserve">6 </w:t>
      </w:r>
      <w:del w:id="1" w:author="Willems, P.H. (Peter)" w:date="2019-03-27T09:13:00Z">
        <w:r w:rsidR="002E0D4E" w:rsidRPr="00926AD4" w:rsidDel="00337537">
          <w:rPr>
            <w:rFonts w:ascii="Corbel" w:hAnsi="Corbel"/>
            <w:b/>
            <w:sz w:val="32"/>
            <w:szCs w:val="32"/>
            <w:highlight w:val="red"/>
          </w:rPr>
          <w:delText>&gt;&gt;&gt;nog actualiseren!!&lt;&lt;&lt;</w:delText>
        </w:r>
      </w:del>
    </w:p>
    <w:p w14:paraId="538C19DA" w14:textId="77777777" w:rsidR="00056E29" w:rsidRPr="00926AD4" w:rsidRDefault="00056E29" w:rsidP="007740FB">
      <w:pPr>
        <w:rPr>
          <w:rFonts w:ascii="Corbel" w:hAnsi="Corbel"/>
          <w:b/>
          <w:sz w:val="32"/>
          <w:szCs w:val="32"/>
        </w:rPr>
      </w:pPr>
    </w:p>
    <w:p w14:paraId="538C19DB" w14:textId="77777777" w:rsidR="00EA0C76" w:rsidRPr="00926AD4" w:rsidRDefault="00EA0C76" w:rsidP="00056E29">
      <w:pPr>
        <w:pBdr>
          <w:top w:val="single" w:sz="4" w:space="1" w:color="auto"/>
          <w:left w:val="single" w:sz="4" w:space="4" w:color="auto"/>
          <w:bottom w:val="single" w:sz="4" w:space="1" w:color="auto"/>
          <w:right w:val="single" w:sz="4" w:space="4" w:color="auto"/>
        </w:pBdr>
        <w:rPr>
          <w:rFonts w:ascii="Corbel" w:hAnsi="Corbel"/>
          <w:b/>
          <w:sz w:val="32"/>
          <w:szCs w:val="32"/>
        </w:rPr>
      </w:pPr>
      <w:r w:rsidRPr="00926AD4">
        <w:rPr>
          <w:rFonts w:ascii="Corbel" w:hAnsi="Corbel"/>
          <w:b/>
          <w:sz w:val="32"/>
          <w:szCs w:val="32"/>
        </w:rPr>
        <w:t xml:space="preserve">Bijlage </w:t>
      </w:r>
      <w:r w:rsidR="00CA42C2" w:rsidRPr="00926AD4">
        <w:rPr>
          <w:rFonts w:ascii="Corbel" w:hAnsi="Corbel"/>
          <w:b/>
          <w:sz w:val="32"/>
          <w:szCs w:val="32"/>
        </w:rPr>
        <w:t>1</w:t>
      </w:r>
      <w:r w:rsidR="00F43537" w:rsidRPr="00926AD4">
        <w:rPr>
          <w:rFonts w:ascii="Corbel" w:hAnsi="Corbel"/>
          <w:b/>
          <w:sz w:val="32"/>
          <w:szCs w:val="32"/>
        </w:rPr>
        <w:t>1</w:t>
      </w:r>
    </w:p>
    <w:p w14:paraId="538C19DC" w14:textId="77777777" w:rsidR="00EA0C76" w:rsidRPr="00926AD4" w:rsidRDefault="00CA42C2" w:rsidP="00056E29">
      <w:pPr>
        <w:pBdr>
          <w:top w:val="single" w:sz="4" w:space="1" w:color="auto"/>
          <w:left w:val="single" w:sz="4" w:space="4" w:color="auto"/>
          <w:bottom w:val="single" w:sz="4" w:space="1" w:color="auto"/>
          <w:right w:val="single" w:sz="4" w:space="4" w:color="auto"/>
        </w:pBdr>
        <w:rPr>
          <w:rFonts w:ascii="Corbel" w:hAnsi="Corbel"/>
          <w:b/>
          <w:sz w:val="32"/>
          <w:szCs w:val="32"/>
        </w:rPr>
      </w:pPr>
      <w:r w:rsidRPr="00926AD4">
        <w:rPr>
          <w:rFonts w:ascii="Corbel" w:hAnsi="Corbel"/>
          <w:b/>
          <w:sz w:val="32"/>
          <w:szCs w:val="32"/>
        </w:rPr>
        <w:t xml:space="preserve">Richtlijn </w:t>
      </w:r>
      <w:r w:rsidR="0098694B" w:rsidRPr="00926AD4">
        <w:rPr>
          <w:rFonts w:ascii="Corbel" w:hAnsi="Corbel"/>
          <w:b/>
          <w:sz w:val="32"/>
          <w:szCs w:val="32"/>
        </w:rPr>
        <w:t xml:space="preserve">voor het </w:t>
      </w:r>
      <w:r w:rsidRPr="00926AD4">
        <w:rPr>
          <w:rFonts w:ascii="Corbel" w:hAnsi="Corbel"/>
          <w:b/>
          <w:sz w:val="32"/>
          <w:szCs w:val="32"/>
        </w:rPr>
        <w:t xml:space="preserve">archiveren </w:t>
      </w:r>
      <w:r w:rsidR="0098694B" w:rsidRPr="00926AD4">
        <w:rPr>
          <w:rFonts w:ascii="Corbel" w:hAnsi="Corbel"/>
          <w:b/>
          <w:sz w:val="32"/>
          <w:szCs w:val="32"/>
        </w:rPr>
        <w:t xml:space="preserve">van </w:t>
      </w:r>
      <w:r w:rsidRPr="00926AD4">
        <w:rPr>
          <w:rFonts w:ascii="Corbel" w:hAnsi="Corbel"/>
          <w:b/>
          <w:sz w:val="32"/>
          <w:szCs w:val="32"/>
        </w:rPr>
        <w:t>VISI-projecten</w:t>
      </w:r>
    </w:p>
    <w:p w14:paraId="538C19DD" w14:textId="77777777" w:rsidR="0098694B" w:rsidRPr="00926AD4" w:rsidRDefault="0098694B" w:rsidP="007740FB">
      <w:pPr>
        <w:rPr>
          <w:rFonts w:ascii="Corbel" w:hAnsi="Corbel"/>
          <w:b/>
          <w:sz w:val="32"/>
          <w:szCs w:val="32"/>
        </w:rPr>
      </w:pPr>
    </w:p>
    <w:p w14:paraId="538C19DE" w14:textId="77777777" w:rsidR="00AD6C75" w:rsidRPr="00926AD4" w:rsidRDefault="00AD6C75" w:rsidP="007740FB">
      <w:pPr>
        <w:rPr>
          <w:rFonts w:ascii="Corbel" w:hAnsi="Corbel"/>
          <w:b/>
          <w:sz w:val="32"/>
          <w:szCs w:val="32"/>
        </w:rPr>
      </w:pPr>
      <w:r w:rsidRPr="00926AD4">
        <w:rPr>
          <w:rFonts w:ascii="Corbel" w:hAnsi="Corbel"/>
          <w:b/>
          <w:sz w:val="32"/>
          <w:szCs w:val="32"/>
        </w:rPr>
        <w:t>Normatief</w:t>
      </w:r>
    </w:p>
    <w:p w14:paraId="538C19DF" w14:textId="77777777" w:rsidR="00EA0C76" w:rsidRPr="00926AD4" w:rsidRDefault="00EA0C76" w:rsidP="007740FB">
      <w:pPr>
        <w:rPr>
          <w:rFonts w:ascii="Corbel" w:hAnsi="Corbel"/>
          <w:b/>
          <w:sz w:val="32"/>
          <w:szCs w:val="32"/>
        </w:rPr>
      </w:pPr>
    </w:p>
    <w:p w14:paraId="538C19E0" w14:textId="77777777" w:rsidR="009A17BB" w:rsidRPr="00926AD4" w:rsidRDefault="009A17BB" w:rsidP="007740FB">
      <w:pPr>
        <w:tabs>
          <w:tab w:val="left" w:pos="1701"/>
          <w:tab w:val="left" w:pos="4253"/>
        </w:tabs>
        <w:rPr>
          <w:rFonts w:ascii="Corbel" w:hAnsi="Corbel"/>
          <w:sz w:val="22"/>
          <w:szCs w:val="22"/>
        </w:rPr>
      </w:pPr>
    </w:p>
    <w:p w14:paraId="538C19E1" w14:textId="77777777" w:rsidR="00F771CD" w:rsidRPr="00926AD4" w:rsidRDefault="00F771CD" w:rsidP="007740FB">
      <w:pPr>
        <w:tabs>
          <w:tab w:val="left" w:pos="1701"/>
          <w:tab w:val="left" w:pos="4253"/>
        </w:tabs>
        <w:rPr>
          <w:rFonts w:ascii="Corbel" w:hAnsi="Corbel"/>
          <w:sz w:val="22"/>
          <w:szCs w:val="22"/>
        </w:rPr>
      </w:pPr>
      <w:r w:rsidRPr="00926AD4">
        <w:rPr>
          <w:rFonts w:ascii="Corbel" w:hAnsi="Corbel"/>
          <w:sz w:val="22"/>
          <w:szCs w:val="22"/>
        </w:rPr>
        <w:t>Documentversie:</w:t>
      </w:r>
      <w:r w:rsidRPr="00926AD4">
        <w:rPr>
          <w:rFonts w:ascii="Corbel" w:hAnsi="Corbel"/>
          <w:sz w:val="22"/>
          <w:szCs w:val="22"/>
        </w:rPr>
        <w:tab/>
      </w:r>
      <w:r w:rsidR="00926AD4">
        <w:rPr>
          <w:rFonts w:ascii="Corbel" w:hAnsi="Corbel"/>
          <w:sz w:val="22"/>
          <w:szCs w:val="22"/>
        </w:rPr>
        <w:t>1.2</w:t>
      </w:r>
    </w:p>
    <w:p w14:paraId="538C19E2" w14:textId="11055BB9" w:rsidR="00EA0C76" w:rsidRPr="00926AD4" w:rsidRDefault="00EA0C76" w:rsidP="007740FB">
      <w:pPr>
        <w:tabs>
          <w:tab w:val="left" w:pos="1701"/>
          <w:tab w:val="left" w:pos="4253"/>
        </w:tabs>
        <w:rPr>
          <w:rFonts w:ascii="Corbel" w:hAnsi="Corbel"/>
          <w:sz w:val="22"/>
          <w:szCs w:val="22"/>
        </w:rPr>
      </w:pPr>
      <w:r w:rsidRPr="00926AD4">
        <w:rPr>
          <w:rFonts w:ascii="Corbel" w:hAnsi="Corbel"/>
          <w:sz w:val="22"/>
          <w:szCs w:val="22"/>
        </w:rPr>
        <w:t>Datum:</w:t>
      </w:r>
      <w:r w:rsidRPr="00926AD4">
        <w:rPr>
          <w:rFonts w:ascii="Corbel" w:hAnsi="Corbel"/>
          <w:sz w:val="22"/>
          <w:szCs w:val="22"/>
        </w:rPr>
        <w:tab/>
      </w:r>
      <w:del w:id="2" w:author="Willems, P.H. (Peter)" w:date="2019-03-27T09:13:00Z">
        <w:r w:rsidR="00926AD4" w:rsidDel="00925FCE">
          <w:rPr>
            <w:rFonts w:ascii="Corbel" w:hAnsi="Corbel"/>
            <w:sz w:val="22"/>
            <w:szCs w:val="22"/>
          </w:rPr>
          <w:delText>5 december 2016</w:delText>
        </w:r>
      </w:del>
      <w:ins w:id="3" w:author="Willems, P.H. (Peter)" w:date="2019-03-27T09:13:00Z">
        <w:r w:rsidR="00925FCE">
          <w:rPr>
            <w:rFonts w:ascii="Corbel" w:hAnsi="Corbel"/>
            <w:sz w:val="22"/>
            <w:szCs w:val="22"/>
          </w:rPr>
          <w:t>april 2019</w:t>
        </w:r>
      </w:ins>
    </w:p>
    <w:p w14:paraId="538C19E3" w14:textId="06C3F3BB" w:rsidR="00EA0C76" w:rsidRPr="00926AD4" w:rsidRDefault="00EA0C76" w:rsidP="007740FB">
      <w:pPr>
        <w:tabs>
          <w:tab w:val="left" w:pos="1701"/>
          <w:tab w:val="left" w:pos="4253"/>
        </w:tabs>
        <w:rPr>
          <w:rFonts w:ascii="Corbel" w:hAnsi="Corbel"/>
          <w:sz w:val="22"/>
          <w:szCs w:val="22"/>
        </w:rPr>
      </w:pPr>
      <w:r w:rsidRPr="00926AD4">
        <w:rPr>
          <w:rFonts w:ascii="Corbel" w:hAnsi="Corbel"/>
          <w:sz w:val="22"/>
          <w:szCs w:val="22"/>
        </w:rPr>
        <w:t>Status:</w:t>
      </w:r>
      <w:r w:rsidRPr="00926AD4">
        <w:rPr>
          <w:rFonts w:ascii="Corbel" w:hAnsi="Corbel"/>
          <w:sz w:val="22"/>
          <w:szCs w:val="22"/>
        </w:rPr>
        <w:tab/>
      </w:r>
      <w:del w:id="4" w:author="Willems, P.H. (Peter)" w:date="2019-03-27T09:14:00Z">
        <w:r w:rsidR="00926AD4" w:rsidDel="00925FCE">
          <w:rPr>
            <w:rFonts w:ascii="Corbel" w:hAnsi="Corbel"/>
            <w:sz w:val="22"/>
            <w:szCs w:val="22"/>
          </w:rPr>
          <w:delText>Concept</w:delText>
        </w:r>
      </w:del>
      <w:ins w:id="5" w:author="Willems, P.H. (Peter)" w:date="2019-03-27T09:14:00Z">
        <w:r w:rsidR="00925FCE">
          <w:rPr>
            <w:rFonts w:ascii="Corbel" w:hAnsi="Corbel"/>
            <w:sz w:val="22"/>
            <w:szCs w:val="22"/>
          </w:rPr>
          <w:t>Definitief</w:t>
        </w:r>
      </w:ins>
    </w:p>
    <w:p w14:paraId="538C19E4" w14:textId="77777777" w:rsidR="00EA0C76" w:rsidRPr="00926AD4" w:rsidRDefault="00EA0C76" w:rsidP="007740FB">
      <w:pPr>
        <w:tabs>
          <w:tab w:val="right" w:pos="3969"/>
          <w:tab w:val="left" w:pos="4253"/>
        </w:tabs>
        <w:rPr>
          <w:rFonts w:ascii="Corbel" w:hAnsi="Corbel"/>
          <w:sz w:val="22"/>
          <w:szCs w:val="22"/>
        </w:rPr>
      </w:pPr>
    </w:p>
    <w:p w14:paraId="538C19E5" w14:textId="77777777" w:rsidR="00017D3A" w:rsidRPr="00926AD4" w:rsidRDefault="00017D3A" w:rsidP="007740FB">
      <w:pPr>
        <w:tabs>
          <w:tab w:val="right" w:pos="3969"/>
          <w:tab w:val="left" w:pos="4253"/>
        </w:tabs>
        <w:rPr>
          <w:rFonts w:ascii="Corbel" w:hAnsi="Corbel"/>
          <w:sz w:val="22"/>
          <w:szCs w:val="22"/>
        </w:rPr>
      </w:pPr>
    </w:p>
    <w:p w14:paraId="538C19E6" w14:textId="77777777" w:rsidR="007E7AE5" w:rsidRPr="00926AD4" w:rsidRDefault="007E7AE5" w:rsidP="007740FB">
      <w:pPr>
        <w:tabs>
          <w:tab w:val="right" w:pos="3969"/>
          <w:tab w:val="left" w:pos="4253"/>
        </w:tabs>
        <w:rPr>
          <w:rFonts w:ascii="Corbel" w:hAnsi="Corbel"/>
          <w:sz w:val="22"/>
          <w:szCs w:val="22"/>
        </w:rPr>
      </w:pPr>
    </w:p>
    <w:p w14:paraId="538C19E7" w14:textId="77777777" w:rsidR="00EA0C76" w:rsidRPr="00926AD4" w:rsidRDefault="00EA0C76" w:rsidP="007740FB">
      <w:pPr>
        <w:tabs>
          <w:tab w:val="left" w:pos="3402"/>
          <w:tab w:val="left" w:pos="4253"/>
        </w:tabs>
        <w:rPr>
          <w:rFonts w:ascii="Corbel" w:hAnsi="Corbel"/>
          <w:sz w:val="22"/>
          <w:szCs w:val="22"/>
        </w:rPr>
      </w:pPr>
    </w:p>
    <w:p w14:paraId="538C19E8" w14:textId="77777777" w:rsidR="00EA0C76" w:rsidRPr="00926AD4" w:rsidRDefault="00EA0C76" w:rsidP="007740FB">
      <w:pPr>
        <w:rPr>
          <w:rFonts w:ascii="Corbel" w:hAnsi="Corbel"/>
          <w:sz w:val="22"/>
          <w:szCs w:val="22"/>
        </w:rPr>
        <w:sectPr w:rsidR="00EA0C76" w:rsidRPr="00926AD4" w:rsidSect="00EA0C76">
          <w:footerReference w:type="default" r:id="rId8"/>
          <w:type w:val="continuous"/>
          <w:pgSz w:w="11906" w:h="16838"/>
          <w:pgMar w:top="1702" w:right="1133" w:bottom="1417" w:left="1701" w:header="708" w:footer="708" w:gutter="0"/>
          <w:cols w:space="708"/>
          <w:docGrid w:linePitch="360"/>
        </w:sectPr>
      </w:pPr>
    </w:p>
    <w:p w14:paraId="538C19E9" w14:textId="77777777" w:rsidR="00EA0C76" w:rsidRPr="00926AD4" w:rsidRDefault="00EA0C76" w:rsidP="007740FB">
      <w:pPr>
        <w:rPr>
          <w:rFonts w:ascii="Corbel" w:hAnsi="Corbel"/>
          <w:sz w:val="22"/>
          <w:szCs w:val="22"/>
        </w:rPr>
      </w:pPr>
    </w:p>
    <w:p w14:paraId="538C19EA" w14:textId="77777777" w:rsidR="00EA0C76" w:rsidRPr="00926AD4" w:rsidRDefault="00EA0C76" w:rsidP="007740FB">
      <w:pPr>
        <w:rPr>
          <w:rFonts w:ascii="Corbel" w:hAnsi="Corbel"/>
          <w:sz w:val="22"/>
          <w:szCs w:val="22"/>
        </w:rPr>
      </w:pPr>
    </w:p>
    <w:p w14:paraId="538C19EB" w14:textId="77777777" w:rsidR="00EA0C76" w:rsidRPr="00926AD4" w:rsidRDefault="00EA0C76" w:rsidP="007740FB">
      <w:pPr>
        <w:rPr>
          <w:rFonts w:ascii="Corbel" w:hAnsi="Corbel"/>
          <w:sz w:val="22"/>
          <w:szCs w:val="22"/>
        </w:rPr>
      </w:pPr>
    </w:p>
    <w:p w14:paraId="538C19EC" w14:textId="77777777" w:rsidR="00EA0C76" w:rsidRPr="00926AD4" w:rsidRDefault="00EA0C76" w:rsidP="007740FB">
      <w:pPr>
        <w:rPr>
          <w:rFonts w:ascii="Corbel" w:hAnsi="Corbel"/>
          <w:sz w:val="22"/>
          <w:szCs w:val="22"/>
        </w:rPr>
      </w:pPr>
    </w:p>
    <w:p w14:paraId="538C19ED" w14:textId="77777777" w:rsidR="00EA0C76" w:rsidRPr="00926AD4" w:rsidRDefault="00EA0C76" w:rsidP="007740FB">
      <w:pPr>
        <w:rPr>
          <w:rFonts w:ascii="Corbel" w:hAnsi="Corbel"/>
          <w:sz w:val="22"/>
          <w:szCs w:val="22"/>
        </w:rPr>
      </w:pPr>
    </w:p>
    <w:p w14:paraId="538C19EE" w14:textId="77777777" w:rsidR="00EA0C76" w:rsidRPr="00926AD4" w:rsidRDefault="00EA0C76" w:rsidP="007740FB">
      <w:pPr>
        <w:rPr>
          <w:rFonts w:ascii="Corbel" w:hAnsi="Corbel"/>
          <w:sz w:val="22"/>
          <w:szCs w:val="22"/>
        </w:rPr>
      </w:pPr>
    </w:p>
    <w:p w14:paraId="538C19EF" w14:textId="77777777" w:rsidR="00EA0C76" w:rsidRPr="00926AD4" w:rsidRDefault="00EA0C76" w:rsidP="007740FB">
      <w:pPr>
        <w:rPr>
          <w:rFonts w:ascii="Corbel" w:hAnsi="Corbel"/>
          <w:sz w:val="22"/>
          <w:szCs w:val="22"/>
        </w:rPr>
      </w:pPr>
    </w:p>
    <w:p w14:paraId="538C19F0" w14:textId="77777777" w:rsidR="00EA0C76" w:rsidRPr="00926AD4" w:rsidRDefault="00EA0C76" w:rsidP="007740FB">
      <w:pPr>
        <w:rPr>
          <w:rFonts w:ascii="Corbel" w:hAnsi="Corbel"/>
          <w:sz w:val="22"/>
          <w:szCs w:val="22"/>
        </w:rPr>
      </w:pPr>
    </w:p>
    <w:p w14:paraId="538C19F1" w14:textId="77777777" w:rsidR="00EA0C76" w:rsidRPr="00926AD4" w:rsidRDefault="00EA0C76" w:rsidP="007740FB">
      <w:pPr>
        <w:rPr>
          <w:rFonts w:ascii="Corbel" w:hAnsi="Corbel"/>
          <w:sz w:val="22"/>
          <w:szCs w:val="22"/>
        </w:rPr>
      </w:pPr>
    </w:p>
    <w:p w14:paraId="538C19F2" w14:textId="77777777" w:rsidR="00EA0C76" w:rsidRPr="00926AD4" w:rsidRDefault="00EA0C76" w:rsidP="007740FB">
      <w:pPr>
        <w:rPr>
          <w:rFonts w:ascii="Corbel" w:hAnsi="Corbel"/>
          <w:sz w:val="22"/>
          <w:szCs w:val="22"/>
        </w:rPr>
      </w:pPr>
    </w:p>
    <w:p w14:paraId="538C19F3" w14:textId="77777777" w:rsidR="00EA0C76" w:rsidRPr="00926AD4" w:rsidRDefault="00EA0C76" w:rsidP="007740FB">
      <w:pPr>
        <w:rPr>
          <w:rFonts w:ascii="Corbel" w:hAnsi="Corbel"/>
          <w:sz w:val="22"/>
          <w:szCs w:val="22"/>
        </w:rPr>
      </w:pPr>
    </w:p>
    <w:p w14:paraId="538C19F4" w14:textId="77777777" w:rsidR="00EA0C76" w:rsidRPr="00926AD4" w:rsidRDefault="00EA0C76" w:rsidP="007740FB">
      <w:pPr>
        <w:rPr>
          <w:rFonts w:ascii="Corbel" w:hAnsi="Corbel"/>
          <w:sz w:val="22"/>
          <w:szCs w:val="22"/>
        </w:rPr>
      </w:pPr>
    </w:p>
    <w:p w14:paraId="538C19F5" w14:textId="77777777" w:rsidR="00EA0C76" w:rsidRPr="00926AD4" w:rsidRDefault="00EA0C76" w:rsidP="007740FB">
      <w:pPr>
        <w:rPr>
          <w:rFonts w:ascii="Corbel" w:hAnsi="Corbel"/>
          <w:sz w:val="22"/>
          <w:szCs w:val="22"/>
        </w:rPr>
      </w:pPr>
    </w:p>
    <w:p w14:paraId="538C19F6" w14:textId="77777777" w:rsidR="00EA0C76" w:rsidRPr="00926AD4" w:rsidRDefault="00EA0C76" w:rsidP="007740FB">
      <w:pPr>
        <w:rPr>
          <w:rFonts w:ascii="Corbel" w:hAnsi="Corbel"/>
          <w:sz w:val="22"/>
          <w:szCs w:val="22"/>
        </w:rPr>
      </w:pPr>
    </w:p>
    <w:p w14:paraId="538C19F7" w14:textId="77777777" w:rsidR="00EA0C76" w:rsidRPr="00926AD4" w:rsidRDefault="00EA0C76" w:rsidP="007740FB">
      <w:pPr>
        <w:rPr>
          <w:rFonts w:ascii="Corbel" w:hAnsi="Corbel"/>
          <w:sz w:val="22"/>
          <w:szCs w:val="22"/>
        </w:rPr>
      </w:pPr>
    </w:p>
    <w:p w14:paraId="538C19F8" w14:textId="77777777" w:rsidR="00EA0C76" w:rsidRPr="00926AD4" w:rsidRDefault="00EA0C76" w:rsidP="007740FB">
      <w:pPr>
        <w:rPr>
          <w:rFonts w:ascii="Corbel" w:hAnsi="Corbel"/>
          <w:sz w:val="22"/>
          <w:szCs w:val="22"/>
        </w:rPr>
      </w:pPr>
    </w:p>
    <w:p w14:paraId="538C19F9" w14:textId="77777777" w:rsidR="00EA0C76" w:rsidRPr="00926AD4" w:rsidRDefault="00EA0C76" w:rsidP="007740FB">
      <w:pPr>
        <w:rPr>
          <w:rFonts w:ascii="Corbel" w:hAnsi="Corbel"/>
          <w:sz w:val="22"/>
          <w:szCs w:val="22"/>
        </w:rPr>
      </w:pPr>
    </w:p>
    <w:p w14:paraId="538C19FA" w14:textId="77777777" w:rsidR="00EA0C76" w:rsidRPr="00926AD4" w:rsidRDefault="00EA0C76" w:rsidP="007740FB">
      <w:pPr>
        <w:rPr>
          <w:rFonts w:ascii="Corbel" w:hAnsi="Corbel"/>
          <w:sz w:val="22"/>
          <w:szCs w:val="22"/>
        </w:rPr>
      </w:pPr>
    </w:p>
    <w:p w14:paraId="538C19FB" w14:textId="77777777" w:rsidR="00EA0C76" w:rsidRPr="00926AD4" w:rsidRDefault="00EA0C76" w:rsidP="007740FB">
      <w:pPr>
        <w:rPr>
          <w:rFonts w:ascii="Corbel" w:hAnsi="Corbel"/>
          <w:sz w:val="22"/>
          <w:szCs w:val="22"/>
        </w:rPr>
      </w:pPr>
    </w:p>
    <w:p w14:paraId="538C19FC" w14:textId="77777777" w:rsidR="00EA0C76" w:rsidRPr="00926AD4" w:rsidRDefault="00EA0C76" w:rsidP="007740FB">
      <w:pPr>
        <w:rPr>
          <w:rFonts w:ascii="Corbel" w:hAnsi="Corbel"/>
          <w:sz w:val="22"/>
          <w:szCs w:val="22"/>
        </w:rPr>
      </w:pPr>
    </w:p>
    <w:p w14:paraId="538C19FD" w14:textId="77777777" w:rsidR="00EA0C76" w:rsidRPr="00926AD4" w:rsidRDefault="00EA0C76" w:rsidP="007740FB">
      <w:pPr>
        <w:rPr>
          <w:rFonts w:ascii="Corbel" w:hAnsi="Corbel"/>
          <w:sz w:val="22"/>
          <w:szCs w:val="22"/>
        </w:rPr>
      </w:pPr>
    </w:p>
    <w:p w14:paraId="538C19FE" w14:textId="77777777" w:rsidR="00EA0C76" w:rsidRPr="00926AD4" w:rsidRDefault="00EA0C76" w:rsidP="007740FB">
      <w:pPr>
        <w:rPr>
          <w:rFonts w:ascii="Corbel" w:hAnsi="Corbel"/>
          <w:sz w:val="22"/>
          <w:szCs w:val="22"/>
        </w:rPr>
      </w:pPr>
    </w:p>
    <w:p w14:paraId="538C19FF" w14:textId="77777777" w:rsidR="00EA0C76" w:rsidRPr="00926AD4" w:rsidRDefault="00EA0C76" w:rsidP="007740FB">
      <w:pPr>
        <w:rPr>
          <w:rFonts w:ascii="Corbel" w:hAnsi="Corbel"/>
          <w:sz w:val="22"/>
          <w:szCs w:val="22"/>
        </w:rPr>
      </w:pPr>
    </w:p>
    <w:p w14:paraId="538C1A00" w14:textId="77777777" w:rsidR="00EA0C76" w:rsidRPr="00926AD4" w:rsidRDefault="00EA0C76" w:rsidP="007740FB">
      <w:pPr>
        <w:rPr>
          <w:rFonts w:ascii="Corbel" w:hAnsi="Corbel"/>
          <w:sz w:val="22"/>
          <w:szCs w:val="22"/>
        </w:rPr>
      </w:pPr>
    </w:p>
    <w:p w14:paraId="538C1A01" w14:textId="77777777" w:rsidR="00EA0C76" w:rsidRPr="00926AD4" w:rsidRDefault="00EA0C76" w:rsidP="007740FB">
      <w:pPr>
        <w:rPr>
          <w:rFonts w:ascii="Corbel" w:hAnsi="Corbel"/>
          <w:sz w:val="22"/>
          <w:szCs w:val="22"/>
        </w:rPr>
      </w:pPr>
    </w:p>
    <w:p w14:paraId="538C1A02" w14:textId="77777777" w:rsidR="00EA0C76" w:rsidRPr="00926AD4" w:rsidRDefault="00EA0C76" w:rsidP="007740FB">
      <w:pPr>
        <w:rPr>
          <w:rFonts w:ascii="Corbel" w:hAnsi="Corbel"/>
          <w:sz w:val="22"/>
          <w:szCs w:val="22"/>
        </w:rPr>
      </w:pPr>
    </w:p>
    <w:p w14:paraId="538C1A03" w14:textId="77777777" w:rsidR="00EA0C76" w:rsidRPr="00926AD4" w:rsidRDefault="00EA0C76" w:rsidP="007740FB">
      <w:pPr>
        <w:rPr>
          <w:rFonts w:ascii="Corbel" w:hAnsi="Corbel"/>
          <w:sz w:val="22"/>
          <w:szCs w:val="22"/>
        </w:rPr>
      </w:pPr>
    </w:p>
    <w:p w14:paraId="538C1A04" w14:textId="77777777" w:rsidR="00EA0C76" w:rsidRPr="00926AD4" w:rsidRDefault="00EA0C76" w:rsidP="007740FB">
      <w:pPr>
        <w:rPr>
          <w:rFonts w:ascii="Corbel" w:hAnsi="Corbel"/>
          <w:sz w:val="22"/>
          <w:szCs w:val="22"/>
        </w:rPr>
      </w:pPr>
    </w:p>
    <w:p w14:paraId="538C1A05" w14:textId="77777777" w:rsidR="00EA0C76" w:rsidRPr="00926AD4" w:rsidRDefault="00EA0C76" w:rsidP="007740FB">
      <w:pPr>
        <w:rPr>
          <w:rFonts w:ascii="Corbel" w:hAnsi="Corbel"/>
          <w:sz w:val="22"/>
          <w:szCs w:val="22"/>
        </w:rPr>
      </w:pPr>
    </w:p>
    <w:p w14:paraId="538C1A06" w14:textId="77777777" w:rsidR="00EA0C76" w:rsidRPr="00926AD4" w:rsidRDefault="00EA0C76" w:rsidP="007740FB">
      <w:pPr>
        <w:rPr>
          <w:rFonts w:ascii="Corbel" w:hAnsi="Corbel"/>
          <w:sz w:val="22"/>
          <w:szCs w:val="22"/>
        </w:rPr>
      </w:pPr>
    </w:p>
    <w:p w14:paraId="538C1A07" w14:textId="77777777" w:rsidR="00EA0C76" w:rsidRPr="00926AD4" w:rsidRDefault="00EA0C76" w:rsidP="007740FB">
      <w:pPr>
        <w:rPr>
          <w:rFonts w:ascii="Corbel" w:hAnsi="Corbel"/>
          <w:sz w:val="22"/>
          <w:szCs w:val="22"/>
        </w:rPr>
      </w:pPr>
    </w:p>
    <w:p w14:paraId="538C1A08" w14:textId="77777777" w:rsidR="00EA0C76" w:rsidRPr="00926AD4" w:rsidRDefault="00EA0C76" w:rsidP="007740FB">
      <w:pPr>
        <w:rPr>
          <w:rFonts w:ascii="Corbel" w:hAnsi="Corbel"/>
          <w:sz w:val="22"/>
          <w:szCs w:val="22"/>
        </w:rPr>
      </w:pPr>
    </w:p>
    <w:p w14:paraId="538C1A09" w14:textId="77777777" w:rsidR="00EA0C76" w:rsidRPr="00926AD4" w:rsidRDefault="00EA0C76" w:rsidP="007740FB">
      <w:pPr>
        <w:rPr>
          <w:rFonts w:ascii="Corbel" w:hAnsi="Corbel"/>
          <w:sz w:val="22"/>
          <w:szCs w:val="22"/>
        </w:rPr>
      </w:pPr>
    </w:p>
    <w:p w14:paraId="538C1A0A" w14:textId="77777777" w:rsidR="009A17BB" w:rsidRPr="00926AD4" w:rsidRDefault="009A17BB" w:rsidP="007740FB">
      <w:pPr>
        <w:rPr>
          <w:rFonts w:ascii="Corbel" w:hAnsi="Corbel"/>
          <w:sz w:val="22"/>
          <w:szCs w:val="22"/>
        </w:rPr>
      </w:pPr>
    </w:p>
    <w:p w14:paraId="538C1A0B" w14:textId="77777777" w:rsidR="009A17BB" w:rsidRPr="00926AD4" w:rsidRDefault="009A17BB" w:rsidP="007740FB">
      <w:pPr>
        <w:rPr>
          <w:rFonts w:ascii="Corbel" w:hAnsi="Corbel"/>
          <w:sz w:val="22"/>
          <w:szCs w:val="22"/>
        </w:rPr>
      </w:pPr>
    </w:p>
    <w:p w14:paraId="538C1A0C" w14:textId="77777777" w:rsidR="009A17BB" w:rsidRPr="00926AD4" w:rsidRDefault="009A17BB" w:rsidP="007740FB">
      <w:pPr>
        <w:rPr>
          <w:rFonts w:ascii="Corbel" w:hAnsi="Corbel"/>
          <w:sz w:val="22"/>
          <w:szCs w:val="22"/>
        </w:rPr>
      </w:pPr>
    </w:p>
    <w:p w14:paraId="538C1A0D" w14:textId="77777777" w:rsidR="009F22D7" w:rsidRPr="00926AD4" w:rsidRDefault="009F22D7" w:rsidP="007740FB">
      <w:pPr>
        <w:rPr>
          <w:rFonts w:ascii="Corbel" w:hAnsi="Corbel"/>
          <w:sz w:val="22"/>
          <w:szCs w:val="22"/>
        </w:rPr>
      </w:pPr>
    </w:p>
    <w:p w14:paraId="538C1A0E" w14:textId="77777777" w:rsidR="009F22D7" w:rsidRPr="00926AD4" w:rsidRDefault="009F22D7" w:rsidP="007740FB">
      <w:pPr>
        <w:rPr>
          <w:rFonts w:ascii="Corbel" w:hAnsi="Corbel"/>
          <w:sz w:val="22"/>
          <w:szCs w:val="22"/>
        </w:rPr>
      </w:pPr>
    </w:p>
    <w:p w14:paraId="538C1A0F" w14:textId="77777777" w:rsidR="009F22D7" w:rsidRPr="00926AD4" w:rsidRDefault="009F22D7" w:rsidP="007740FB">
      <w:pPr>
        <w:rPr>
          <w:rFonts w:ascii="Corbel" w:hAnsi="Corbel"/>
          <w:sz w:val="22"/>
          <w:szCs w:val="22"/>
        </w:rPr>
      </w:pPr>
    </w:p>
    <w:p w14:paraId="538C1A10" w14:textId="77777777" w:rsidR="003D1436" w:rsidRPr="00926AD4" w:rsidRDefault="003D1436" w:rsidP="003D1436">
      <w:pPr>
        <w:rPr>
          <w:rFonts w:ascii="Corbel" w:hAnsi="Corbel"/>
          <w:sz w:val="22"/>
          <w:szCs w:val="22"/>
        </w:rPr>
      </w:pPr>
      <w:bookmarkStart w:id="6" w:name="Element_typen"/>
      <w:bookmarkEnd w:id="6"/>
    </w:p>
    <w:p w14:paraId="538C1A11" w14:textId="5FE899E2" w:rsidR="003D1436" w:rsidRPr="00926AD4" w:rsidRDefault="00656FE0" w:rsidP="003D1436">
      <w:pPr>
        <w:rPr>
          <w:rFonts w:ascii="Corbel" w:hAnsi="Corbel"/>
          <w:sz w:val="22"/>
          <w:szCs w:val="22"/>
        </w:rPr>
      </w:pPr>
      <w:r w:rsidRPr="00926AD4">
        <w:rPr>
          <w:rFonts w:ascii="Corbel" w:hAnsi="Corbel"/>
          <w:noProof/>
          <w:sz w:val="22"/>
          <w:szCs w:val="22"/>
        </w:rPr>
        <w:drawing>
          <wp:inline distT="0" distB="0" distL="0" distR="0" wp14:anchorId="538C1AA3" wp14:editId="538C1AA4">
            <wp:extent cx="866775" cy="304800"/>
            <wp:effectExtent l="0" t="0" r="9525" b="0"/>
            <wp:docPr id="5" name="Afbeelding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6775" cy="304800"/>
                    </a:xfrm>
                    <a:prstGeom prst="rect">
                      <a:avLst/>
                    </a:prstGeom>
                    <a:noFill/>
                    <a:ln>
                      <a:noFill/>
                    </a:ln>
                  </pic:spPr>
                </pic:pic>
              </a:graphicData>
            </a:graphic>
          </wp:inline>
        </w:drawing>
      </w:r>
      <w:r w:rsidR="003D1436" w:rsidRPr="00926AD4">
        <w:rPr>
          <w:rFonts w:ascii="Corbel" w:hAnsi="Corbel"/>
          <w:sz w:val="22"/>
          <w:szCs w:val="22"/>
        </w:rPr>
        <w:t xml:space="preserve">  VISI  2003</w:t>
      </w:r>
      <w:r w:rsidR="00926AD4">
        <w:rPr>
          <w:rFonts w:ascii="Corbel" w:hAnsi="Corbel"/>
          <w:sz w:val="22"/>
          <w:szCs w:val="22"/>
        </w:rPr>
        <w:t xml:space="preserve"> - </w:t>
      </w:r>
      <w:del w:id="7" w:author="Willems, P.H. (Peter)" w:date="2019-03-27T09:14:00Z">
        <w:r w:rsidR="00926AD4" w:rsidDel="00404C27">
          <w:rPr>
            <w:rFonts w:ascii="Corbel" w:hAnsi="Corbel"/>
            <w:sz w:val="22"/>
            <w:szCs w:val="22"/>
          </w:rPr>
          <w:delText>2016</w:delText>
        </w:r>
      </w:del>
      <w:ins w:id="8" w:author="Willems, P.H. (Peter)" w:date="2019-03-27T09:14:00Z">
        <w:r w:rsidR="00404C27">
          <w:rPr>
            <w:rFonts w:ascii="Corbel" w:hAnsi="Corbel"/>
            <w:sz w:val="22"/>
            <w:szCs w:val="22"/>
          </w:rPr>
          <w:t>2019</w:t>
        </w:r>
      </w:ins>
    </w:p>
    <w:p w14:paraId="538C1A12" w14:textId="77777777" w:rsidR="003D1436" w:rsidRPr="00926AD4" w:rsidRDefault="003D1436" w:rsidP="003D1436">
      <w:pPr>
        <w:ind w:right="-2"/>
        <w:rPr>
          <w:rFonts w:ascii="Corbel" w:eastAsia="Frutiger-Roman" w:hAnsi="Corbel"/>
          <w:sz w:val="22"/>
          <w:szCs w:val="22"/>
        </w:rPr>
      </w:pPr>
    </w:p>
    <w:p w14:paraId="538C1A13" w14:textId="77777777" w:rsidR="003D1436" w:rsidRPr="00926AD4" w:rsidRDefault="003D1436" w:rsidP="003D1436">
      <w:pPr>
        <w:ind w:right="-2"/>
        <w:rPr>
          <w:rFonts w:ascii="Corbel" w:eastAsia="Frutiger-Roman" w:hAnsi="Corbel"/>
          <w:sz w:val="22"/>
          <w:szCs w:val="22"/>
        </w:rPr>
      </w:pPr>
      <w:r w:rsidRPr="00926AD4">
        <w:rPr>
          <w:rFonts w:ascii="Corbel" w:eastAsia="Frutiger-Roman" w:hAnsi="Corbel"/>
          <w:sz w:val="22"/>
          <w:szCs w:val="22"/>
        </w:rPr>
        <w:t xml:space="preserve">Op deze uitgave is de Creative </w:t>
      </w:r>
      <w:proofErr w:type="spellStart"/>
      <w:r w:rsidRPr="00926AD4">
        <w:rPr>
          <w:rFonts w:ascii="Corbel" w:eastAsia="Frutiger-Roman" w:hAnsi="Corbel"/>
          <w:sz w:val="22"/>
          <w:szCs w:val="22"/>
        </w:rPr>
        <w:t>Commons</w:t>
      </w:r>
      <w:proofErr w:type="spellEnd"/>
      <w:r w:rsidRPr="00926AD4">
        <w:rPr>
          <w:rFonts w:ascii="Corbel" w:eastAsia="Frutiger-Roman" w:hAnsi="Corbel"/>
          <w:sz w:val="22"/>
          <w:szCs w:val="22"/>
        </w:rPr>
        <w:t xml:space="preserve"> Licentie – Naamsvermelding – </w:t>
      </w:r>
      <w:proofErr w:type="spellStart"/>
      <w:r w:rsidRPr="00926AD4">
        <w:rPr>
          <w:rFonts w:ascii="Corbel" w:eastAsia="Frutiger-Roman" w:hAnsi="Corbel"/>
          <w:sz w:val="22"/>
          <w:szCs w:val="22"/>
        </w:rPr>
        <w:t>NietCommercieel</w:t>
      </w:r>
      <w:proofErr w:type="spellEnd"/>
      <w:r w:rsidRPr="00926AD4">
        <w:rPr>
          <w:rFonts w:ascii="Corbel" w:eastAsia="Frutiger-Roman" w:hAnsi="Corbel"/>
          <w:sz w:val="22"/>
          <w:szCs w:val="22"/>
        </w:rPr>
        <w:t xml:space="preserve"> – </w:t>
      </w:r>
      <w:proofErr w:type="spellStart"/>
      <w:r w:rsidRPr="00926AD4">
        <w:rPr>
          <w:rFonts w:ascii="Corbel" w:eastAsia="Frutiger-Roman" w:hAnsi="Corbel"/>
          <w:sz w:val="22"/>
          <w:szCs w:val="22"/>
        </w:rPr>
        <w:t>GelijkDelen</w:t>
      </w:r>
      <w:proofErr w:type="spellEnd"/>
      <w:r w:rsidRPr="00926AD4">
        <w:rPr>
          <w:rFonts w:ascii="Corbel" w:eastAsia="Frutiger-Roman" w:hAnsi="Corbel"/>
          <w:sz w:val="22"/>
          <w:szCs w:val="22"/>
        </w:rPr>
        <w:t xml:space="preserve"> – van toepassing. (zie: </w:t>
      </w:r>
      <w:hyperlink r:id="rId10" w:history="1">
        <w:r w:rsidRPr="00926AD4">
          <w:rPr>
            <w:rStyle w:val="Hyperlink"/>
            <w:rFonts w:ascii="Corbel" w:hAnsi="Corbel"/>
            <w:sz w:val="22"/>
            <w:szCs w:val="22"/>
          </w:rPr>
          <w:t>http://creativecommons.org/licenses/by-nc-sa/3.0/nl/</w:t>
        </w:r>
      </w:hyperlink>
      <w:r w:rsidRPr="00926AD4">
        <w:rPr>
          <w:rFonts w:ascii="Corbel" w:eastAsia="Frutiger-Roman" w:hAnsi="Corbel"/>
          <w:sz w:val="22"/>
          <w:szCs w:val="22"/>
        </w:rPr>
        <w:t>)</w:t>
      </w:r>
    </w:p>
    <w:p w14:paraId="538C1A14" w14:textId="77777777" w:rsidR="003D1436" w:rsidRPr="00926AD4" w:rsidRDefault="003D1436" w:rsidP="003D1436">
      <w:pPr>
        <w:ind w:right="-2"/>
        <w:rPr>
          <w:rFonts w:ascii="Corbel" w:eastAsia="Frutiger-Roman" w:hAnsi="Corbel"/>
          <w:sz w:val="22"/>
          <w:szCs w:val="22"/>
        </w:rPr>
      </w:pPr>
    </w:p>
    <w:p w14:paraId="538C1A15" w14:textId="77777777" w:rsidR="00731D7A" w:rsidRPr="00926AD4" w:rsidRDefault="00731D7A" w:rsidP="00731D7A">
      <w:pPr>
        <w:ind w:right="-2"/>
        <w:rPr>
          <w:rFonts w:ascii="Corbel" w:eastAsia="Frutiger-Roman" w:hAnsi="Corbel"/>
          <w:sz w:val="22"/>
          <w:szCs w:val="22"/>
        </w:rPr>
      </w:pPr>
      <w:r w:rsidRPr="00926AD4">
        <w:rPr>
          <w:rFonts w:ascii="Corbel" w:eastAsia="Frutiger-Roman" w:hAnsi="Corbel"/>
          <w:sz w:val="22"/>
          <w:szCs w:val="22"/>
        </w:rPr>
        <w:t>CROW en degenen die aan deze publicatie hebben meegewerkt, hebben de hierin opgenomen</w:t>
      </w:r>
    </w:p>
    <w:p w14:paraId="538C1A16" w14:textId="77777777" w:rsidR="00731D7A" w:rsidRPr="00926AD4" w:rsidRDefault="00731D7A" w:rsidP="00731D7A">
      <w:pPr>
        <w:ind w:right="-2"/>
        <w:rPr>
          <w:rFonts w:ascii="Corbel" w:eastAsia="Frutiger-Roman" w:hAnsi="Corbel"/>
          <w:sz w:val="22"/>
          <w:szCs w:val="22"/>
        </w:rPr>
      </w:pPr>
      <w:r w:rsidRPr="00926AD4">
        <w:rPr>
          <w:rFonts w:ascii="Corbel" w:eastAsia="Frutiger-Roman" w:hAnsi="Corbel"/>
          <w:sz w:val="22"/>
          <w:szCs w:val="22"/>
        </w:rPr>
        <w:t>gegevens zorgvuldig verzameld naar de laatste stand van wetenschap en techniek. Desondanks</w:t>
      </w:r>
    </w:p>
    <w:p w14:paraId="538C1A17" w14:textId="77777777" w:rsidR="00731D7A" w:rsidRPr="00926AD4" w:rsidRDefault="00731D7A" w:rsidP="00731D7A">
      <w:pPr>
        <w:ind w:right="-2"/>
        <w:rPr>
          <w:rFonts w:ascii="Corbel" w:eastAsia="Frutiger-Roman" w:hAnsi="Corbel"/>
          <w:sz w:val="22"/>
          <w:szCs w:val="22"/>
        </w:rPr>
      </w:pPr>
      <w:r w:rsidRPr="00926AD4">
        <w:rPr>
          <w:rFonts w:ascii="Corbel" w:eastAsia="Frutiger-Roman" w:hAnsi="Corbel"/>
          <w:sz w:val="22"/>
          <w:szCs w:val="22"/>
        </w:rPr>
        <w:t>kunnen er onjuistheden in deze publicatie voorkomen. Gebruikers aanvaarden het risico daarvan.</w:t>
      </w:r>
    </w:p>
    <w:p w14:paraId="538C1A18" w14:textId="77777777" w:rsidR="00731D7A" w:rsidRPr="00926AD4" w:rsidRDefault="00731D7A" w:rsidP="00731D7A">
      <w:pPr>
        <w:ind w:right="-2"/>
        <w:rPr>
          <w:rFonts w:ascii="Corbel" w:eastAsia="Frutiger-Roman" w:hAnsi="Corbel"/>
          <w:sz w:val="22"/>
          <w:szCs w:val="22"/>
        </w:rPr>
      </w:pPr>
      <w:r w:rsidRPr="00926AD4">
        <w:rPr>
          <w:rFonts w:ascii="Corbel" w:eastAsia="Frutiger-Roman" w:hAnsi="Corbel"/>
          <w:sz w:val="22"/>
          <w:szCs w:val="22"/>
        </w:rPr>
        <w:t>CROW sluit, mede ten behoeve van degenen die aan deze publicatie hebben meegewerkt, iedere</w:t>
      </w:r>
    </w:p>
    <w:p w14:paraId="538C1A19" w14:textId="77777777" w:rsidR="00731D7A" w:rsidRPr="00926AD4" w:rsidRDefault="00731D7A" w:rsidP="00731D7A">
      <w:pPr>
        <w:ind w:right="-2"/>
        <w:rPr>
          <w:rFonts w:ascii="Corbel" w:eastAsia="Frutiger-Roman" w:hAnsi="Corbel"/>
          <w:sz w:val="22"/>
          <w:szCs w:val="22"/>
        </w:rPr>
      </w:pPr>
      <w:r w:rsidRPr="00926AD4">
        <w:rPr>
          <w:rFonts w:ascii="Corbel" w:eastAsia="Frutiger-Roman" w:hAnsi="Corbel"/>
          <w:sz w:val="22"/>
          <w:szCs w:val="22"/>
        </w:rPr>
        <w:t>aansprakelijkheid uit voor schade die mocht voortvloeien uit het gebruik van de gegevens.</w:t>
      </w:r>
    </w:p>
    <w:p w14:paraId="538C1A1A" w14:textId="77777777" w:rsidR="006F2F2C" w:rsidRPr="00926AD4" w:rsidRDefault="005F1EC0" w:rsidP="007740FB">
      <w:pPr>
        <w:pStyle w:val="Kop1"/>
        <w:numPr>
          <w:ilvl w:val="0"/>
          <w:numId w:val="0"/>
        </w:numPr>
        <w:rPr>
          <w:rFonts w:ascii="Corbel" w:hAnsi="Corbel"/>
          <w:sz w:val="22"/>
          <w:szCs w:val="22"/>
        </w:rPr>
      </w:pPr>
      <w:r w:rsidRPr="00926AD4">
        <w:rPr>
          <w:rFonts w:ascii="Corbel" w:hAnsi="Corbel"/>
        </w:rPr>
        <w:br w:type="page"/>
      </w:r>
      <w:r w:rsidR="00017D3A" w:rsidRPr="00926AD4">
        <w:rPr>
          <w:rFonts w:ascii="Corbel" w:hAnsi="Corbel"/>
          <w:sz w:val="32"/>
          <w:szCs w:val="32"/>
        </w:rPr>
        <w:lastRenderedPageBreak/>
        <w:t>A</w:t>
      </w:r>
      <w:r w:rsidR="006F2F2C" w:rsidRPr="00926AD4">
        <w:rPr>
          <w:rFonts w:ascii="Corbel" w:hAnsi="Corbel"/>
          <w:sz w:val="32"/>
          <w:szCs w:val="32"/>
        </w:rPr>
        <w:t>rchivering VISI projecten</w:t>
      </w:r>
    </w:p>
    <w:p w14:paraId="538C1A1B" w14:textId="77777777" w:rsidR="00E710AF" w:rsidRPr="00926AD4" w:rsidRDefault="006F2F2C" w:rsidP="007740FB">
      <w:pPr>
        <w:rPr>
          <w:rFonts w:ascii="Corbel" w:hAnsi="Corbel"/>
          <w:sz w:val="22"/>
          <w:szCs w:val="22"/>
        </w:rPr>
      </w:pPr>
      <w:r w:rsidRPr="00926AD4">
        <w:rPr>
          <w:rFonts w:ascii="Corbel" w:hAnsi="Corbel"/>
          <w:sz w:val="22"/>
          <w:szCs w:val="22"/>
        </w:rPr>
        <w:t>Het uitwisseling- en archiveringsformaat voor (afgeronde) VISI projecten wordt in dit document een "VISI archief" genoemd. In paragraaf A) wordt beschreven aan welke eisen het archief moet voldoen. In paragraaf B) is een (mogelijke) technische oplossing uitgewerkt.</w:t>
      </w:r>
    </w:p>
    <w:p w14:paraId="538C1A1C" w14:textId="77777777" w:rsidR="00E710AF" w:rsidRPr="00926AD4" w:rsidRDefault="00E710AF" w:rsidP="007740FB">
      <w:pPr>
        <w:rPr>
          <w:rFonts w:ascii="Corbel" w:hAnsi="Corbel"/>
          <w:sz w:val="22"/>
          <w:szCs w:val="22"/>
        </w:rPr>
      </w:pPr>
    </w:p>
    <w:p w14:paraId="538C1A1D" w14:textId="77777777" w:rsidR="006F2F2C" w:rsidRPr="00926AD4" w:rsidRDefault="007C2C31" w:rsidP="007740FB">
      <w:pPr>
        <w:pStyle w:val="Kop2"/>
        <w:numPr>
          <w:ilvl w:val="0"/>
          <w:numId w:val="0"/>
        </w:numPr>
        <w:ind w:left="426" w:hanging="426"/>
        <w:rPr>
          <w:rFonts w:ascii="Corbel" w:hAnsi="Corbel"/>
          <w:sz w:val="22"/>
          <w:szCs w:val="22"/>
        </w:rPr>
      </w:pPr>
      <w:r w:rsidRPr="00926AD4">
        <w:rPr>
          <w:rFonts w:ascii="Corbel" w:hAnsi="Corbel"/>
          <w:sz w:val="22"/>
          <w:szCs w:val="22"/>
        </w:rPr>
        <w:t>A)</w:t>
      </w:r>
      <w:r w:rsidRPr="00926AD4">
        <w:rPr>
          <w:rFonts w:ascii="Corbel" w:hAnsi="Corbel"/>
          <w:sz w:val="22"/>
          <w:szCs w:val="22"/>
        </w:rPr>
        <w:tab/>
      </w:r>
      <w:r w:rsidR="006F2F2C" w:rsidRPr="00926AD4">
        <w:rPr>
          <w:rFonts w:ascii="Corbel" w:hAnsi="Corbel"/>
          <w:sz w:val="22"/>
          <w:szCs w:val="22"/>
        </w:rPr>
        <w:t>Eisen/wensen VISI archief</w:t>
      </w:r>
    </w:p>
    <w:p w14:paraId="538C1A1E" w14:textId="77777777" w:rsidR="006F2F2C" w:rsidRPr="00926AD4" w:rsidRDefault="007C2C31" w:rsidP="007740FB">
      <w:pPr>
        <w:ind w:left="426" w:hanging="426"/>
        <w:rPr>
          <w:rFonts w:ascii="Corbel" w:hAnsi="Corbel"/>
          <w:b/>
          <w:sz w:val="22"/>
          <w:szCs w:val="22"/>
        </w:rPr>
      </w:pPr>
      <w:r w:rsidRPr="00926AD4">
        <w:rPr>
          <w:rFonts w:ascii="Corbel" w:hAnsi="Corbel"/>
          <w:b/>
          <w:sz w:val="22"/>
          <w:szCs w:val="22"/>
        </w:rPr>
        <w:t>1)</w:t>
      </w:r>
      <w:r w:rsidRPr="00926AD4">
        <w:rPr>
          <w:rFonts w:ascii="Corbel" w:hAnsi="Corbel"/>
          <w:b/>
          <w:sz w:val="22"/>
          <w:szCs w:val="22"/>
        </w:rPr>
        <w:tab/>
      </w:r>
      <w:r w:rsidR="006F2F2C" w:rsidRPr="00926AD4">
        <w:rPr>
          <w:rFonts w:ascii="Corbel" w:hAnsi="Corbel"/>
          <w:b/>
          <w:sz w:val="22"/>
          <w:szCs w:val="22"/>
        </w:rPr>
        <w:t>De informatie die in het archief aanwezig moet zijn, omvat alle gegevens van maximaal en minimaal 1 project, te weten:</w:t>
      </w:r>
    </w:p>
    <w:p w14:paraId="538C1A1F" w14:textId="77777777" w:rsidR="006F2F2C" w:rsidRPr="00926AD4" w:rsidRDefault="006F2F2C" w:rsidP="007740FB">
      <w:pPr>
        <w:pStyle w:val="Lijstalinea1"/>
        <w:numPr>
          <w:ilvl w:val="0"/>
          <w:numId w:val="4"/>
        </w:numPr>
        <w:spacing w:line="240" w:lineRule="auto"/>
        <w:rPr>
          <w:rFonts w:ascii="Corbel" w:hAnsi="Corbel"/>
          <w:lang w:val="nl-NL"/>
        </w:rPr>
      </w:pPr>
      <w:r w:rsidRPr="00926AD4">
        <w:rPr>
          <w:rFonts w:ascii="Corbel" w:hAnsi="Corbel"/>
          <w:lang w:val="nl-NL"/>
        </w:rPr>
        <w:t>Alle raamwerken van het project.</w:t>
      </w:r>
    </w:p>
    <w:p w14:paraId="538C1A20" w14:textId="77777777" w:rsidR="006F2F2C" w:rsidRPr="00926AD4" w:rsidRDefault="006F2F2C" w:rsidP="007740FB">
      <w:pPr>
        <w:pStyle w:val="Lijstalinea1"/>
        <w:numPr>
          <w:ilvl w:val="0"/>
          <w:numId w:val="4"/>
        </w:numPr>
        <w:spacing w:line="240" w:lineRule="auto"/>
        <w:rPr>
          <w:rFonts w:ascii="Corbel" w:hAnsi="Corbel"/>
          <w:lang w:val="nl-NL"/>
        </w:rPr>
      </w:pPr>
      <w:r w:rsidRPr="00926AD4">
        <w:rPr>
          <w:rFonts w:ascii="Corbel" w:hAnsi="Corbel"/>
          <w:lang w:val="nl-NL"/>
        </w:rPr>
        <w:t xml:space="preserve">Alle </w:t>
      </w:r>
      <w:proofErr w:type="spellStart"/>
      <w:r w:rsidRPr="00926AD4">
        <w:rPr>
          <w:rFonts w:ascii="Corbel" w:hAnsi="Corbel"/>
          <w:lang w:val="nl-NL"/>
        </w:rPr>
        <w:t>projectspecifieke</w:t>
      </w:r>
      <w:proofErr w:type="spellEnd"/>
      <w:r w:rsidRPr="00926AD4">
        <w:rPr>
          <w:rFonts w:ascii="Corbel" w:hAnsi="Corbel"/>
          <w:lang w:val="nl-NL"/>
        </w:rPr>
        <w:t xml:space="preserve"> berichten van het project.</w:t>
      </w:r>
    </w:p>
    <w:p w14:paraId="538C1A21" w14:textId="77777777" w:rsidR="006F2F2C" w:rsidRPr="00926AD4" w:rsidRDefault="006F2F2C" w:rsidP="007740FB">
      <w:pPr>
        <w:pStyle w:val="Lijstalinea1"/>
        <w:numPr>
          <w:ilvl w:val="0"/>
          <w:numId w:val="4"/>
        </w:numPr>
        <w:spacing w:line="240" w:lineRule="auto"/>
        <w:rPr>
          <w:rFonts w:ascii="Corbel" w:hAnsi="Corbel"/>
          <w:lang w:val="nl-NL"/>
        </w:rPr>
      </w:pPr>
      <w:r w:rsidRPr="00926AD4">
        <w:rPr>
          <w:rFonts w:ascii="Corbel" w:hAnsi="Corbel"/>
          <w:lang w:val="nl-NL"/>
        </w:rPr>
        <w:t xml:space="preserve">Alle verstuurde en ontvangen VISI berichten in het formaat </w:t>
      </w:r>
      <w:proofErr w:type="spellStart"/>
      <w:r w:rsidRPr="00926AD4">
        <w:rPr>
          <w:rFonts w:ascii="Corbel" w:hAnsi="Corbel"/>
          <w:lang w:val="nl-NL"/>
        </w:rPr>
        <w:t>xml</w:t>
      </w:r>
      <w:proofErr w:type="spellEnd"/>
      <w:r w:rsidRPr="00926AD4">
        <w:rPr>
          <w:rFonts w:ascii="Corbel" w:hAnsi="Corbel"/>
          <w:lang w:val="nl-NL"/>
        </w:rPr>
        <w:t>.</w:t>
      </w:r>
    </w:p>
    <w:p w14:paraId="538C1A22" w14:textId="77777777" w:rsidR="006F2F2C" w:rsidRPr="00926AD4" w:rsidRDefault="006F2F2C" w:rsidP="007740FB">
      <w:pPr>
        <w:pStyle w:val="Lijstalinea1"/>
        <w:numPr>
          <w:ilvl w:val="0"/>
          <w:numId w:val="4"/>
        </w:numPr>
        <w:spacing w:line="240" w:lineRule="auto"/>
        <w:rPr>
          <w:rFonts w:ascii="Corbel" w:hAnsi="Corbel"/>
          <w:lang w:val="nl-NL"/>
        </w:rPr>
      </w:pPr>
      <w:r w:rsidRPr="00926AD4">
        <w:rPr>
          <w:rFonts w:ascii="Corbel" w:hAnsi="Corbel"/>
          <w:lang w:val="nl-NL"/>
        </w:rPr>
        <w:t>Alle verstuurde en ontvangen bijlagen in het originele formaat.</w:t>
      </w:r>
    </w:p>
    <w:p w14:paraId="538C1A23" w14:textId="77777777" w:rsidR="006F2F2C" w:rsidRPr="00926AD4" w:rsidRDefault="006466B0" w:rsidP="007740FB">
      <w:pPr>
        <w:ind w:left="426" w:hanging="426"/>
        <w:rPr>
          <w:rFonts w:ascii="Corbel" w:hAnsi="Corbel"/>
          <w:b/>
          <w:sz w:val="22"/>
          <w:szCs w:val="22"/>
        </w:rPr>
      </w:pPr>
      <w:r w:rsidRPr="00926AD4">
        <w:rPr>
          <w:rFonts w:ascii="Corbel" w:hAnsi="Corbel"/>
          <w:b/>
          <w:sz w:val="22"/>
          <w:szCs w:val="22"/>
        </w:rPr>
        <w:t>2)</w:t>
      </w:r>
      <w:r w:rsidRPr="00926AD4">
        <w:rPr>
          <w:rFonts w:ascii="Corbel" w:hAnsi="Corbel"/>
          <w:b/>
          <w:sz w:val="22"/>
          <w:szCs w:val="22"/>
        </w:rPr>
        <w:tab/>
      </w:r>
      <w:r w:rsidR="006F2F2C" w:rsidRPr="00926AD4">
        <w:rPr>
          <w:rFonts w:ascii="Corbel" w:hAnsi="Corbel"/>
          <w:b/>
          <w:sz w:val="22"/>
          <w:szCs w:val="22"/>
        </w:rPr>
        <w:t>Informatie uit het archief moet inzichtelijk zijn, zonder exotische/VISI (viewer) software:</w:t>
      </w:r>
    </w:p>
    <w:p w14:paraId="538C1A24" w14:textId="77777777" w:rsidR="006F2F2C" w:rsidRPr="00926AD4" w:rsidRDefault="006F2F2C" w:rsidP="007740FB">
      <w:pPr>
        <w:pStyle w:val="Lijstalinea1"/>
        <w:numPr>
          <w:ilvl w:val="0"/>
          <w:numId w:val="5"/>
        </w:numPr>
        <w:spacing w:line="240" w:lineRule="auto"/>
        <w:rPr>
          <w:rFonts w:ascii="Corbel" w:hAnsi="Corbel"/>
          <w:lang w:val="nl-NL"/>
        </w:rPr>
      </w:pPr>
      <w:r w:rsidRPr="00926AD4">
        <w:rPr>
          <w:rFonts w:ascii="Corbel" w:hAnsi="Corbel"/>
          <w:lang w:val="nl-NL"/>
        </w:rPr>
        <w:t xml:space="preserve">Bijlagen worden gearchiveerd in het </w:t>
      </w:r>
      <w:r w:rsidRPr="00926AD4">
        <w:rPr>
          <w:rFonts w:ascii="Corbel" w:hAnsi="Corbel"/>
          <w:i/>
          <w:lang w:val="nl-NL"/>
        </w:rPr>
        <w:t>originele formaat</w:t>
      </w:r>
      <w:r w:rsidRPr="00926AD4">
        <w:rPr>
          <w:rFonts w:ascii="Corbel" w:hAnsi="Corbel"/>
          <w:lang w:val="nl-NL"/>
        </w:rPr>
        <w:t xml:space="preserve"> waarin ze door de eindgebruiker/organisatie verzonden zijn. Dus een </w:t>
      </w:r>
      <w:proofErr w:type="spellStart"/>
      <w:r w:rsidRPr="00926AD4">
        <w:rPr>
          <w:rFonts w:ascii="Corbel" w:hAnsi="Corbel"/>
          <w:lang w:val="nl-NL"/>
        </w:rPr>
        <w:t>PDF-bestand</w:t>
      </w:r>
      <w:proofErr w:type="spellEnd"/>
      <w:r w:rsidRPr="00926AD4">
        <w:rPr>
          <w:rFonts w:ascii="Corbel" w:hAnsi="Corbel"/>
          <w:lang w:val="nl-NL"/>
        </w:rPr>
        <w:t xml:space="preserve"> is terug te vinden als een </w:t>
      </w:r>
      <w:proofErr w:type="spellStart"/>
      <w:r w:rsidRPr="00926AD4">
        <w:rPr>
          <w:rFonts w:ascii="Corbel" w:hAnsi="Corbel"/>
          <w:lang w:val="nl-NL"/>
        </w:rPr>
        <w:t>PDF-bestand</w:t>
      </w:r>
      <w:proofErr w:type="spellEnd"/>
      <w:r w:rsidRPr="00926AD4">
        <w:rPr>
          <w:rFonts w:ascii="Corbel" w:hAnsi="Corbel"/>
          <w:lang w:val="nl-NL"/>
        </w:rPr>
        <w:t>. Archivering van bijlagen wordt dus niet gedaan in BASE64, MTOM of andere soortgelijke formaten.</w:t>
      </w:r>
    </w:p>
    <w:p w14:paraId="538C1A25" w14:textId="77777777" w:rsidR="006F2F2C" w:rsidRPr="00926AD4" w:rsidRDefault="006F2F2C" w:rsidP="007740FB">
      <w:pPr>
        <w:pStyle w:val="Lijstalinea1"/>
        <w:numPr>
          <w:ilvl w:val="0"/>
          <w:numId w:val="5"/>
        </w:numPr>
        <w:spacing w:line="240" w:lineRule="auto"/>
        <w:rPr>
          <w:rFonts w:ascii="Corbel" w:hAnsi="Corbel"/>
          <w:lang w:val="nl-NL"/>
        </w:rPr>
      </w:pPr>
      <w:r w:rsidRPr="00926AD4">
        <w:rPr>
          <w:rFonts w:ascii="Corbel" w:hAnsi="Corbel"/>
          <w:lang w:val="nl-NL"/>
        </w:rPr>
        <w:t>Het archief dient een structuur te hebben, zodat op een logische wijze door de communicatie genavigeerd kan worden.</w:t>
      </w:r>
    </w:p>
    <w:p w14:paraId="538C1A26" w14:textId="77777777" w:rsidR="006F2F2C" w:rsidRPr="00926AD4" w:rsidRDefault="006466B0" w:rsidP="007740FB">
      <w:pPr>
        <w:ind w:left="426" w:hanging="426"/>
        <w:rPr>
          <w:rFonts w:ascii="Corbel" w:hAnsi="Corbel"/>
          <w:b/>
          <w:sz w:val="22"/>
          <w:szCs w:val="22"/>
        </w:rPr>
      </w:pPr>
      <w:r w:rsidRPr="00926AD4">
        <w:rPr>
          <w:rFonts w:ascii="Corbel" w:hAnsi="Corbel"/>
          <w:b/>
          <w:sz w:val="22"/>
          <w:szCs w:val="22"/>
        </w:rPr>
        <w:t>3)</w:t>
      </w:r>
      <w:r w:rsidRPr="00926AD4">
        <w:rPr>
          <w:rFonts w:ascii="Corbel" w:hAnsi="Corbel"/>
          <w:b/>
          <w:sz w:val="22"/>
          <w:szCs w:val="22"/>
        </w:rPr>
        <w:tab/>
      </w:r>
      <w:r w:rsidR="006F2F2C" w:rsidRPr="00926AD4">
        <w:rPr>
          <w:rFonts w:ascii="Corbel" w:hAnsi="Corbel"/>
          <w:b/>
          <w:sz w:val="22"/>
          <w:szCs w:val="22"/>
        </w:rPr>
        <w:t xml:space="preserve">Het archief moet </w:t>
      </w:r>
      <w:proofErr w:type="spellStart"/>
      <w:r w:rsidR="006F2F2C" w:rsidRPr="00926AD4">
        <w:rPr>
          <w:rFonts w:ascii="Corbel" w:hAnsi="Corbel"/>
          <w:b/>
          <w:sz w:val="22"/>
          <w:szCs w:val="22"/>
        </w:rPr>
        <w:t>importeerbaar</w:t>
      </w:r>
      <w:proofErr w:type="spellEnd"/>
      <w:r w:rsidR="006F2F2C" w:rsidRPr="00926AD4">
        <w:rPr>
          <w:rFonts w:ascii="Corbel" w:hAnsi="Corbel"/>
          <w:b/>
          <w:sz w:val="22"/>
          <w:szCs w:val="22"/>
        </w:rPr>
        <w:t xml:space="preserve"> zijn:</w:t>
      </w:r>
    </w:p>
    <w:p w14:paraId="538C1A27" w14:textId="77777777" w:rsidR="006F2F2C" w:rsidRPr="00926AD4" w:rsidRDefault="006F2F2C" w:rsidP="007740FB">
      <w:pPr>
        <w:pStyle w:val="Lijstalinea1"/>
        <w:numPr>
          <w:ilvl w:val="0"/>
          <w:numId w:val="6"/>
        </w:numPr>
        <w:spacing w:line="240" w:lineRule="auto"/>
        <w:rPr>
          <w:rFonts w:ascii="Corbel" w:hAnsi="Corbel"/>
          <w:lang w:val="nl-NL"/>
        </w:rPr>
      </w:pPr>
      <w:r w:rsidRPr="00926AD4">
        <w:rPr>
          <w:rFonts w:ascii="Corbel" w:hAnsi="Corbel"/>
          <w:lang w:val="nl-NL"/>
        </w:rPr>
        <w:t>De informatie die in het VISI archief aanwezig is, moet volledig genoeg zijn om de totale communicatie te reproduceren/in te lezen in een VISI oplossing naar keuze.</w:t>
      </w:r>
    </w:p>
    <w:p w14:paraId="538C1A28" w14:textId="77777777" w:rsidR="006F2F2C" w:rsidRPr="00926AD4" w:rsidRDefault="006F2F2C" w:rsidP="007740FB">
      <w:pPr>
        <w:pStyle w:val="Lijstalinea1"/>
        <w:numPr>
          <w:ilvl w:val="0"/>
          <w:numId w:val="6"/>
        </w:numPr>
        <w:spacing w:line="240" w:lineRule="auto"/>
        <w:rPr>
          <w:rFonts w:ascii="Corbel" w:hAnsi="Corbel"/>
          <w:lang w:val="nl-NL"/>
        </w:rPr>
      </w:pPr>
      <w:r w:rsidRPr="00926AD4">
        <w:rPr>
          <w:rFonts w:ascii="Corbel" w:hAnsi="Corbel"/>
          <w:lang w:val="nl-NL"/>
        </w:rPr>
        <w:t xml:space="preserve">De koppeling tussen een bericht en een bijlage moet </w:t>
      </w:r>
      <w:proofErr w:type="spellStart"/>
      <w:r w:rsidRPr="00926AD4">
        <w:rPr>
          <w:rFonts w:ascii="Corbel" w:hAnsi="Corbel"/>
          <w:lang w:val="nl-NL"/>
        </w:rPr>
        <w:t>terugvindbaar</w:t>
      </w:r>
      <w:proofErr w:type="spellEnd"/>
      <w:r w:rsidRPr="00926AD4">
        <w:rPr>
          <w:rFonts w:ascii="Corbel" w:hAnsi="Corbel"/>
          <w:lang w:val="nl-NL"/>
        </w:rPr>
        <w:t xml:space="preserve"> zijn.</w:t>
      </w:r>
    </w:p>
    <w:p w14:paraId="538C1A29" w14:textId="77777777" w:rsidR="006F2F2C" w:rsidRPr="00926AD4" w:rsidRDefault="006F2F2C" w:rsidP="007740FB">
      <w:pPr>
        <w:rPr>
          <w:rFonts w:ascii="Corbel" w:hAnsi="Corbel"/>
          <w:sz w:val="22"/>
          <w:szCs w:val="22"/>
        </w:rPr>
      </w:pPr>
      <w:r w:rsidRPr="00926AD4">
        <w:rPr>
          <w:rFonts w:ascii="Corbel" w:hAnsi="Corbel"/>
          <w:sz w:val="22"/>
          <w:szCs w:val="22"/>
        </w:rPr>
        <w:t>N.B. In een voorgaand document werd terecht het volgende beschreven:</w:t>
      </w:r>
    </w:p>
    <w:p w14:paraId="538C1A2A" w14:textId="77777777" w:rsidR="006F2F2C" w:rsidRPr="00926AD4" w:rsidRDefault="006466B0" w:rsidP="007740FB">
      <w:pPr>
        <w:rPr>
          <w:rFonts w:ascii="Corbel" w:hAnsi="Corbel"/>
          <w:i/>
          <w:sz w:val="22"/>
          <w:szCs w:val="22"/>
        </w:rPr>
      </w:pPr>
      <w:r w:rsidRPr="00926AD4">
        <w:rPr>
          <w:rFonts w:ascii="Corbel" w:hAnsi="Corbel"/>
          <w:i/>
          <w:sz w:val="22"/>
          <w:szCs w:val="22"/>
        </w:rPr>
        <w:t>“</w:t>
      </w:r>
      <w:r w:rsidR="006F2F2C" w:rsidRPr="00926AD4">
        <w:rPr>
          <w:rFonts w:ascii="Corbel" w:hAnsi="Corbel"/>
          <w:i/>
          <w:sz w:val="22"/>
          <w:szCs w:val="22"/>
        </w:rPr>
        <w:t xml:space="preserve">De correcte heropbouw van berichten, raamwerk(en) en project specifieke bericht(en) kan alleen met projecten die onder de 1.2 systematiek draaien omdat daar alle berichten met een </w:t>
      </w:r>
      <w:proofErr w:type="spellStart"/>
      <w:r w:rsidR="006F2F2C" w:rsidRPr="00926AD4">
        <w:rPr>
          <w:rFonts w:ascii="Corbel" w:hAnsi="Corbel"/>
          <w:i/>
          <w:sz w:val="22"/>
          <w:szCs w:val="22"/>
        </w:rPr>
        <w:t>DateTime</w:t>
      </w:r>
      <w:proofErr w:type="spellEnd"/>
      <w:r w:rsidR="006F2F2C" w:rsidRPr="00926AD4">
        <w:rPr>
          <w:rFonts w:ascii="Corbel" w:hAnsi="Corbel"/>
          <w:i/>
          <w:sz w:val="22"/>
          <w:szCs w:val="22"/>
        </w:rPr>
        <w:t xml:space="preserve"> </w:t>
      </w:r>
      <w:proofErr w:type="spellStart"/>
      <w:r w:rsidR="006F2F2C" w:rsidRPr="00926AD4">
        <w:rPr>
          <w:rFonts w:ascii="Corbel" w:hAnsi="Corbel"/>
          <w:i/>
          <w:sz w:val="22"/>
          <w:szCs w:val="22"/>
        </w:rPr>
        <w:t>value</w:t>
      </w:r>
      <w:proofErr w:type="spellEnd"/>
      <w:r w:rsidR="006F2F2C" w:rsidRPr="00926AD4">
        <w:rPr>
          <w:rFonts w:ascii="Corbel" w:hAnsi="Corbel"/>
          <w:i/>
          <w:sz w:val="22"/>
          <w:szCs w:val="22"/>
        </w:rPr>
        <w:t xml:space="preserve"> werken. In de 1.1 systematiek werd alleen met een Date </w:t>
      </w:r>
      <w:proofErr w:type="spellStart"/>
      <w:r w:rsidR="006F2F2C" w:rsidRPr="00926AD4">
        <w:rPr>
          <w:rFonts w:ascii="Corbel" w:hAnsi="Corbel"/>
          <w:i/>
          <w:sz w:val="22"/>
          <w:szCs w:val="22"/>
        </w:rPr>
        <w:t>value</w:t>
      </w:r>
      <w:proofErr w:type="spellEnd"/>
      <w:r w:rsidR="006F2F2C" w:rsidRPr="00926AD4">
        <w:rPr>
          <w:rFonts w:ascii="Corbel" w:hAnsi="Corbel"/>
          <w:i/>
          <w:sz w:val="22"/>
          <w:szCs w:val="22"/>
        </w:rPr>
        <w:t xml:space="preserve"> gewerkt waardoor het lastig zal zijn om berichten per dag in de j</w:t>
      </w:r>
      <w:r w:rsidRPr="00926AD4">
        <w:rPr>
          <w:rFonts w:ascii="Corbel" w:hAnsi="Corbel"/>
          <w:i/>
          <w:sz w:val="22"/>
          <w:szCs w:val="22"/>
        </w:rPr>
        <w:t>uiste volgorde terug te zetten.”</w:t>
      </w:r>
    </w:p>
    <w:p w14:paraId="538C1A2B" w14:textId="77777777" w:rsidR="006466B0" w:rsidRPr="00926AD4" w:rsidRDefault="006466B0" w:rsidP="007740FB">
      <w:pPr>
        <w:rPr>
          <w:rFonts w:ascii="Corbel" w:hAnsi="Corbel"/>
          <w:sz w:val="22"/>
          <w:szCs w:val="22"/>
        </w:rPr>
      </w:pPr>
    </w:p>
    <w:p w14:paraId="538C1A2C" w14:textId="77777777" w:rsidR="006F2F2C" w:rsidRPr="00926AD4" w:rsidRDefault="00813C37" w:rsidP="007740FB">
      <w:pPr>
        <w:rPr>
          <w:rFonts w:ascii="Corbel" w:hAnsi="Corbel"/>
          <w:sz w:val="22"/>
          <w:szCs w:val="22"/>
        </w:rPr>
      </w:pPr>
      <w:r w:rsidRPr="00926AD4">
        <w:rPr>
          <w:rFonts w:ascii="Corbel" w:hAnsi="Corbel"/>
          <w:sz w:val="22"/>
          <w:szCs w:val="22"/>
        </w:rPr>
        <w:t>Daarom a</w:t>
      </w:r>
      <w:r w:rsidR="006F2F2C" w:rsidRPr="00926AD4">
        <w:rPr>
          <w:rFonts w:ascii="Corbel" w:hAnsi="Corbel"/>
          <w:sz w:val="22"/>
          <w:szCs w:val="22"/>
        </w:rPr>
        <w:t>ls toevoeging</w:t>
      </w:r>
      <w:r w:rsidRPr="00926AD4">
        <w:rPr>
          <w:rFonts w:ascii="Corbel" w:hAnsi="Corbel"/>
          <w:sz w:val="22"/>
          <w:szCs w:val="22"/>
        </w:rPr>
        <w:t xml:space="preserve"> de eis</w:t>
      </w:r>
      <w:r w:rsidR="006F2F2C" w:rsidRPr="00926AD4">
        <w:rPr>
          <w:rFonts w:ascii="Corbel" w:hAnsi="Corbel"/>
          <w:sz w:val="22"/>
          <w:szCs w:val="22"/>
        </w:rPr>
        <w:t>:</w:t>
      </w:r>
    </w:p>
    <w:p w14:paraId="538C1A2D" w14:textId="77777777" w:rsidR="006466B0" w:rsidRPr="00926AD4" w:rsidRDefault="006F2F2C" w:rsidP="007740FB">
      <w:pPr>
        <w:pStyle w:val="Lijstalinea1"/>
        <w:numPr>
          <w:ilvl w:val="0"/>
          <w:numId w:val="5"/>
        </w:numPr>
        <w:spacing w:line="240" w:lineRule="auto"/>
        <w:rPr>
          <w:rFonts w:ascii="Corbel" w:hAnsi="Corbel"/>
          <w:lang w:val="nl-NL"/>
        </w:rPr>
      </w:pPr>
      <w:r w:rsidRPr="00926AD4">
        <w:rPr>
          <w:rFonts w:ascii="Corbel" w:hAnsi="Corbel"/>
          <w:lang w:val="nl-NL"/>
        </w:rPr>
        <w:t>Indien de VISI software beschikt over het tijdstip waarop een VISI bericht is verstuurd, dan wordt deze informatie ook gearchiveerd. Indien deze informatie niet aanwezig is,</w:t>
      </w:r>
      <w:r w:rsidR="000F4830" w:rsidRPr="00926AD4">
        <w:rPr>
          <w:rFonts w:ascii="Corbel" w:hAnsi="Corbel"/>
          <w:lang w:val="nl-NL"/>
        </w:rPr>
        <w:t xml:space="preserve"> </w:t>
      </w:r>
      <w:r w:rsidR="006466B0" w:rsidRPr="00926AD4">
        <w:rPr>
          <w:rFonts w:ascii="Corbel" w:hAnsi="Corbel"/>
          <w:lang w:val="nl-NL"/>
        </w:rPr>
        <w:t xml:space="preserve">dan wordt voor het eerste bericht binnen een transactie op die dag tijdstip </w:t>
      </w:r>
      <w:r w:rsidR="00813C37" w:rsidRPr="00926AD4">
        <w:rPr>
          <w:rFonts w:ascii="Corbel" w:hAnsi="Corbel"/>
          <w:lang w:val="nl-NL"/>
        </w:rPr>
        <w:t>‘</w:t>
      </w:r>
      <w:r w:rsidR="006466B0" w:rsidRPr="00926AD4">
        <w:rPr>
          <w:rFonts w:ascii="Corbel" w:hAnsi="Corbel"/>
          <w:lang w:val="nl-NL"/>
        </w:rPr>
        <w:t>00:01</w:t>
      </w:r>
      <w:r w:rsidR="00813C37" w:rsidRPr="00926AD4">
        <w:rPr>
          <w:rFonts w:ascii="Corbel" w:hAnsi="Corbel"/>
          <w:lang w:val="nl-NL"/>
        </w:rPr>
        <w:t>’</w:t>
      </w:r>
      <w:r w:rsidR="006466B0" w:rsidRPr="00926AD4">
        <w:rPr>
          <w:rFonts w:ascii="Corbel" w:hAnsi="Corbel"/>
          <w:lang w:val="nl-NL"/>
        </w:rPr>
        <w:t xml:space="preserve"> gebruikt</w:t>
      </w:r>
      <w:r w:rsidR="00813C37" w:rsidRPr="00926AD4">
        <w:rPr>
          <w:rFonts w:ascii="Corbel" w:hAnsi="Corbel"/>
          <w:lang w:val="nl-NL"/>
        </w:rPr>
        <w:t>,</w:t>
      </w:r>
      <w:r w:rsidR="006466B0" w:rsidRPr="00926AD4">
        <w:rPr>
          <w:rFonts w:ascii="Corbel" w:hAnsi="Corbel"/>
          <w:lang w:val="nl-NL"/>
        </w:rPr>
        <w:t xml:space="preserve"> en </w:t>
      </w:r>
      <w:r w:rsidR="00813C37" w:rsidRPr="00926AD4">
        <w:rPr>
          <w:rFonts w:ascii="Corbel" w:hAnsi="Corbel"/>
          <w:lang w:val="nl-NL"/>
        </w:rPr>
        <w:t xml:space="preserve">voor </w:t>
      </w:r>
      <w:r w:rsidR="006466B0" w:rsidRPr="00926AD4">
        <w:rPr>
          <w:rFonts w:ascii="Corbel" w:hAnsi="Corbel"/>
          <w:lang w:val="nl-NL"/>
        </w:rPr>
        <w:t>elk opvolge</w:t>
      </w:r>
      <w:r w:rsidR="001B0FE3" w:rsidRPr="00926AD4">
        <w:rPr>
          <w:rFonts w:ascii="Corbel" w:hAnsi="Corbel"/>
          <w:lang w:val="nl-NL"/>
        </w:rPr>
        <w:t xml:space="preserve">nd bericht elk </w:t>
      </w:r>
      <w:r w:rsidR="00813C37" w:rsidRPr="00926AD4">
        <w:rPr>
          <w:rFonts w:ascii="Corbel" w:hAnsi="Corbel"/>
          <w:lang w:val="nl-NL"/>
        </w:rPr>
        <w:t>‘</w:t>
      </w:r>
      <w:r w:rsidR="001B0FE3" w:rsidRPr="00926AD4">
        <w:rPr>
          <w:rFonts w:ascii="Corbel" w:hAnsi="Corbel"/>
          <w:lang w:val="nl-NL"/>
        </w:rPr>
        <w:t>een minuut later</w:t>
      </w:r>
      <w:r w:rsidR="00813C37" w:rsidRPr="00926AD4">
        <w:rPr>
          <w:rFonts w:ascii="Corbel" w:hAnsi="Corbel"/>
          <w:lang w:val="nl-NL"/>
        </w:rPr>
        <w:t>’</w:t>
      </w:r>
      <w:r w:rsidR="001B0FE3" w:rsidRPr="00926AD4">
        <w:rPr>
          <w:rFonts w:ascii="Corbel" w:hAnsi="Corbel"/>
          <w:lang w:val="nl-NL"/>
        </w:rPr>
        <w:t>.</w:t>
      </w:r>
      <w:r w:rsidR="000F4830" w:rsidRPr="00926AD4">
        <w:rPr>
          <w:rFonts w:ascii="Corbel" w:hAnsi="Corbel"/>
          <w:lang w:val="nl-NL"/>
        </w:rPr>
        <w:br/>
        <w:t xml:space="preserve">Motivering: </w:t>
      </w:r>
      <w:r w:rsidR="001B0FE3" w:rsidRPr="00926AD4">
        <w:rPr>
          <w:rFonts w:ascii="Corbel" w:hAnsi="Corbel"/>
          <w:lang w:val="nl-NL"/>
        </w:rPr>
        <w:t>hiermee kunnen</w:t>
      </w:r>
      <w:r w:rsidR="006466B0" w:rsidRPr="00926AD4">
        <w:rPr>
          <w:rFonts w:ascii="Corbel" w:hAnsi="Corbel"/>
          <w:lang w:val="nl-NL"/>
        </w:rPr>
        <w:t xml:space="preserve"> 1440 berichten binnen een transactie binnen een dag</w:t>
      </w:r>
      <w:r w:rsidR="001B0FE3" w:rsidRPr="00926AD4">
        <w:rPr>
          <w:rFonts w:ascii="Corbel" w:hAnsi="Corbel"/>
          <w:lang w:val="nl-NL"/>
        </w:rPr>
        <w:t xml:space="preserve"> worden genummerd.</w:t>
      </w:r>
    </w:p>
    <w:p w14:paraId="538C1A2E" w14:textId="77777777" w:rsidR="003A1EB9" w:rsidRPr="00926AD4" w:rsidRDefault="003A1EB9" w:rsidP="00707F65">
      <w:pPr>
        <w:numPr>
          <w:ilvl w:val="0"/>
          <w:numId w:val="19"/>
        </w:numPr>
        <w:rPr>
          <w:rFonts w:ascii="Corbel" w:hAnsi="Corbel"/>
          <w:sz w:val="22"/>
          <w:szCs w:val="22"/>
        </w:rPr>
      </w:pPr>
      <w:r w:rsidRPr="00926AD4">
        <w:rPr>
          <w:rFonts w:ascii="Corbel" w:hAnsi="Corbel"/>
          <w:b/>
          <w:sz w:val="22"/>
          <w:szCs w:val="22"/>
        </w:rPr>
        <w:t>Het importeren van gearchiveerde projecten mogelijk moet zijn:</w:t>
      </w:r>
    </w:p>
    <w:p w14:paraId="538C1A2F" w14:textId="77777777" w:rsidR="003A1EB9" w:rsidRPr="00926AD4" w:rsidRDefault="003A1EB9" w:rsidP="00707F65">
      <w:pPr>
        <w:numPr>
          <w:ilvl w:val="1"/>
          <w:numId w:val="19"/>
        </w:numPr>
        <w:rPr>
          <w:rFonts w:ascii="Corbel" w:hAnsi="Corbel"/>
          <w:sz w:val="22"/>
          <w:szCs w:val="22"/>
        </w:rPr>
      </w:pPr>
      <w:r w:rsidRPr="00926AD4">
        <w:rPr>
          <w:rFonts w:ascii="Corbel" w:hAnsi="Corbel"/>
          <w:sz w:val="22"/>
          <w:szCs w:val="22"/>
        </w:rPr>
        <w:t>Na de import moet het VISI project weer geheel volgens de VISI-Systematiek functioneren.</w:t>
      </w:r>
    </w:p>
    <w:p w14:paraId="538C1A30" w14:textId="77777777" w:rsidR="006F2F2C" w:rsidRPr="00926AD4" w:rsidRDefault="007C2C31" w:rsidP="007740FB">
      <w:pPr>
        <w:pStyle w:val="Kop2"/>
        <w:numPr>
          <w:ilvl w:val="0"/>
          <w:numId w:val="0"/>
        </w:numPr>
        <w:ind w:left="426" w:hanging="426"/>
        <w:rPr>
          <w:rFonts w:ascii="Corbel" w:hAnsi="Corbel"/>
          <w:sz w:val="22"/>
          <w:szCs w:val="22"/>
        </w:rPr>
      </w:pPr>
      <w:r w:rsidRPr="00926AD4">
        <w:rPr>
          <w:rFonts w:ascii="Corbel" w:hAnsi="Corbel"/>
          <w:sz w:val="22"/>
          <w:szCs w:val="22"/>
        </w:rPr>
        <w:t>B)</w:t>
      </w:r>
      <w:r w:rsidRPr="00926AD4">
        <w:rPr>
          <w:rFonts w:ascii="Corbel" w:hAnsi="Corbel"/>
          <w:sz w:val="22"/>
          <w:szCs w:val="22"/>
        </w:rPr>
        <w:tab/>
      </w:r>
      <w:r w:rsidR="00017D3A" w:rsidRPr="00926AD4">
        <w:rPr>
          <w:rFonts w:ascii="Corbel" w:hAnsi="Corbel"/>
          <w:sz w:val="22"/>
          <w:szCs w:val="22"/>
        </w:rPr>
        <w:t>T</w:t>
      </w:r>
      <w:r w:rsidR="006F2F2C" w:rsidRPr="00926AD4">
        <w:rPr>
          <w:rFonts w:ascii="Corbel" w:hAnsi="Corbel"/>
          <w:sz w:val="22"/>
          <w:szCs w:val="22"/>
        </w:rPr>
        <w:t>echnische oplossing</w:t>
      </w:r>
    </w:p>
    <w:p w14:paraId="538C1A31" w14:textId="77777777" w:rsidR="007740FB" w:rsidRPr="00926AD4" w:rsidRDefault="007740FB" w:rsidP="007740FB">
      <w:pPr>
        <w:rPr>
          <w:rFonts w:ascii="Corbel" w:hAnsi="Corbel"/>
          <w:sz w:val="22"/>
          <w:szCs w:val="22"/>
        </w:rPr>
      </w:pPr>
      <w:r w:rsidRPr="00926AD4">
        <w:rPr>
          <w:rFonts w:ascii="Corbel" w:hAnsi="Corbel"/>
          <w:sz w:val="22"/>
          <w:szCs w:val="22"/>
        </w:rPr>
        <w:t xml:space="preserve">In de volgende tabel (zie pag. 2) </w:t>
      </w:r>
      <w:r w:rsidR="007C2C31" w:rsidRPr="00926AD4">
        <w:rPr>
          <w:rFonts w:ascii="Corbel" w:hAnsi="Corbel"/>
          <w:sz w:val="22"/>
          <w:szCs w:val="22"/>
        </w:rPr>
        <w:t xml:space="preserve">wordt </w:t>
      </w:r>
      <w:r w:rsidR="006F2F2C" w:rsidRPr="00926AD4">
        <w:rPr>
          <w:rFonts w:ascii="Corbel" w:hAnsi="Corbel"/>
          <w:sz w:val="22"/>
          <w:szCs w:val="22"/>
        </w:rPr>
        <w:t xml:space="preserve">een voorbeeld </w:t>
      </w:r>
      <w:r w:rsidR="007C2C31" w:rsidRPr="00926AD4">
        <w:rPr>
          <w:rFonts w:ascii="Corbel" w:hAnsi="Corbel"/>
          <w:sz w:val="22"/>
          <w:szCs w:val="22"/>
        </w:rPr>
        <w:t xml:space="preserve">gegeven </w:t>
      </w:r>
      <w:r w:rsidR="006F2F2C" w:rsidRPr="00926AD4">
        <w:rPr>
          <w:rFonts w:ascii="Corbel" w:hAnsi="Corbel"/>
          <w:sz w:val="22"/>
          <w:szCs w:val="22"/>
        </w:rPr>
        <w:t xml:space="preserve">van een </w:t>
      </w:r>
      <w:r w:rsidR="006F2F2C" w:rsidRPr="00926AD4">
        <w:rPr>
          <w:rFonts w:ascii="Corbel" w:hAnsi="Corbel"/>
          <w:i/>
          <w:sz w:val="22"/>
          <w:szCs w:val="22"/>
        </w:rPr>
        <w:t>mogelijke</w:t>
      </w:r>
      <w:r w:rsidR="006F2F2C" w:rsidRPr="00926AD4">
        <w:rPr>
          <w:rFonts w:ascii="Corbel" w:hAnsi="Corbel"/>
          <w:sz w:val="22"/>
          <w:szCs w:val="22"/>
        </w:rPr>
        <w:t xml:space="preserve"> technische oplossing, om een idee te krijgen over de mogelijkheden van een VISI archief.</w:t>
      </w:r>
      <w:r w:rsidR="007C2C31" w:rsidRPr="00926AD4">
        <w:rPr>
          <w:rFonts w:ascii="Corbel" w:hAnsi="Corbel"/>
          <w:sz w:val="22"/>
          <w:szCs w:val="22"/>
        </w:rPr>
        <w:t xml:space="preserve"> </w:t>
      </w:r>
      <w:r w:rsidR="006F2F2C" w:rsidRPr="00926AD4">
        <w:rPr>
          <w:rFonts w:ascii="Corbel" w:hAnsi="Corbel"/>
          <w:sz w:val="22"/>
          <w:szCs w:val="22"/>
        </w:rPr>
        <w:t>In het voorbeeld wordt een VISI project gearchivee</w:t>
      </w:r>
      <w:r w:rsidRPr="00926AD4">
        <w:rPr>
          <w:rFonts w:ascii="Corbel" w:hAnsi="Corbel"/>
          <w:sz w:val="22"/>
          <w:szCs w:val="22"/>
        </w:rPr>
        <w:t>rd in een filesysteem structuur.</w:t>
      </w:r>
    </w:p>
    <w:p w14:paraId="538C1A32" w14:textId="77777777" w:rsidR="007C2C31" w:rsidRPr="00926AD4" w:rsidRDefault="007740FB" w:rsidP="007740FB">
      <w:pPr>
        <w:rPr>
          <w:rFonts w:ascii="Corbel" w:hAnsi="Corbel"/>
          <w:sz w:val="22"/>
          <w:szCs w:val="22"/>
        </w:rPr>
      </w:pPr>
      <w:r w:rsidRPr="00926AD4">
        <w:rPr>
          <w:rFonts w:ascii="Corbel" w:hAnsi="Corbel"/>
          <w:sz w:val="22"/>
          <w:szCs w:val="22"/>
        </w:rPr>
        <w:br w:type="page"/>
      </w:r>
    </w:p>
    <w:tbl>
      <w:tblPr>
        <w:tblW w:w="918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ayout w:type="fixed"/>
        <w:tblLook w:val="04A0" w:firstRow="1" w:lastRow="0" w:firstColumn="1" w:lastColumn="0" w:noHBand="0" w:noVBand="1"/>
      </w:tblPr>
      <w:tblGrid>
        <w:gridCol w:w="534"/>
        <w:gridCol w:w="708"/>
        <w:gridCol w:w="426"/>
        <w:gridCol w:w="425"/>
        <w:gridCol w:w="715"/>
        <w:gridCol w:w="844"/>
        <w:gridCol w:w="925"/>
        <w:gridCol w:w="1485"/>
        <w:gridCol w:w="3118"/>
      </w:tblGrid>
      <w:tr w:rsidR="006F2F2C" w:rsidRPr="00926AD4" w14:paraId="538C1A36" w14:textId="77777777" w:rsidTr="00225C13">
        <w:tc>
          <w:tcPr>
            <w:tcW w:w="3652" w:type="dxa"/>
            <w:gridSpan w:val="6"/>
            <w:shd w:val="clear" w:color="auto" w:fill="D2EAF1"/>
          </w:tcPr>
          <w:p w14:paraId="538C1A33" w14:textId="77777777" w:rsidR="006F2F2C" w:rsidRPr="00926AD4" w:rsidRDefault="006F2F2C" w:rsidP="007740FB">
            <w:pPr>
              <w:rPr>
                <w:rFonts w:ascii="Corbel" w:hAnsi="Corbel"/>
                <w:b/>
                <w:bCs/>
              </w:rPr>
            </w:pPr>
            <w:r w:rsidRPr="00926AD4">
              <w:rPr>
                <w:rFonts w:ascii="Corbel" w:hAnsi="Corbel"/>
                <w:b/>
                <w:bCs/>
              </w:rPr>
              <w:lastRenderedPageBreak/>
              <w:t>Structuur</w:t>
            </w:r>
          </w:p>
        </w:tc>
        <w:tc>
          <w:tcPr>
            <w:tcW w:w="2410" w:type="dxa"/>
            <w:gridSpan w:val="2"/>
            <w:shd w:val="clear" w:color="auto" w:fill="D2EAF1"/>
          </w:tcPr>
          <w:p w14:paraId="538C1A34" w14:textId="77777777" w:rsidR="006F2F2C" w:rsidRPr="00926AD4" w:rsidRDefault="006F2F2C" w:rsidP="007740FB">
            <w:pPr>
              <w:rPr>
                <w:rFonts w:ascii="Corbel" w:hAnsi="Corbel"/>
                <w:b/>
                <w:bCs/>
              </w:rPr>
            </w:pPr>
          </w:p>
        </w:tc>
        <w:tc>
          <w:tcPr>
            <w:tcW w:w="3118" w:type="dxa"/>
            <w:shd w:val="clear" w:color="auto" w:fill="D2EAF1"/>
          </w:tcPr>
          <w:p w14:paraId="538C1A35" w14:textId="77777777" w:rsidR="006F2F2C" w:rsidRPr="00926AD4" w:rsidRDefault="006F2F2C" w:rsidP="007740FB">
            <w:pPr>
              <w:rPr>
                <w:rFonts w:ascii="Corbel" w:hAnsi="Corbel"/>
                <w:b/>
                <w:bCs/>
                <w:sz w:val="18"/>
                <w:szCs w:val="18"/>
              </w:rPr>
            </w:pPr>
            <w:r w:rsidRPr="00926AD4">
              <w:rPr>
                <w:rFonts w:ascii="Corbel" w:hAnsi="Corbel"/>
                <w:b/>
                <w:bCs/>
                <w:sz w:val="18"/>
                <w:szCs w:val="18"/>
              </w:rPr>
              <w:t>Toelichting</w:t>
            </w:r>
          </w:p>
        </w:tc>
      </w:tr>
      <w:tr w:rsidR="00225C13" w:rsidRPr="00926AD4" w14:paraId="538C1A3B" w14:textId="77777777" w:rsidTr="009F22D7">
        <w:tc>
          <w:tcPr>
            <w:tcW w:w="2093" w:type="dxa"/>
            <w:gridSpan w:val="4"/>
            <w:shd w:val="clear" w:color="auto" w:fill="A5D5E2"/>
            <w:noWrap/>
          </w:tcPr>
          <w:p w14:paraId="538C1A37" w14:textId="77777777" w:rsidR="00225C13" w:rsidRPr="00926AD4" w:rsidRDefault="00225C13" w:rsidP="007740FB">
            <w:pPr>
              <w:rPr>
                <w:rFonts w:ascii="Corbel" w:hAnsi="Corbel"/>
              </w:rPr>
            </w:pPr>
            <w:r w:rsidRPr="00926AD4">
              <w:rPr>
                <w:rFonts w:ascii="Corbel" w:hAnsi="Corbel"/>
                <w:bCs/>
                <w:sz w:val="16"/>
                <w:szCs w:val="16"/>
              </w:rPr>
              <w:t>Communicatie</w:t>
            </w:r>
          </w:p>
        </w:tc>
        <w:tc>
          <w:tcPr>
            <w:tcW w:w="1559" w:type="dxa"/>
            <w:gridSpan w:val="2"/>
            <w:shd w:val="clear" w:color="auto" w:fill="A5D5E2"/>
            <w:noWrap/>
          </w:tcPr>
          <w:p w14:paraId="538C1A38" w14:textId="77777777" w:rsidR="00225C13" w:rsidRPr="00926AD4" w:rsidRDefault="00225C13" w:rsidP="007740FB">
            <w:pPr>
              <w:rPr>
                <w:rFonts w:ascii="Corbel" w:hAnsi="Corbel"/>
              </w:rPr>
            </w:pPr>
          </w:p>
        </w:tc>
        <w:tc>
          <w:tcPr>
            <w:tcW w:w="2410" w:type="dxa"/>
            <w:gridSpan w:val="2"/>
            <w:shd w:val="clear" w:color="auto" w:fill="A5D5E2"/>
            <w:noWrap/>
          </w:tcPr>
          <w:p w14:paraId="538C1A39" w14:textId="77777777" w:rsidR="00225C13" w:rsidRPr="00926AD4" w:rsidRDefault="00225C13" w:rsidP="007740FB">
            <w:pPr>
              <w:rPr>
                <w:rFonts w:ascii="Corbel" w:hAnsi="Corbel"/>
              </w:rPr>
            </w:pPr>
          </w:p>
        </w:tc>
        <w:tc>
          <w:tcPr>
            <w:tcW w:w="3118" w:type="dxa"/>
            <w:shd w:val="clear" w:color="auto" w:fill="A5D5E2"/>
            <w:noWrap/>
          </w:tcPr>
          <w:p w14:paraId="538C1A3A" w14:textId="77777777" w:rsidR="00225C13" w:rsidRPr="00926AD4" w:rsidRDefault="00225C13" w:rsidP="007740FB">
            <w:pPr>
              <w:rPr>
                <w:rFonts w:ascii="Corbel" w:hAnsi="Corbel"/>
                <w:sz w:val="18"/>
                <w:szCs w:val="18"/>
              </w:rPr>
            </w:pPr>
          </w:p>
        </w:tc>
      </w:tr>
      <w:tr w:rsidR="006F2F2C" w:rsidRPr="00926AD4" w14:paraId="538C1A43" w14:textId="77777777" w:rsidTr="00225C13">
        <w:tc>
          <w:tcPr>
            <w:tcW w:w="534" w:type="dxa"/>
            <w:shd w:val="clear" w:color="auto" w:fill="D2EAF1"/>
          </w:tcPr>
          <w:p w14:paraId="538C1A3C" w14:textId="77777777" w:rsidR="006F2F2C" w:rsidRPr="00926AD4" w:rsidRDefault="006F2F2C" w:rsidP="007740FB">
            <w:pPr>
              <w:rPr>
                <w:rFonts w:ascii="Corbel" w:hAnsi="Corbel"/>
                <w:b/>
                <w:bCs/>
              </w:rPr>
            </w:pPr>
          </w:p>
        </w:tc>
        <w:tc>
          <w:tcPr>
            <w:tcW w:w="708" w:type="dxa"/>
            <w:shd w:val="clear" w:color="auto" w:fill="D2EAF1"/>
          </w:tcPr>
          <w:p w14:paraId="538C1A3D" w14:textId="77777777" w:rsidR="006F2F2C" w:rsidRPr="00926AD4" w:rsidRDefault="006F2F2C" w:rsidP="007740FB">
            <w:pPr>
              <w:rPr>
                <w:rFonts w:ascii="Corbel" w:hAnsi="Corbel"/>
                <w:sz w:val="16"/>
                <w:szCs w:val="16"/>
              </w:rPr>
            </w:pPr>
            <w:r w:rsidRPr="00926AD4">
              <w:rPr>
                <w:rFonts w:ascii="Corbel" w:hAnsi="Corbel"/>
                <w:sz w:val="16"/>
                <w:szCs w:val="16"/>
              </w:rPr>
              <w:t>2011</w:t>
            </w:r>
          </w:p>
        </w:tc>
        <w:tc>
          <w:tcPr>
            <w:tcW w:w="426" w:type="dxa"/>
            <w:shd w:val="clear" w:color="auto" w:fill="D2EAF1"/>
          </w:tcPr>
          <w:p w14:paraId="538C1A3E" w14:textId="77777777" w:rsidR="006F2F2C" w:rsidRPr="00926AD4" w:rsidRDefault="006F2F2C" w:rsidP="007740FB">
            <w:pPr>
              <w:rPr>
                <w:rFonts w:ascii="Corbel" w:hAnsi="Corbel"/>
                <w:sz w:val="16"/>
                <w:szCs w:val="16"/>
              </w:rPr>
            </w:pPr>
          </w:p>
        </w:tc>
        <w:tc>
          <w:tcPr>
            <w:tcW w:w="425" w:type="dxa"/>
            <w:shd w:val="clear" w:color="auto" w:fill="D2EAF1"/>
          </w:tcPr>
          <w:p w14:paraId="538C1A3F" w14:textId="77777777" w:rsidR="006F2F2C" w:rsidRPr="00926AD4" w:rsidRDefault="006F2F2C" w:rsidP="007740FB">
            <w:pPr>
              <w:rPr>
                <w:rFonts w:ascii="Corbel" w:hAnsi="Corbel"/>
                <w:sz w:val="16"/>
                <w:szCs w:val="16"/>
              </w:rPr>
            </w:pPr>
          </w:p>
        </w:tc>
        <w:tc>
          <w:tcPr>
            <w:tcW w:w="1559" w:type="dxa"/>
            <w:gridSpan w:val="2"/>
            <w:shd w:val="clear" w:color="auto" w:fill="D2EAF1"/>
          </w:tcPr>
          <w:p w14:paraId="538C1A40" w14:textId="77777777" w:rsidR="006F2F2C" w:rsidRPr="00926AD4" w:rsidRDefault="006F2F2C" w:rsidP="007740FB">
            <w:pPr>
              <w:rPr>
                <w:rFonts w:ascii="Corbel" w:hAnsi="Corbel"/>
                <w:sz w:val="16"/>
                <w:szCs w:val="16"/>
              </w:rPr>
            </w:pPr>
          </w:p>
        </w:tc>
        <w:tc>
          <w:tcPr>
            <w:tcW w:w="2410" w:type="dxa"/>
            <w:gridSpan w:val="2"/>
            <w:shd w:val="clear" w:color="auto" w:fill="D2EAF1"/>
          </w:tcPr>
          <w:p w14:paraId="538C1A41" w14:textId="77777777" w:rsidR="006F2F2C" w:rsidRPr="00926AD4" w:rsidRDefault="006F2F2C" w:rsidP="007740FB">
            <w:pPr>
              <w:rPr>
                <w:rFonts w:ascii="Corbel" w:hAnsi="Corbel"/>
                <w:sz w:val="16"/>
                <w:szCs w:val="16"/>
              </w:rPr>
            </w:pPr>
          </w:p>
        </w:tc>
        <w:tc>
          <w:tcPr>
            <w:tcW w:w="3118" w:type="dxa"/>
            <w:shd w:val="clear" w:color="auto" w:fill="D2EAF1"/>
          </w:tcPr>
          <w:p w14:paraId="538C1A42" w14:textId="77777777" w:rsidR="006F2F2C" w:rsidRPr="00926AD4" w:rsidRDefault="006F2F2C" w:rsidP="007740FB">
            <w:pPr>
              <w:rPr>
                <w:rFonts w:ascii="Corbel" w:hAnsi="Corbel"/>
                <w:sz w:val="18"/>
                <w:szCs w:val="18"/>
              </w:rPr>
            </w:pPr>
            <w:r w:rsidRPr="00926AD4">
              <w:rPr>
                <w:rFonts w:ascii="Corbel" w:hAnsi="Corbel"/>
                <w:sz w:val="18"/>
                <w:szCs w:val="18"/>
              </w:rPr>
              <w:t>Jaartal waarin de transactie gestart is (</w:t>
            </w:r>
            <w:proofErr w:type="spellStart"/>
            <w:r w:rsidRPr="00926AD4">
              <w:rPr>
                <w:rFonts w:ascii="Corbel" w:hAnsi="Corbel"/>
                <w:sz w:val="18"/>
                <w:szCs w:val="18"/>
              </w:rPr>
              <w:t>yyyy</w:t>
            </w:r>
            <w:proofErr w:type="spellEnd"/>
            <w:r w:rsidRPr="00926AD4">
              <w:rPr>
                <w:rFonts w:ascii="Corbel" w:hAnsi="Corbel"/>
                <w:sz w:val="18"/>
                <w:szCs w:val="18"/>
              </w:rPr>
              <w:t>)</w:t>
            </w:r>
          </w:p>
        </w:tc>
      </w:tr>
      <w:tr w:rsidR="006F2F2C" w:rsidRPr="00926AD4" w14:paraId="538C1A4B" w14:textId="77777777" w:rsidTr="00225C13">
        <w:tc>
          <w:tcPr>
            <w:tcW w:w="534" w:type="dxa"/>
            <w:shd w:val="clear" w:color="auto" w:fill="A5D5E2"/>
          </w:tcPr>
          <w:p w14:paraId="538C1A44" w14:textId="77777777" w:rsidR="006F2F2C" w:rsidRPr="00926AD4" w:rsidRDefault="006F2F2C" w:rsidP="007740FB">
            <w:pPr>
              <w:rPr>
                <w:rFonts w:ascii="Corbel" w:hAnsi="Corbel"/>
                <w:b/>
                <w:bCs/>
              </w:rPr>
            </w:pPr>
          </w:p>
        </w:tc>
        <w:tc>
          <w:tcPr>
            <w:tcW w:w="708" w:type="dxa"/>
            <w:shd w:val="clear" w:color="auto" w:fill="A5D5E2"/>
          </w:tcPr>
          <w:p w14:paraId="538C1A45" w14:textId="77777777" w:rsidR="006F2F2C" w:rsidRPr="00926AD4" w:rsidRDefault="006F2F2C" w:rsidP="007740FB">
            <w:pPr>
              <w:rPr>
                <w:rFonts w:ascii="Corbel" w:hAnsi="Corbel"/>
                <w:sz w:val="16"/>
                <w:szCs w:val="16"/>
              </w:rPr>
            </w:pPr>
          </w:p>
        </w:tc>
        <w:tc>
          <w:tcPr>
            <w:tcW w:w="426" w:type="dxa"/>
            <w:shd w:val="clear" w:color="auto" w:fill="A5D5E2"/>
          </w:tcPr>
          <w:p w14:paraId="538C1A46" w14:textId="77777777" w:rsidR="006F2F2C" w:rsidRPr="00926AD4" w:rsidRDefault="006F2F2C" w:rsidP="007740FB">
            <w:pPr>
              <w:rPr>
                <w:rFonts w:ascii="Corbel" w:hAnsi="Corbel"/>
                <w:sz w:val="16"/>
                <w:szCs w:val="16"/>
              </w:rPr>
            </w:pPr>
            <w:r w:rsidRPr="00926AD4">
              <w:rPr>
                <w:rFonts w:ascii="Corbel" w:hAnsi="Corbel"/>
                <w:sz w:val="16"/>
                <w:szCs w:val="16"/>
              </w:rPr>
              <w:t>02</w:t>
            </w:r>
          </w:p>
        </w:tc>
        <w:tc>
          <w:tcPr>
            <w:tcW w:w="425" w:type="dxa"/>
            <w:shd w:val="clear" w:color="auto" w:fill="A5D5E2"/>
          </w:tcPr>
          <w:p w14:paraId="538C1A47" w14:textId="77777777" w:rsidR="006F2F2C" w:rsidRPr="00926AD4" w:rsidRDefault="006F2F2C" w:rsidP="007740FB">
            <w:pPr>
              <w:rPr>
                <w:rFonts w:ascii="Corbel" w:hAnsi="Corbel"/>
                <w:sz w:val="16"/>
                <w:szCs w:val="16"/>
              </w:rPr>
            </w:pPr>
          </w:p>
        </w:tc>
        <w:tc>
          <w:tcPr>
            <w:tcW w:w="1559" w:type="dxa"/>
            <w:gridSpan w:val="2"/>
            <w:shd w:val="clear" w:color="auto" w:fill="A5D5E2"/>
          </w:tcPr>
          <w:p w14:paraId="538C1A48" w14:textId="77777777" w:rsidR="006F2F2C" w:rsidRPr="00926AD4" w:rsidRDefault="006F2F2C" w:rsidP="007740FB">
            <w:pPr>
              <w:rPr>
                <w:rFonts w:ascii="Corbel" w:hAnsi="Corbel"/>
                <w:sz w:val="16"/>
                <w:szCs w:val="16"/>
              </w:rPr>
            </w:pPr>
          </w:p>
        </w:tc>
        <w:tc>
          <w:tcPr>
            <w:tcW w:w="2410" w:type="dxa"/>
            <w:gridSpan w:val="2"/>
            <w:shd w:val="clear" w:color="auto" w:fill="A5D5E2"/>
          </w:tcPr>
          <w:p w14:paraId="538C1A49" w14:textId="77777777" w:rsidR="006F2F2C" w:rsidRPr="00926AD4" w:rsidRDefault="006F2F2C" w:rsidP="007740FB">
            <w:pPr>
              <w:rPr>
                <w:rFonts w:ascii="Corbel" w:hAnsi="Corbel"/>
                <w:sz w:val="16"/>
                <w:szCs w:val="16"/>
              </w:rPr>
            </w:pPr>
          </w:p>
        </w:tc>
        <w:tc>
          <w:tcPr>
            <w:tcW w:w="3118" w:type="dxa"/>
            <w:shd w:val="clear" w:color="auto" w:fill="A5D5E2"/>
          </w:tcPr>
          <w:p w14:paraId="538C1A4A" w14:textId="77777777" w:rsidR="006F2F2C" w:rsidRPr="00926AD4" w:rsidRDefault="006F2F2C" w:rsidP="007740FB">
            <w:pPr>
              <w:rPr>
                <w:rFonts w:ascii="Corbel" w:hAnsi="Corbel"/>
                <w:sz w:val="18"/>
                <w:szCs w:val="18"/>
              </w:rPr>
            </w:pPr>
            <w:r w:rsidRPr="00926AD4">
              <w:rPr>
                <w:rFonts w:ascii="Corbel" w:hAnsi="Corbel"/>
                <w:sz w:val="18"/>
                <w:szCs w:val="18"/>
              </w:rPr>
              <w:t>Maand waarin de transactie gestart is  (MM)</w:t>
            </w:r>
          </w:p>
        </w:tc>
      </w:tr>
      <w:tr w:rsidR="006F2F2C" w:rsidRPr="00926AD4" w14:paraId="538C1A53" w14:textId="77777777" w:rsidTr="00225C13">
        <w:tc>
          <w:tcPr>
            <w:tcW w:w="534" w:type="dxa"/>
            <w:shd w:val="clear" w:color="auto" w:fill="D2EAF1"/>
          </w:tcPr>
          <w:p w14:paraId="538C1A4C" w14:textId="77777777" w:rsidR="006F2F2C" w:rsidRPr="00926AD4" w:rsidRDefault="006F2F2C" w:rsidP="007740FB">
            <w:pPr>
              <w:rPr>
                <w:rFonts w:ascii="Corbel" w:hAnsi="Corbel"/>
                <w:b/>
                <w:bCs/>
              </w:rPr>
            </w:pPr>
          </w:p>
        </w:tc>
        <w:tc>
          <w:tcPr>
            <w:tcW w:w="708" w:type="dxa"/>
            <w:shd w:val="clear" w:color="auto" w:fill="D2EAF1"/>
          </w:tcPr>
          <w:p w14:paraId="538C1A4D" w14:textId="77777777" w:rsidR="006F2F2C" w:rsidRPr="00926AD4" w:rsidRDefault="006F2F2C" w:rsidP="007740FB">
            <w:pPr>
              <w:rPr>
                <w:rFonts w:ascii="Corbel" w:hAnsi="Corbel"/>
                <w:sz w:val="16"/>
                <w:szCs w:val="16"/>
              </w:rPr>
            </w:pPr>
          </w:p>
        </w:tc>
        <w:tc>
          <w:tcPr>
            <w:tcW w:w="426" w:type="dxa"/>
            <w:shd w:val="clear" w:color="auto" w:fill="D2EAF1"/>
          </w:tcPr>
          <w:p w14:paraId="538C1A4E" w14:textId="77777777" w:rsidR="006F2F2C" w:rsidRPr="00926AD4" w:rsidRDefault="006F2F2C" w:rsidP="007740FB">
            <w:pPr>
              <w:rPr>
                <w:rFonts w:ascii="Corbel" w:hAnsi="Corbel"/>
                <w:sz w:val="16"/>
                <w:szCs w:val="16"/>
              </w:rPr>
            </w:pPr>
          </w:p>
        </w:tc>
        <w:tc>
          <w:tcPr>
            <w:tcW w:w="425" w:type="dxa"/>
            <w:shd w:val="clear" w:color="auto" w:fill="D2EAF1"/>
          </w:tcPr>
          <w:p w14:paraId="538C1A4F" w14:textId="77777777" w:rsidR="006F2F2C" w:rsidRPr="00926AD4" w:rsidRDefault="006F2F2C" w:rsidP="007740FB">
            <w:pPr>
              <w:rPr>
                <w:rFonts w:ascii="Corbel" w:hAnsi="Corbel"/>
                <w:sz w:val="16"/>
                <w:szCs w:val="16"/>
              </w:rPr>
            </w:pPr>
            <w:r w:rsidRPr="00926AD4">
              <w:rPr>
                <w:rFonts w:ascii="Corbel" w:hAnsi="Corbel"/>
                <w:sz w:val="16"/>
                <w:szCs w:val="16"/>
              </w:rPr>
              <w:t>28</w:t>
            </w:r>
          </w:p>
        </w:tc>
        <w:tc>
          <w:tcPr>
            <w:tcW w:w="1559" w:type="dxa"/>
            <w:gridSpan w:val="2"/>
            <w:shd w:val="clear" w:color="auto" w:fill="D2EAF1"/>
          </w:tcPr>
          <w:p w14:paraId="538C1A50" w14:textId="77777777" w:rsidR="006F2F2C" w:rsidRPr="00926AD4" w:rsidRDefault="006F2F2C" w:rsidP="007740FB">
            <w:pPr>
              <w:rPr>
                <w:rFonts w:ascii="Corbel" w:hAnsi="Corbel"/>
                <w:sz w:val="16"/>
                <w:szCs w:val="16"/>
              </w:rPr>
            </w:pPr>
          </w:p>
        </w:tc>
        <w:tc>
          <w:tcPr>
            <w:tcW w:w="2410" w:type="dxa"/>
            <w:gridSpan w:val="2"/>
            <w:shd w:val="clear" w:color="auto" w:fill="D2EAF1"/>
          </w:tcPr>
          <w:p w14:paraId="538C1A51" w14:textId="77777777" w:rsidR="006F2F2C" w:rsidRPr="00926AD4" w:rsidRDefault="006F2F2C" w:rsidP="007740FB">
            <w:pPr>
              <w:rPr>
                <w:rFonts w:ascii="Corbel" w:hAnsi="Corbel"/>
                <w:sz w:val="16"/>
                <w:szCs w:val="16"/>
              </w:rPr>
            </w:pPr>
          </w:p>
        </w:tc>
        <w:tc>
          <w:tcPr>
            <w:tcW w:w="3118" w:type="dxa"/>
            <w:shd w:val="clear" w:color="auto" w:fill="D2EAF1"/>
          </w:tcPr>
          <w:p w14:paraId="538C1A52" w14:textId="77777777" w:rsidR="006F2F2C" w:rsidRPr="00926AD4" w:rsidRDefault="006F2F2C" w:rsidP="007740FB">
            <w:pPr>
              <w:rPr>
                <w:rFonts w:ascii="Corbel" w:hAnsi="Corbel"/>
                <w:sz w:val="18"/>
                <w:szCs w:val="18"/>
              </w:rPr>
            </w:pPr>
            <w:r w:rsidRPr="00926AD4">
              <w:rPr>
                <w:rFonts w:ascii="Corbel" w:hAnsi="Corbel"/>
                <w:sz w:val="18"/>
                <w:szCs w:val="18"/>
              </w:rPr>
              <w:t>Dag waarop de transactie gestart is (</w:t>
            </w:r>
            <w:proofErr w:type="spellStart"/>
            <w:r w:rsidRPr="00926AD4">
              <w:rPr>
                <w:rFonts w:ascii="Corbel" w:hAnsi="Corbel"/>
                <w:sz w:val="18"/>
                <w:szCs w:val="18"/>
              </w:rPr>
              <w:t>dd</w:t>
            </w:r>
            <w:proofErr w:type="spellEnd"/>
            <w:r w:rsidRPr="00926AD4">
              <w:rPr>
                <w:rFonts w:ascii="Corbel" w:hAnsi="Corbel"/>
                <w:sz w:val="18"/>
                <w:szCs w:val="18"/>
              </w:rPr>
              <w:t>)</w:t>
            </w:r>
          </w:p>
        </w:tc>
      </w:tr>
      <w:tr w:rsidR="006F2F2C" w:rsidRPr="00926AD4" w14:paraId="538C1A5B" w14:textId="77777777" w:rsidTr="00225C13">
        <w:tc>
          <w:tcPr>
            <w:tcW w:w="534" w:type="dxa"/>
            <w:shd w:val="clear" w:color="auto" w:fill="A5D5E2"/>
          </w:tcPr>
          <w:p w14:paraId="538C1A54" w14:textId="77777777" w:rsidR="006F2F2C" w:rsidRPr="00926AD4" w:rsidRDefault="006F2F2C" w:rsidP="007740FB">
            <w:pPr>
              <w:rPr>
                <w:rFonts w:ascii="Corbel" w:hAnsi="Corbel"/>
                <w:b/>
                <w:bCs/>
              </w:rPr>
            </w:pPr>
          </w:p>
        </w:tc>
        <w:tc>
          <w:tcPr>
            <w:tcW w:w="708" w:type="dxa"/>
            <w:shd w:val="clear" w:color="auto" w:fill="A5D5E2"/>
          </w:tcPr>
          <w:p w14:paraId="538C1A55" w14:textId="77777777" w:rsidR="006F2F2C" w:rsidRPr="00926AD4" w:rsidRDefault="006F2F2C" w:rsidP="007740FB">
            <w:pPr>
              <w:rPr>
                <w:rFonts w:ascii="Corbel" w:hAnsi="Corbel"/>
                <w:sz w:val="16"/>
                <w:szCs w:val="16"/>
              </w:rPr>
            </w:pPr>
          </w:p>
        </w:tc>
        <w:tc>
          <w:tcPr>
            <w:tcW w:w="426" w:type="dxa"/>
            <w:shd w:val="clear" w:color="auto" w:fill="A5D5E2"/>
          </w:tcPr>
          <w:p w14:paraId="538C1A56" w14:textId="77777777" w:rsidR="006F2F2C" w:rsidRPr="00926AD4" w:rsidRDefault="006F2F2C" w:rsidP="007740FB">
            <w:pPr>
              <w:rPr>
                <w:rFonts w:ascii="Corbel" w:hAnsi="Corbel"/>
                <w:sz w:val="16"/>
                <w:szCs w:val="16"/>
              </w:rPr>
            </w:pPr>
          </w:p>
        </w:tc>
        <w:tc>
          <w:tcPr>
            <w:tcW w:w="425" w:type="dxa"/>
            <w:shd w:val="clear" w:color="auto" w:fill="A5D5E2"/>
          </w:tcPr>
          <w:p w14:paraId="538C1A57" w14:textId="77777777" w:rsidR="006F2F2C" w:rsidRPr="00926AD4" w:rsidRDefault="006F2F2C" w:rsidP="007740FB">
            <w:pPr>
              <w:rPr>
                <w:rFonts w:ascii="Corbel" w:hAnsi="Corbel"/>
                <w:sz w:val="16"/>
                <w:szCs w:val="16"/>
              </w:rPr>
            </w:pPr>
          </w:p>
        </w:tc>
        <w:tc>
          <w:tcPr>
            <w:tcW w:w="1559" w:type="dxa"/>
            <w:gridSpan w:val="2"/>
            <w:shd w:val="clear" w:color="auto" w:fill="A5D5E2"/>
          </w:tcPr>
          <w:p w14:paraId="538C1A58" w14:textId="77777777" w:rsidR="006F2F2C" w:rsidRPr="00926AD4" w:rsidRDefault="006F2F2C" w:rsidP="007740FB">
            <w:pPr>
              <w:rPr>
                <w:rFonts w:ascii="Corbel" w:hAnsi="Corbel"/>
                <w:sz w:val="16"/>
                <w:szCs w:val="16"/>
                <w:lang w:val="en-US"/>
              </w:rPr>
            </w:pPr>
            <w:proofErr w:type="spellStart"/>
            <w:r w:rsidRPr="00926AD4">
              <w:rPr>
                <w:rFonts w:ascii="Corbel" w:hAnsi="Corbel"/>
                <w:sz w:val="16"/>
                <w:szCs w:val="16"/>
                <w:lang w:val="en-US"/>
              </w:rPr>
              <w:t>Weekrapport</w:t>
            </w:r>
            <w:proofErr w:type="spellEnd"/>
            <w:r w:rsidRPr="00926AD4">
              <w:rPr>
                <w:rFonts w:ascii="Corbel" w:hAnsi="Corbel"/>
                <w:sz w:val="16"/>
                <w:szCs w:val="16"/>
                <w:lang w:val="en-US"/>
              </w:rPr>
              <w:t xml:space="preserve"> nr. 1_tc1b35f17-8351-4bb9-a4cb-f2fb53a16018</w:t>
            </w:r>
          </w:p>
        </w:tc>
        <w:tc>
          <w:tcPr>
            <w:tcW w:w="2410" w:type="dxa"/>
            <w:gridSpan w:val="2"/>
            <w:shd w:val="clear" w:color="auto" w:fill="A5D5E2"/>
          </w:tcPr>
          <w:p w14:paraId="538C1A59" w14:textId="77777777" w:rsidR="006F2F2C" w:rsidRPr="00926AD4" w:rsidRDefault="006F2F2C" w:rsidP="007740FB">
            <w:pPr>
              <w:rPr>
                <w:rFonts w:ascii="Corbel" w:hAnsi="Corbel"/>
                <w:sz w:val="16"/>
                <w:szCs w:val="16"/>
                <w:lang w:val="en-US"/>
              </w:rPr>
            </w:pPr>
          </w:p>
        </w:tc>
        <w:tc>
          <w:tcPr>
            <w:tcW w:w="3118" w:type="dxa"/>
            <w:shd w:val="clear" w:color="auto" w:fill="A5D5E2"/>
          </w:tcPr>
          <w:p w14:paraId="538C1A5A" w14:textId="77777777" w:rsidR="006F2F2C" w:rsidRPr="00926AD4" w:rsidRDefault="006F2F2C" w:rsidP="007740FB">
            <w:pPr>
              <w:rPr>
                <w:rFonts w:ascii="Corbel" w:hAnsi="Corbel"/>
                <w:sz w:val="18"/>
                <w:szCs w:val="18"/>
              </w:rPr>
            </w:pPr>
            <w:r w:rsidRPr="00926AD4">
              <w:rPr>
                <w:rFonts w:ascii="Corbel" w:hAnsi="Corbel"/>
                <w:sz w:val="18"/>
                <w:szCs w:val="18"/>
              </w:rPr>
              <w:t>Eerste 50 karakters</w:t>
            </w:r>
            <w:r w:rsidRPr="00926AD4">
              <w:rPr>
                <w:rStyle w:val="Voetnootmarkering"/>
                <w:rFonts w:ascii="Corbel" w:hAnsi="Corbel"/>
                <w:sz w:val="18"/>
                <w:szCs w:val="18"/>
              </w:rPr>
              <w:footnoteReference w:id="1"/>
            </w:r>
            <w:r w:rsidRPr="00926AD4">
              <w:rPr>
                <w:rFonts w:ascii="Corbel" w:hAnsi="Corbel"/>
                <w:sz w:val="18"/>
                <w:szCs w:val="18"/>
              </w:rPr>
              <w:t xml:space="preserve"> van het onderwerp van een transactie, gevolgd door </w:t>
            </w:r>
            <w:proofErr w:type="spellStart"/>
            <w:r w:rsidRPr="00926AD4">
              <w:rPr>
                <w:rFonts w:ascii="Corbel" w:hAnsi="Corbel"/>
                <w:sz w:val="18"/>
                <w:szCs w:val="18"/>
              </w:rPr>
              <w:t>id</w:t>
            </w:r>
            <w:proofErr w:type="spellEnd"/>
            <w:r w:rsidRPr="00926AD4">
              <w:rPr>
                <w:rFonts w:ascii="Corbel" w:hAnsi="Corbel"/>
                <w:sz w:val="18"/>
                <w:szCs w:val="18"/>
              </w:rPr>
              <w:t xml:space="preserve"> (=GUID) van de transactie</w:t>
            </w:r>
          </w:p>
        </w:tc>
      </w:tr>
      <w:tr w:rsidR="006F2F2C" w:rsidRPr="00926AD4" w14:paraId="538C1A64" w14:textId="77777777" w:rsidTr="00225C13">
        <w:tc>
          <w:tcPr>
            <w:tcW w:w="534" w:type="dxa"/>
            <w:shd w:val="clear" w:color="auto" w:fill="D2EAF1"/>
          </w:tcPr>
          <w:p w14:paraId="538C1A5C" w14:textId="77777777" w:rsidR="006F2F2C" w:rsidRPr="00926AD4" w:rsidRDefault="006F2F2C" w:rsidP="007740FB">
            <w:pPr>
              <w:rPr>
                <w:rFonts w:ascii="Corbel" w:hAnsi="Corbel"/>
                <w:b/>
                <w:bCs/>
              </w:rPr>
            </w:pPr>
          </w:p>
        </w:tc>
        <w:tc>
          <w:tcPr>
            <w:tcW w:w="708" w:type="dxa"/>
            <w:shd w:val="clear" w:color="auto" w:fill="D2EAF1"/>
          </w:tcPr>
          <w:p w14:paraId="538C1A5D" w14:textId="77777777" w:rsidR="006F2F2C" w:rsidRPr="00926AD4" w:rsidRDefault="006F2F2C" w:rsidP="007740FB">
            <w:pPr>
              <w:rPr>
                <w:rFonts w:ascii="Corbel" w:hAnsi="Corbel"/>
                <w:sz w:val="16"/>
                <w:szCs w:val="16"/>
              </w:rPr>
            </w:pPr>
          </w:p>
        </w:tc>
        <w:tc>
          <w:tcPr>
            <w:tcW w:w="426" w:type="dxa"/>
            <w:shd w:val="clear" w:color="auto" w:fill="D2EAF1"/>
          </w:tcPr>
          <w:p w14:paraId="538C1A5E" w14:textId="77777777" w:rsidR="006F2F2C" w:rsidRPr="00926AD4" w:rsidRDefault="006F2F2C" w:rsidP="007740FB">
            <w:pPr>
              <w:rPr>
                <w:rFonts w:ascii="Corbel" w:hAnsi="Corbel"/>
                <w:sz w:val="16"/>
                <w:szCs w:val="16"/>
              </w:rPr>
            </w:pPr>
          </w:p>
        </w:tc>
        <w:tc>
          <w:tcPr>
            <w:tcW w:w="425" w:type="dxa"/>
            <w:shd w:val="clear" w:color="auto" w:fill="D2EAF1"/>
          </w:tcPr>
          <w:p w14:paraId="538C1A5F" w14:textId="77777777" w:rsidR="006F2F2C" w:rsidRPr="00926AD4" w:rsidRDefault="006F2F2C" w:rsidP="007740FB">
            <w:pPr>
              <w:rPr>
                <w:rFonts w:ascii="Corbel" w:hAnsi="Corbel"/>
                <w:sz w:val="16"/>
                <w:szCs w:val="16"/>
              </w:rPr>
            </w:pPr>
          </w:p>
        </w:tc>
        <w:tc>
          <w:tcPr>
            <w:tcW w:w="1559" w:type="dxa"/>
            <w:gridSpan w:val="2"/>
            <w:shd w:val="clear" w:color="auto" w:fill="D2EAF1"/>
          </w:tcPr>
          <w:p w14:paraId="538C1A60" w14:textId="77777777" w:rsidR="006F2F2C" w:rsidRPr="00926AD4" w:rsidRDefault="006F2F2C" w:rsidP="007740FB">
            <w:pPr>
              <w:rPr>
                <w:rFonts w:ascii="Corbel" w:hAnsi="Corbel"/>
                <w:sz w:val="16"/>
                <w:szCs w:val="16"/>
              </w:rPr>
            </w:pPr>
          </w:p>
        </w:tc>
        <w:tc>
          <w:tcPr>
            <w:tcW w:w="2410" w:type="dxa"/>
            <w:gridSpan w:val="2"/>
            <w:shd w:val="clear" w:color="auto" w:fill="D2EAF1"/>
          </w:tcPr>
          <w:p w14:paraId="538C1A61" w14:textId="77777777" w:rsidR="006F2F2C" w:rsidRPr="00926AD4" w:rsidRDefault="006F2F2C" w:rsidP="007740FB">
            <w:pPr>
              <w:rPr>
                <w:rFonts w:ascii="Corbel" w:hAnsi="Corbel"/>
                <w:sz w:val="16"/>
                <w:szCs w:val="16"/>
              </w:rPr>
            </w:pPr>
            <w:r w:rsidRPr="00926AD4">
              <w:rPr>
                <w:rFonts w:ascii="Corbel" w:hAnsi="Corbel"/>
                <w:sz w:val="16"/>
                <w:szCs w:val="16"/>
              </w:rPr>
              <w:t>20110228_1524_Levering_weekrapport_m42f15ce5-c97a-4c34-9eb0-ef9894777f36.</w:t>
            </w:r>
            <w:r w:rsidRPr="00926AD4">
              <w:rPr>
                <w:rFonts w:ascii="Corbel" w:hAnsi="Corbel"/>
                <w:b/>
                <w:sz w:val="16"/>
                <w:szCs w:val="16"/>
              </w:rPr>
              <w:t>xml</w:t>
            </w:r>
          </w:p>
        </w:tc>
        <w:tc>
          <w:tcPr>
            <w:tcW w:w="3118" w:type="dxa"/>
            <w:shd w:val="clear" w:color="auto" w:fill="D2EAF1"/>
          </w:tcPr>
          <w:p w14:paraId="538C1A62" w14:textId="77777777" w:rsidR="006F2F2C" w:rsidRPr="00926AD4" w:rsidRDefault="006F2F2C" w:rsidP="007740FB">
            <w:pPr>
              <w:rPr>
                <w:rFonts w:ascii="Corbel" w:hAnsi="Corbel"/>
                <w:b/>
                <w:sz w:val="18"/>
                <w:szCs w:val="18"/>
              </w:rPr>
            </w:pPr>
            <w:r w:rsidRPr="00926AD4">
              <w:rPr>
                <w:rFonts w:ascii="Corbel" w:hAnsi="Corbel"/>
                <w:b/>
                <w:sz w:val="18"/>
                <w:szCs w:val="18"/>
              </w:rPr>
              <w:t>VISI bericht(en):</w:t>
            </w:r>
          </w:p>
          <w:p w14:paraId="538C1A63" w14:textId="77777777" w:rsidR="006F2F2C" w:rsidRPr="00926AD4" w:rsidRDefault="006F2F2C" w:rsidP="007740FB">
            <w:pPr>
              <w:rPr>
                <w:rFonts w:ascii="Corbel" w:hAnsi="Corbel"/>
                <w:sz w:val="18"/>
                <w:szCs w:val="18"/>
              </w:rPr>
            </w:pPr>
            <w:r w:rsidRPr="00926AD4">
              <w:rPr>
                <w:rFonts w:ascii="Corbel" w:hAnsi="Corbel"/>
                <w:sz w:val="18"/>
                <w:szCs w:val="18"/>
              </w:rPr>
              <w:t>Verzenddatum van het bericht in het formaat '</w:t>
            </w:r>
            <w:proofErr w:type="spellStart"/>
            <w:r w:rsidRPr="00926AD4">
              <w:rPr>
                <w:rFonts w:ascii="Corbel" w:hAnsi="Corbel"/>
                <w:sz w:val="18"/>
                <w:szCs w:val="18"/>
              </w:rPr>
              <w:t>yyyyMMdd_HHmm</w:t>
            </w:r>
            <w:proofErr w:type="spellEnd"/>
            <w:r w:rsidRPr="00926AD4">
              <w:rPr>
                <w:rFonts w:ascii="Corbel" w:hAnsi="Corbel"/>
                <w:sz w:val="18"/>
                <w:szCs w:val="18"/>
              </w:rPr>
              <w:t xml:space="preserve"> ', gevolgd door het bericht type, gevolgd door het bericht GUID. Extensie is altijd .</w:t>
            </w:r>
            <w:proofErr w:type="spellStart"/>
            <w:r w:rsidRPr="00926AD4">
              <w:rPr>
                <w:rFonts w:ascii="Corbel" w:hAnsi="Corbel"/>
                <w:sz w:val="18"/>
                <w:szCs w:val="18"/>
              </w:rPr>
              <w:t>xml</w:t>
            </w:r>
            <w:proofErr w:type="spellEnd"/>
            <w:r w:rsidRPr="00926AD4">
              <w:rPr>
                <w:rFonts w:ascii="Corbel" w:hAnsi="Corbel"/>
                <w:sz w:val="18"/>
                <w:szCs w:val="18"/>
              </w:rPr>
              <w:t>.</w:t>
            </w:r>
          </w:p>
        </w:tc>
      </w:tr>
      <w:tr w:rsidR="006F2F2C" w:rsidRPr="00926AD4" w14:paraId="538C1A6F" w14:textId="77777777" w:rsidTr="00225C13">
        <w:tc>
          <w:tcPr>
            <w:tcW w:w="534" w:type="dxa"/>
            <w:shd w:val="clear" w:color="auto" w:fill="A5D5E2"/>
          </w:tcPr>
          <w:p w14:paraId="538C1A65" w14:textId="77777777" w:rsidR="006F2F2C" w:rsidRPr="00926AD4" w:rsidRDefault="006F2F2C" w:rsidP="007740FB">
            <w:pPr>
              <w:rPr>
                <w:rFonts w:ascii="Corbel" w:hAnsi="Corbel"/>
                <w:b/>
                <w:bCs/>
                <w:sz w:val="16"/>
                <w:szCs w:val="16"/>
              </w:rPr>
            </w:pPr>
          </w:p>
        </w:tc>
        <w:tc>
          <w:tcPr>
            <w:tcW w:w="708" w:type="dxa"/>
            <w:shd w:val="clear" w:color="auto" w:fill="A5D5E2"/>
          </w:tcPr>
          <w:p w14:paraId="538C1A66" w14:textId="77777777" w:rsidR="006F2F2C" w:rsidRPr="00926AD4" w:rsidRDefault="006F2F2C" w:rsidP="007740FB">
            <w:pPr>
              <w:rPr>
                <w:rFonts w:ascii="Corbel" w:hAnsi="Corbel"/>
                <w:sz w:val="16"/>
                <w:szCs w:val="16"/>
              </w:rPr>
            </w:pPr>
          </w:p>
        </w:tc>
        <w:tc>
          <w:tcPr>
            <w:tcW w:w="426" w:type="dxa"/>
            <w:shd w:val="clear" w:color="auto" w:fill="A5D5E2"/>
          </w:tcPr>
          <w:p w14:paraId="538C1A67" w14:textId="77777777" w:rsidR="006F2F2C" w:rsidRPr="00926AD4" w:rsidRDefault="006F2F2C" w:rsidP="007740FB">
            <w:pPr>
              <w:rPr>
                <w:rFonts w:ascii="Corbel" w:hAnsi="Corbel"/>
                <w:sz w:val="16"/>
                <w:szCs w:val="16"/>
              </w:rPr>
            </w:pPr>
          </w:p>
        </w:tc>
        <w:tc>
          <w:tcPr>
            <w:tcW w:w="425" w:type="dxa"/>
            <w:shd w:val="clear" w:color="auto" w:fill="A5D5E2"/>
          </w:tcPr>
          <w:p w14:paraId="538C1A68" w14:textId="77777777" w:rsidR="006F2F2C" w:rsidRPr="00926AD4" w:rsidRDefault="006F2F2C" w:rsidP="007740FB">
            <w:pPr>
              <w:rPr>
                <w:rFonts w:ascii="Corbel" w:hAnsi="Corbel"/>
                <w:sz w:val="16"/>
                <w:szCs w:val="16"/>
              </w:rPr>
            </w:pPr>
          </w:p>
        </w:tc>
        <w:tc>
          <w:tcPr>
            <w:tcW w:w="1559" w:type="dxa"/>
            <w:gridSpan w:val="2"/>
            <w:shd w:val="clear" w:color="auto" w:fill="A5D5E2"/>
          </w:tcPr>
          <w:p w14:paraId="538C1A69" w14:textId="77777777" w:rsidR="006F2F2C" w:rsidRPr="00926AD4" w:rsidRDefault="006F2F2C" w:rsidP="007740FB">
            <w:pPr>
              <w:rPr>
                <w:rFonts w:ascii="Corbel" w:hAnsi="Corbel"/>
                <w:sz w:val="16"/>
                <w:szCs w:val="16"/>
              </w:rPr>
            </w:pPr>
          </w:p>
        </w:tc>
        <w:tc>
          <w:tcPr>
            <w:tcW w:w="2410" w:type="dxa"/>
            <w:gridSpan w:val="2"/>
            <w:shd w:val="clear" w:color="auto" w:fill="A5D5E2"/>
          </w:tcPr>
          <w:p w14:paraId="538C1A6A" w14:textId="77777777" w:rsidR="006F2F2C" w:rsidRPr="00926AD4" w:rsidRDefault="006F2F2C" w:rsidP="007740FB">
            <w:pPr>
              <w:rPr>
                <w:rFonts w:ascii="Corbel" w:hAnsi="Corbel"/>
                <w:sz w:val="16"/>
                <w:szCs w:val="16"/>
                <w:lang w:val="en-US"/>
              </w:rPr>
            </w:pPr>
            <w:r w:rsidRPr="00926AD4">
              <w:rPr>
                <w:rFonts w:ascii="Corbel" w:hAnsi="Corbel"/>
                <w:sz w:val="16"/>
                <w:szCs w:val="16"/>
                <w:lang w:val="en-US"/>
              </w:rPr>
              <w:t xml:space="preserve">20110228_1524_10A06 </w:t>
            </w:r>
            <w:proofErr w:type="spellStart"/>
            <w:r w:rsidRPr="00926AD4">
              <w:rPr>
                <w:rFonts w:ascii="Corbel" w:hAnsi="Corbel"/>
                <w:sz w:val="16"/>
                <w:szCs w:val="16"/>
                <w:lang w:val="en-US"/>
              </w:rPr>
              <w:t>bijlage</w:t>
            </w:r>
            <w:proofErr w:type="spellEnd"/>
            <w:r w:rsidRPr="00926AD4">
              <w:rPr>
                <w:rFonts w:ascii="Corbel" w:hAnsi="Corbel"/>
                <w:sz w:val="16"/>
                <w:szCs w:val="16"/>
                <w:lang w:val="en-US"/>
              </w:rPr>
              <w:t xml:space="preserve"> </w:t>
            </w:r>
            <w:proofErr w:type="spellStart"/>
            <w:r w:rsidRPr="00926AD4">
              <w:rPr>
                <w:rFonts w:ascii="Corbel" w:hAnsi="Corbel"/>
                <w:sz w:val="16"/>
                <w:szCs w:val="16"/>
                <w:lang w:val="en-US"/>
              </w:rPr>
              <w:t>bij</w:t>
            </w:r>
            <w:proofErr w:type="spellEnd"/>
            <w:r w:rsidRPr="00926AD4">
              <w:rPr>
                <w:rFonts w:ascii="Corbel" w:hAnsi="Corbel"/>
                <w:sz w:val="16"/>
                <w:szCs w:val="16"/>
                <w:lang w:val="en-US"/>
              </w:rPr>
              <w:t xml:space="preserve"> </w:t>
            </w:r>
            <w:proofErr w:type="spellStart"/>
            <w:r w:rsidRPr="00926AD4">
              <w:rPr>
                <w:rFonts w:ascii="Corbel" w:hAnsi="Corbel"/>
                <w:sz w:val="16"/>
                <w:szCs w:val="16"/>
                <w:lang w:val="en-US"/>
              </w:rPr>
              <w:t>weekrapport</w:t>
            </w:r>
            <w:proofErr w:type="spellEnd"/>
            <w:r w:rsidRPr="00926AD4">
              <w:rPr>
                <w:rFonts w:ascii="Corbel" w:hAnsi="Corbel"/>
                <w:sz w:val="16"/>
                <w:szCs w:val="16"/>
                <w:lang w:val="en-US"/>
              </w:rPr>
              <w:t xml:space="preserve"> _a1e8d4d55-3a7a-4508-897c-a1a261c4c629.</w:t>
            </w:r>
            <w:r w:rsidRPr="00926AD4">
              <w:rPr>
                <w:rFonts w:ascii="Corbel" w:hAnsi="Corbel"/>
                <w:b/>
                <w:sz w:val="16"/>
                <w:szCs w:val="16"/>
                <w:lang w:val="en-US"/>
              </w:rPr>
              <w:t>pdf</w:t>
            </w:r>
          </w:p>
        </w:tc>
        <w:tc>
          <w:tcPr>
            <w:tcW w:w="3118" w:type="dxa"/>
            <w:shd w:val="clear" w:color="auto" w:fill="A5D5E2"/>
          </w:tcPr>
          <w:p w14:paraId="538C1A6B" w14:textId="77777777" w:rsidR="006F2F2C" w:rsidRPr="00926AD4" w:rsidRDefault="006F2F2C" w:rsidP="007740FB">
            <w:pPr>
              <w:rPr>
                <w:rFonts w:ascii="Corbel" w:hAnsi="Corbel"/>
                <w:b/>
                <w:sz w:val="18"/>
                <w:szCs w:val="18"/>
              </w:rPr>
            </w:pPr>
            <w:r w:rsidRPr="00926AD4">
              <w:rPr>
                <w:rFonts w:ascii="Corbel" w:hAnsi="Corbel"/>
                <w:b/>
                <w:sz w:val="18"/>
                <w:szCs w:val="18"/>
              </w:rPr>
              <w:t>Bijlage(n):</w:t>
            </w:r>
          </w:p>
          <w:p w14:paraId="538C1A6C" w14:textId="77777777" w:rsidR="006F2F2C" w:rsidRPr="00926AD4" w:rsidRDefault="006F2F2C" w:rsidP="007740FB">
            <w:pPr>
              <w:rPr>
                <w:rFonts w:ascii="Corbel" w:hAnsi="Corbel"/>
                <w:sz w:val="18"/>
                <w:szCs w:val="18"/>
              </w:rPr>
            </w:pPr>
            <w:r w:rsidRPr="00926AD4">
              <w:rPr>
                <w:rFonts w:ascii="Corbel" w:hAnsi="Corbel"/>
                <w:sz w:val="18"/>
                <w:szCs w:val="18"/>
              </w:rPr>
              <w:t>Verzenddatum van het bericht in het formaat '</w:t>
            </w:r>
            <w:proofErr w:type="spellStart"/>
            <w:r w:rsidRPr="00926AD4">
              <w:rPr>
                <w:rFonts w:ascii="Corbel" w:hAnsi="Corbel"/>
                <w:sz w:val="18"/>
                <w:szCs w:val="18"/>
              </w:rPr>
              <w:t>yyyyMMdd_HHmm</w:t>
            </w:r>
            <w:proofErr w:type="spellEnd"/>
            <w:r w:rsidRPr="00926AD4">
              <w:rPr>
                <w:rFonts w:ascii="Corbel" w:hAnsi="Corbel"/>
                <w:sz w:val="18"/>
                <w:szCs w:val="18"/>
              </w:rPr>
              <w:t xml:space="preserve"> ', gevolgd door de originele bestandsnaam gevolgd door de GUID van de bijlage. Extensie van origineel verstuurd bestand.</w:t>
            </w:r>
          </w:p>
          <w:p w14:paraId="538C1A6D" w14:textId="77777777" w:rsidR="006F2F2C" w:rsidRPr="00926AD4" w:rsidRDefault="006F2F2C" w:rsidP="007740FB">
            <w:pPr>
              <w:rPr>
                <w:rFonts w:ascii="Corbel" w:hAnsi="Corbel"/>
                <w:sz w:val="18"/>
                <w:szCs w:val="18"/>
              </w:rPr>
            </w:pPr>
          </w:p>
          <w:p w14:paraId="538C1A6E" w14:textId="77777777" w:rsidR="006F2F2C" w:rsidRPr="00926AD4" w:rsidRDefault="006F2F2C" w:rsidP="007740FB">
            <w:pPr>
              <w:rPr>
                <w:rFonts w:ascii="Corbel" w:hAnsi="Corbel"/>
                <w:sz w:val="18"/>
                <w:szCs w:val="18"/>
              </w:rPr>
            </w:pPr>
            <w:r w:rsidRPr="00926AD4">
              <w:rPr>
                <w:rFonts w:ascii="Corbel" w:hAnsi="Corbel"/>
                <w:sz w:val="18"/>
                <w:szCs w:val="18"/>
              </w:rPr>
              <w:t>Bestanden worden dus in dezelfde (transactie) map als het bericht opgeborgen.</w:t>
            </w:r>
          </w:p>
        </w:tc>
      </w:tr>
      <w:tr w:rsidR="00225C13" w:rsidRPr="00926AD4" w14:paraId="538C1A74" w14:textId="77777777" w:rsidTr="009F22D7">
        <w:tc>
          <w:tcPr>
            <w:tcW w:w="2093" w:type="dxa"/>
            <w:gridSpan w:val="4"/>
            <w:shd w:val="clear" w:color="auto" w:fill="D2EAF1"/>
          </w:tcPr>
          <w:p w14:paraId="538C1A70" w14:textId="77777777" w:rsidR="00225C13" w:rsidRPr="00926AD4" w:rsidRDefault="00225C13" w:rsidP="007740FB">
            <w:pPr>
              <w:rPr>
                <w:rFonts w:ascii="Corbel" w:hAnsi="Corbel"/>
                <w:sz w:val="16"/>
                <w:szCs w:val="16"/>
              </w:rPr>
            </w:pPr>
            <w:r w:rsidRPr="00926AD4">
              <w:rPr>
                <w:rFonts w:ascii="Corbel" w:hAnsi="Corbel"/>
                <w:bCs/>
                <w:sz w:val="16"/>
                <w:szCs w:val="16"/>
              </w:rPr>
              <w:t>Project</w:t>
            </w:r>
          </w:p>
        </w:tc>
        <w:tc>
          <w:tcPr>
            <w:tcW w:w="1559" w:type="dxa"/>
            <w:gridSpan w:val="2"/>
            <w:shd w:val="clear" w:color="auto" w:fill="D2EAF1"/>
          </w:tcPr>
          <w:p w14:paraId="538C1A71" w14:textId="77777777" w:rsidR="00225C13" w:rsidRPr="00926AD4" w:rsidRDefault="00225C13" w:rsidP="007740FB">
            <w:pPr>
              <w:rPr>
                <w:rFonts w:ascii="Corbel" w:hAnsi="Corbel"/>
                <w:sz w:val="16"/>
                <w:szCs w:val="16"/>
              </w:rPr>
            </w:pPr>
          </w:p>
        </w:tc>
        <w:tc>
          <w:tcPr>
            <w:tcW w:w="2410" w:type="dxa"/>
            <w:gridSpan w:val="2"/>
            <w:shd w:val="clear" w:color="auto" w:fill="D2EAF1"/>
          </w:tcPr>
          <w:p w14:paraId="538C1A72" w14:textId="77777777" w:rsidR="00225C13" w:rsidRPr="00926AD4" w:rsidRDefault="00225C13" w:rsidP="007740FB">
            <w:pPr>
              <w:rPr>
                <w:rFonts w:ascii="Corbel" w:hAnsi="Corbel"/>
                <w:sz w:val="16"/>
                <w:szCs w:val="16"/>
              </w:rPr>
            </w:pPr>
          </w:p>
        </w:tc>
        <w:tc>
          <w:tcPr>
            <w:tcW w:w="3118" w:type="dxa"/>
            <w:shd w:val="clear" w:color="auto" w:fill="D2EAF1"/>
          </w:tcPr>
          <w:p w14:paraId="538C1A73" w14:textId="77777777" w:rsidR="00225C13" w:rsidRPr="00926AD4" w:rsidRDefault="00225C13" w:rsidP="007740FB">
            <w:pPr>
              <w:rPr>
                <w:rFonts w:ascii="Corbel" w:hAnsi="Corbel"/>
                <w:sz w:val="18"/>
                <w:szCs w:val="18"/>
              </w:rPr>
            </w:pPr>
          </w:p>
        </w:tc>
      </w:tr>
      <w:tr w:rsidR="006F2F2C" w:rsidRPr="00926AD4" w14:paraId="538C1A79" w14:textId="77777777" w:rsidTr="00225C13">
        <w:tc>
          <w:tcPr>
            <w:tcW w:w="534" w:type="dxa"/>
            <w:shd w:val="clear" w:color="auto" w:fill="A5D5E2"/>
          </w:tcPr>
          <w:p w14:paraId="538C1A75" w14:textId="77777777" w:rsidR="006F2F2C" w:rsidRPr="00926AD4" w:rsidRDefault="006F2F2C" w:rsidP="007740FB">
            <w:pPr>
              <w:rPr>
                <w:rFonts w:ascii="Corbel" w:hAnsi="Corbel"/>
                <w:b/>
                <w:bCs/>
                <w:sz w:val="16"/>
                <w:szCs w:val="16"/>
              </w:rPr>
            </w:pPr>
          </w:p>
        </w:tc>
        <w:tc>
          <w:tcPr>
            <w:tcW w:w="3118" w:type="dxa"/>
            <w:gridSpan w:val="5"/>
            <w:shd w:val="clear" w:color="auto" w:fill="A5D5E2"/>
          </w:tcPr>
          <w:p w14:paraId="538C1A76" w14:textId="77777777" w:rsidR="006F2F2C" w:rsidRPr="00926AD4" w:rsidRDefault="006F2F2C" w:rsidP="007740FB">
            <w:pPr>
              <w:rPr>
                <w:rFonts w:ascii="Corbel" w:hAnsi="Corbel"/>
                <w:sz w:val="16"/>
                <w:szCs w:val="16"/>
              </w:rPr>
            </w:pPr>
            <w:r w:rsidRPr="00926AD4">
              <w:rPr>
                <w:rFonts w:ascii="Corbel" w:hAnsi="Corbel"/>
                <w:sz w:val="16"/>
                <w:szCs w:val="16"/>
              </w:rPr>
              <w:t>2009-01-01T00:00:00.0Z</w:t>
            </w:r>
          </w:p>
        </w:tc>
        <w:tc>
          <w:tcPr>
            <w:tcW w:w="2410" w:type="dxa"/>
            <w:gridSpan w:val="2"/>
            <w:shd w:val="clear" w:color="auto" w:fill="A5D5E2"/>
          </w:tcPr>
          <w:p w14:paraId="538C1A77" w14:textId="77777777" w:rsidR="006F2F2C" w:rsidRPr="00926AD4" w:rsidRDefault="006F2F2C" w:rsidP="007740FB">
            <w:pPr>
              <w:rPr>
                <w:rFonts w:ascii="Corbel" w:hAnsi="Corbel"/>
                <w:sz w:val="16"/>
                <w:szCs w:val="16"/>
              </w:rPr>
            </w:pPr>
          </w:p>
        </w:tc>
        <w:tc>
          <w:tcPr>
            <w:tcW w:w="3118" w:type="dxa"/>
            <w:shd w:val="clear" w:color="auto" w:fill="A5D5E2"/>
          </w:tcPr>
          <w:p w14:paraId="538C1A78" w14:textId="77777777" w:rsidR="006F2F2C" w:rsidRPr="00926AD4" w:rsidRDefault="006F2F2C" w:rsidP="007740FB">
            <w:pPr>
              <w:rPr>
                <w:rFonts w:ascii="Corbel" w:hAnsi="Corbel"/>
                <w:sz w:val="18"/>
                <w:szCs w:val="18"/>
              </w:rPr>
            </w:pPr>
          </w:p>
        </w:tc>
      </w:tr>
      <w:tr w:rsidR="006F2F2C" w:rsidRPr="00926AD4" w14:paraId="538C1A7E" w14:textId="77777777" w:rsidTr="00225C13">
        <w:tc>
          <w:tcPr>
            <w:tcW w:w="534" w:type="dxa"/>
            <w:shd w:val="clear" w:color="auto" w:fill="D2EAF1"/>
          </w:tcPr>
          <w:p w14:paraId="538C1A7A" w14:textId="77777777" w:rsidR="006F2F2C" w:rsidRPr="00926AD4" w:rsidRDefault="006F2F2C" w:rsidP="007740FB">
            <w:pPr>
              <w:rPr>
                <w:rFonts w:ascii="Corbel" w:hAnsi="Corbel"/>
                <w:b/>
                <w:bCs/>
                <w:sz w:val="16"/>
                <w:szCs w:val="16"/>
              </w:rPr>
            </w:pPr>
          </w:p>
        </w:tc>
        <w:tc>
          <w:tcPr>
            <w:tcW w:w="2274" w:type="dxa"/>
            <w:gridSpan w:val="4"/>
            <w:shd w:val="clear" w:color="auto" w:fill="D2EAF1"/>
          </w:tcPr>
          <w:p w14:paraId="538C1A7B" w14:textId="77777777" w:rsidR="006F2F2C" w:rsidRPr="00926AD4" w:rsidRDefault="006F2F2C" w:rsidP="007740FB">
            <w:pPr>
              <w:rPr>
                <w:rFonts w:ascii="Corbel" w:hAnsi="Corbel"/>
                <w:sz w:val="16"/>
                <w:szCs w:val="16"/>
              </w:rPr>
            </w:pPr>
          </w:p>
        </w:tc>
        <w:tc>
          <w:tcPr>
            <w:tcW w:w="3254" w:type="dxa"/>
            <w:gridSpan w:val="3"/>
            <w:shd w:val="clear" w:color="auto" w:fill="D2EAF1"/>
          </w:tcPr>
          <w:p w14:paraId="538C1A7C" w14:textId="77777777" w:rsidR="006F2F2C" w:rsidRPr="00926AD4" w:rsidRDefault="006F2F2C" w:rsidP="007740FB">
            <w:pPr>
              <w:rPr>
                <w:rFonts w:ascii="Corbel" w:hAnsi="Corbel"/>
                <w:sz w:val="16"/>
                <w:szCs w:val="16"/>
              </w:rPr>
            </w:pPr>
            <w:r w:rsidRPr="00926AD4">
              <w:rPr>
                <w:rFonts w:ascii="Corbel" w:hAnsi="Corbel"/>
                <w:sz w:val="16"/>
                <w:szCs w:val="16"/>
              </w:rPr>
              <w:t>Raamwerk.xml</w:t>
            </w:r>
          </w:p>
        </w:tc>
        <w:tc>
          <w:tcPr>
            <w:tcW w:w="3118" w:type="dxa"/>
            <w:shd w:val="clear" w:color="auto" w:fill="D2EAF1"/>
          </w:tcPr>
          <w:p w14:paraId="538C1A7D" w14:textId="77777777" w:rsidR="006F2F2C" w:rsidRPr="00926AD4" w:rsidRDefault="006F2F2C" w:rsidP="007740FB">
            <w:pPr>
              <w:rPr>
                <w:rFonts w:ascii="Corbel" w:hAnsi="Corbel"/>
                <w:sz w:val="18"/>
                <w:szCs w:val="18"/>
              </w:rPr>
            </w:pPr>
          </w:p>
        </w:tc>
      </w:tr>
      <w:tr w:rsidR="006F2F2C" w:rsidRPr="00926AD4" w14:paraId="538C1A83" w14:textId="77777777" w:rsidTr="00225C13">
        <w:tc>
          <w:tcPr>
            <w:tcW w:w="534" w:type="dxa"/>
            <w:shd w:val="clear" w:color="auto" w:fill="A5D5E2"/>
          </w:tcPr>
          <w:p w14:paraId="538C1A7F" w14:textId="77777777" w:rsidR="006F2F2C" w:rsidRPr="00926AD4" w:rsidRDefault="006F2F2C" w:rsidP="007740FB">
            <w:pPr>
              <w:rPr>
                <w:rFonts w:ascii="Corbel" w:hAnsi="Corbel"/>
                <w:b/>
                <w:bCs/>
                <w:sz w:val="16"/>
                <w:szCs w:val="16"/>
              </w:rPr>
            </w:pPr>
          </w:p>
        </w:tc>
        <w:tc>
          <w:tcPr>
            <w:tcW w:w="2274" w:type="dxa"/>
            <w:gridSpan w:val="4"/>
            <w:shd w:val="clear" w:color="auto" w:fill="A5D5E2"/>
          </w:tcPr>
          <w:p w14:paraId="538C1A80" w14:textId="77777777" w:rsidR="006F2F2C" w:rsidRPr="00926AD4" w:rsidRDefault="006F2F2C" w:rsidP="007740FB">
            <w:pPr>
              <w:rPr>
                <w:rFonts w:ascii="Corbel" w:hAnsi="Corbel"/>
                <w:sz w:val="16"/>
                <w:szCs w:val="16"/>
              </w:rPr>
            </w:pPr>
          </w:p>
        </w:tc>
        <w:tc>
          <w:tcPr>
            <w:tcW w:w="3254" w:type="dxa"/>
            <w:gridSpan w:val="3"/>
            <w:shd w:val="clear" w:color="auto" w:fill="A5D5E2"/>
          </w:tcPr>
          <w:p w14:paraId="538C1A81" w14:textId="77777777" w:rsidR="006F2F2C" w:rsidRPr="00926AD4" w:rsidRDefault="006F2F2C" w:rsidP="007740FB">
            <w:pPr>
              <w:rPr>
                <w:rFonts w:ascii="Corbel" w:hAnsi="Corbel"/>
                <w:sz w:val="16"/>
                <w:szCs w:val="16"/>
              </w:rPr>
            </w:pPr>
            <w:proofErr w:type="spellStart"/>
            <w:r w:rsidRPr="00926AD4">
              <w:rPr>
                <w:rFonts w:ascii="Corbel" w:hAnsi="Corbel"/>
                <w:sz w:val="16"/>
                <w:szCs w:val="16"/>
              </w:rPr>
              <w:t>Projectspecifiek</w:t>
            </w:r>
            <w:proofErr w:type="spellEnd"/>
            <w:r w:rsidRPr="00926AD4">
              <w:rPr>
                <w:rFonts w:ascii="Corbel" w:hAnsi="Corbel"/>
                <w:sz w:val="16"/>
                <w:szCs w:val="16"/>
              </w:rPr>
              <w:t xml:space="preserve"> bericht.xml</w:t>
            </w:r>
          </w:p>
        </w:tc>
        <w:tc>
          <w:tcPr>
            <w:tcW w:w="3118" w:type="dxa"/>
            <w:shd w:val="clear" w:color="auto" w:fill="A5D5E2"/>
          </w:tcPr>
          <w:p w14:paraId="538C1A82" w14:textId="77777777" w:rsidR="006F2F2C" w:rsidRPr="00926AD4" w:rsidRDefault="006F2F2C" w:rsidP="007740FB">
            <w:pPr>
              <w:rPr>
                <w:rFonts w:ascii="Corbel" w:hAnsi="Corbel"/>
                <w:sz w:val="18"/>
                <w:szCs w:val="18"/>
              </w:rPr>
            </w:pPr>
          </w:p>
        </w:tc>
      </w:tr>
      <w:tr w:rsidR="006F2F2C" w:rsidRPr="00926AD4" w14:paraId="538C1A88" w14:textId="77777777" w:rsidTr="00225C13">
        <w:tc>
          <w:tcPr>
            <w:tcW w:w="534" w:type="dxa"/>
            <w:shd w:val="clear" w:color="auto" w:fill="D2EAF1"/>
          </w:tcPr>
          <w:p w14:paraId="538C1A84" w14:textId="77777777" w:rsidR="006F2F2C" w:rsidRPr="00926AD4" w:rsidRDefault="006F2F2C" w:rsidP="007740FB">
            <w:pPr>
              <w:rPr>
                <w:rFonts w:ascii="Corbel" w:hAnsi="Corbel"/>
                <w:b/>
                <w:bCs/>
                <w:sz w:val="16"/>
                <w:szCs w:val="16"/>
              </w:rPr>
            </w:pPr>
          </w:p>
        </w:tc>
        <w:tc>
          <w:tcPr>
            <w:tcW w:w="4043" w:type="dxa"/>
            <w:gridSpan w:val="6"/>
            <w:shd w:val="clear" w:color="auto" w:fill="D2EAF1"/>
          </w:tcPr>
          <w:p w14:paraId="538C1A85" w14:textId="77777777" w:rsidR="006F2F2C" w:rsidRPr="00926AD4" w:rsidRDefault="006F2F2C" w:rsidP="007740FB">
            <w:pPr>
              <w:rPr>
                <w:rFonts w:ascii="Corbel" w:hAnsi="Corbel"/>
                <w:sz w:val="16"/>
                <w:szCs w:val="16"/>
              </w:rPr>
            </w:pPr>
            <w:r w:rsidRPr="00926AD4">
              <w:rPr>
                <w:rFonts w:ascii="Corbel" w:hAnsi="Corbel"/>
                <w:sz w:val="16"/>
                <w:szCs w:val="16"/>
              </w:rPr>
              <w:t>2010-12-31T00:00:00.0Z</w:t>
            </w:r>
          </w:p>
        </w:tc>
        <w:tc>
          <w:tcPr>
            <w:tcW w:w="1485" w:type="dxa"/>
            <w:shd w:val="clear" w:color="auto" w:fill="D2EAF1"/>
          </w:tcPr>
          <w:p w14:paraId="538C1A86" w14:textId="77777777" w:rsidR="006F2F2C" w:rsidRPr="00926AD4" w:rsidRDefault="006F2F2C" w:rsidP="007740FB">
            <w:pPr>
              <w:rPr>
                <w:rFonts w:ascii="Corbel" w:hAnsi="Corbel"/>
                <w:sz w:val="16"/>
                <w:szCs w:val="16"/>
              </w:rPr>
            </w:pPr>
          </w:p>
        </w:tc>
        <w:tc>
          <w:tcPr>
            <w:tcW w:w="3118" w:type="dxa"/>
            <w:shd w:val="clear" w:color="auto" w:fill="D2EAF1"/>
          </w:tcPr>
          <w:p w14:paraId="538C1A87" w14:textId="77777777" w:rsidR="006F2F2C" w:rsidRPr="00926AD4" w:rsidRDefault="006F2F2C" w:rsidP="007740FB">
            <w:pPr>
              <w:rPr>
                <w:rFonts w:ascii="Corbel" w:hAnsi="Corbel"/>
                <w:sz w:val="18"/>
                <w:szCs w:val="18"/>
              </w:rPr>
            </w:pPr>
          </w:p>
        </w:tc>
      </w:tr>
      <w:tr w:rsidR="006F2F2C" w:rsidRPr="00926AD4" w14:paraId="538C1A8D" w14:textId="77777777" w:rsidTr="00225C13">
        <w:tc>
          <w:tcPr>
            <w:tcW w:w="534" w:type="dxa"/>
            <w:shd w:val="clear" w:color="auto" w:fill="A5D5E2"/>
          </w:tcPr>
          <w:p w14:paraId="538C1A89" w14:textId="77777777" w:rsidR="006F2F2C" w:rsidRPr="00926AD4" w:rsidRDefault="006F2F2C" w:rsidP="007740FB">
            <w:pPr>
              <w:rPr>
                <w:rFonts w:ascii="Corbel" w:hAnsi="Corbel"/>
                <w:b/>
                <w:bCs/>
                <w:sz w:val="16"/>
                <w:szCs w:val="16"/>
              </w:rPr>
            </w:pPr>
          </w:p>
        </w:tc>
        <w:tc>
          <w:tcPr>
            <w:tcW w:w="2274" w:type="dxa"/>
            <w:gridSpan w:val="4"/>
            <w:shd w:val="clear" w:color="auto" w:fill="A5D5E2"/>
          </w:tcPr>
          <w:p w14:paraId="538C1A8A" w14:textId="77777777" w:rsidR="006F2F2C" w:rsidRPr="00926AD4" w:rsidRDefault="006F2F2C" w:rsidP="007740FB">
            <w:pPr>
              <w:rPr>
                <w:rFonts w:ascii="Corbel" w:hAnsi="Corbel"/>
                <w:sz w:val="16"/>
                <w:szCs w:val="16"/>
              </w:rPr>
            </w:pPr>
          </w:p>
        </w:tc>
        <w:tc>
          <w:tcPr>
            <w:tcW w:w="3254" w:type="dxa"/>
            <w:gridSpan w:val="3"/>
            <w:shd w:val="clear" w:color="auto" w:fill="A5D5E2"/>
          </w:tcPr>
          <w:p w14:paraId="538C1A8B" w14:textId="77777777" w:rsidR="006F2F2C" w:rsidRPr="00926AD4" w:rsidRDefault="006F2F2C" w:rsidP="007740FB">
            <w:pPr>
              <w:rPr>
                <w:rFonts w:ascii="Corbel" w:hAnsi="Corbel"/>
                <w:sz w:val="16"/>
                <w:szCs w:val="16"/>
              </w:rPr>
            </w:pPr>
            <w:r w:rsidRPr="00926AD4">
              <w:rPr>
                <w:rFonts w:ascii="Corbel" w:hAnsi="Corbel"/>
                <w:sz w:val="16"/>
                <w:szCs w:val="16"/>
              </w:rPr>
              <w:t>Raamwerk.xml</w:t>
            </w:r>
          </w:p>
        </w:tc>
        <w:tc>
          <w:tcPr>
            <w:tcW w:w="3118" w:type="dxa"/>
            <w:shd w:val="clear" w:color="auto" w:fill="A5D5E2"/>
          </w:tcPr>
          <w:p w14:paraId="538C1A8C" w14:textId="77777777" w:rsidR="006F2F2C" w:rsidRPr="00926AD4" w:rsidRDefault="006F2F2C" w:rsidP="007740FB">
            <w:pPr>
              <w:rPr>
                <w:rFonts w:ascii="Corbel" w:hAnsi="Corbel"/>
                <w:sz w:val="18"/>
                <w:szCs w:val="18"/>
              </w:rPr>
            </w:pPr>
          </w:p>
        </w:tc>
      </w:tr>
      <w:tr w:rsidR="006F2F2C" w:rsidRPr="00926AD4" w14:paraId="538C1A92" w14:textId="77777777" w:rsidTr="00225C13">
        <w:tc>
          <w:tcPr>
            <w:tcW w:w="534" w:type="dxa"/>
            <w:shd w:val="clear" w:color="auto" w:fill="D2EAF1"/>
          </w:tcPr>
          <w:p w14:paraId="538C1A8E" w14:textId="77777777" w:rsidR="006F2F2C" w:rsidRPr="00926AD4" w:rsidRDefault="006F2F2C" w:rsidP="007740FB">
            <w:pPr>
              <w:rPr>
                <w:rFonts w:ascii="Corbel" w:hAnsi="Corbel"/>
                <w:b/>
                <w:bCs/>
                <w:sz w:val="16"/>
                <w:szCs w:val="16"/>
              </w:rPr>
            </w:pPr>
          </w:p>
        </w:tc>
        <w:tc>
          <w:tcPr>
            <w:tcW w:w="2274" w:type="dxa"/>
            <w:gridSpan w:val="4"/>
            <w:shd w:val="clear" w:color="auto" w:fill="D2EAF1"/>
          </w:tcPr>
          <w:p w14:paraId="538C1A8F" w14:textId="77777777" w:rsidR="006F2F2C" w:rsidRPr="00926AD4" w:rsidRDefault="006F2F2C" w:rsidP="007740FB">
            <w:pPr>
              <w:rPr>
                <w:rFonts w:ascii="Corbel" w:hAnsi="Corbel"/>
                <w:sz w:val="16"/>
                <w:szCs w:val="16"/>
              </w:rPr>
            </w:pPr>
          </w:p>
        </w:tc>
        <w:tc>
          <w:tcPr>
            <w:tcW w:w="3254" w:type="dxa"/>
            <w:gridSpan w:val="3"/>
            <w:shd w:val="clear" w:color="auto" w:fill="D2EAF1"/>
          </w:tcPr>
          <w:p w14:paraId="538C1A90" w14:textId="77777777" w:rsidR="006F2F2C" w:rsidRPr="00926AD4" w:rsidRDefault="006F2F2C" w:rsidP="007740FB">
            <w:pPr>
              <w:rPr>
                <w:rFonts w:ascii="Corbel" w:hAnsi="Corbel"/>
                <w:sz w:val="16"/>
                <w:szCs w:val="16"/>
              </w:rPr>
            </w:pPr>
            <w:proofErr w:type="spellStart"/>
            <w:r w:rsidRPr="00926AD4">
              <w:rPr>
                <w:rFonts w:ascii="Corbel" w:hAnsi="Corbel"/>
                <w:sz w:val="16"/>
                <w:szCs w:val="16"/>
              </w:rPr>
              <w:t>Projectspecifiek</w:t>
            </w:r>
            <w:proofErr w:type="spellEnd"/>
            <w:r w:rsidRPr="00926AD4">
              <w:rPr>
                <w:rFonts w:ascii="Corbel" w:hAnsi="Corbel"/>
                <w:sz w:val="16"/>
                <w:szCs w:val="16"/>
              </w:rPr>
              <w:t xml:space="preserve"> bericht.xml</w:t>
            </w:r>
          </w:p>
        </w:tc>
        <w:tc>
          <w:tcPr>
            <w:tcW w:w="3118" w:type="dxa"/>
            <w:shd w:val="clear" w:color="auto" w:fill="D2EAF1"/>
          </w:tcPr>
          <w:p w14:paraId="538C1A91" w14:textId="77777777" w:rsidR="006F2F2C" w:rsidRPr="00926AD4" w:rsidRDefault="006F2F2C" w:rsidP="007740FB">
            <w:pPr>
              <w:rPr>
                <w:rFonts w:ascii="Corbel" w:hAnsi="Corbel"/>
                <w:sz w:val="18"/>
                <w:szCs w:val="18"/>
              </w:rPr>
            </w:pPr>
          </w:p>
        </w:tc>
      </w:tr>
      <w:tr w:rsidR="006F2F2C" w:rsidRPr="00926AD4" w14:paraId="538C1A98" w14:textId="77777777" w:rsidTr="00225C13">
        <w:tc>
          <w:tcPr>
            <w:tcW w:w="534" w:type="dxa"/>
            <w:shd w:val="clear" w:color="auto" w:fill="A5D5E2"/>
          </w:tcPr>
          <w:p w14:paraId="538C1A93" w14:textId="77777777" w:rsidR="006F2F2C" w:rsidRPr="00926AD4" w:rsidRDefault="006F2F2C" w:rsidP="007740FB">
            <w:pPr>
              <w:rPr>
                <w:rFonts w:ascii="Corbel" w:hAnsi="Corbel"/>
                <w:b/>
                <w:bCs/>
                <w:sz w:val="16"/>
                <w:szCs w:val="16"/>
              </w:rPr>
            </w:pPr>
          </w:p>
        </w:tc>
        <w:tc>
          <w:tcPr>
            <w:tcW w:w="2274" w:type="dxa"/>
            <w:gridSpan w:val="4"/>
            <w:shd w:val="clear" w:color="auto" w:fill="A5D5E2"/>
          </w:tcPr>
          <w:p w14:paraId="538C1A94" w14:textId="77777777" w:rsidR="006F2F2C" w:rsidRPr="00926AD4" w:rsidRDefault="006F2F2C" w:rsidP="007740FB">
            <w:pPr>
              <w:rPr>
                <w:rFonts w:ascii="Corbel" w:hAnsi="Corbel"/>
                <w:sz w:val="16"/>
                <w:szCs w:val="16"/>
              </w:rPr>
            </w:pPr>
          </w:p>
        </w:tc>
        <w:tc>
          <w:tcPr>
            <w:tcW w:w="1769" w:type="dxa"/>
            <w:gridSpan w:val="2"/>
            <w:shd w:val="clear" w:color="auto" w:fill="A5D5E2"/>
          </w:tcPr>
          <w:p w14:paraId="538C1A95" w14:textId="77777777" w:rsidR="006F2F2C" w:rsidRPr="00926AD4" w:rsidRDefault="006F2F2C" w:rsidP="007740FB">
            <w:pPr>
              <w:rPr>
                <w:rFonts w:ascii="Corbel" w:hAnsi="Corbel"/>
                <w:sz w:val="16"/>
                <w:szCs w:val="16"/>
              </w:rPr>
            </w:pPr>
          </w:p>
        </w:tc>
        <w:tc>
          <w:tcPr>
            <w:tcW w:w="1485" w:type="dxa"/>
            <w:shd w:val="clear" w:color="auto" w:fill="A5D5E2"/>
          </w:tcPr>
          <w:p w14:paraId="538C1A96" w14:textId="77777777" w:rsidR="006F2F2C" w:rsidRPr="00926AD4" w:rsidRDefault="006F2F2C" w:rsidP="007740FB">
            <w:pPr>
              <w:rPr>
                <w:rFonts w:ascii="Corbel" w:hAnsi="Corbel"/>
                <w:sz w:val="16"/>
                <w:szCs w:val="16"/>
              </w:rPr>
            </w:pPr>
          </w:p>
        </w:tc>
        <w:tc>
          <w:tcPr>
            <w:tcW w:w="3118" w:type="dxa"/>
            <w:shd w:val="clear" w:color="auto" w:fill="A5D5E2"/>
          </w:tcPr>
          <w:p w14:paraId="538C1A97" w14:textId="77777777" w:rsidR="006F2F2C" w:rsidRPr="00926AD4" w:rsidRDefault="006F2F2C" w:rsidP="007740FB">
            <w:pPr>
              <w:rPr>
                <w:rFonts w:ascii="Corbel" w:hAnsi="Corbel"/>
                <w:sz w:val="18"/>
                <w:szCs w:val="18"/>
              </w:rPr>
            </w:pPr>
          </w:p>
        </w:tc>
      </w:tr>
    </w:tbl>
    <w:p w14:paraId="538C1A99" w14:textId="77777777" w:rsidR="006F2F2C" w:rsidRPr="00926AD4" w:rsidRDefault="006F2F2C" w:rsidP="007740FB">
      <w:pPr>
        <w:rPr>
          <w:rFonts w:ascii="Corbel" w:hAnsi="Corbel"/>
          <w:sz w:val="22"/>
          <w:szCs w:val="22"/>
        </w:rPr>
      </w:pPr>
    </w:p>
    <w:p w14:paraId="538C1A9A" w14:textId="77777777" w:rsidR="006F2F2C" w:rsidRPr="00926AD4" w:rsidRDefault="009F22D7" w:rsidP="007740FB">
      <w:pPr>
        <w:rPr>
          <w:rFonts w:ascii="Corbel" w:hAnsi="Corbel"/>
          <w:sz w:val="22"/>
          <w:szCs w:val="22"/>
        </w:rPr>
      </w:pPr>
      <w:r w:rsidRPr="00926AD4">
        <w:rPr>
          <w:rFonts w:ascii="Corbel" w:hAnsi="Corbel"/>
          <w:sz w:val="22"/>
          <w:szCs w:val="22"/>
        </w:rPr>
        <w:t>VISI-</w:t>
      </w:r>
      <w:r w:rsidR="006F2F2C" w:rsidRPr="00926AD4">
        <w:rPr>
          <w:rFonts w:ascii="Corbel" w:hAnsi="Corbel"/>
          <w:sz w:val="22"/>
          <w:szCs w:val="22"/>
        </w:rPr>
        <w:t xml:space="preserve">berichten worden in dit voorbeeld </w:t>
      </w:r>
      <w:r w:rsidRPr="00926AD4">
        <w:rPr>
          <w:rFonts w:ascii="Corbel" w:hAnsi="Corbel"/>
          <w:sz w:val="22"/>
          <w:szCs w:val="22"/>
        </w:rPr>
        <w:t xml:space="preserve">dus </w:t>
      </w:r>
      <w:r w:rsidR="006F2F2C" w:rsidRPr="00926AD4">
        <w:rPr>
          <w:rFonts w:ascii="Corbel" w:hAnsi="Corbel"/>
          <w:sz w:val="22"/>
          <w:szCs w:val="22"/>
        </w:rPr>
        <w:t>gestructureerd op datum. Eventueel kan het complete archief in ZIP formaat worden opgeslagen.</w:t>
      </w:r>
    </w:p>
    <w:p w14:paraId="538C1A9B" w14:textId="77777777" w:rsidR="006F2F2C" w:rsidRPr="00926AD4" w:rsidRDefault="006F2F2C" w:rsidP="007740FB">
      <w:pPr>
        <w:rPr>
          <w:rFonts w:ascii="Corbel" w:hAnsi="Corbel"/>
          <w:sz w:val="22"/>
          <w:szCs w:val="22"/>
        </w:rPr>
      </w:pPr>
      <w:r w:rsidRPr="00926AD4">
        <w:rPr>
          <w:rFonts w:ascii="Corbel" w:hAnsi="Corbel"/>
          <w:sz w:val="22"/>
          <w:szCs w:val="22"/>
        </w:rPr>
        <w:t>Visueel voorbeeld:</w:t>
      </w:r>
    </w:p>
    <w:p w14:paraId="538C1A9C" w14:textId="77777777" w:rsidR="004A0130" w:rsidRPr="00926AD4" w:rsidRDefault="004A0130" w:rsidP="007740FB">
      <w:pPr>
        <w:rPr>
          <w:rFonts w:ascii="Corbel" w:hAnsi="Corbel"/>
          <w:noProof/>
          <w:sz w:val="22"/>
          <w:szCs w:val="22"/>
        </w:rPr>
      </w:pPr>
    </w:p>
    <w:p w14:paraId="538C1A9D" w14:textId="77777777" w:rsidR="009F4093" w:rsidRPr="00926AD4" w:rsidRDefault="00656FE0" w:rsidP="007740FB">
      <w:pPr>
        <w:rPr>
          <w:rFonts w:ascii="Corbel" w:hAnsi="Corbel"/>
          <w:noProof/>
          <w:sz w:val="22"/>
          <w:szCs w:val="22"/>
        </w:rPr>
      </w:pPr>
      <w:r w:rsidRPr="00926AD4">
        <w:rPr>
          <w:rFonts w:ascii="Corbel" w:hAnsi="Corbel"/>
          <w:noProof/>
          <w:sz w:val="22"/>
          <w:szCs w:val="22"/>
        </w:rPr>
        <w:drawing>
          <wp:inline distT="0" distB="0" distL="0" distR="0" wp14:anchorId="538C1AA5" wp14:editId="538C1AA6">
            <wp:extent cx="2781300" cy="15716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571625"/>
                    </a:xfrm>
                    <a:prstGeom prst="rect">
                      <a:avLst/>
                    </a:prstGeom>
                    <a:noFill/>
                    <a:ln>
                      <a:noFill/>
                    </a:ln>
                  </pic:spPr>
                </pic:pic>
              </a:graphicData>
            </a:graphic>
          </wp:inline>
        </w:drawing>
      </w:r>
    </w:p>
    <w:p w14:paraId="538C1A9E" w14:textId="77777777" w:rsidR="007740FB" w:rsidRPr="00926AD4" w:rsidRDefault="007740FB" w:rsidP="007740FB">
      <w:pPr>
        <w:rPr>
          <w:rFonts w:ascii="Corbel" w:hAnsi="Corbel"/>
          <w:noProof/>
          <w:sz w:val="22"/>
          <w:szCs w:val="22"/>
        </w:rPr>
      </w:pPr>
    </w:p>
    <w:p w14:paraId="538C1A9F" w14:textId="77777777" w:rsidR="007740FB" w:rsidRPr="00926AD4" w:rsidRDefault="007740FB" w:rsidP="007740FB">
      <w:pPr>
        <w:rPr>
          <w:rFonts w:ascii="Corbel" w:hAnsi="Corbel"/>
          <w:noProof/>
          <w:sz w:val="22"/>
          <w:szCs w:val="22"/>
        </w:rPr>
      </w:pPr>
    </w:p>
    <w:p w14:paraId="538C1AA0" w14:textId="77777777" w:rsidR="007740FB" w:rsidRPr="00926AD4" w:rsidRDefault="007740FB" w:rsidP="007740FB">
      <w:pPr>
        <w:rPr>
          <w:rFonts w:ascii="Corbel" w:hAnsi="Corbel"/>
          <w:sz w:val="22"/>
          <w:szCs w:val="22"/>
        </w:rPr>
      </w:pPr>
      <w:r w:rsidRPr="00926AD4">
        <w:rPr>
          <w:rFonts w:ascii="Corbel" w:hAnsi="Corbel"/>
          <w:noProof/>
          <w:sz w:val="22"/>
          <w:szCs w:val="22"/>
        </w:rPr>
        <w:t xml:space="preserve">&lt; einde </w:t>
      </w:r>
      <w:r w:rsidR="00F14020" w:rsidRPr="00926AD4">
        <w:rPr>
          <w:rFonts w:ascii="Corbel" w:hAnsi="Corbel"/>
          <w:noProof/>
          <w:sz w:val="22"/>
          <w:szCs w:val="22"/>
        </w:rPr>
        <w:t>B</w:t>
      </w:r>
      <w:r w:rsidRPr="00926AD4">
        <w:rPr>
          <w:rFonts w:ascii="Corbel" w:hAnsi="Corbel"/>
          <w:noProof/>
          <w:sz w:val="22"/>
          <w:szCs w:val="22"/>
        </w:rPr>
        <w:t>ijlage 11 &gt;</w:t>
      </w:r>
    </w:p>
    <w:sectPr w:rsidR="007740FB" w:rsidRPr="00926AD4" w:rsidSect="00A65ABE">
      <w:headerReference w:type="default" r:id="rId12"/>
      <w:footerReference w:type="default" r:id="rId13"/>
      <w:footnotePr>
        <w:pos w:val="beneathText"/>
      </w:footnotePr>
      <w:pgSz w:w="11905" w:h="16837"/>
      <w:pgMar w:top="1701" w:right="1134"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F4A29" w14:textId="77777777" w:rsidR="00541948" w:rsidRDefault="00541948">
      <w:r>
        <w:separator/>
      </w:r>
    </w:p>
  </w:endnote>
  <w:endnote w:type="continuationSeparator" w:id="0">
    <w:p w14:paraId="2EF4E2AF" w14:textId="77777777" w:rsidR="00541948" w:rsidRDefault="00541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Frutiger-Roman">
    <w:altName w:val="Arial Unicode MS"/>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C1AAB" w14:textId="77777777" w:rsidR="004653CF" w:rsidRPr="00926AD4" w:rsidRDefault="00656FE0">
    <w:pPr>
      <w:pStyle w:val="Voettekst"/>
      <w:rPr>
        <w:rFonts w:ascii="Corbel" w:hAnsi="Corbel"/>
      </w:rPr>
    </w:pPr>
    <w:r w:rsidRPr="00926AD4">
      <w:rPr>
        <w:rFonts w:ascii="Corbel" w:hAnsi="Corbel"/>
        <w:noProof/>
      </w:rPr>
      <w:drawing>
        <wp:inline distT="0" distB="0" distL="0" distR="0" wp14:anchorId="538C1AAF" wp14:editId="538C1AB0">
          <wp:extent cx="695325" cy="123825"/>
          <wp:effectExtent l="0" t="0" r="9525" b="9525"/>
          <wp:docPr id="3" name="Afbeelding 3"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123825"/>
                  </a:xfrm>
                  <a:prstGeom prst="rect">
                    <a:avLst/>
                  </a:prstGeom>
                  <a:noFill/>
                  <a:ln>
                    <a:noFill/>
                  </a:ln>
                </pic:spPr>
              </pic:pic>
            </a:graphicData>
          </a:graphic>
        </wp:inline>
      </w:drawing>
    </w:r>
    <w:r w:rsidR="004653CF" w:rsidRPr="00926AD4">
      <w:rPr>
        <w:rFonts w:ascii="Corbel" w:hAnsi="Corbel"/>
        <w:sz w:val="16"/>
        <w:szCs w:val="16"/>
      </w:rPr>
      <w:t xml:space="preserve"> VISI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C1AAE" w14:textId="77777777" w:rsidR="004653CF" w:rsidRPr="00707F65" w:rsidRDefault="00656FE0">
    <w:pPr>
      <w:pStyle w:val="Voettekst"/>
      <w:rPr>
        <w:rFonts w:asciiTheme="minorHAnsi" w:hAnsiTheme="minorHAnsi"/>
        <w:sz w:val="16"/>
        <w:szCs w:val="16"/>
      </w:rPr>
    </w:pPr>
    <w:r w:rsidRPr="00707F65">
      <w:rPr>
        <w:rFonts w:asciiTheme="minorHAnsi" w:hAnsiTheme="minorHAnsi"/>
        <w:noProof/>
      </w:rPr>
      <w:drawing>
        <wp:inline distT="0" distB="0" distL="0" distR="0" wp14:anchorId="538C1AB3" wp14:editId="538C1AB4">
          <wp:extent cx="695325" cy="123825"/>
          <wp:effectExtent l="0" t="0" r="9525" b="9525"/>
          <wp:docPr id="4" name="Afbeelding 4"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123825"/>
                  </a:xfrm>
                  <a:prstGeom prst="rect">
                    <a:avLst/>
                  </a:prstGeom>
                  <a:noFill/>
                  <a:ln>
                    <a:noFill/>
                  </a:ln>
                </pic:spPr>
              </pic:pic>
            </a:graphicData>
          </a:graphic>
        </wp:inline>
      </w:drawing>
    </w:r>
    <w:r w:rsidR="004653CF" w:rsidRPr="00707F65">
      <w:rPr>
        <w:rFonts w:asciiTheme="minorHAnsi" w:hAnsiTheme="minorHAnsi"/>
        <w:sz w:val="16"/>
        <w:szCs w:val="16"/>
      </w:rPr>
      <w:t xml:space="preserve"> VISI</w:t>
    </w:r>
    <w:r w:rsidR="004653CF" w:rsidRPr="00707F65">
      <w:rPr>
        <w:rFonts w:asciiTheme="minorHAnsi" w:hAnsiTheme="minorHAnsi"/>
        <w:sz w:val="16"/>
        <w:szCs w:val="16"/>
      </w:rPr>
      <w:tab/>
      <w:t xml:space="preserve">Pagina </w:t>
    </w:r>
    <w:r w:rsidR="004653CF" w:rsidRPr="00707F65">
      <w:rPr>
        <w:rFonts w:asciiTheme="minorHAnsi" w:hAnsiTheme="minorHAnsi"/>
        <w:sz w:val="16"/>
        <w:szCs w:val="16"/>
      </w:rPr>
      <w:fldChar w:fldCharType="begin"/>
    </w:r>
    <w:r w:rsidR="004653CF" w:rsidRPr="00707F65">
      <w:rPr>
        <w:rFonts w:asciiTheme="minorHAnsi" w:hAnsiTheme="minorHAnsi"/>
        <w:sz w:val="16"/>
        <w:szCs w:val="16"/>
      </w:rPr>
      <w:instrText xml:space="preserve"> PAGE </w:instrText>
    </w:r>
    <w:r w:rsidR="004653CF" w:rsidRPr="00707F65">
      <w:rPr>
        <w:rFonts w:asciiTheme="minorHAnsi" w:hAnsiTheme="minorHAnsi"/>
        <w:sz w:val="16"/>
        <w:szCs w:val="16"/>
      </w:rPr>
      <w:fldChar w:fldCharType="separate"/>
    </w:r>
    <w:r w:rsidR="00926AD4">
      <w:rPr>
        <w:rFonts w:asciiTheme="minorHAnsi" w:hAnsiTheme="minorHAnsi"/>
        <w:noProof/>
        <w:sz w:val="16"/>
        <w:szCs w:val="16"/>
      </w:rPr>
      <w:t>4</w:t>
    </w:r>
    <w:r w:rsidR="004653CF" w:rsidRPr="00707F65">
      <w:rPr>
        <w:rFonts w:asciiTheme="minorHAnsi" w:hAnsiTheme="minorHAnsi"/>
        <w:sz w:val="16"/>
        <w:szCs w:val="16"/>
      </w:rPr>
      <w:fldChar w:fldCharType="end"/>
    </w:r>
    <w:r w:rsidR="004653CF" w:rsidRPr="00707F65">
      <w:rPr>
        <w:rFonts w:asciiTheme="minorHAnsi" w:hAnsiTheme="minorHAnsi"/>
        <w:sz w:val="16"/>
        <w:szCs w:val="16"/>
      </w:rPr>
      <w:t xml:space="preserve"> van </w:t>
    </w:r>
    <w:r w:rsidR="004653CF" w:rsidRPr="00707F65">
      <w:rPr>
        <w:rFonts w:asciiTheme="minorHAnsi" w:hAnsiTheme="minorHAnsi"/>
        <w:sz w:val="16"/>
        <w:szCs w:val="16"/>
      </w:rPr>
      <w:fldChar w:fldCharType="begin"/>
    </w:r>
    <w:r w:rsidR="004653CF" w:rsidRPr="00707F65">
      <w:rPr>
        <w:rFonts w:asciiTheme="minorHAnsi" w:hAnsiTheme="minorHAnsi"/>
        <w:sz w:val="16"/>
        <w:szCs w:val="16"/>
      </w:rPr>
      <w:instrText xml:space="preserve"> NUMPAGES </w:instrText>
    </w:r>
    <w:r w:rsidR="004653CF" w:rsidRPr="00707F65">
      <w:rPr>
        <w:rFonts w:asciiTheme="minorHAnsi" w:hAnsiTheme="minorHAnsi"/>
        <w:sz w:val="16"/>
        <w:szCs w:val="16"/>
      </w:rPr>
      <w:fldChar w:fldCharType="separate"/>
    </w:r>
    <w:r w:rsidR="00926AD4">
      <w:rPr>
        <w:rFonts w:asciiTheme="minorHAnsi" w:hAnsiTheme="minorHAnsi"/>
        <w:noProof/>
        <w:sz w:val="16"/>
        <w:szCs w:val="16"/>
      </w:rPr>
      <w:t>4</w:t>
    </w:r>
    <w:r w:rsidR="004653CF" w:rsidRPr="00707F65">
      <w:rPr>
        <w:rFonts w:asciiTheme="minorHAnsi" w:hAnsiTheme="min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50863" w14:textId="77777777" w:rsidR="00541948" w:rsidRDefault="00541948">
      <w:r>
        <w:separator/>
      </w:r>
    </w:p>
  </w:footnote>
  <w:footnote w:type="continuationSeparator" w:id="0">
    <w:p w14:paraId="2A31028C" w14:textId="77777777" w:rsidR="00541948" w:rsidRDefault="00541948">
      <w:r>
        <w:continuationSeparator/>
      </w:r>
    </w:p>
  </w:footnote>
  <w:footnote w:id="1">
    <w:p w14:paraId="538C1AB5" w14:textId="77777777" w:rsidR="004653CF" w:rsidRPr="00707F65" w:rsidRDefault="004653CF" w:rsidP="006F2F2C">
      <w:pPr>
        <w:pStyle w:val="Voetnoottekst"/>
        <w:rPr>
          <w:rFonts w:asciiTheme="minorHAnsi" w:hAnsiTheme="minorHAnsi"/>
          <w:lang w:val="nl-NL"/>
        </w:rPr>
      </w:pPr>
      <w:r w:rsidRPr="00707F65">
        <w:rPr>
          <w:rStyle w:val="Voetnootmarkering"/>
          <w:rFonts w:asciiTheme="minorHAnsi" w:hAnsiTheme="minorHAnsi"/>
          <w:lang w:val="nl-NL"/>
        </w:rPr>
        <w:footnoteRef/>
      </w:r>
      <w:r w:rsidRPr="00707F65">
        <w:rPr>
          <w:rFonts w:asciiTheme="minorHAnsi" w:hAnsiTheme="minorHAnsi"/>
          <w:lang w:val="nl-NL"/>
        </w:rPr>
        <w:t xml:space="preserve"> Alleen alfanumerieke karakters en spaties zijn toegestaan. Niet-alfanumerieke karakters dienen omgezet te zijn naar spaties.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C1AAC" w14:textId="77777777" w:rsidR="004653CF" w:rsidRPr="00926AD4" w:rsidRDefault="00926AD4" w:rsidP="00AD6C75">
    <w:pPr>
      <w:pStyle w:val="Koptekst"/>
      <w:pBdr>
        <w:bottom w:val="single" w:sz="4" w:space="1" w:color="auto"/>
      </w:pBdr>
      <w:tabs>
        <w:tab w:val="clear" w:pos="9072"/>
        <w:tab w:val="left" w:pos="4395"/>
      </w:tabs>
      <w:ind w:right="3400"/>
      <w:rPr>
        <w:rFonts w:ascii="Corbel" w:hAnsi="Corbel"/>
        <w:sz w:val="20"/>
        <w:szCs w:val="20"/>
      </w:rPr>
    </w:pPr>
    <w:r w:rsidRPr="00926AD4">
      <w:rPr>
        <w:rFonts w:ascii="Corbel" w:hAnsi="Corbel"/>
        <w:b/>
        <w:i/>
        <w:noProof/>
        <w:sz w:val="32"/>
        <w:szCs w:val="32"/>
        <w:u w:val="single"/>
      </w:rPr>
      <w:drawing>
        <wp:anchor distT="0" distB="0" distL="114300" distR="114300" simplePos="0" relativeHeight="251659264" behindDoc="0" locked="0" layoutInCell="1" allowOverlap="1" wp14:anchorId="538C1AB1" wp14:editId="538C1AB2">
          <wp:simplePos x="0" y="0"/>
          <wp:positionH relativeFrom="column">
            <wp:posOffset>3889375</wp:posOffset>
          </wp:positionH>
          <wp:positionV relativeFrom="paragraph">
            <wp:posOffset>-172720</wp:posOffset>
          </wp:positionV>
          <wp:extent cx="2252980" cy="5397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980" cy="539750"/>
                  </a:xfrm>
                  <a:prstGeom prst="rect">
                    <a:avLst/>
                  </a:prstGeom>
                </pic:spPr>
              </pic:pic>
            </a:graphicData>
          </a:graphic>
          <wp14:sizeRelH relativeFrom="page">
            <wp14:pctWidth>0</wp14:pctWidth>
          </wp14:sizeRelH>
          <wp14:sizeRelV relativeFrom="page">
            <wp14:pctHeight>0</wp14:pctHeight>
          </wp14:sizeRelV>
        </wp:anchor>
      </w:drawing>
    </w:r>
    <w:r w:rsidR="004653CF" w:rsidRPr="00926AD4">
      <w:rPr>
        <w:rFonts w:ascii="Corbel" w:hAnsi="Corbel"/>
        <w:sz w:val="20"/>
        <w:szCs w:val="20"/>
      </w:rPr>
      <w:t>Leidraad VISI-systematiek v.1.</w:t>
    </w:r>
    <w:r w:rsidRPr="00926AD4">
      <w:rPr>
        <w:rFonts w:ascii="Corbel" w:hAnsi="Corbel"/>
        <w:sz w:val="20"/>
        <w:szCs w:val="20"/>
      </w:rPr>
      <w:t>6</w:t>
    </w:r>
  </w:p>
  <w:p w14:paraId="538C1AAD" w14:textId="77777777" w:rsidR="004653CF" w:rsidRPr="00926AD4" w:rsidRDefault="004653CF" w:rsidP="00AD6C75">
    <w:pPr>
      <w:pStyle w:val="Koptekst"/>
      <w:pBdr>
        <w:bottom w:val="single" w:sz="4" w:space="1" w:color="auto"/>
      </w:pBdr>
      <w:tabs>
        <w:tab w:val="clear" w:pos="9072"/>
        <w:tab w:val="left" w:pos="4395"/>
      </w:tabs>
      <w:ind w:right="3400"/>
      <w:rPr>
        <w:rFonts w:ascii="Corbel" w:hAnsi="Corbel"/>
        <w:sz w:val="20"/>
        <w:szCs w:val="20"/>
      </w:rPr>
    </w:pPr>
    <w:r w:rsidRPr="00926AD4">
      <w:rPr>
        <w:rFonts w:ascii="Corbel" w:hAnsi="Corbel"/>
        <w:sz w:val="20"/>
        <w:szCs w:val="20"/>
      </w:rPr>
      <w:t>Bijlage 11</w:t>
    </w:r>
    <w:r w:rsidRPr="00926AD4">
      <w:rPr>
        <w:rFonts w:ascii="Corbel" w:hAnsi="Corbel"/>
        <w:sz w:val="20"/>
        <w:szCs w:val="20"/>
      </w:rPr>
      <w:tab/>
      <w:t>NORMATIEF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BA19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4E2C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C2C0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FA6F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4ED8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2A44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442C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2A6D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9E6B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F49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Kop1"/>
      <w:lvlText w:val=""/>
      <w:lvlJc w:val="left"/>
      <w:pPr>
        <w:tabs>
          <w:tab w:val="num" w:pos="432"/>
        </w:tabs>
        <w:ind w:left="432" w:hanging="432"/>
      </w:pPr>
    </w:lvl>
    <w:lvl w:ilvl="1">
      <w:start w:val="1"/>
      <w:numFmt w:val="none"/>
      <w:pStyle w:val="Kop2"/>
      <w:lvlText w:val=""/>
      <w:lvlJc w:val="left"/>
      <w:pPr>
        <w:tabs>
          <w:tab w:val="num" w:pos="576"/>
        </w:tabs>
        <w:ind w:left="576" w:hanging="576"/>
      </w:pPr>
    </w:lvl>
    <w:lvl w:ilvl="2">
      <w:start w:val="1"/>
      <w:numFmt w:val="none"/>
      <w:pStyle w:val="Kop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15:restartNumberingAfterBreak="0">
    <w:nsid w:val="0CE609DD"/>
    <w:multiLevelType w:val="hybridMultilevel"/>
    <w:tmpl w:val="2CEA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325CD"/>
    <w:multiLevelType w:val="hybridMultilevel"/>
    <w:tmpl w:val="E994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C29C1"/>
    <w:multiLevelType w:val="hybridMultilevel"/>
    <w:tmpl w:val="048CC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04B1D"/>
    <w:multiLevelType w:val="multilevel"/>
    <w:tmpl w:val="082001B4"/>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67C1B3D"/>
    <w:multiLevelType w:val="hybridMultilevel"/>
    <w:tmpl w:val="72964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871D7"/>
    <w:multiLevelType w:val="hybridMultilevel"/>
    <w:tmpl w:val="1406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4"/>
  </w:num>
  <w:num w:numId="4">
    <w:abstractNumId w:val="17"/>
  </w:num>
  <w:num w:numId="5">
    <w:abstractNumId w:val="16"/>
  </w:num>
  <w:num w:numId="6">
    <w:abstractNumId w:val="13"/>
  </w:num>
  <w:num w:numId="7">
    <w:abstractNumId w:val="1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ems, P.H. (Peter)">
    <w15:presenceInfo w15:providerId="AD" w15:userId="S-1-5-21-1104492580-2141259050-3462381582-2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revisionView w:markup="0"/>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EC0"/>
    <w:rsid w:val="00007660"/>
    <w:rsid w:val="00017D3A"/>
    <w:rsid w:val="00045365"/>
    <w:rsid w:val="00056E29"/>
    <w:rsid w:val="000816F1"/>
    <w:rsid w:val="000F4830"/>
    <w:rsid w:val="001156D1"/>
    <w:rsid w:val="00124961"/>
    <w:rsid w:val="00143258"/>
    <w:rsid w:val="0015133B"/>
    <w:rsid w:val="00163017"/>
    <w:rsid w:val="001B0FE3"/>
    <w:rsid w:val="001D5873"/>
    <w:rsid w:val="001F4F44"/>
    <w:rsid w:val="001F7B83"/>
    <w:rsid w:val="00225C13"/>
    <w:rsid w:val="00240046"/>
    <w:rsid w:val="002756F7"/>
    <w:rsid w:val="00283E2A"/>
    <w:rsid w:val="002A7728"/>
    <w:rsid w:val="002B7481"/>
    <w:rsid w:val="002D4671"/>
    <w:rsid w:val="002E0D4E"/>
    <w:rsid w:val="002F1915"/>
    <w:rsid w:val="00317E2A"/>
    <w:rsid w:val="003233BF"/>
    <w:rsid w:val="00337537"/>
    <w:rsid w:val="003A1EB9"/>
    <w:rsid w:val="003B3084"/>
    <w:rsid w:val="003D1436"/>
    <w:rsid w:val="00404C27"/>
    <w:rsid w:val="0041243C"/>
    <w:rsid w:val="004231ED"/>
    <w:rsid w:val="00454F0F"/>
    <w:rsid w:val="004653CF"/>
    <w:rsid w:val="0047576E"/>
    <w:rsid w:val="0049685E"/>
    <w:rsid w:val="004A0130"/>
    <w:rsid w:val="004C6D08"/>
    <w:rsid w:val="004F2E0D"/>
    <w:rsid w:val="0050438F"/>
    <w:rsid w:val="00541948"/>
    <w:rsid w:val="00573E12"/>
    <w:rsid w:val="005A500A"/>
    <w:rsid w:val="005F1EC0"/>
    <w:rsid w:val="006068CE"/>
    <w:rsid w:val="00611F1D"/>
    <w:rsid w:val="006466B0"/>
    <w:rsid w:val="00656FE0"/>
    <w:rsid w:val="00684D06"/>
    <w:rsid w:val="006F2F2C"/>
    <w:rsid w:val="00707F65"/>
    <w:rsid w:val="00731D7A"/>
    <w:rsid w:val="007648A1"/>
    <w:rsid w:val="007740FB"/>
    <w:rsid w:val="0079622E"/>
    <w:rsid w:val="007C2C31"/>
    <w:rsid w:val="007E6BC8"/>
    <w:rsid w:val="007E7AE5"/>
    <w:rsid w:val="00812556"/>
    <w:rsid w:val="00813C37"/>
    <w:rsid w:val="00860407"/>
    <w:rsid w:val="00885143"/>
    <w:rsid w:val="008B1D69"/>
    <w:rsid w:val="0090021A"/>
    <w:rsid w:val="00910DC4"/>
    <w:rsid w:val="00925FCE"/>
    <w:rsid w:val="00926AD4"/>
    <w:rsid w:val="009321DE"/>
    <w:rsid w:val="00956466"/>
    <w:rsid w:val="0098694B"/>
    <w:rsid w:val="009903CB"/>
    <w:rsid w:val="009A17BB"/>
    <w:rsid w:val="009B181B"/>
    <w:rsid w:val="009B60E2"/>
    <w:rsid w:val="009D690E"/>
    <w:rsid w:val="009F114B"/>
    <w:rsid w:val="009F22D7"/>
    <w:rsid w:val="009F4093"/>
    <w:rsid w:val="009F6B23"/>
    <w:rsid w:val="00A043D3"/>
    <w:rsid w:val="00A1646A"/>
    <w:rsid w:val="00A17D04"/>
    <w:rsid w:val="00A2656F"/>
    <w:rsid w:val="00A41145"/>
    <w:rsid w:val="00A44E1E"/>
    <w:rsid w:val="00A6595E"/>
    <w:rsid w:val="00A65ABE"/>
    <w:rsid w:val="00A840D4"/>
    <w:rsid w:val="00AD0CB8"/>
    <w:rsid w:val="00AD6C75"/>
    <w:rsid w:val="00AF1CED"/>
    <w:rsid w:val="00B133FC"/>
    <w:rsid w:val="00B62AAA"/>
    <w:rsid w:val="00CA0992"/>
    <w:rsid w:val="00CA2D98"/>
    <w:rsid w:val="00CA42C2"/>
    <w:rsid w:val="00CF1278"/>
    <w:rsid w:val="00D06A41"/>
    <w:rsid w:val="00D231E3"/>
    <w:rsid w:val="00D24A3E"/>
    <w:rsid w:val="00D77D8D"/>
    <w:rsid w:val="00D830A5"/>
    <w:rsid w:val="00D8624D"/>
    <w:rsid w:val="00D90466"/>
    <w:rsid w:val="00DA1500"/>
    <w:rsid w:val="00DB062C"/>
    <w:rsid w:val="00E30AD6"/>
    <w:rsid w:val="00E710AF"/>
    <w:rsid w:val="00E822E1"/>
    <w:rsid w:val="00E94FCF"/>
    <w:rsid w:val="00E96800"/>
    <w:rsid w:val="00EA0C76"/>
    <w:rsid w:val="00EC3D05"/>
    <w:rsid w:val="00EE54AF"/>
    <w:rsid w:val="00F14020"/>
    <w:rsid w:val="00F329E0"/>
    <w:rsid w:val="00F43537"/>
    <w:rsid w:val="00F771CD"/>
    <w:rsid w:val="00FC095B"/>
    <w:rsid w:val="00FC3654"/>
    <w:rsid w:val="00FC4936"/>
    <w:rsid w:val="00FE6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C19C6"/>
  <w15:docId w15:val="{69028924-B969-4C92-A075-6C177703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suppressAutoHyphens/>
    </w:pPr>
    <w:rPr>
      <w:rFonts w:eastAsia="Arial Unicode MS"/>
      <w:kern w:val="1"/>
      <w:sz w:val="24"/>
      <w:szCs w:val="24"/>
    </w:rPr>
  </w:style>
  <w:style w:type="paragraph" w:styleId="Kop1">
    <w:name w:val="heading 1"/>
    <w:basedOn w:val="Kop"/>
    <w:next w:val="Plattetekst"/>
    <w:qFormat/>
    <w:pPr>
      <w:numPr>
        <w:numId w:val="1"/>
      </w:numPr>
      <w:outlineLvl w:val="0"/>
    </w:pPr>
    <w:rPr>
      <w:rFonts w:ascii="Times New Roman" w:eastAsia="Arial Unicode MS" w:hAnsi="Times New Roman"/>
      <w:b/>
      <w:bCs/>
      <w:sz w:val="48"/>
      <w:szCs w:val="48"/>
    </w:rPr>
  </w:style>
  <w:style w:type="paragraph" w:styleId="Kop2">
    <w:name w:val="heading 2"/>
    <w:basedOn w:val="Kop"/>
    <w:next w:val="Plattetekst"/>
    <w:qFormat/>
    <w:pPr>
      <w:numPr>
        <w:ilvl w:val="1"/>
        <w:numId w:val="1"/>
      </w:numPr>
      <w:outlineLvl w:val="1"/>
    </w:pPr>
    <w:rPr>
      <w:rFonts w:ascii="Times New Roman" w:eastAsia="Arial Unicode MS" w:hAnsi="Times New Roman"/>
      <w:b/>
      <w:bCs/>
      <w:sz w:val="36"/>
      <w:szCs w:val="36"/>
    </w:rPr>
  </w:style>
  <w:style w:type="paragraph" w:styleId="Kop3">
    <w:name w:val="heading 3"/>
    <w:basedOn w:val="Kop"/>
    <w:next w:val="Plattetekst"/>
    <w:qFormat/>
    <w:pPr>
      <w:numPr>
        <w:ilvl w:val="2"/>
        <w:numId w:val="1"/>
      </w:numPr>
      <w:outlineLvl w:val="2"/>
    </w:pPr>
    <w:rPr>
      <w:rFonts w:ascii="Times New Roman" w:eastAsia="Arial Unicode MS" w:hAnsi="Times New Roman"/>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semiHidden/>
    <w:rPr>
      <w:color w:val="000080"/>
      <w:u w:val="single"/>
    </w:rPr>
  </w:style>
  <w:style w:type="character" w:customStyle="1" w:styleId="Opsommingstekens">
    <w:name w:val="Opsommingstekens"/>
    <w:rPr>
      <w:rFonts w:ascii="OpenSymbol" w:eastAsia="OpenSymbol" w:hAnsi="OpenSymbol" w:cs="OpenSymbol"/>
    </w:rPr>
  </w:style>
  <w:style w:type="character" w:customStyle="1" w:styleId="Brontekst">
    <w:name w:val="Brontekst"/>
    <w:rPr>
      <w:rFonts w:ascii="Courier New" w:eastAsia="Courier New" w:hAnsi="Courier New" w:cs="Courier New"/>
    </w:rPr>
  </w:style>
  <w:style w:type="paragraph" w:customStyle="1" w:styleId="Kop">
    <w:name w:val="Kop"/>
    <w:basedOn w:val="Standaard"/>
    <w:next w:val="Plattetekst"/>
    <w:pPr>
      <w:keepNext/>
      <w:spacing w:before="240" w:after="120"/>
    </w:pPr>
    <w:rPr>
      <w:rFonts w:ascii="Arial" w:eastAsia="MS Mincho" w:hAnsi="Arial" w:cs="Tahoma"/>
      <w:sz w:val="28"/>
      <w:szCs w:val="28"/>
    </w:rPr>
  </w:style>
  <w:style w:type="paragraph" w:styleId="Plattetekst">
    <w:name w:val="Body Text"/>
    <w:basedOn w:val="Standaard"/>
    <w:semiHidden/>
    <w:pPr>
      <w:spacing w:after="120"/>
    </w:pPr>
  </w:style>
  <w:style w:type="paragraph" w:styleId="Lijst">
    <w:name w:val="List"/>
    <w:basedOn w:val="Plattetekst"/>
    <w:semiHidden/>
    <w:rPr>
      <w:rFonts w:cs="Tahoma"/>
    </w:rPr>
  </w:style>
  <w:style w:type="paragraph" w:customStyle="1" w:styleId="Bijschrift1">
    <w:name w:val="Bijschrift1"/>
    <w:basedOn w:val="Standaard"/>
    <w:pPr>
      <w:suppressLineNumbers/>
      <w:spacing w:before="120" w:after="120"/>
    </w:pPr>
    <w:rPr>
      <w:rFonts w:cs="Tahoma"/>
      <w:i/>
      <w:iCs/>
    </w:rPr>
  </w:style>
  <w:style w:type="paragraph" w:customStyle="1" w:styleId="Index">
    <w:name w:val="Index"/>
    <w:basedOn w:val="Standaard"/>
    <w:pPr>
      <w:suppressLineNumbers/>
    </w:pPr>
    <w:rPr>
      <w:rFonts w:cs="Tahoma"/>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paragraph" w:customStyle="1" w:styleId="Reedsopgemaaktetekst">
    <w:name w:val="Reeds opgemaakte tekst"/>
    <w:basedOn w:val="Standaard"/>
    <w:rPr>
      <w:rFonts w:ascii="Courier New" w:eastAsia="Courier New" w:hAnsi="Courier New" w:cs="Courier New"/>
      <w:sz w:val="20"/>
      <w:szCs w:val="20"/>
    </w:rPr>
  </w:style>
  <w:style w:type="paragraph" w:styleId="Ballontekst">
    <w:name w:val="Balloon Text"/>
    <w:basedOn w:val="Standaard"/>
    <w:link w:val="BallontekstChar"/>
    <w:uiPriority w:val="99"/>
    <w:semiHidden/>
    <w:unhideWhenUsed/>
    <w:rsid w:val="009F114B"/>
    <w:rPr>
      <w:rFonts w:ascii="Tahoma" w:hAnsi="Tahoma" w:cs="Tahoma"/>
      <w:sz w:val="16"/>
      <w:szCs w:val="16"/>
    </w:rPr>
  </w:style>
  <w:style w:type="character" w:customStyle="1" w:styleId="BallontekstChar">
    <w:name w:val="Ballontekst Char"/>
    <w:link w:val="Ballontekst"/>
    <w:uiPriority w:val="99"/>
    <w:semiHidden/>
    <w:rsid w:val="009F114B"/>
    <w:rPr>
      <w:rFonts w:ascii="Tahoma" w:eastAsia="Arial Unicode MS" w:hAnsi="Tahoma" w:cs="Tahoma"/>
      <w:kern w:val="1"/>
      <w:sz w:val="16"/>
      <w:szCs w:val="16"/>
    </w:rPr>
  </w:style>
  <w:style w:type="paragraph" w:styleId="Koptekst">
    <w:name w:val="header"/>
    <w:basedOn w:val="Standaard"/>
    <w:rsid w:val="004C6D08"/>
    <w:pPr>
      <w:tabs>
        <w:tab w:val="center" w:pos="4536"/>
        <w:tab w:val="right" w:pos="9072"/>
      </w:tabs>
    </w:pPr>
  </w:style>
  <w:style w:type="paragraph" w:styleId="Voettekst">
    <w:name w:val="footer"/>
    <w:basedOn w:val="Standaard"/>
    <w:link w:val="VoettekstChar"/>
    <w:uiPriority w:val="99"/>
    <w:rsid w:val="004C6D08"/>
    <w:pPr>
      <w:tabs>
        <w:tab w:val="center" w:pos="4536"/>
        <w:tab w:val="right" w:pos="9072"/>
      </w:tabs>
    </w:pPr>
  </w:style>
  <w:style w:type="paragraph" w:customStyle="1" w:styleId="Lijstalinea1">
    <w:name w:val="Lijstalinea1"/>
    <w:basedOn w:val="Standaard"/>
    <w:qFormat/>
    <w:rsid w:val="006F2F2C"/>
    <w:pPr>
      <w:widowControl/>
      <w:suppressAutoHyphens w:val="0"/>
      <w:spacing w:after="200" w:line="276" w:lineRule="auto"/>
      <w:ind w:left="720"/>
      <w:contextualSpacing/>
    </w:pPr>
    <w:rPr>
      <w:rFonts w:ascii="Calibri" w:eastAsia="Calibri" w:hAnsi="Calibri"/>
      <w:kern w:val="0"/>
      <w:sz w:val="22"/>
      <w:szCs w:val="22"/>
      <w:lang w:val="en-US" w:eastAsia="en-US"/>
    </w:rPr>
  </w:style>
  <w:style w:type="paragraph" w:styleId="Voetnoottekst">
    <w:name w:val="footnote text"/>
    <w:basedOn w:val="Standaard"/>
    <w:semiHidden/>
    <w:unhideWhenUsed/>
    <w:rsid w:val="006F2F2C"/>
    <w:pPr>
      <w:widowControl/>
      <w:suppressAutoHyphens w:val="0"/>
    </w:pPr>
    <w:rPr>
      <w:rFonts w:ascii="Calibri" w:eastAsia="Calibri" w:hAnsi="Calibri"/>
      <w:kern w:val="0"/>
      <w:sz w:val="20"/>
      <w:szCs w:val="20"/>
      <w:lang w:val="en-US" w:eastAsia="en-US"/>
    </w:rPr>
  </w:style>
  <w:style w:type="character" w:styleId="Voetnootmarkering">
    <w:name w:val="footnote reference"/>
    <w:semiHidden/>
    <w:unhideWhenUsed/>
    <w:rsid w:val="006F2F2C"/>
    <w:rPr>
      <w:vertAlign w:val="superscript"/>
    </w:rPr>
  </w:style>
  <w:style w:type="character" w:customStyle="1" w:styleId="VoettekstChar">
    <w:name w:val="Voettekst Char"/>
    <w:link w:val="Voettekst"/>
    <w:uiPriority w:val="99"/>
    <w:rsid w:val="00163017"/>
    <w:rPr>
      <w:rFonts w:eastAsia="Arial Unicode MS"/>
      <w:kern w:val="1"/>
      <w:sz w:val="24"/>
      <w:szCs w:val="24"/>
    </w:rPr>
  </w:style>
  <w:style w:type="character" w:styleId="GevolgdeHyperlink">
    <w:name w:val="FollowedHyperlink"/>
    <w:uiPriority w:val="99"/>
    <w:semiHidden/>
    <w:unhideWhenUsed/>
    <w:rsid w:val="003D143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74828">
      <w:bodyDiv w:val="1"/>
      <w:marLeft w:val="0"/>
      <w:marRight w:val="0"/>
      <w:marTop w:val="0"/>
      <w:marBottom w:val="0"/>
      <w:divBdr>
        <w:top w:val="none" w:sz="0" w:space="0" w:color="auto"/>
        <w:left w:val="none" w:sz="0" w:space="0" w:color="auto"/>
        <w:bottom w:val="none" w:sz="0" w:space="0" w:color="auto"/>
        <w:right w:val="none" w:sz="0" w:space="0" w:color="auto"/>
      </w:divBdr>
    </w:div>
    <w:div w:id="207947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creativecommons.org/licenses/by-nc-sa/3.0/n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697</Words>
  <Characters>4361</Characters>
  <Application>Microsoft Office Word</Application>
  <DocSecurity>0</DocSecurity>
  <Lines>272</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TNO</Company>
  <LinksUpToDate>false</LinksUpToDate>
  <CharactersWithSpaces>4981</CharactersWithSpaces>
  <SharedDoc>false</SharedDoc>
  <HLinks>
    <vt:vector size="18" baseType="variant">
      <vt:variant>
        <vt:i4>458776</vt:i4>
      </vt:variant>
      <vt:variant>
        <vt:i4>0</vt:i4>
      </vt:variant>
      <vt:variant>
        <vt:i4>0</vt:i4>
      </vt:variant>
      <vt:variant>
        <vt:i4>5</vt:i4>
      </vt:variant>
      <vt:variant>
        <vt:lpwstr>http://creativecommons.org/licenses/by-nc-sa/3.0/nl/</vt:lpwstr>
      </vt:variant>
      <vt:variant>
        <vt:lpwstr/>
      </vt:variant>
      <vt:variant>
        <vt:i4>4915271</vt:i4>
      </vt:variant>
      <vt:variant>
        <vt:i4>-1</vt:i4>
      </vt:variant>
      <vt:variant>
        <vt:i4>2049</vt:i4>
      </vt:variant>
      <vt:variant>
        <vt:i4>1</vt:i4>
      </vt:variant>
      <vt:variant>
        <vt:lpwstr>C:\Documents and Settings\100048\Local Settings\Temporary Internet Files\Content.MSO\9258BF21.gif</vt:lpwstr>
      </vt:variant>
      <vt:variant>
        <vt:lpwstr/>
      </vt:variant>
      <vt:variant>
        <vt:i4>4915271</vt:i4>
      </vt:variant>
      <vt:variant>
        <vt:i4>-1</vt:i4>
      </vt:variant>
      <vt:variant>
        <vt:i4>1027</vt:i4>
      </vt:variant>
      <vt:variant>
        <vt:i4>1</vt:i4>
      </vt:variant>
      <vt:variant>
        <vt:lpwstr>C:\Documents and Settings\100048\Local Settings\Temporary Internet Files\Content.MSO\9258BF21.gif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Werknemer</dc:creator>
  <cp:lastModifiedBy>Willems, P.H. (Peter)</cp:lastModifiedBy>
  <cp:revision>11</cp:revision>
  <cp:lastPrinted>2019-03-27T10:01:00Z</cp:lastPrinted>
  <dcterms:created xsi:type="dcterms:W3CDTF">2014-11-18T09:32:00Z</dcterms:created>
  <dcterms:modified xsi:type="dcterms:W3CDTF">2019-03-27T10:01:00Z</dcterms:modified>
</cp:coreProperties>
</file>