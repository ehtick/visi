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B6167" w14:textId="77777777" w:rsidR="00EA0C76" w:rsidRPr="00530583" w:rsidRDefault="00EA0C76" w:rsidP="00EA0C76">
      <w:pPr>
        <w:rPr>
          <w:rFonts w:ascii="Corbel" w:hAnsi="Corbel"/>
          <w:sz w:val="22"/>
          <w:szCs w:val="22"/>
        </w:rPr>
      </w:pPr>
    </w:p>
    <w:p w14:paraId="4ADB6168" w14:textId="77777777" w:rsidR="00EA0C76" w:rsidRPr="00530583" w:rsidRDefault="00530583" w:rsidP="00EA0C76">
      <w:pPr>
        <w:rPr>
          <w:rFonts w:ascii="Corbel" w:hAnsi="Corbel"/>
          <w:sz w:val="22"/>
          <w:szCs w:val="22"/>
        </w:rPr>
      </w:pPr>
      <w:r w:rsidRPr="00530583">
        <w:rPr>
          <w:rFonts w:ascii="Corbel" w:hAnsi="Corbel"/>
          <w:b/>
          <w:i/>
          <w:noProof/>
          <w:sz w:val="32"/>
          <w:szCs w:val="32"/>
          <w:u w:val="single"/>
        </w:rPr>
        <w:drawing>
          <wp:anchor distT="0" distB="0" distL="114300" distR="114300" simplePos="0" relativeHeight="251661312" behindDoc="0" locked="0" layoutInCell="1" allowOverlap="1" wp14:anchorId="4ADB65F1" wp14:editId="4ADB65F2">
            <wp:simplePos x="0" y="0"/>
            <wp:positionH relativeFrom="column">
              <wp:posOffset>3559810</wp:posOffset>
            </wp:positionH>
            <wp:positionV relativeFrom="paragraph">
              <wp:posOffset>102235</wp:posOffset>
            </wp:positionV>
            <wp:extent cx="2586990" cy="620395"/>
            <wp:effectExtent l="0" t="0" r="3810" b="825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4ADB6169" w14:textId="77777777" w:rsidR="00EA0C76" w:rsidRPr="00530583" w:rsidRDefault="00EA0C76" w:rsidP="00EA0C76">
      <w:pPr>
        <w:rPr>
          <w:rFonts w:ascii="Corbel" w:hAnsi="Corbel"/>
          <w:sz w:val="22"/>
          <w:szCs w:val="22"/>
        </w:rPr>
      </w:pPr>
    </w:p>
    <w:p w14:paraId="4ADB616A" w14:textId="77777777" w:rsidR="00EA0C76" w:rsidRPr="00530583" w:rsidRDefault="00EA0C76" w:rsidP="00EA0C76">
      <w:pPr>
        <w:rPr>
          <w:rFonts w:ascii="Corbel" w:hAnsi="Corbel"/>
          <w:sz w:val="22"/>
          <w:szCs w:val="22"/>
        </w:rPr>
      </w:pPr>
    </w:p>
    <w:p w14:paraId="4ADB616B" w14:textId="77777777" w:rsidR="00EA0C76" w:rsidRPr="00530583" w:rsidRDefault="00EA0C76" w:rsidP="00EA0C76">
      <w:pPr>
        <w:rPr>
          <w:rFonts w:ascii="Corbel" w:hAnsi="Corbel"/>
          <w:sz w:val="22"/>
          <w:szCs w:val="22"/>
        </w:rPr>
      </w:pPr>
    </w:p>
    <w:p w14:paraId="4ADB616C" w14:textId="77777777" w:rsidR="00EA0C76" w:rsidRPr="00530583" w:rsidRDefault="00EA0C76" w:rsidP="00EA0C76">
      <w:pPr>
        <w:rPr>
          <w:rFonts w:ascii="Corbel" w:hAnsi="Corbel"/>
          <w:sz w:val="22"/>
          <w:szCs w:val="22"/>
        </w:rPr>
      </w:pPr>
    </w:p>
    <w:p w14:paraId="4ADB616D" w14:textId="77777777" w:rsidR="00EA0C76" w:rsidRPr="00530583" w:rsidRDefault="00EA0C76" w:rsidP="00EA0C76">
      <w:pPr>
        <w:rPr>
          <w:rFonts w:ascii="Corbel" w:hAnsi="Corbel"/>
          <w:sz w:val="22"/>
          <w:szCs w:val="22"/>
        </w:rPr>
      </w:pPr>
    </w:p>
    <w:p w14:paraId="4ADB616E" w14:textId="77777777" w:rsidR="00EA0C76" w:rsidRPr="00530583" w:rsidRDefault="00EA0C76" w:rsidP="00EA0C76">
      <w:pPr>
        <w:rPr>
          <w:rFonts w:ascii="Corbel" w:hAnsi="Corbel"/>
          <w:sz w:val="22"/>
          <w:szCs w:val="22"/>
        </w:rPr>
      </w:pPr>
    </w:p>
    <w:p w14:paraId="4ADB616F" w14:textId="77777777" w:rsidR="002979C7" w:rsidRPr="00530583" w:rsidRDefault="002979C7" w:rsidP="00EA0C76">
      <w:pPr>
        <w:rPr>
          <w:rFonts w:ascii="Corbel" w:hAnsi="Corbel"/>
          <w:sz w:val="22"/>
          <w:szCs w:val="22"/>
        </w:rPr>
      </w:pPr>
    </w:p>
    <w:p w14:paraId="4ADB6170" w14:textId="77777777" w:rsidR="00EA0C76" w:rsidRPr="00530583" w:rsidRDefault="00EA0C76" w:rsidP="00EA0C76">
      <w:pPr>
        <w:rPr>
          <w:rFonts w:ascii="Corbel" w:hAnsi="Corbel"/>
          <w:sz w:val="22"/>
          <w:szCs w:val="22"/>
        </w:rPr>
      </w:pPr>
    </w:p>
    <w:p w14:paraId="4ADB6171" w14:textId="77777777" w:rsidR="00EA0C76" w:rsidRPr="00530583" w:rsidRDefault="00EA0C76" w:rsidP="00EA0C76">
      <w:pPr>
        <w:rPr>
          <w:rFonts w:ascii="Corbel" w:hAnsi="Corbel"/>
          <w:sz w:val="22"/>
          <w:szCs w:val="22"/>
        </w:rPr>
      </w:pPr>
    </w:p>
    <w:p w14:paraId="4ADB6172" w14:textId="77777777" w:rsidR="00EA0C76" w:rsidRPr="00530583" w:rsidRDefault="00EA0C76" w:rsidP="00EA0C76">
      <w:pPr>
        <w:rPr>
          <w:rFonts w:ascii="Corbel" w:hAnsi="Corbel"/>
          <w:sz w:val="22"/>
          <w:szCs w:val="22"/>
        </w:rPr>
      </w:pPr>
    </w:p>
    <w:p w14:paraId="4ADB6173" w14:textId="77777777" w:rsidR="00EA0C76" w:rsidRPr="00530583" w:rsidRDefault="00EA0C76" w:rsidP="00EA0C76">
      <w:pPr>
        <w:rPr>
          <w:rFonts w:ascii="Corbel" w:hAnsi="Corbel"/>
          <w:sz w:val="22"/>
          <w:szCs w:val="22"/>
        </w:rPr>
      </w:pPr>
    </w:p>
    <w:p w14:paraId="4ADB6174" w14:textId="77777777" w:rsidR="00EA0C76" w:rsidRPr="00530583" w:rsidRDefault="00EA0C76" w:rsidP="00EA0C76">
      <w:pPr>
        <w:rPr>
          <w:rFonts w:ascii="Corbel" w:hAnsi="Corbel"/>
          <w:sz w:val="22"/>
          <w:szCs w:val="22"/>
        </w:rPr>
      </w:pPr>
    </w:p>
    <w:p w14:paraId="4ADB6175" w14:textId="77777777" w:rsidR="00EA0C76" w:rsidRPr="00530583" w:rsidRDefault="00EA0C76" w:rsidP="00EA0C76">
      <w:pPr>
        <w:rPr>
          <w:rFonts w:ascii="Corbel" w:hAnsi="Corbel"/>
          <w:sz w:val="22"/>
          <w:szCs w:val="22"/>
        </w:rPr>
      </w:pPr>
    </w:p>
    <w:p w14:paraId="4ADB6176" w14:textId="77777777" w:rsidR="00EA0C76" w:rsidRPr="00530583" w:rsidRDefault="00EA0C76" w:rsidP="00EA0C76">
      <w:pPr>
        <w:rPr>
          <w:rFonts w:ascii="Corbel" w:hAnsi="Corbel"/>
          <w:sz w:val="22"/>
          <w:szCs w:val="22"/>
        </w:rPr>
      </w:pPr>
    </w:p>
    <w:p w14:paraId="4ADB6177" w14:textId="77777777" w:rsidR="00EA0C76" w:rsidRPr="00530583" w:rsidRDefault="00EA0C76" w:rsidP="00EA0C76">
      <w:pPr>
        <w:rPr>
          <w:rFonts w:ascii="Corbel" w:hAnsi="Corbel"/>
          <w:sz w:val="22"/>
          <w:szCs w:val="22"/>
        </w:rPr>
      </w:pPr>
    </w:p>
    <w:p w14:paraId="4ADB6178" w14:textId="77777777" w:rsidR="00EA0C76" w:rsidRPr="00530583" w:rsidRDefault="00EA0C76" w:rsidP="00EA0C76">
      <w:pPr>
        <w:rPr>
          <w:rFonts w:ascii="Corbel" w:hAnsi="Corbel"/>
          <w:sz w:val="22"/>
          <w:szCs w:val="22"/>
        </w:rPr>
      </w:pPr>
    </w:p>
    <w:p w14:paraId="4ADB6179" w14:textId="77777777" w:rsidR="00EA0C76" w:rsidRPr="00530583" w:rsidRDefault="00EA0C76" w:rsidP="00EA0C76">
      <w:pPr>
        <w:rPr>
          <w:rFonts w:ascii="Corbel" w:hAnsi="Corbel"/>
          <w:sz w:val="22"/>
          <w:szCs w:val="22"/>
        </w:rPr>
      </w:pPr>
    </w:p>
    <w:p w14:paraId="4ADB617A" w14:textId="77B07D3F" w:rsidR="00EA0C76" w:rsidRPr="00530583" w:rsidRDefault="00EA0C76" w:rsidP="00EA0C76">
      <w:pPr>
        <w:rPr>
          <w:rFonts w:ascii="Corbel" w:hAnsi="Corbel"/>
          <w:b/>
          <w:sz w:val="32"/>
          <w:szCs w:val="32"/>
        </w:rPr>
      </w:pPr>
      <w:r w:rsidRPr="00530583">
        <w:rPr>
          <w:rFonts w:ascii="Corbel" w:hAnsi="Corbel"/>
          <w:b/>
          <w:sz w:val="32"/>
          <w:szCs w:val="32"/>
        </w:rPr>
        <w:t>Leidraad VISI-systematiek versie 1.</w:t>
      </w:r>
      <w:r w:rsidR="00530583" w:rsidRPr="00530583">
        <w:rPr>
          <w:rFonts w:ascii="Corbel" w:hAnsi="Corbel"/>
          <w:b/>
          <w:sz w:val="32"/>
          <w:szCs w:val="32"/>
        </w:rPr>
        <w:t xml:space="preserve"> 6 </w:t>
      </w:r>
      <w:del w:id="1" w:author="Willems, P.H. (Peter)" w:date="2019-03-26T09:40:00Z">
        <w:r w:rsidR="00530583" w:rsidRPr="00530583" w:rsidDel="00165F12">
          <w:rPr>
            <w:rFonts w:ascii="Corbel" w:hAnsi="Corbel"/>
            <w:b/>
            <w:sz w:val="32"/>
            <w:szCs w:val="32"/>
            <w:highlight w:val="red"/>
          </w:rPr>
          <w:delText>&gt;&gt;&gt;nog actualiseren!!&lt;&lt;&lt;</w:delText>
        </w:r>
      </w:del>
    </w:p>
    <w:p w14:paraId="4ADB617B" w14:textId="77777777" w:rsidR="00EA0C76" w:rsidRPr="00530583" w:rsidRDefault="00EA0C76" w:rsidP="00EA0C76">
      <w:pPr>
        <w:rPr>
          <w:rFonts w:ascii="Corbel" w:hAnsi="Corbel"/>
          <w:b/>
          <w:sz w:val="32"/>
          <w:szCs w:val="32"/>
        </w:rPr>
      </w:pPr>
    </w:p>
    <w:p w14:paraId="4ADB617C" w14:textId="77777777" w:rsidR="00EA0C76" w:rsidRPr="00530583" w:rsidRDefault="00EA0C76" w:rsidP="00884521">
      <w:pPr>
        <w:pBdr>
          <w:top w:val="single" w:sz="4" w:space="1" w:color="auto"/>
          <w:left w:val="single" w:sz="4" w:space="4" w:color="auto"/>
          <w:bottom w:val="single" w:sz="4" w:space="1" w:color="auto"/>
          <w:right w:val="single" w:sz="4" w:space="4" w:color="auto"/>
        </w:pBdr>
        <w:rPr>
          <w:rFonts w:ascii="Corbel" w:hAnsi="Corbel"/>
          <w:b/>
          <w:sz w:val="32"/>
          <w:szCs w:val="32"/>
        </w:rPr>
      </w:pPr>
      <w:bookmarkStart w:id="2" w:name="_GoBack"/>
      <w:r w:rsidRPr="00530583">
        <w:rPr>
          <w:rFonts w:ascii="Corbel" w:hAnsi="Corbel"/>
          <w:b/>
          <w:sz w:val="32"/>
          <w:szCs w:val="32"/>
        </w:rPr>
        <w:t xml:space="preserve">Bijlage </w:t>
      </w:r>
      <w:r w:rsidR="00566BB9" w:rsidRPr="00530583">
        <w:rPr>
          <w:rFonts w:ascii="Corbel" w:hAnsi="Corbel"/>
          <w:b/>
          <w:sz w:val="32"/>
          <w:szCs w:val="32"/>
        </w:rPr>
        <w:t>2</w:t>
      </w:r>
    </w:p>
    <w:p w14:paraId="4ADB617D" w14:textId="77777777" w:rsidR="00EA0C76" w:rsidRPr="00530583" w:rsidRDefault="00EA0C76" w:rsidP="00884521">
      <w:pPr>
        <w:pBdr>
          <w:top w:val="single" w:sz="4" w:space="1" w:color="auto"/>
          <w:left w:val="single" w:sz="4" w:space="4" w:color="auto"/>
          <w:bottom w:val="single" w:sz="4" w:space="1" w:color="auto"/>
          <w:right w:val="single" w:sz="4" w:space="4" w:color="auto"/>
        </w:pBdr>
        <w:rPr>
          <w:rFonts w:ascii="Corbel" w:hAnsi="Corbel"/>
          <w:b/>
          <w:sz w:val="32"/>
          <w:szCs w:val="32"/>
        </w:rPr>
      </w:pPr>
      <w:r w:rsidRPr="00530583">
        <w:rPr>
          <w:rFonts w:ascii="Corbel" w:hAnsi="Corbel"/>
          <w:b/>
          <w:sz w:val="32"/>
          <w:szCs w:val="32"/>
        </w:rPr>
        <w:t>VISI-systematiek Deel 1</w:t>
      </w:r>
      <w:r w:rsidR="00816C03" w:rsidRPr="00530583">
        <w:rPr>
          <w:rFonts w:ascii="Corbel" w:hAnsi="Corbel"/>
          <w:b/>
          <w:sz w:val="32"/>
          <w:szCs w:val="32"/>
        </w:rPr>
        <w:t>;</w:t>
      </w:r>
      <w:r w:rsidR="000543A2" w:rsidRPr="00530583">
        <w:rPr>
          <w:rFonts w:ascii="Corbel" w:hAnsi="Corbel"/>
          <w:b/>
          <w:sz w:val="32"/>
          <w:szCs w:val="32"/>
        </w:rPr>
        <w:t xml:space="preserve"> </w:t>
      </w:r>
      <w:r w:rsidR="00DC6DDE" w:rsidRPr="00530583">
        <w:rPr>
          <w:rFonts w:ascii="Corbel" w:hAnsi="Corbel"/>
          <w:b/>
          <w:sz w:val="32"/>
          <w:szCs w:val="32"/>
        </w:rPr>
        <w:t>R</w:t>
      </w:r>
      <w:r w:rsidRPr="00530583">
        <w:rPr>
          <w:rFonts w:ascii="Corbel" w:hAnsi="Corbel"/>
          <w:b/>
          <w:sz w:val="32"/>
          <w:szCs w:val="32"/>
        </w:rPr>
        <w:t>aamwerken</w:t>
      </w:r>
    </w:p>
    <w:bookmarkEnd w:id="2"/>
    <w:p w14:paraId="4ADB617E" w14:textId="77777777" w:rsidR="00EA0C76" w:rsidRPr="00530583" w:rsidRDefault="00EA0C76" w:rsidP="00EA0C76">
      <w:pPr>
        <w:rPr>
          <w:rFonts w:ascii="Corbel" w:hAnsi="Corbel"/>
          <w:b/>
          <w:sz w:val="32"/>
          <w:szCs w:val="32"/>
        </w:rPr>
      </w:pPr>
    </w:p>
    <w:p w14:paraId="4ADB617F" w14:textId="77777777" w:rsidR="003E3D8D" w:rsidRPr="00530583" w:rsidRDefault="003E3D8D" w:rsidP="00EA0C76">
      <w:pPr>
        <w:rPr>
          <w:rFonts w:ascii="Corbel" w:hAnsi="Corbel"/>
          <w:b/>
          <w:sz w:val="32"/>
          <w:szCs w:val="32"/>
        </w:rPr>
      </w:pPr>
      <w:r w:rsidRPr="00530583">
        <w:rPr>
          <w:rFonts w:ascii="Corbel" w:hAnsi="Corbel"/>
          <w:b/>
          <w:sz w:val="32"/>
          <w:szCs w:val="32"/>
        </w:rPr>
        <w:t>Normatief</w:t>
      </w:r>
    </w:p>
    <w:p w14:paraId="4ADB6180" w14:textId="77777777" w:rsidR="003E3D8D" w:rsidRPr="00530583" w:rsidRDefault="003E3D8D" w:rsidP="00EA0C76">
      <w:pPr>
        <w:rPr>
          <w:rFonts w:ascii="Corbel" w:hAnsi="Corbel"/>
          <w:b/>
          <w:sz w:val="32"/>
          <w:szCs w:val="32"/>
        </w:rPr>
      </w:pPr>
    </w:p>
    <w:p w14:paraId="4ADB6181" w14:textId="77777777" w:rsidR="002979C7" w:rsidRPr="00530583" w:rsidRDefault="002979C7" w:rsidP="007A71D5">
      <w:pPr>
        <w:tabs>
          <w:tab w:val="left" w:pos="1701"/>
          <w:tab w:val="left" w:pos="4253"/>
        </w:tabs>
        <w:rPr>
          <w:rFonts w:ascii="Corbel" w:hAnsi="Corbel"/>
          <w:sz w:val="22"/>
          <w:szCs w:val="22"/>
        </w:rPr>
      </w:pPr>
    </w:p>
    <w:p w14:paraId="4ADB6182" w14:textId="77777777" w:rsidR="007A71D5" w:rsidRPr="00530583" w:rsidRDefault="007A71D5" w:rsidP="007A71D5">
      <w:pPr>
        <w:tabs>
          <w:tab w:val="left" w:pos="1701"/>
          <w:tab w:val="left" w:pos="4253"/>
        </w:tabs>
        <w:rPr>
          <w:rFonts w:ascii="Corbel" w:hAnsi="Corbel"/>
          <w:sz w:val="22"/>
          <w:szCs w:val="22"/>
        </w:rPr>
      </w:pPr>
      <w:r w:rsidRPr="00530583">
        <w:rPr>
          <w:rFonts w:ascii="Corbel" w:hAnsi="Corbel"/>
          <w:sz w:val="22"/>
          <w:szCs w:val="22"/>
        </w:rPr>
        <w:t>Documentv</w:t>
      </w:r>
      <w:r w:rsidR="00530583" w:rsidRPr="00530583">
        <w:rPr>
          <w:rFonts w:ascii="Corbel" w:hAnsi="Corbel"/>
          <w:sz w:val="22"/>
          <w:szCs w:val="22"/>
        </w:rPr>
        <w:t>ersie:</w:t>
      </w:r>
      <w:r w:rsidR="00530583" w:rsidRPr="00530583">
        <w:rPr>
          <w:rFonts w:ascii="Corbel" w:hAnsi="Corbel"/>
          <w:sz w:val="22"/>
          <w:szCs w:val="22"/>
        </w:rPr>
        <w:tab/>
        <w:t>1.2</w:t>
      </w:r>
    </w:p>
    <w:p w14:paraId="4ADB6183" w14:textId="6FEB8B0B" w:rsidR="00EA0C76" w:rsidRPr="00530583" w:rsidRDefault="00EA0C76" w:rsidP="007A71D5">
      <w:pPr>
        <w:tabs>
          <w:tab w:val="left" w:pos="1701"/>
          <w:tab w:val="left" w:pos="4253"/>
        </w:tabs>
        <w:rPr>
          <w:rFonts w:ascii="Corbel" w:hAnsi="Corbel"/>
          <w:sz w:val="22"/>
          <w:szCs w:val="22"/>
        </w:rPr>
      </w:pPr>
      <w:r w:rsidRPr="00530583">
        <w:rPr>
          <w:rFonts w:ascii="Corbel" w:hAnsi="Corbel"/>
          <w:sz w:val="22"/>
          <w:szCs w:val="22"/>
        </w:rPr>
        <w:t>Datum:</w:t>
      </w:r>
      <w:r w:rsidRPr="00530583">
        <w:rPr>
          <w:rFonts w:ascii="Corbel" w:hAnsi="Corbel"/>
          <w:sz w:val="22"/>
          <w:szCs w:val="22"/>
        </w:rPr>
        <w:tab/>
      </w:r>
      <w:del w:id="3" w:author="Willems, P.H. (Peter)" w:date="2019-03-26T09:41:00Z">
        <w:r w:rsidR="00530583" w:rsidRPr="00530583" w:rsidDel="00BA7021">
          <w:rPr>
            <w:rFonts w:ascii="Corbel" w:hAnsi="Corbel"/>
            <w:sz w:val="22"/>
            <w:szCs w:val="22"/>
          </w:rPr>
          <w:delText>5 december 2016</w:delText>
        </w:r>
      </w:del>
      <w:ins w:id="4" w:author="Willems, P.H. (Peter)" w:date="2019-03-26T09:41:00Z">
        <w:r w:rsidR="00BA7021">
          <w:rPr>
            <w:rFonts w:ascii="Corbel" w:hAnsi="Corbel"/>
            <w:sz w:val="22"/>
            <w:szCs w:val="22"/>
          </w:rPr>
          <w:t>april 2019</w:t>
        </w:r>
      </w:ins>
    </w:p>
    <w:p w14:paraId="4ADB6184" w14:textId="3617C848" w:rsidR="00EA0C76" w:rsidRPr="00530583" w:rsidRDefault="00EA0C76" w:rsidP="007A71D5">
      <w:pPr>
        <w:tabs>
          <w:tab w:val="left" w:pos="1701"/>
          <w:tab w:val="left" w:pos="4253"/>
        </w:tabs>
        <w:rPr>
          <w:rFonts w:ascii="Corbel" w:hAnsi="Corbel"/>
          <w:sz w:val="22"/>
          <w:szCs w:val="22"/>
        </w:rPr>
      </w:pPr>
      <w:r w:rsidRPr="00530583">
        <w:rPr>
          <w:rFonts w:ascii="Corbel" w:hAnsi="Corbel"/>
          <w:sz w:val="22"/>
          <w:szCs w:val="22"/>
        </w:rPr>
        <w:t>Status:</w:t>
      </w:r>
      <w:r w:rsidRPr="00530583">
        <w:rPr>
          <w:rFonts w:ascii="Corbel" w:hAnsi="Corbel"/>
          <w:sz w:val="22"/>
          <w:szCs w:val="22"/>
        </w:rPr>
        <w:tab/>
      </w:r>
      <w:del w:id="5" w:author="Willems, P.H. (Peter)" w:date="2019-03-26T09:41:00Z">
        <w:r w:rsidR="00530583" w:rsidRPr="00530583" w:rsidDel="00BA7021">
          <w:rPr>
            <w:rFonts w:ascii="Corbel" w:hAnsi="Corbel"/>
            <w:sz w:val="22"/>
            <w:szCs w:val="22"/>
          </w:rPr>
          <w:delText>concept</w:delText>
        </w:r>
      </w:del>
      <w:ins w:id="6" w:author="Willems, P.H. (Peter)" w:date="2019-03-26T09:41:00Z">
        <w:r w:rsidR="00BA7021">
          <w:rPr>
            <w:rFonts w:ascii="Corbel" w:hAnsi="Corbel"/>
            <w:sz w:val="22"/>
            <w:szCs w:val="22"/>
          </w:rPr>
          <w:t>definitief</w:t>
        </w:r>
      </w:ins>
    </w:p>
    <w:p w14:paraId="4ADB6185" w14:textId="77777777" w:rsidR="00EA0C76" w:rsidRPr="00530583" w:rsidRDefault="00EA0C76" w:rsidP="00EA0C76">
      <w:pPr>
        <w:rPr>
          <w:rFonts w:ascii="Corbel" w:hAnsi="Corbel"/>
          <w:sz w:val="22"/>
          <w:szCs w:val="22"/>
        </w:rPr>
      </w:pPr>
    </w:p>
    <w:p w14:paraId="4ADB6186" w14:textId="77777777" w:rsidR="00A732D3" w:rsidRPr="00530583" w:rsidRDefault="00A732D3" w:rsidP="00EA0C76">
      <w:pPr>
        <w:rPr>
          <w:rFonts w:ascii="Corbel" w:hAnsi="Corbel"/>
          <w:sz w:val="22"/>
          <w:szCs w:val="22"/>
        </w:rPr>
      </w:pPr>
      <w:r w:rsidRPr="00530583">
        <w:rPr>
          <w:rFonts w:ascii="Corbel" w:hAnsi="Corbel"/>
          <w:sz w:val="22"/>
          <w:szCs w:val="22"/>
        </w:rPr>
        <w:br/>
      </w:r>
    </w:p>
    <w:p w14:paraId="4ADB6187" w14:textId="77777777" w:rsidR="00EA0C76" w:rsidRPr="00530583" w:rsidRDefault="00207847" w:rsidP="00EA0C76">
      <w:pPr>
        <w:rPr>
          <w:rFonts w:ascii="Corbel" w:hAnsi="Corbel"/>
          <w:sz w:val="22"/>
          <w:szCs w:val="22"/>
        </w:rPr>
      </w:pPr>
      <w:r w:rsidRPr="00530583">
        <w:rPr>
          <w:rFonts w:ascii="Corbel" w:hAnsi="Corbel"/>
          <w:sz w:val="22"/>
          <w:szCs w:val="22"/>
          <w:highlight w:val="yellow"/>
        </w:rPr>
        <w:t>N.B.</w:t>
      </w:r>
      <w:r w:rsidRPr="00530583">
        <w:rPr>
          <w:rFonts w:ascii="Corbel" w:hAnsi="Corbel"/>
          <w:sz w:val="22"/>
          <w:szCs w:val="22"/>
          <w:highlight w:val="yellow"/>
        </w:rPr>
        <w:br/>
        <w:t xml:space="preserve">De wijzigingen t.o.v. de vorige versie zijn </w:t>
      </w:r>
      <w:r w:rsidRPr="00530583">
        <w:rPr>
          <w:rFonts w:ascii="Corbel" w:hAnsi="Corbel"/>
          <w:b/>
          <w:i/>
          <w:sz w:val="22"/>
          <w:szCs w:val="22"/>
          <w:highlight w:val="yellow"/>
          <w:u w:val="single"/>
        </w:rPr>
        <w:t>geel</w:t>
      </w:r>
      <w:r w:rsidRPr="00530583">
        <w:rPr>
          <w:rFonts w:ascii="Corbel" w:hAnsi="Corbel"/>
          <w:sz w:val="22"/>
          <w:szCs w:val="22"/>
          <w:highlight w:val="yellow"/>
        </w:rPr>
        <w:t xml:space="preserve"> gemarkeerd.</w:t>
      </w:r>
    </w:p>
    <w:p w14:paraId="4ADB6188" w14:textId="77777777" w:rsidR="00EA0C76" w:rsidRPr="00530583" w:rsidRDefault="00EA0C76" w:rsidP="00EA0C76">
      <w:pPr>
        <w:rPr>
          <w:rFonts w:ascii="Corbel" w:hAnsi="Corbel"/>
          <w:sz w:val="22"/>
          <w:szCs w:val="22"/>
        </w:rPr>
      </w:pPr>
    </w:p>
    <w:p w14:paraId="4ADB6189" w14:textId="77777777" w:rsidR="00EA0C76" w:rsidRPr="00530583" w:rsidRDefault="00EA0C76" w:rsidP="00EA0C76">
      <w:pPr>
        <w:rPr>
          <w:rFonts w:ascii="Corbel" w:hAnsi="Corbel"/>
          <w:sz w:val="22"/>
          <w:szCs w:val="22"/>
        </w:rPr>
      </w:pPr>
    </w:p>
    <w:p w14:paraId="4ADB618A" w14:textId="77777777" w:rsidR="00EA0C76" w:rsidRPr="00530583" w:rsidRDefault="00EA0C76" w:rsidP="00EA0C76">
      <w:pPr>
        <w:rPr>
          <w:rFonts w:ascii="Corbel" w:hAnsi="Corbel"/>
          <w:sz w:val="22"/>
          <w:szCs w:val="22"/>
        </w:rPr>
      </w:pPr>
    </w:p>
    <w:p w14:paraId="4ADB618B" w14:textId="77777777" w:rsidR="00EA0C76" w:rsidRPr="00530583" w:rsidRDefault="00EA0C76" w:rsidP="00EA0C76">
      <w:pPr>
        <w:rPr>
          <w:rFonts w:ascii="Corbel" w:hAnsi="Corbel"/>
          <w:sz w:val="22"/>
          <w:szCs w:val="22"/>
        </w:rPr>
      </w:pPr>
    </w:p>
    <w:p w14:paraId="4ADB618C" w14:textId="77777777" w:rsidR="00EA0C76" w:rsidRPr="00530583" w:rsidRDefault="00EA0C76" w:rsidP="00EA0C76">
      <w:pPr>
        <w:rPr>
          <w:rFonts w:ascii="Corbel" w:hAnsi="Corbel"/>
          <w:sz w:val="22"/>
          <w:szCs w:val="22"/>
        </w:rPr>
      </w:pPr>
    </w:p>
    <w:p w14:paraId="4ADB618D" w14:textId="77777777" w:rsidR="00EA0C76" w:rsidRPr="00530583" w:rsidRDefault="00EA0C76" w:rsidP="00EA0C76">
      <w:pPr>
        <w:rPr>
          <w:rFonts w:ascii="Corbel" w:hAnsi="Corbel"/>
          <w:sz w:val="22"/>
          <w:szCs w:val="22"/>
        </w:rPr>
      </w:pPr>
    </w:p>
    <w:p w14:paraId="4ADB618E" w14:textId="77777777" w:rsidR="00EA0C76" w:rsidRPr="00530583" w:rsidRDefault="00EA0C76" w:rsidP="00EA0C76">
      <w:pPr>
        <w:rPr>
          <w:rFonts w:ascii="Corbel" w:hAnsi="Corbel"/>
          <w:sz w:val="22"/>
          <w:szCs w:val="22"/>
        </w:rPr>
      </w:pPr>
    </w:p>
    <w:p w14:paraId="4ADB618F" w14:textId="77777777" w:rsidR="00EA0C76" w:rsidRPr="00530583" w:rsidRDefault="00EA0C76" w:rsidP="00EA0C76">
      <w:pPr>
        <w:rPr>
          <w:rFonts w:ascii="Corbel" w:hAnsi="Corbel"/>
          <w:sz w:val="22"/>
          <w:szCs w:val="22"/>
        </w:rPr>
      </w:pPr>
    </w:p>
    <w:p w14:paraId="4ADB6190" w14:textId="77777777" w:rsidR="00EA0C76" w:rsidRPr="00530583" w:rsidRDefault="00EA0C76" w:rsidP="00EA0C76">
      <w:pPr>
        <w:rPr>
          <w:rFonts w:ascii="Corbel" w:hAnsi="Corbel"/>
          <w:sz w:val="22"/>
          <w:szCs w:val="22"/>
        </w:rPr>
      </w:pPr>
    </w:p>
    <w:p w14:paraId="4ADB6191" w14:textId="77777777" w:rsidR="00EA0C76" w:rsidRPr="00530583" w:rsidRDefault="00EA0C76" w:rsidP="00EA0C76">
      <w:pPr>
        <w:rPr>
          <w:rFonts w:ascii="Corbel" w:hAnsi="Corbel"/>
          <w:sz w:val="22"/>
          <w:szCs w:val="22"/>
        </w:rPr>
      </w:pPr>
    </w:p>
    <w:p w14:paraId="4ADB6192" w14:textId="77777777" w:rsidR="00580035" w:rsidRPr="00530583" w:rsidRDefault="00580035" w:rsidP="00EA0C76">
      <w:pPr>
        <w:rPr>
          <w:rFonts w:ascii="Corbel" w:hAnsi="Corbel"/>
          <w:sz w:val="22"/>
          <w:szCs w:val="22"/>
        </w:rPr>
        <w:sectPr w:rsidR="00580035" w:rsidRPr="00530583" w:rsidSect="00580035">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4" w:right="1134" w:bottom="1134" w:left="1701" w:header="709" w:footer="709" w:gutter="0"/>
          <w:cols w:space="708"/>
          <w:titlePg/>
        </w:sectPr>
      </w:pPr>
    </w:p>
    <w:p w14:paraId="4ADB6193" w14:textId="77777777" w:rsidR="00EA0C76" w:rsidRPr="00530583" w:rsidRDefault="00EA0C76" w:rsidP="00EA0C76">
      <w:pPr>
        <w:rPr>
          <w:rFonts w:ascii="Corbel" w:hAnsi="Corbel"/>
          <w:sz w:val="22"/>
          <w:szCs w:val="22"/>
        </w:rPr>
      </w:pPr>
    </w:p>
    <w:p w14:paraId="4ADB6194" w14:textId="77777777" w:rsidR="00EA0C76" w:rsidRPr="00530583" w:rsidRDefault="00EA0C76" w:rsidP="00EA0C76">
      <w:pPr>
        <w:rPr>
          <w:rFonts w:ascii="Corbel" w:hAnsi="Corbel"/>
          <w:sz w:val="22"/>
          <w:szCs w:val="22"/>
        </w:rPr>
      </w:pPr>
    </w:p>
    <w:p w14:paraId="4ADB6195" w14:textId="77777777" w:rsidR="00EA0C76" w:rsidRPr="00530583" w:rsidRDefault="00EA0C76" w:rsidP="00EA0C76">
      <w:pPr>
        <w:rPr>
          <w:rFonts w:ascii="Corbel" w:hAnsi="Corbel"/>
          <w:sz w:val="22"/>
          <w:szCs w:val="22"/>
        </w:rPr>
      </w:pPr>
    </w:p>
    <w:p w14:paraId="4ADB6196" w14:textId="77777777" w:rsidR="00EA0C76" w:rsidRPr="00530583" w:rsidRDefault="00EA0C76" w:rsidP="00EA0C76">
      <w:pPr>
        <w:rPr>
          <w:rFonts w:ascii="Corbel" w:hAnsi="Corbel"/>
          <w:sz w:val="22"/>
          <w:szCs w:val="22"/>
        </w:rPr>
      </w:pPr>
    </w:p>
    <w:p w14:paraId="4ADB6197" w14:textId="77777777" w:rsidR="00EA0C76" w:rsidRPr="00530583" w:rsidRDefault="00EA0C76" w:rsidP="00EA0C76">
      <w:pPr>
        <w:rPr>
          <w:rFonts w:ascii="Corbel" w:hAnsi="Corbel"/>
          <w:sz w:val="22"/>
          <w:szCs w:val="22"/>
        </w:rPr>
      </w:pPr>
    </w:p>
    <w:p w14:paraId="4ADB6198" w14:textId="77777777" w:rsidR="00EA0C76" w:rsidRPr="00530583" w:rsidRDefault="00EA0C76" w:rsidP="00EA0C76">
      <w:pPr>
        <w:rPr>
          <w:rFonts w:ascii="Corbel" w:hAnsi="Corbel"/>
          <w:sz w:val="22"/>
          <w:szCs w:val="22"/>
        </w:rPr>
      </w:pPr>
    </w:p>
    <w:p w14:paraId="4ADB6199" w14:textId="77777777" w:rsidR="00EA0C76" w:rsidRPr="00530583" w:rsidRDefault="00EA0C76" w:rsidP="00EA0C76">
      <w:pPr>
        <w:rPr>
          <w:rFonts w:ascii="Corbel" w:hAnsi="Corbel"/>
          <w:sz w:val="22"/>
          <w:szCs w:val="22"/>
        </w:rPr>
      </w:pPr>
    </w:p>
    <w:p w14:paraId="4ADB619A" w14:textId="77777777" w:rsidR="00EA0C76" w:rsidRPr="00530583" w:rsidRDefault="00EA0C76" w:rsidP="00EA0C76">
      <w:pPr>
        <w:rPr>
          <w:rFonts w:ascii="Corbel" w:hAnsi="Corbel"/>
          <w:sz w:val="22"/>
          <w:szCs w:val="22"/>
        </w:rPr>
      </w:pPr>
    </w:p>
    <w:p w14:paraId="4ADB619B" w14:textId="77777777" w:rsidR="00EA0C76" w:rsidRPr="00530583" w:rsidRDefault="00EA0C76" w:rsidP="00EA0C76">
      <w:pPr>
        <w:rPr>
          <w:rFonts w:ascii="Corbel" w:hAnsi="Corbel"/>
          <w:sz w:val="22"/>
          <w:szCs w:val="22"/>
        </w:rPr>
      </w:pPr>
    </w:p>
    <w:p w14:paraId="4ADB619C" w14:textId="77777777" w:rsidR="00EA0C76" w:rsidRPr="00530583" w:rsidRDefault="00EA0C76" w:rsidP="00EA0C76">
      <w:pPr>
        <w:rPr>
          <w:rFonts w:ascii="Corbel" w:hAnsi="Corbel"/>
          <w:sz w:val="22"/>
          <w:szCs w:val="22"/>
        </w:rPr>
      </w:pPr>
    </w:p>
    <w:p w14:paraId="4ADB619D" w14:textId="77777777" w:rsidR="00EA0C76" w:rsidRPr="00530583" w:rsidRDefault="00EA0C76" w:rsidP="00EA0C76">
      <w:pPr>
        <w:rPr>
          <w:rFonts w:ascii="Corbel" w:hAnsi="Corbel"/>
          <w:sz w:val="22"/>
          <w:szCs w:val="22"/>
        </w:rPr>
      </w:pPr>
    </w:p>
    <w:p w14:paraId="4ADB619E" w14:textId="77777777" w:rsidR="00EA0C76" w:rsidRPr="00530583" w:rsidRDefault="00EA0C76" w:rsidP="00EA0C76">
      <w:pPr>
        <w:rPr>
          <w:rFonts w:ascii="Corbel" w:hAnsi="Corbel"/>
          <w:sz w:val="22"/>
          <w:szCs w:val="22"/>
        </w:rPr>
      </w:pPr>
    </w:p>
    <w:p w14:paraId="4ADB619F" w14:textId="77777777" w:rsidR="002778D5" w:rsidRPr="00530583" w:rsidRDefault="002778D5" w:rsidP="00EA0C76">
      <w:pPr>
        <w:rPr>
          <w:rFonts w:ascii="Corbel" w:hAnsi="Corbel"/>
          <w:sz w:val="22"/>
          <w:szCs w:val="22"/>
        </w:rPr>
      </w:pPr>
    </w:p>
    <w:p w14:paraId="4ADB61A0" w14:textId="77777777" w:rsidR="002778D5" w:rsidRPr="00530583" w:rsidRDefault="002778D5" w:rsidP="00EA0C76">
      <w:pPr>
        <w:rPr>
          <w:rFonts w:ascii="Corbel" w:hAnsi="Corbel"/>
          <w:sz w:val="22"/>
          <w:szCs w:val="22"/>
        </w:rPr>
      </w:pPr>
    </w:p>
    <w:p w14:paraId="4ADB61A1" w14:textId="77777777" w:rsidR="00F01510" w:rsidRPr="00530583" w:rsidRDefault="00F01510" w:rsidP="00EA0C76">
      <w:pPr>
        <w:rPr>
          <w:rFonts w:ascii="Corbel" w:hAnsi="Corbel"/>
          <w:sz w:val="22"/>
          <w:szCs w:val="22"/>
        </w:rPr>
      </w:pPr>
    </w:p>
    <w:p w14:paraId="4ADB61A2" w14:textId="77777777" w:rsidR="00F01510" w:rsidRPr="00530583" w:rsidRDefault="00F01510" w:rsidP="00EA0C76">
      <w:pPr>
        <w:rPr>
          <w:rFonts w:ascii="Corbel" w:hAnsi="Corbel"/>
          <w:sz w:val="22"/>
          <w:szCs w:val="22"/>
        </w:rPr>
      </w:pPr>
    </w:p>
    <w:p w14:paraId="4ADB61A3" w14:textId="77777777" w:rsidR="00F01510" w:rsidRPr="00530583" w:rsidRDefault="00F01510" w:rsidP="00EA0C76">
      <w:pPr>
        <w:rPr>
          <w:rFonts w:ascii="Corbel" w:hAnsi="Corbel"/>
          <w:sz w:val="22"/>
          <w:szCs w:val="22"/>
        </w:rPr>
      </w:pPr>
    </w:p>
    <w:p w14:paraId="4ADB61A4" w14:textId="77777777" w:rsidR="00F01510" w:rsidRPr="00530583" w:rsidRDefault="00F01510" w:rsidP="00EA0C76">
      <w:pPr>
        <w:rPr>
          <w:rFonts w:ascii="Corbel" w:hAnsi="Corbel"/>
          <w:sz w:val="22"/>
          <w:szCs w:val="22"/>
        </w:rPr>
      </w:pPr>
    </w:p>
    <w:p w14:paraId="4ADB61A5" w14:textId="77777777" w:rsidR="00F01510" w:rsidRPr="00530583" w:rsidRDefault="00F01510" w:rsidP="00EA0C76">
      <w:pPr>
        <w:rPr>
          <w:rFonts w:ascii="Corbel" w:hAnsi="Corbel"/>
          <w:sz w:val="22"/>
          <w:szCs w:val="22"/>
        </w:rPr>
      </w:pPr>
    </w:p>
    <w:p w14:paraId="4ADB61A6" w14:textId="77777777" w:rsidR="002778D5" w:rsidRPr="00530583" w:rsidRDefault="002778D5" w:rsidP="00EA0C76">
      <w:pPr>
        <w:rPr>
          <w:rFonts w:ascii="Corbel" w:hAnsi="Corbel"/>
          <w:sz w:val="22"/>
          <w:szCs w:val="22"/>
        </w:rPr>
      </w:pPr>
    </w:p>
    <w:p w14:paraId="4ADB61A7" w14:textId="77777777" w:rsidR="002778D5" w:rsidRPr="00530583" w:rsidRDefault="002778D5" w:rsidP="00EA0C76">
      <w:pPr>
        <w:rPr>
          <w:rFonts w:ascii="Corbel" w:hAnsi="Corbel"/>
          <w:sz w:val="22"/>
          <w:szCs w:val="22"/>
        </w:rPr>
      </w:pPr>
    </w:p>
    <w:p w14:paraId="4ADB61A8" w14:textId="77777777" w:rsidR="002778D5" w:rsidRPr="00530583" w:rsidRDefault="002778D5" w:rsidP="00EA0C76">
      <w:pPr>
        <w:rPr>
          <w:rFonts w:ascii="Corbel" w:hAnsi="Corbel"/>
          <w:sz w:val="22"/>
          <w:szCs w:val="22"/>
        </w:rPr>
      </w:pPr>
    </w:p>
    <w:p w14:paraId="4ADB61A9" w14:textId="77777777" w:rsidR="002778D5" w:rsidRPr="00530583" w:rsidRDefault="002778D5" w:rsidP="00EA0C76">
      <w:pPr>
        <w:rPr>
          <w:rFonts w:ascii="Corbel" w:hAnsi="Corbel"/>
          <w:sz w:val="22"/>
          <w:szCs w:val="22"/>
        </w:rPr>
      </w:pPr>
    </w:p>
    <w:p w14:paraId="4ADB61AA" w14:textId="77777777" w:rsidR="00F01510" w:rsidRPr="00530583" w:rsidRDefault="00F01510" w:rsidP="00EA0C76">
      <w:pPr>
        <w:rPr>
          <w:rFonts w:ascii="Corbel" w:hAnsi="Corbel"/>
          <w:sz w:val="22"/>
          <w:szCs w:val="22"/>
        </w:rPr>
      </w:pPr>
    </w:p>
    <w:p w14:paraId="4ADB61AB" w14:textId="77777777" w:rsidR="00F01510" w:rsidRPr="00530583" w:rsidRDefault="00F01510" w:rsidP="00EA0C76">
      <w:pPr>
        <w:rPr>
          <w:rFonts w:ascii="Corbel" w:hAnsi="Corbel"/>
          <w:sz w:val="22"/>
          <w:szCs w:val="22"/>
        </w:rPr>
      </w:pPr>
    </w:p>
    <w:p w14:paraId="4ADB61AC" w14:textId="77777777" w:rsidR="00F01510" w:rsidRPr="00530583" w:rsidRDefault="00F01510" w:rsidP="00EA0C76">
      <w:pPr>
        <w:rPr>
          <w:rFonts w:ascii="Corbel" w:hAnsi="Corbel"/>
          <w:sz w:val="22"/>
          <w:szCs w:val="22"/>
        </w:rPr>
      </w:pPr>
    </w:p>
    <w:p w14:paraId="4ADB61AD" w14:textId="77777777" w:rsidR="00F01510" w:rsidRPr="00530583" w:rsidRDefault="00F01510" w:rsidP="00EA0C76">
      <w:pPr>
        <w:rPr>
          <w:rFonts w:ascii="Corbel" w:hAnsi="Corbel"/>
          <w:sz w:val="22"/>
          <w:szCs w:val="22"/>
        </w:rPr>
      </w:pPr>
    </w:p>
    <w:p w14:paraId="4ADB61AE" w14:textId="77777777" w:rsidR="00F01510" w:rsidRPr="00530583" w:rsidRDefault="00F01510" w:rsidP="00EA0C76">
      <w:pPr>
        <w:rPr>
          <w:rFonts w:ascii="Corbel" w:hAnsi="Corbel"/>
          <w:sz w:val="22"/>
          <w:szCs w:val="22"/>
        </w:rPr>
      </w:pPr>
    </w:p>
    <w:p w14:paraId="4ADB61AF" w14:textId="77777777" w:rsidR="00F01510" w:rsidRPr="00530583" w:rsidRDefault="00F01510" w:rsidP="00EA0C76">
      <w:pPr>
        <w:rPr>
          <w:rFonts w:ascii="Corbel" w:hAnsi="Corbel"/>
          <w:sz w:val="22"/>
          <w:szCs w:val="22"/>
        </w:rPr>
      </w:pPr>
    </w:p>
    <w:p w14:paraId="4ADB61B0" w14:textId="77777777" w:rsidR="00F01510" w:rsidRPr="00530583" w:rsidRDefault="00F01510" w:rsidP="00EA0C76">
      <w:pPr>
        <w:rPr>
          <w:rFonts w:ascii="Corbel" w:hAnsi="Corbel"/>
          <w:sz w:val="22"/>
          <w:szCs w:val="22"/>
        </w:rPr>
      </w:pPr>
    </w:p>
    <w:p w14:paraId="4ADB61B1" w14:textId="77777777" w:rsidR="00F01510" w:rsidRPr="00530583" w:rsidRDefault="00F01510" w:rsidP="00EA0C76">
      <w:pPr>
        <w:rPr>
          <w:rFonts w:ascii="Corbel" w:hAnsi="Corbel"/>
          <w:sz w:val="22"/>
          <w:szCs w:val="22"/>
        </w:rPr>
      </w:pPr>
    </w:p>
    <w:p w14:paraId="4ADB61B2" w14:textId="77777777" w:rsidR="00F01510" w:rsidRPr="00530583" w:rsidRDefault="00F01510" w:rsidP="00EA0C76">
      <w:pPr>
        <w:rPr>
          <w:rFonts w:ascii="Corbel" w:hAnsi="Corbel"/>
          <w:sz w:val="22"/>
          <w:szCs w:val="22"/>
        </w:rPr>
      </w:pPr>
    </w:p>
    <w:p w14:paraId="4ADB61B3" w14:textId="77777777" w:rsidR="00F01510" w:rsidRPr="00530583" w:rsidRDefault="00F01510" w:rsidP="00EA0C76">
      <w:pPr>
        <w:rPr>
          <w:rFonts w:ascii="Corbel" w:hAnsi="Corbel"/>
          <w:sz w:val="22"/>
          <w:szCs w:val="22"/>
        </w:rPr>
      </w:pPr>
    </w:p>
    <w:p w14:paraId="4ADB61B4" w14:textId="77777777" w:rsidR="00F01510" w:rsidRPr="00530583" w:rsidRDefault="00F01510" w:rsidP="00EA0C76">
      <w:pPr>
        <w:rPr>
          <w:rFonts w:ascii="Corbel" w:hAnsi="Corbel"/>
          <w:sz w:val="22"/>
          <w:szCs w:val="22"/>
        </w:rPr>
      </w:pPr>
    </w:p>
    <w:p w14:paraId="4ADB61B5" w14:textId="77777777" w:rsidR="00F01510" w:rsidRPr="00530583" w:rsidRDefault="00F01510" w:rsidP="00EA0C76">
      <w:pPr>
        <w:rPr>
          <w:rFonts w:ascii="Corbel" w:hAnsi="Corbel"/>
          <w:sz w:val="22"/>
          <w:szCs w:val="22"/>
        </w:rPr>
      </w:pPr>
    </w:p>
    <w:p w14:paraId="4ADB61B6" w14:textId="77777777" w:rsidR="00F01510" w:rsidRPr="00530583" w:rsidRDefault="00F01510" w:rsidP="00EA0C76">
      <w:pPr>
        <w:rPr>
          <w:rFonts w:ascii="Corbel" w:hAnsi="Corbel"/>
          <w:sz w:val="22"/>
          <w:szCs w:val="22"/>
        </w:rPr>
      </w:pPr>
    </w:p>
    <w:p w14:paraId="4ADB61B7" w14:textId="77777777" w:rsidR="00F01510" w:rsidRPr="00530583" w:rsidRDefault="00F01510" w:rsidP="00EA0C76">
      <w:pPr>
        <w:rPr>
          <w:rFonts w:ascii="Corbel" w:hAnsi="Corbel"/>
          <w:sz w:val="22"/>
          <w:szCs w:val="22"/>
        </w:rPr>
      </w:pPr>
    </w:p>
    <w:p w14:paraId="4ADB61B8" w14:textId="77777777" w:rsidR="00F01510" w:rsidRPr="00530583" w:rsidRDefault="00F01510" w:rsidP="00EA0C76">
      <w:pPr>
        <w:rPr>
          <w:rFonts w:ascii="Corbel" w:hAnsi="Corbel"/>
          <w:sz w:val="22"/>
          <w:szCs w:val="22"/>
        </w:rPr>
      </w:pPr>
    </w:p>
    <w:p w14:paraId="4ADB61B9" w14:textId="77777777" w:rsidR="002778D5" w:rsidRPr="00530583" w:rsidRDefault="002778D5" w:rsidP="00EA0C76">
      <w:pPr>
        <w:rPr>
          <w:rFonts w:ascii="Corbel" w:hAnsi="Corbel"/>
          <w:sz w:val="22"/>
          <w:szCs w:val="22"/>
        </w:rPr>
      </w:pPr>
    </w:p>
    <w:p w14:paraId="4ADB61BA" w14:textId="77777777" w:rsidR="00A07930" w:rsidRPr="00530583" w:rsidRDefault="00A07930" w:rsidP="00A07930">
      <w:pPr>
        <w:rPr>
          <w:rFonts w:ascii="Corbel" w:hAnsi="Corbel"/>
          <w:sz w:val="22"/>
          <w:szCs w:val="22"/>
        </w:rPr>
      </w:pPr>
    </w:p>
    <w:p w14:paraId="4ADB61BB" w14:textId="70363118" w:rsidR="00A07930" w:rsidRPr="00530583" w:rsidRDefault="00642568" w:rsidP="00A07930">
      <w:pPr>
        <w:rPr>
          <w:rFonts w:ascii="Corbel" w:hAnsi="Corbel"/>
          <w:sz w:val="22"/>
          <w:szCs w:val="22"/>
        </w:rPr>
      </w:pPr>
      <w:r w:rsidRPr="00530583">
        <w:rPr>
          <w:rFonts w:ascii="Corbel" w:hAnsi="Corbel"/>
          <w:noProof/>
          <w:sz w:val="22"/>
          <w:szCs w:val="22"/>
        </w:rPr>
        <w:drawing>
          <wp:inline distT="0" distB="0" distL="0" distR="0" wp14:anchorId="4ADB65F3" wp14:editId="4ADB65F4">
            <wp:extent cx="866775" cy="304800"/>
            <wp:effectExtent l="0" t="0" r="9525" b="0"/>
            <wp:docPr id="4"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r w:rsidR="00A07930" w:rsidRPr="00530583">
        <w:rPr>
          <w:rFonts w:ascii="Corbel" w:hAnsi="Corbel"/>
          <w:sz w:val="22"/>
          <w:szCs w:val="22"/>
        </w:rPr>
        <w:t xml:space="preserve">  VISI  2003</w:t>
      </w:r>
      <w:r w:rsidR="00530583" w:rsidRPr="00530583">
        <w:rPr>
          <w:rFonts w:ascii="Corbel" w:hAnsi="Corbel"/>
          <w:sz w:val="22"/>
          <w:szCs w:val="22"/>
        </w:rPr>
        <w:t xml:space="preserve"> - </w:t>
      </w:r>
      <w:del w:id="7" w:author="Willems, P.H. (Peter)" w:date="2019-03-26T09:41:00Z">
        <w:r w:rsidR="00530583" w:rsidRPr="00530583" w:rsidDel="00BA7021">
          <w:rPr>
            <w:rFonts w:ascii="Corbel" w:hAnsi="Corbel"/>
            <w:sz w:val="22"/>
            <w:szCs w:val="22"/>
          </w:rPr>
          <w:delText>2016</w:delText>
        </w:r>
      </w:del>
      <w:ins w:id="8" w:author="Willems, P.H. (Peter)" w:date="2019-03-26T09:41:00Z">
        <w:r w:rsidR="00BA7021" w:rsidRPr="00530583">
          <w:rPr>
            <w:rFonts w:ascii="Corbel" w:hAnsi="Corbel"/>
            <w:sz w:val="22"/>
            <w:szCs w:val="22"/>
          </w:rPr>
          <w:t>201</w:t>
        </w:r>
        <w:r w:rsidR="00BA7021">
          <w:rPr>
            <w:rFonts w:ascii="Corbel" w:hAnsi="Corbel"/>
            <w:sz w:val="22"/>
            <w:szCs w:val="22"/>
          </w:rPr>
          <w:t>9</w:t>
        </w:r>
      </w:ins>
      <w:r w:rsidR="00A07930" w:rsidRPr="00530583">
        <w:rPr>
          <w:rFonts w:ascii="Corbel" w:hAnsi="Corbel"/>
          <w:sz w:val="22"/>
          <w:szCs w:val="22"/>
        </w:rPr>
        <w:t>.</w:t>
      </w:r>
    </w:p>
    <w:p w14:paraId="4ADB61BC" w14:textId="77777777" w:rsidR="00A07930" w:rsidRPr="00530583" w:rsidRDefault="00A07930" w:rsidP="00A07930">
      <w:pPr>
        <w:ind w:right="-2"/>
        <w:rPr>
          <w:rFonts w:ascii="Corbel" w:eastAsia="Frutiger-Roman" w:hAnsi="Corbel"/>
          <w:sz w:val="22"/>
          <w:szCs w:val="22"/>
        </w:rPr>
      </w:pPr>
    </w:p>
    <w:p w14:paraId="4ADB61BD" w14:textId="77777777" w:rsidR="00A07930" w:rsidRPr="00530583" w:rsidRDefault="00A07930" w:rsidP="00A07930">
      <w:pPr>
        <w:ind w:right="-2"/>
        <w:rPr>
          <w:rFonts w:ascii="Corbel" w:eastAsia="Frutiger-Roman" w:hAnsi="Corbel"/>
          <w:sz w:val="22"/>
          <w:szCs w:val="22"/>
        </w:rPr>
      </w:pPr>
      <w:r w:rsidRPr="00530583">
        <w:rPr>
          <w:rFonts w:ascii="Corbel" w:eastAsia="Frutiger-Roman" w:hAnsi="Corbel"/>
          <w:sz w:val="22"/>
          <w:szCs w:val="22"/>
        </w:rPr>
        <w:t xml:space="preserve">Op deze uitgave is de Creative Commons Licentie – Naamsvermelding – NietCommercieel – GelijkDelen – van toepassing. (zie: </w:t>
      </w:r>
      <w:hyperlink r:id="rId16" w:history="1">
        <w:r w:rsidRPr="00530583">
          <w:rPr>
            <w:rStyle w:val="Hyperlink"/>
            <w:rFonts w:ascii="Corbel" w:hAnsi="Corbel"/>
            <w:sz w:val="22"/>
            <w:szCs w:val="22"/>
          </w:rPr>
          <w:t>http://creativecommons.org/licenses/by-nc-sa/3.0/nl/</w:t>
        </w:r>
      </w:hyperlink>
      <w:r w:rsidRPr="00530583">
        <w:rPr>
          <w:rFonts w:ascii="Corbel" w:eastAsia="Frutiger-Roman" w:hAnsi="Corbel"/>
          <w:sz w:val="22"/>
          <w:szCs w:val="22"/>
        </w:rPr>
        <w:t>)</w:t>
      </w:r>
    </w:p>
    <w:p w14:paraId="4ADB61BE" w14:textId="77777777" w:rsidR="00A07930" w:rsidRPr="00530583" w:rsidRDefault="00A07930" w:rsidP="00A07930">
      <w:pPr>
        <w:ind w:right="-2"/>
        <w:rPr>
          <w:rFonts w:ascii="Corbel" w:eastAsia="Frutiger-Roman" w:hAnsi="Corbel"/>
          <w:sz w:val="22"/>
          <w:szCs w:val="22"/>
        </w:rPr>
      </w:pPr>
    </w:p>
    <w:p w14:paraId="4ADB61BF" w14:textId="77777777" w:rsidR="00070E88" w:rsidRPr="00530583" w:rsidRDefault="00070E88" w:rsidP="00070E88">
      <w:pPr>
        <w:ind w:right="-2"/>
        <w:rPr>
          <w:rFonts w:ascii="Corbel" w:eastAsia="Frutiger-Roman" w:hAnsi="Corbel"/>
          <w:sz w:val="22"/>
          <w:szCs w:val="22"/>
        </w:rPr>
      </w:pPr>
      <w:r w:rsidRPr="00530583">
        <w:rPr>
          <w:rFonts w:ascii="Corbel" w:eastAsia="Frutiger-Roman" w:hAnsi="Corbel"/>
          <w:sz w:val="22"/>
          <w:szCs w:val="22"/>
        </w:rPr>
        <w:t>CROW en degenen die aan deze publicatie hebben meegewerkt, hebben de hierin opgenomen</w:t>
      </w:r>
    </w:p>
    <w:p w14:paraId="4ADB61C0" w14:textId="77777777" w:rsidR="00070E88" w:rsidRPr="00530583" w:rsidRDefault="00070E88" w:rsidP="00070E88">
      <w:pPr>
        <w:ind w:right="-2"/>
        <w:rPr>
          <w:rFonts w:ascii="Corbel" w:eastAsia="Frutiger-Roman" w:hAnsi="Corbel"/>
          <w:sz w:val="22"/>
          <w:szCs w:val="22"/>
        </w:rPr>
      </w:pPr>
      <w:r w:rsidRPr="00530583">
        <w:rPr>
          <w:rFonts w:ascii="Corbel" w:eastAsia="Frutiger-Roman" w:hAnsi="Corbel"/>
          <w:sz w:val="22"/>
          <w:szCs w:val="22"/>
        </w:rPr>
        <w:t>gegevens zorgvuldig verzameld naar de laatste stand van wetenschap en techniek. Desondanks</w:t>
      </w:r>
    </w:p>
    <w:p w14:paraId="4ADB61C1" w14:textId="77777777" w:rsidR="00070E88" w:rsidRPr="00530583" w:rsidRDefault="00070E88" w:rsidP="00070E88">
      <w:pPr>
        <w:ind w:right="-2"/>
        <w:rPr>
          <w:rFonts w:ascii="Corbel" w:eastAsia="Frutiger-Roman" w:hAnsi="Corbel"/>
          <w:sz w:val="22"/>
          <w:szCs w:val="22"/>
        </w:rPr>
      </w:pPr>
      <w:r w:rsidRPr="00530583">
        <w:rPr>
          <w:rFonts w:ascii="Corbel" w:eastAsia="Frutiger-Roman" w:hAnsi="Corbel"/>
          <w:sz w:val="22"/>
          <w:szCs w:val="22"/>
        </w:rPr>
        <w:t>kunnen er onjuistheden in deze publicatie voorkomen. Gebruikers aanvaarden het risico daarvan.</w:t>
      </w:r>
    </w:p>
    <w:p w14:paraId="4ADB61C2" w14:textId="77777777" w:rsidR="00070E88" w:rsidRPr="00530583" w:rsidRDefault="00070E88" w:rsidP="00070E88">
      <w:pPr>
        <w:ind w:right="-2"/>
        <w:rPr>
          <w:rFonts w:ascii="Corbel" w:eastAsia="Frutiger-Roman" w:hAnsi="Corbel"/>
          <w:sz w:val="22"/>
          <w:szCs w:val="22"/>
        </w:rPr>
      </w:pPr>
      <w:r w:rsidRPr="00530583">
        <w:rPr>
          <w:rFonts w:ascii="Corbel" w:eastAsia="Frutiger-Roman" w:hAnsi="Corbel"/>
          <w:sz w:val="22"/>
          <w:szCs w:val="22"/>
        </w:rPr>
        <w:t>CROW sluit, mede ten behoeve van degenen die aan deze publicatie hebben meegewerkt, iedere</w:t>
      </w:r>
    </w:p>
    <w:p w14:paraId="4ADB61C3" w14:textId="77777777" w:rsidR="00070E88" w:rsidRPr="00530583" w:rsidRDefault="00070E88" w:rsidP="00070E88">
      <w:pPr>
        <w:ind w:right="-2"/>
        <w:rPr>
          <w:rFonts w:ascii="Corbel" w:eastAsia="Frutiger-Roman" w:hAnsi="Corbel"/>
          <w:sz w:val="22"/>
          <w:szCs w:val="22"/>
        </w:rPr>
      </w:pPr>
      <w:r w:rsidRPr="00530583">
        <w:rPr>
          <w:rFonts w:ascii="Corbel" w:eastAsia="Frutiger-Roman" w:hAnsi="Corbel"/>
          <w:sz w:val="22"/>
          <w:szCs w:val="22"/>
        </w:rPr>
        <w:t>aansprakelijkheid uit voor schade die mocht voortvloeien uit het gebruik van de gegevens.</w:t>
      </w:r>
    </w:p>
    <w:p w14:paraId="4ADB61C4" w14:textId="77777777" w:rsidR="00414F4F" w:rsidRPr="00530583" w:rsidRDefault="00414F4F" w:rsidP="00A732D3">
      <w:pPr>
        <w:rPr>
          <w:rFonts w:ascii="Corbel" w:hAnsi="Corbel"/>
          <w:b/>
          <w:sz w:val="32"/>
          <w:szCs w:val="32"/>
        </w:rPr>
      </w:pPr>
      <w:r w:rsidRPr="00530583">
        <w:rPr>
          <w:rFonts w:ascii="Corbel" w:eastAsia="Frutiger-Roman" w:hAnsi="Corbel"/>
          <w:sz w:val="22"/>
          <w:szCs w:val="22"/>
        </w:rPr>
        <w:br w:type="page"/>
      </w:r>
      <w:bookmarkStart w:id="9" w:name="toc"/>
      <w:bookmarkEnd w:id="9"/>
      <w:r w:rsidRPr="00530583">
        <w:rPr>
          <w:rFonts w:ascii="Corbel" w:hAnsi="Corbel"/>
          <w:b/>
          <w:sz w:val="32"/>
          <w:szCs w:val="32"/>
        </w:rPr>
        <w:lastRenderedPageBreak/>
        <w:t>Inhoud</w:t>
      </w:r>
    </w:p>
    <w:p w14:paraId="3098178A" w14:textId="0E5D73A8" w:rsidR="004C31F7" w:rsidRDefault="00A732D3">
      <w:pPr>
        <w:pStyle w:val="Inhopg1"/>
        <w:rPr>
          <w:ins w:id="10" w:author="Willems, P.H. (Peter)" w:date="2019-03-26T11:18:00Z"/>
          <w:rFonts w:asciiTheme="minorHAnsi" w:eastAsiaTheme="minorEastAsia" w:hAnsiTheme="minorHAnsi" w:cstheme="minorBidi"/>
          <w:noProof/>
          <w:kern w:val="0"/>
          <w:sz w:val="22"/>
          <w:szCs w:val="22"/>
          <w:lang w:val="en-US" w:eastAsia="en-US"/>
        </w:rPr>
      </w:pPr>
      <w:r w:rsidRPr="00530583">
        <w:rPr>
          <w:rFonts w:ascii="Corbel" w:hAnsi="Corbel"/>
          <w:sz w:val="22"/>
          <w:szCs w:val="22"/>
        </w:rPr>
        <w:br/>
      </w:r>
      <w:r w:rsidR="00414F4F" w:rsidRPr="00530583">
        <w:rPr>
          <w:rFonts w:ascii="Corbel" w:hAnsi="Corbel"/>
          <w:sz w:val="22"/>
          <w:szCs w:val="22"/>
        </w:rPr>
        <w:fldChar w:fldCharType="begin"/>
      </w:r>
      <w:r w:rsidR="00414F4F" w:rsidRPr="00530583">
        <w:rPr>
          <w:rFonts w:ascii="Corbel" w:hAnsi="Corbel"/>
          <w:sz w:val="22"/>
          <w:szCs w:val="22"/>
        </w:rPr>
        <w:instrText xml:space="preserve"> TOC \o "1-3" \h \z \u </w:instrText>
      </w:r>
      <w:r w:rsidR="00414F4F" w:rsidRPr="00530583">
        <w:rPr>
          <w:rFonts w:ascii="Corbel" w:hAnsi="Corbel"/>
          <w:sz w:val="22"/>
          <w:szCs w:val="22"/>
        </w:rPr>
        <w:fldChar w:fldCharType="separate"/>
      </w:r>
      <w:ins w:id="11" w:author="Willems, P.H. (Peter)" w:date="2019-03-26T11:18:00Z">
        <w:r w:rsidR="004C31F7" w:rsidRPr="00966D18">
          <w:rPr>
            <w:rStyle w:val="Hyperlink"/>
            <w:noProof/>
          </w:rPr>
          <w:fldChar w:fldCharType="begin"/>
        </w:r>
        <w:r w:rsidR="004C31F7" w:rsidRPr="00966D18">
          <w:rPr>
            <w:rStyle w:val="Hyperlink"/>
            <w:noProof/>
          </w:rPr>
          <w:instrText xml:space="preserve"> </w:instrText>
        </w:r>
        <w:r w:rsidR="004C31F7">
          <w:rPr>
            <w:noProof/>
          </w:rPr>
          <w:instrText>HYPERLINK \l "_Toc4491535"</w:instrText>
        </w:r>
        <w:r w:rsidR="004C31F7" w:rsidRPr="00966D18">
          <w:rPr>
            <w:rStyle w:val="Hyperlink"/>
            <w:noProof/>
          </w:rPr>
          <w:instrText xml:space="preserve"> </w:instrText>
        </w:r>
        <w:r w:rsidR="004C31F7" w:rsidRPr="00966D18">
          <w:rPr>
            <w:rStyle w:val="Hyperlink"/>
            <w:noProof/>
          </w:rPr>
          <w:fldChar w:fldCharType="separate"/>
        </w:r>
        <w:r w:rsidR="004C31F7" w:rsidRPr="00966D18">
          <w:rPr>
            <w:rStyle w:val="Hyperlink"/>
            <w:rFonts w:ascii="Corbel" w:hAnsi="Corbel"/>
            <w:noProof/>
          </w:rPr>
          <w:t>1</w:t>
        </w:r>
        <w:r w:rsidR="004C31F7">
          <w:rPr>
            <w:rFonts w:asciiTheme="minorHAnsi" w:eastAsiaTheme="minorEastAsia" w:hAnsiTheme="minorHAnsi" w:cstheme="minorBidi"/>
            <w:noProof/>
            <w:kern w:val="0"/>
            <w:sz w:val="22"/>
            <w:szCs w:val="22"/>
            <w:lang w:val="en-US" w:eastAsia="en-US"/>
          </w:rPr>
          <w:tab/>
        </w:r>
        <w:r w:rsidR="004C31F7" w:rsidRPr="00966D18">
          <w:rPr>
            <w:rStyle w:val="Hyperlink"/>
            <w:rFonts w:ascii="Corbel" w:hAnsi="Corbel"/>
            <w:noProof/>
          </w:rPr>
          <w:t>Elementtypen</w:t>
        </w:r>
        <w:r w:rsidR="004C31F7">
          <w:rPr>
            <w:noProof/>
            <w:webHidden/>
          </w:rPr>
          <w:tab/>
        </w:r>
        <w:r w:rsidR="004C31F7">
          <w:rPr>
            <w:noProof/>
            <w:webHidden/>
          </w:rPr>
          <w:fldChar w:fldCharType="begin"/>
        </w:r>
        <w:r w:rsidR="004C31F7">
          <w:rPr>
            <w:noProof/>
            <w:webHidden/>
          </w:rPr>
          <w:instrText xml:space="preserve"> PAGEREF _Toc4491535 \h </w:instrText>
        </w:r>
      </w:ins>
      <w:r w:rsidR="004C31F7">
        <w:rPr>
          <w:noProof/>
          <w:webHidden/>
        </w:rPr>
      </w:r>
      <w:r w:rsidR="004C31F7">
        <w:rPr>
          <w:noProof/>
          <w:webHidden/>
        </w:rPr>
        <w:fldChar w:fldCharType="separate"/>
      </w:r>
      <w:ins w:id="12" w:author="Willems, P.H. (Peter)" w:date="2019-03-27T10:51:00Z">
        <w:r w:rsidR="008115AD">
          <w:rPr>
            <w:noProof/>
            <w:webHidden/>
          </w:rPr>
          <w:t>5</w:t>
        </w:r>
      </w:ins>
      <w:ins w:id="13" w:author="Willems, P.H. (Peter)" w:date="2019-03-26T11:18:00Z">
        <w:r w:rsidR="004C31F7">
          <w:rPr>
            <w:noProof/>
            <w:webHidden/>
          </w:rPr>
          <w:fldChar w:fldCharType="end"/>
        </w:r>
        <w:r w:rsidR="004C31F7" w:rsidRPr="00966D18">
          <w:rPr>
            <w:rStyle w:val="Hyperlink"/>
            <w:noProof/>
          </w:rPr>
          <w:fldChar w:fldCharType="end"/>
        </w:r>
      </w:ins>
    </w:p>
    <w:p w14:paraId="55CBDBA1" w14:textId="76302EBD" w:rsidR="004C31F7" w:rsidRDefault="004C31F7" w:rsidP="00211D0D">
      <w:pPr>
        <w:pStyle w:val="Inhopg2"/>
        <w:rPr>
          <w:ins w:id="14" w:author="Willems, P.H. (Peter)" w:date="2019-03-26T11:18:00Z"/>
          <w:rFonts w:asciiTheme="minorHAnsi" w:eastAsiaTheme="minorEastAsia" w:hAnsiTheme="minorHAnsi" w:cstheme="minorBidi"/>
          <w:noProof/>
          <w:kern w:val="0"/>
          <w:sz w:val="22"/>
          <w:szCs w:val="22"/>
          <w:lang w:val="en-US" w:eastAsia="en-US"/>
        </w:rPr>
      </w:pPr>
      <w:ins w:id="1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"_Toc4491536"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AppendixType</w:t>
        </w:r>
        <w:r>
          <w:rPr>
            <w:noProof/>
            <w:webHidden/>
          </w:rPr>
          <w:tab/>
        </w:r>
        <w:r>
          <w:rPr>
            <w:noProof/>
            <w:webHidden/>
          </w:rPr>
          <w:fldChar w:fldCharType="begin"/>
        </w:r>
        <w:r>
          <w:rPr>
            <w:noProof/>
            <w:webHidden/>
          </w:rPr>
          <w:instrText xml:space="preserve"> PAGEREF _Toc4491536 \h </w:instrText>
        </w:r>
      </w:ins>
      <w:r>
        <w:rPr>
          <w:noProof/>
          <w:webHidden/>
        </w:rPr>
      </w:r>
      <w:r>
        <w:rPr>
          <w:noProof/>
          <w:webHidden/>
        </w:rPr>
        <w:fldChar w:fldCharType="separate"/>
      </w:r>
      <w:ins w:id="16" w:author="Willems, P.H. (Peter)" w:date="2019-03-27T10:51:00Z">
        <w:r w:rsidR="008115AD">
          <w:rPr>
            <w:noProof/>
            <w:webHidden/>
          </w:rPr>
          <w:t>5</w:t>
        </w:r>
      </w:ins>
      <w:ins w:id="17" w:author="Willems, P.H. (Peter)" w:date="2019-03-26T11:18:00Z">
        <w:r>
          <w:rPr>
            <w:noProof/>
            <w:webHidden/>
          </w:rPr>
          <w:fldChar w:fldCharType="end"/>
        </w:r>
        <w:r w:rsidRPr="00966D18">
          <w:rPr>
            <w:rStyle w:val="Hyperlink"/>
            <w:noProof/>
          </w:rPr>
          <w:fldChar w:fldCharType="end"/>
        </w:r>
      </w:ins>
    </w:p>
    <w:p w14:paraId="08B588CE" w14:textId="4BCD9088" w:rsidR="004C31F7" w:rsidRDefault="004C31F7" w:rsidP="00211D0D">
      <w:pPr>
        <w:pStyle w:val="Inhopg2"/>
        <w:rPr>
          <w:ins w:id="18" w:author="Willems, P.H. (Peter)" w:date="2019-03-26T11:18:00Z"/>
          <w:rFonts w:asciiTheme="minorHAnsi" w:eastAsiaTheme="minorEastAsia" w:hAnsiTheme="minorHAnsi" w:cstheme="minorBidi"/>
          <w:noProof/>
          <w:kern w:val="0"/>
          <w:sz w:val="22"/>
          <w:szCs w:val="22"/>
          <w:lang w:val="en-US" w:eastAsia="en-US"/>
        </w:rPr>
      </w:pPr>
      <w:ins w:id="1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"_Toc4491537"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highlight w:val="yellow"/>
            <w:lang w:val="en-US"/>
          </w:rPr>
          <w:t>1.2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highlight w:val="yellow"/>
            <w:lang w:val="en-US"/>
          </w:rPr>
          <w:t>ComplexElementType</w:t>
        </w:r>
        <w:r>
          <w:rPr>
            <w:noProof/>
            <w:webHidden/>
          </w:rPr>
          <w:tab/>
        </w:r>
        <w:r>
          <w:rPr>
            <w:noProof/>
            <w:webHidden/>
          </w:rPr>
          <w:fldChar w:fldCharType="begin"/>
        </w:r>
        <w:r>
          <w:rPr>
            <w:noProof/>
            <w:webHidden/>
          </w:rPr>
          <w:instrText xml:space="preserve"> PAGEREF _Toc4491537 \h </w:instrText>
        </w:r>
      </w:ins>
      <w:r>
        <w:rPr>
          <w:noProof/>
          <w:webHidden/>
        </w:rPr>
      </w:r>
      <w:r>
        <w:rPr>
          <w:noProof/>
          <w:webHidden/>
        </w:rPr>
        <w:fldChar w:fldCharType="separate"/>
      </w:r>
      <w:ins w:id="20" w:author="Willems, P.H. (Peter)" w:date="2019-03-27T10:51:00Z">
        <w:r w:rsidR="008115AD">
          <w:rPr>
            <w:noProof/>
            <w:webHidden/>
          </w:rPr>
          <w:t>5</w:t>
        </w:r>
      </w:ins>
      <w:ins w:id="21" w:author="Willems, P.H. (Peter)" w:date="2019-03-26T11:18:00Z">
        <w:r>
          <w:rPr>
            <w:noProof/>
            <w:webHidden/>
          </w:rPr>
          <w:fldChar w:fldCharType="end"/>
        </w:r>
        <w:r w:rsidRPr="00966D18">
          <w:rPr>
            <w:rStyle w:val="Hyperlink"/>
            <w:noProof/>
          </w:rPr>
          <w:fldChar w:fldCharType="end"/>
        </w:r>
      </w:ins>
    </w:p>
    <w:p w14:paraId="374E0E18" w14:textId="1C47A592" w:rsidR="004C31F7" w:rsidRDefault="004C31F7" w:rsidP="00211D0D">
      <w:pPr>
        <w:pStyle w:val="Inhopg2"/>
        <w:rPr>
          <w:ins w:id="22" w:author="Willems, P.H. (Peter)" w:date="2019-03-26T11:18:00Z"/>
          <w:rFonts w:asciiTheme="minorHAnsi" w:eastAsiaTheme="minorEastAsia" w:hAnsiTheme="minorHAnsi" w:cstheme="minorBidi"/>
          <w:noProof/>
          <w:kern w:val="0"/>
          <w:sz w:val="22"/>
          <w:szCs w:val="22"/>
          <w:lang w:val="en-US" w:eastAsia="en-US"/>
        </w:rPr>
      </w:pPr>
      <w:ins w:id="2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"_Toc4491538"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highlight w:val="yellow"/>
          </w:rPr>
          <w:t>ElementCondition</w:t>
        </w:r>
        <w:r>
          <w:rPr>
            <w:noProof/>
            <w:webHidden/>
          </w:rPr>
          <w:tab/>
        </w:r>
        <w:r>
          <w:rPr>
            <w:noProof/>
            <w:webHidden/>
          </w:rPr>
          <w:fldChar w:fldCharType="begin"/>
        </w:r>
        <w:r>
          <w:rPr>
            <w:noProof/>
            <w:webHidden/>
          </w:rPr>
          <w:instrText xml:space="preserve"> PAGEREF _Toc4491538 \h </w:instrText>
        </w:r>
      </w:ins>
      <w:r>
        <w:rPr>
          <w:noProof/>
          <w:webHidden/>
        </w:rPr>
      </w:r>
      <w:r>
        <w:rPr>
          <w:noProof/>
          <w:webHidden/>
        </w:rPr>
        <w:fldChar w:fldCharType="separate"/>
      </w:r>
      <w:ins w:id="24" w:author="Willems, P.H. (Peter)" w:date="2019-03-27T10:51:00Z">
        <w:r w:rsidR="008115AD">
          <w:rPr>
            <w:noProof/>
            <w:webHidden/>
          </w:rPr>
          <w:t>6</w:t>
        </w:r>
      </w:ins>
      <w:ins w:id="25" w:author="Willems, P.H. (Peter)" w:date="2019-03-26T11:18:00Z">
        <w:r>
          <w:rPr>
            <w:noProof/>
            <w:webHidden/>
          </w:rPr>
          <w:fldChar w:fldCharType="end"/>
        </w:r>
        <w:r w:rsidRPr="00966D18">
          <w:rPr>
            <w:rStyle w:val="Hyperlink"/>
            <w:noProof/>
          </w:rPr>
          <w:fldChar w:fldCharType="end"/>
        </w:r>
      </w:ins>
    </w:p>
    <w:p w14:paraId="487F7E98" w14:textId="4E8E758B" w:rsidR="004C31F7" w:rsidRDefault="004C31F7" w:rsidP="00211D0D">
      <w:pPr>
        <w:pStyle w:val="Inhopg2"/>
        <w:rPr>
          <w:ins w:id="26" w:author="Willems, P.H. (Peter)" w:date="2019-03-26T11:18:00Z"/>
          <w:rFonts w:asciiTheme="minorHAnsi" w:eastAsiaTheme="minorEastAsia" w:hAnsiTheme="minorHAnsi" w:cstheme="minorBidi"/>
          <w:noProof/>
          <w:kern w:val="0"/>
          <w:sz w:val="22"/>
          <w:szCs w:val="22"/>
          <w:lang w:val="en-US" w:eastAsia="en-US"/>
        </w:rPr>
      </w:pPr>
      <w:ins w:id="2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"_Toc4491539"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fr-FR"/>
          </w:rPr>
          <w:t>1.4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GroupType</w:t>
        </w:r>
        <w:r>
          <w:rPr>
            <w:noProof/>
            <w:webHidden/>
          </w:rPr>
          <w:tab/>
        </w:r>
        <w:r>
          <w:rPr>
            <w:noProof/>
            <w:webHidden/>
          </w:rPr>
          <w:fldChar w:fldCharType="begin"/>
        </w:r>
        <w:r>
          <w:rPr>
            <w:noProof/>
            <w:webHidden/>
          </w:rPr>
          <w:instrText xml:space="preserve"> PAGEREF _Toc4491539 \h </w:instrText>
        </w:r>
      </w:ins>
      <w:r>
        <w:rPr>
          <w:noProof/>
          <w:webHidden/>
        </w:rPr>
      </w:r>
      <w:r>
        <w:rPr>
          <w:noProof/>
          <w:webHidden/>
        </w:rPr>
        <w:fldChar w:fldCharType="separate"/>
      </w:r>
      <w:ins w:id="28" w:author="Willems, P.H. (Peter)" w:date="2019-03-27T10:51:00Z">
        <w:r w:rsidR="008115AD">
          <w:rPr>
            <w:noProof/>
            <w:webHidden/>
          </w:rPr>
          <w:t>7</w:t>
        </w:r>
      </w:ins>
      <w:ins w:id="29" w:author="Willems, P.H. (Peter)" w:date="2019-03-26T11:18:00Z">
        <w:r>
          <w:rPr>
            <w:noProof/>
            <w:webHidden/>
          </w:rPr>
          <w:fldChar w:fldCharType="end"/>
        </w:r>
        <w:r w:rsidRPr="00966D18">
          <w:rPr>
            <w:rStyle w:val="Hyperlink"/>
            <w:noProof/>
          </w:rPr>
          <w:fldChar w:fldCharType="end"/>
        </w:r>
      </w:ins>
    </w:p>
    <w:p w14:paraId="5E2858D2" w14:textId="1E25083B" w:rsidR="004C31F7" w:rsidRDefault="004C31F7" w:rsidP="00211D0D">
      <w:pPr>
        <w:pStyle w:val="Inhopg2"/>
        <w:rPr>
          <w:ins w:id="30" w:author="Willems, P.H. (Peter)" w:date="2019-03-26T11:18:00Z"/>
          <w:rFonts w:asciiTheme="minorHAnsi" w:eastAsiaTheme="minorEastAsia" w:hAnsiTheme="minorHAnsi" w:cstheme="minorBidi"/>
          <w:noProof/>
          <w:kern w:val="0"/>
          <w:sz w:val="22"/>
          <w:szCs w:val="22"/>
          <w:lang w:val="en-US" w:eastAsia="en-US"/>
        </w:rPr>
      </w:pPr>
      <w:ins w:id="3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MessageInTransactionType</w:t>
        </w:r>
        <w:r>
          <w:rPr>
            <w:noProof/>
            <w:webHidden/>
          </w:rPr>
          <w:tab/>
        </w:r>
        <w:r>
          <w:rPr>
            <w:noProof/>
            <w:webHidden/>
          </w:rPr>
          <w:fldChar w:fldCharType="begin"/>
        </w:r>
        <w:r>
          <w:rPr>
            <w:noProof/>
            <w:webHidden/>
          </w:rPr>
          <w:instrText xml:space="preserve"> PAGEREF _Toc4491540 \h </w:instrText>
        </w:r>
      </w:ins>
      <w:r>
        <w:rPr>
          <w:noProof/>
          <w:webHidden/>
        </w:rPr>
      </w:r>
      <w:r>
        <w:rPr>
          <w:noProof/>
          <w:webHidden/>
        </w:rPr>
        <w:fldChar w:fldCharType="separate"/>
      </w:r>
      <w:ins w:id="32" w:author="Willems, P.H. (Peter)" w:date="2019-03-27T10:51:00Z">
        <w:r w:rsidR="008115AD">
          <w:rPr>
            <w:noProof/>
            <w:webHidden/>
          </w:rPr>
          <w:t>7</w:t>
        </w:r>
      </w:ins>
      <w:ins w:id="33" w:author="Willems, P.H. (Peter)" w:date="2019-03-26T11:18:00Z">
        <w:r>
          <w:rPr>
            <w:noProof/>
            <w:webHidden/>
          </w:rPr>
          <w:fldChar w:fldCharType="end"/>
        </w:r>
        <w:r w:rsidRPr="00966D18">
          <w:rPr>
            <w:rStyle w:val="Hyperlink"/>
            <w:noProof/>
          </w:rPr>
          <w:fldChar w:fldCharType="end"/>
        </w:r>
      </w:ins>
    </w:p>
    <w:p w14:paraId="4CE454B1" w14:textId="225419F6" w:rsidR="004C31F7" w:rsidRDefault="004C31F7" w:rsidP="00211D0D">
      <w:pPr>
        <w:pStyle w:val="Inhopg2"/>
        <w:rPr>
          <w:ins w:id="34" w:author="Willems, P.H. (Peter)" w:date="2019-03-26T11:18:00Z"/>
          <w:rFonts w:asciiTheme="minorHAnsi" w:eastAsiaTheme="minorEastAsia" w:hAnsiTheme="minorHAnsi" w:cstheme="minorBidi"/>
          <w:noProof/>
          <w:kern w:val="0"/>
          <w:sz w:val="22"/>
          <w:szCs w:val="22"/>
          <w:lang w:val="en-US" w:eastAsia="en-US"/>
        </w:rPr>
      </w:pPr>
      <w:ins w:id="3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MessageInTransactionTypeCondition</w:t>
        </w:r>
        <w:r>
          <w:rPr>
            <w:noProof/>
            <w:webHidden/>
          </w:rPr>
          <w:tab/>
        </w:r>
        <w:r>
          <w:rPr>
            <w:noProof/>
            <w:webHidden/>
          </w:rPr>
          <w:fldChar w:fldCharType="begin"/>
        </w:r>
        <w:r>
          <w:rPr>
            <w:noProof/>
            <w:webHidden/>
          </w:rPr>
          <w:instrText xml:space="preserve"> PAGEREF _Toc4491541 \h </w:instrText>
        </w:r>
      </w:ins>
      <w:r>
        <w:rPr>
          <w:noProof/>
          <w:webHidden/>
        </w:rPr>
      </w:r>
      <w:r>
        <w:rPr>
          <w:noProof/>
          <w:webHidden/>
        </w:rPr>
        <w:fldChar w:fldCharType="separate"/>
      </w:r>
      <w:ins w:id="36" w:author="Willems, P.H. (Peter)" w:date="2019-03-27T10:51:00Z">
        <w:r w:rsidR="008115AD">
          <w:rPr>
            <w:noProof/>
            <w:webHidden/>
          </w:rPr>
          <w:t>9</w:t>
        </w:r>
      </w:ins>
      <w:ins w:id="37" w:author="Willems, P.H. (Peter)" w:date="2019-03-26T11:18:00Z">
        <w:r>
          <w:rPr>
            <w:noProof/>
            <w:webHidden/>
          </w:rPr>
          <w:fldChar w:fldCharType="end"/>
        </w:r>
        <w:r w:rsidRPr="00966D18">
          <w:rPr>
            <w:rStyle w:val="Hyperlink"/>
            <w:noProof/>
          </w:rPr>
          <w:fldChar w:fldCharType="end"/>
        </w:r>
      </w:ins>
    </w:p>
    <w:p w14:paraId="6E91F36C" w14:textId="09DCF7B4" w:rsidR="004C31F7" w:rsidRDefault="004C31F7" w:rsidP="00211D0D">
      <w:pPr>
        <w:pStyle w:val="Inhopg2"/>
        <w:rPr>
          <w:ins w:id="38" w:author="Willems, P.H. (Peter)" w:date="2019-03-26T11:18:00Z"/>
          <w:rFonts w:asciiTheme="minorHAnsi" w:eastAsiaTheme="minorEastAsia" w:hAnsiTheme="minorHAnsi" w:cstheme="minorBidi"/>
          <w:noProof/>
          <w:kern w:val="0"/>
          <w:sz w:val="22"/>
          <w:szCs w:val="22"/>
          <w:lang w:val="en-US" w:eastAsia="en-US"/>
        </w:rPr>
      </w:pPr>
      <w:ins w:id="3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highlight w:val="yellow"/>
          </w:rPr>
          <w:t>MessageType</w:t>
        </w:r>
        <w:r>
          <w:rPr>
            <w:noProof/>
            <w:webHidden/>
          </w:rPr>
          <w:tab/>
        </w:r>
        <w:r>
          <w:rPr>
            <w:noProof/>
            <w:webHidden/>
          </w:rPr>
          <w:fldChar w:fldCharType="begin"/>
        </w:r>
        <w:r>
          <w:rPr>
            <w:noProof/>
            <w:webHidden/>
          </w:rPr>
          <w:instrText xml:space="preserve"> PAGEREF _Toc4491542 \h </w:instrText>
        </w:r>
      </w:ins>
      <w:r>
        <w:rPr>
          <w:noProof/>
          <w:webHidden/>
        </w:rPr>
      </w:r>
      <w:r>
        <w:rPr>
          <w:noProof/>
          <w:webHidden/>
        </w:rPr>
        <w:fldChar w:fldCharType="separate"/>
      </w:r>
      <w:ins w:id="40" w:author="Willems, P.H. (Peter)" w:date="2019-03-27T10:51:00Z">
        <w:r w:rsidR="008115AD">
          <w:rPr>
            <w:noProof/>
            <w:webHidden/>
          </w:rPr>
          <w:t>9</w:t>
        </w:r>
      </w:ins>
      <w:ins w:id="41" w:author="Willems, P.H. (Peter)" w:date="2019-03-26T11:18:00Z">
        <w:r>
          <w:rPr>
            <w:noProof/>
            <w:webHidden/>
          </w:rPr>
          <w:fldChar w:fldCharType="end"/>
        </w:r>
        <w:r w:rsidRPr="00966D18">
          <w:rPr>
            <w:rStyle w:val="Hyperlink"/>
            <w:noProof/>
          </w:rPr>
          <w:fldChar w:fldCharType="end"/>
        </w:r>
      </w:ins>
    </w:p>
    <w:p w14:paraId="7034705D" w14:textId="06D017A0" w:rsidR="004C31F7" w:rsidRDefault="004C31F7" w:rsidP="00211D0D">
      <w:pPr>
        <w:pStyle w:val="Inhopg2"/>
        <w:rPr>
          <w:ins w:id="42" w:author="Willems, P.H. (Peter)" w:date="2019-03-26T11:18:00Z"/>
          <w:rFonts w:asciiTheme="minorHAnsi" w:eastAsiaTheme="minorEastAsia" w:hAnsiTheme="minorHAnsi" w:cstheme="minorBidi"/>
          <w:noProof/>
          <w:kern w:val="0"/>
          <w:sz w:val="22"/>
          <w:szCs w:val="22"/>
          <w:lang w:val="en-US" w:eastAsia="en-US"/>
        </w:rPr>
      </w:pPr>
      <w:ins w:id="4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"_Toc4491543"</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de-DE"/>
          </w:rPr>
          <w:t>1.8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de-DE"/>
          </w:rPr>
          <w:t>OrganisationType</w:t>
        </w:r>
        <w:r>
          <w:rPr>
            <w:noProof/>
            <w:webHidden/>
          </w:rPr>
          <w:tab/>
        </w:r>
        <w:r>
          <w:rPr>
            <w:noProof/>
            <w:webHidden/>
          </w:rPr>
          <w:fldChar w:fldCharType="begin"/>
        </w:r>
        <w:r>
          <w:rPr>
            <w:noProof/>
            <w:webHidden/>
          </w:rPr>
          <w:instrText xml:space="preserve"> PAGEREF _Toc4491543 \h </w:instrText>
        </w:r>
      </w:ins>
      <w:r>
        <w:rPr>
          <w:noProof/>
          <w:webHidden/>
        </w:rPr>
      </w:r>
      <w:r>
        <w:rPr>
          <w:noProof/>
          <w:webHidden/>
        </w:rPr>
        <w:fldChar w:fldCharType="separate"/>
      </w:r>
      <w:ins w:id="44" w:author="Willems, P.H. (Peter)" w:date="2019-03-27T10:51:00Z">
        <w:r w:rsidR="008115AD">
          <w:rPr>
            <w:noProof/>
            <w:webHidden/>
          </w:rPr>
          <w:t>10</w:t>
        </w:r>
      </w:ins>
      <w:ins w:id="45" w:author="Willems, P.H. (Peter)" w:date="2019-03-26T11:18:00Z">
        <w:r>
          <w:rPr>
            <w:noProof/>
            <w:webHidden/>
          </w:rPr>
          <w:fldChar w:fldCharType="end"/>
        </w:r>
        <w:r w:rsidRPr="00966D18">
          <w:rPr>
            <w:rStyle w:val="Hyperlink"/>
            <w:noProof/>
          </w:rPr>
          <w:fldChar w:fldCharType="end"/>
        </w:r>
      </w:ins>
    </w:p>
    <w:p w14:paraId="26C7A2FD" w14:textId="0C201205" w:rsidR="004C31F7" w:rsidRDefault="004C31F7" w:rsidP="00211D0D">
      <w:pPr>
        <w:pStyle w:val="Inhopg2"/>
        <w:rPr>
          <w:ins w:id="46" w:author="Willems, P.H. (Peter)" w:date="2019-03-26T11:18:00Z"/>
          <w:rFonts w:asciiTheme="minorHAnsi" w:eastAsiaTheme="minorEastAsia" w:hAnsiTheme="minorHAnsi" w:cstheme="minorBidi"/>
          <w:noProof/>
          <w:kern w:val="0"/>
          <w:sz w:val="22"/>
          <w:szCs w:val="22"/>
          <w:lang w:val="en-US" w:eastAsia="en-US"/>
        </w:rPr>
      </w:pPr>
      <w:ins w:id="4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"_Toc4491544"</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1.9</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PersonType</w:t>
        </w:r>
        <w:r>
          <w:rPr>
            <w:noProof/>
            <w:webHidden/>
          </w:rPr>
          <w:tab/>
        </w:r>
        <w:r>
          <w:rPr>
            <w:noProof/>
            <w:webHidden/>
          </w:rPr>
          <w:fldChar w:fldCharType="begin"/>
        </w:r>
        <w:r>
          <w:rPr>
            <w:noProof/>
            <w:webHidden/>
          </w:rPr>
          <w:instrText xml:space="preserve"> PAGEREF _Toc4491544 \h </w:instrText>
        </w:r>
      </w:ins>
      <w:r>
        <w:rPr>
          <w:noProof/>
          <w:webHidden/>
        </w:rPr>
      </w:r>
      <w:r>
        <w:rPr>
          <w:noProof/>
          <w:webHidden/>
        </w:rPr>
        <w:fldChar w:fldCharType="separate"/>
      </w:r>
      <w:ins w:id="48" w:author="Willems, P.H. (Peter)" w:date="2019-03-27T10:51:00Z">
        <w:r w:rsidR="008115AD">
          <w:rPr>
            <w:noProof/>
            <w:webHidden/>
          </w:rPr>
          <w:t>11</w:t>
        </w:r>
      </w:ins>
      <w:ins w:id="49" w:author="Willems, P.H. (Peter)" w:date="2019-03-26T11:18:00Z">
        <w:r>
          <w:rPr>
            <w:noProof/>
            <w:webHidden/>
          </w:rPr>
          <w:fldChar w:fldCharType="end"/>
        </w:r>
        <w:r w:rsidRPr="00966D18">
          <w:rPr>
            <w:rStyle w:val="Hyperlink"/>
            <w:noProof/>
          </w:rPr>
          <w:fldChar w:fldCharType="end"/>
        </w:r>
      </w:ins>
    </w:p>
    <w:p w14:paraId="53C4797C" w14:textId="0C740FB8" w:rsidR="004C31F7" w:rsidRDefault="004C31F7" w:rsidP="00211D0D">
      <w:pPr>
        <w:pStyle w:val="Inhopg2"/>
        <w:rPr>
          <w:ins w:id="50" w:author="Willems, P.H. (Peter)" w:date="2019-03-26T11:18:00Z"/>
          <w:rFonts w:asciiTheme="minorHAnsi" w:eastAsiaTheme="minorEastAsia" w:hAnsiTheme="minorHAnsi" w:cstheme="minorBidi"/>
          <w:noProof/>
          <w:kern w:val="0"/>
          <w:sz w:val="22"/>
          <w:szCs w:val="22"/>
          <w:lang w:val="en-US" w:eastAsia="en-US"/>
        </w:rPr>
      </w:pPr>
      <w:ins w:id="5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1.10</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ProjectType</w:t>
        </w:r>
        <w:r>
          <w:rPr>
            <w:noProof/>
            <w:webHidden/>
          </w:rPr>
          <w:tab/>
        </w:r>
        <w:r>
          <w:rPr>
            <w:noProof/>
            <w:webHidden/>
          </w:rPr>
          <w:fldChar w:fldCharType="begin"/>
        </w:r>
        <w:r>
          <w:rPr>
            <w:noProof/>
            <w:webHidden/>
          </w:rPr>
          <w:instrText xml:space="preserve"> PAGEREF _Toc4491545 \h </w:instrText>
        </w:r>
      </w:ins>
      <w:r>
        <w:rPr>
          <w:noProof/>
          <w:webHidden/>
        </w:rPr>
      </w:r>
      <w:r>
        <w:rPr>
          <w:noProof/>
          <w:webHidden/>
        </w:rPr>
        <w:fldChar w:fldCharType="separate"/>
      </w:r>
      <w:ins w:id="52" w:author="Willems, P.H. (Peter)" w:date="2019-03-27T10:51:00Z">
        <w:r w:rsidR="008115AD">
          <w:rPr>
            <w:noProof/>
            <w:webHidden/>
          </w:rPr>
          <w:t>11</w:t>
        </w:r>
      </w:ins>
      <w:ins w:id="53" w:author="Willems, P.H. (Peter)" w:date="2019-03-26T11:18:00Z">
        <w:r>
          <w:rPr>
            <w:noProof/>
            <w:webHidden/>
          </w:rPr>
          <w:fldChar w:fldCharType="end"/>
        </w:r>
        <w:r w:rsidRPr="00966D18">
          <w:rPr>
            <w:rStyle w:val="Hyperlink"/>
            <w:noProof/>
          </w:rPr>
          <w:fldChar w:fldCharType="end"/>
        </w:r>
      </w:ins>
    </w:p>
    <w:p w14:paraId="33755F04" w14:textId="18E720C2" w:rsidR="004C31F7" w:rsidRDefault="004C31F7" w:rsidP="00211D0D">
      <w:pPr>
        <w:pStyle w:val="Inhopg2"/>
        <w:rPr>
          <w:ins w:id="54" w:author="Willems, P.H. (Peter)" w:date="2019-03-26T11:18:00Z"/>
          <w:rFonts w:asciiTheme="minorHAnsi" w:eastAsiaTheme="minorEastAsia" w:hAnsiTheme="minorHAnsi" w:cstheme="minorBidi"/>
          <w:noProof/>
          <w:kern w:val="0"/>
          <w:sz w:val="22"/>
          <w:szCs w:val="22"/>
          <w:lang w:val="en-US" w:eastAsia="en-US"/>
        </w:rPr>
      </w:pPr>
      <w:ins w:id="5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1.11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RoleType</w:t>
        </w:r>
        <w:r>
          <w:rPr>
            <w:noProof/>
            <w:webHidden/>
          </w:rPr>
          <w:tab/>
        </w:r>
        <w:r>
          <w:rPr>
            <w:noProof/>
            <w:webHidden/>
          </w:rPr>
          <w:fldChar w:fldCharType="begin"/>
        </w:r>
        <w:r>
          <w:rPr>
            <w:noProof/>
            <w:webHidden/>
          </w:rPr>
          <w:instrText xml:space="preserve"> PAGEREF _Toc4491546 \h </w:instrText>
        </w:r>
      </w:ins>
      <w:r>
        <w:rPr>
          <w:noProof/>
          <w:webHidden/>
        </w:rPr>
      </w:r>
      <w:r>
        <w:rPr>
          <w:noProof/>
          <w:webHidden/>
        </w:rPr>
        <w:fldChar w:fldCharType="separate"/>
      </w:r>
      <w:ins w:id="56" w:author="Willems, P.H. (Peter)" w:date="2019-03-27T10:51:00Z">
        <w:r w:rsidR="008115AD">
          <w:rPr>
            <w:noProof/>
            <w:webHidden/>
          </w:rPr>
          <w:t>12</w:t>
        </w:r>
      </w:ins>
      <w:ins w:id="57" w:author="Willems, P.H. (Peter)" w:date="2019-03-26T11:18:00Z">
        <w:r>
          <w:rPr>
            <w:noProof/>
            <w:webHidden/>
          </w:rPr>
          <w:fldChar w:fldCharType="end"/>
        </w:r>
        <w:r w:rsidRPr="00966D18">
          <w:rPr>
            <w:rStyle w:val="Hyperlink"/>
            <w:noProof/>
          </w:rPr>
          <w:fldChar w:fldCharType="end"/>
        </w:r>
      </w:ins>
    </w:p>
    <w:p w14:paraId="38CAF58B" w14:textId="3FB670A7" w:rsidR="004C31F7" w:rsidRDefault="004C31F7" w:rsidP="00211D0D">
      <w:pPr>
        <w:pStyle w:val="Inhopg2"/>
        <w:rPr>
          <w:ins w:id="58" w:author="Willems, P.H. (Peter)" w:date="2019-03-26T11:18:00Z"/>
          <w:rFonts w:asciiTheme="minorHAnsi" w:eastAsiaTheme="minorEastAsia" w:hAnsiTheme="minorHAnsi" w:cstheme="minorBidi"/>
          <w:noProof/>
          <w:kern w:val="0"/>
          <w:sz w:val="22"/>
          <w:szCs w:val="22"/>
          <w:lang w:val="en-US" w:eastAsia="en-US"/>
        </w:rPr>
      </w:pPr>
      <w:ins w:id="5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1.12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SimpleElementType</w:t>
        </w:r>
        <w:r>
          <w:rPr>
            <w:noProof/>
            <w:webHidden/>
          </w:rPr>
          <w:tab/>
        </w:r>
        <w:r>
          <w:rPr>
            <w:noProof/>
            <w:webHidden/>
          </w:rPr>
          <w:fldChar w:fldCharType="begin"/>
        </w:r>
        <w:r>
          <w:rPr>
            <w:noProof/>
            <w:webHidden/>
          </w:rPr>
          <w:instrText xml:space="preserve"> PAGEREF _Toc4491547 \h </w:instrText>
        </w:r>
      </w:ins>
      <w:r>
        <w:rPr>
          <w:noProof/>
          <w:webHidden/>
        </w:rPr>
      </w:r>
      <w:r>
        <w:rPr>
          <w:noProof/>
          <w:webHidden/>
        </w:rPr>
        <w:fldChar w:fldCharType="separate"/>
      </w:r>
      <w:ins w:id="60" w:author="Willems, P.H. (Peter)" w:date="2019-03-27T10:51:00Z">
        <w:r w:rsidR="008115AD">
          <w:rPr>
            <w:noProof/>
            <w:webHidden/>
          </w:rPr>
          <w:t>13</w:t>
        </w:r>
      </w:ins>
      <w:ins w:id="61" w:author="Willems, P.H. (Peter)" w:date="2019-03-26T11:18:00Z">
        <w:r>
          <w:rPr>
            <w:noProof/>
            <w:webHidden/>
          </w:rPr>
          <w:fldChar w:fldCharType="end"/>
        </w:r>
        <w:r w:rsidRPr="00966D18">
          <w:rPr>
            <w:rStyle w:val="Hyperlink"/>
            <w:noProof/>
          </w:rPr>
          <w:fldChar w:fldCharType="end"/>
        </w:r>
      </w:ins>
    </w:p>
    <w:p w14:paraId="5D3AAE36" w14:textId="5F3B8F72" w:rsidR="004C31F7" w:rsidRDefault="004C31F7" w:rsidP="00211D0D">
      <w:pPr>
        <w:pStyle w:val="Inhopg2"/>
        <w:rPr>
          <w:ins w:id="62" w:author="Willems, P.H. (Peter)" w:date="2019-03-26T11:18:00Z"/>
          <w:rFonts w:asciiTheme="minorHAnsi" w:eastAsiaTheme="minorEastAsia" w:hAnsiTheme="minorHAnsi" w:cstheme="minorBidi"/>
          <w:noProof/>
          <w:kern w:val="0"/>
          <w:sz w:val="22"/>
          <w:szCs w:val="22"/>
          <w:lang w:val="en-US" w:eastAsia="en-US"/>
        </w:rPr>
      </w:pPr>
      <w:ins w:id="6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1.13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TransactionPhaseType</w:t>
        </w:r>
        <w:r>
          <w:rPr>
            <w:noProof/>
            <w:webHidden/>
          </w:rPr>
          <w:tab/>
        </w:r>
        <w:r>
          <w:rPr>
            <w:noProof/>
            <w:webHidden/>
          </w:rPr>
          <w:fldChar w:fldCharType="begin"/>
        </w:r>
        <w:r>
          <w:rPr>
            <w:noProof/>
            <w:webHidden/>
          </w:rPr>
          <w:instrText xml:space="preserve"> PAGEREF _Toc4491548 \h </w:instrText>
        </w:r>
      </w:ins>
      <w:r>
        <w:rPr>
          <w:noProof/>
          <w:webHidden/>
        </w:rPr>
      </w:r>
      <w:r>
        <w:rPr>
          <w:noProof/>
          <w:webHidden/>
        </w:rPr>
        <w:fldChar w:fldCharType="separate"/>
      </w:r>
      <w:ins w:id="64" w:author="Willems, P.H. (Peter)" w:date="2019-03-27T10:51:00Z">
        <w:r w:rsidR="008115AD">
          <w:rPr>
            <w:noProof/>
            <w:webHidden/>
          </w:rPr>
          <w:t>13</w:t>
        </w:r>
      </w:ins>
      <w:ins w:id="65" w:author="Willems, P.H. (Peter)" w:date="2019-03-26T11:18:00Z">
        <w:r>
          <w:rPr>
            <w:noProof/>
            <w:webHidden/>
          </w:rPr>
          <w:fldChar w:fldCharType="end"/>
        </w:r>
        <w:r w:rsidRPr="00966D18">
          <w:rPr>
            <w:rStyle w:val="Hyperlink"/>
            <w:noProof/>
          </w:rPr>
          <w:fldChar w:fldCharType="end"/>
        </w:r>
      </w:ins>
    </w:p>
    <w:p w14:paraId="2F3A29DB" w14:textId="5A78333A" w:rsidR="004C31F7" w:rsidRDefault="004C31F7" w:rsidP="00211D0D">
      <w:pPr>
        <w:pStyle w:val="Inhopg2"/>
        <w:rPr>
          <w:ins w:id="66" w:author="Willems, P.H. (Peter)" w:date="2019-03-26T11:18:00Z"/>
          <w:rFonts w:asciiTheme="minorHAnsi" w:eastAsiaTheme="minorEastAsia" w:hAnsiTheme="minorHAnsi" w:cstheme="minorBidi"/>
          <w:noProof/>
          <w:kern w:val="0"/>
          <w:sz w:val="22"/>
          <w:szCs w:val="22"/>
          <w:lang w:val="en-US" w:eastAsia="en-US"/>
        </w:rPr>
      </w:pPr>
      <w:ins w:id="6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"_Toc4491549"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1.14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TransactionType</w:t>
        </w:r>
        <w:r>
          <w:rPr>
            <w:noProof/>
            <w:webHidden/>
          </w:rPr>
          <w:tab/>
        </w:r>
        <w:r>
          <w:rPr>
            <w:noProof/>
            <w:webHidden/>
          </w:rPr>
          <w:fldChar w:fldCharType="begin"/>
        </w:r>
        <w:r>
          <w:rPr>
            <w:noProof/>
            <w:webHidden/>
          </w:rPr>
          <w:instrText xml:space="preserve"> PAGEREF _Toc4491549 \h </w:instrText>
        </w:r>
      </w:ins>
      <w:r>
        <w:rPr>
          <w:noProof/>
          <w:webHidden/>
        </w:rPr>
      </w:r>
      <w:r>
        <w:rPr>
          <w:noProof/>
          <w:webHidden/>
        </w:rPr>
        <w:fldChar w:fldCharType="separate"/>
      </w:r>
      <w:ins w:id="68" w:author="Willems, P.H. (Peter)" w:date="2019-03-27T10:51:00Z">
        <w:r w:rsidR="008115AD">
          <w:rPr>
            <w:noProof/>
            <w:webHidden/>
          </w:rPr>
          <w:t>14</w:t>
        </w:r>
      </w:ins>
      <w:ins w:id="69" w:author="Willems, P.H. (Peter)" w:date="2019-03-26T11:18:00Z">
        <w:r>
          <w:rPr>
            <w:noProof/>
            <w:webHidden/>
          </w:rPr>
          <w:fldChar w:fldCharType="end"/>
        </w:r>
        <w:r w:rsidRPr="00966D18">
          <w:rPr>
            <w:rStyle w:val="Hyperlink"/>
            <w:noProof/>
          </w:rPr>
          <w:fldChar w:fldCharType="end"/>
        </w:r>
      </w:ins>
    </w:p>
    <w:p w14:paraId="65648109" w14:textId="7804639F" w:rsidR="004C31F7" w:rsidRDefault="004C31F7" w:rsidP="00211D0D">
      <w:pPr>
        <w:pStyle w:val="Inhopg2"/>
        <w:rPr>
          <w:ins w:id="70" w:author="Willems, P.H. (Peter)" w:date="2019-03-26T11:18:00Z"/>
          <w:rFonts w:asciiTheme="minorHAnsi" w:eastAsiaTheme="minorEastAsia" w:hAnsiTheme="minorHAnsi" w:cstheme="minorBidi"/>
          <w:noProof/>
          <w:kern w:val="0"/>
          <w:sz w:val="22"/>
          <w:szCs w:val="22"/>
          <w:lang w:val="en-US" w:eastAsia="en-US"/>
        </w:rPr>
      </w:pPr>
      <w:ins w:id="7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1.15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UserDefinedType</w:t>
        </w:r>
        <w:r>
          <w:rPr>
            <w:noProof/>
            <w:webHidden/>
          </w:rPr>
          <w:tab/>
        </w:r>
        <w:r>
          <w:rPr>
            <w:noProof/>
            <w:webHidden/>
          </w:rPr>
          <w:fldChar w:fldCharType="begin"/>
        </w:r>
        <w:r>
          <w:rPr>
            <w:noProof/>
            <w:webHidden/>
          </w:rPr>
          <w:instrText xml:space="preserve"> PAGEREF _Toc4491550 \h </w:instrText>
        </w:r>
      </w:ins>
      <w:r>
        <w:rPr>
          <w:noProof/>
          <w:webHidden/>
        </w:rPr>
      </w:r>
      <w:r>
        <w:rPr>
          <w:noProof/>
          <w:webHidden/>
        </w:rPr>
        <w:fldChar w:fldCharType="separate"/>
      </w:r>
      <w:ins w:id="72" w:author="Willems, P.H. (Peter)" w:date="2019-03-27T10:51:00Z">
        <w:r w:rsidR="008115AD">
          <w:rPr>
            <w:noProof/>
            <w:webHidden/>
          </w:rPr>
          <w:t>15</w:t>
        </w:r>
      </w:ins>
      <w:ins w:id="73" w:author="Willems, P.H. (Peter)" w:date="2019-03-26T11:18:00Z">
        <w:r>
          <w:rPr>
            <w:noProof/>
            <w:webHidden/>
          </w:rPr>
          <w:fldChar w:fldCharType="end"/>
        </w:r>
        <w:r w:rsidRPr="00966D18">
          <w:rPr>
            <w:rStyle w:val="Hyperlink"/>
            <w:noProof/>
          </w:rPr>
          <w:fldChar w:fldCharType="end"/>
        </w:r>
      </w:ins>
    </w:p>
    <w:p w14:paraId="5BB7253D" w14:textId="45EE6626" w:rsidR="004C31F7" w:rsidRDefault="004C31F7">
      <w:pPr>
        <w:pStyle w:val="Inhopg1"/>
        <w:rPr>
          <w:ins w:id="74" w:author="Willems, P.H. (Peter)" w:date="2019-03-26T11:18:00Z"/>
          <w:rFonts w:asciiTheme="minorHAnsi" w:eastAsiaTheme="minorEastAsia" w:hAnsiTheme="minorHAnsi" w:cstheme="minorBidi"/>
          <w:noProof/>
          <w:kern w:val="0"/>
          <w:sz w:val="22"/>
          <w:szCs w:val="22"/>
          <w:lang w:val="en-US" w:eastAsia="en-US"/>
        </w:rPr>
      </w:pPr>
      <w:ins w:id="7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Attributen</w:t>
        </w:r>
        <w:r>
          <w:rPr>
            <w:noProof/>
            <w:webHidden/>
          </w:rPr>
          <w:tab/>
        </w:r>
        <w:r>
          <w:rPr>
            <w:noProof/>
            <w:webHidden/>
          </w:rPr>
          <w:fldChar w:fldCharType="begin"/>
        </w:r>
        <w:r>
          <w:rPr>
            <w:noProof/>
            <w:webHidden/>
          </w:rPr>
          <w:instrText xml:space="preserve"> PAGEREF _Toc4491551 \h </w:instrText>
        </w:r>
      </w:ins>
      <w:r>
        <w:rPr>
          <w:noProof/>
          <w:webHidden/>
        </w:rPr>
      </w:r>
      <w:r>
        <w:rPr>
          <w:noProof/>
          <w:webHidden/>
        </w:rPr>
        <w:fldChar w:fldCharType="separate"/>
      </w:r>
      <w:ins w:id="76" w:author="Willems, P.H. (Peter)" w:date="2019-03-27T10:51:00Z">
        <w:r w:rsidR="008115AD">
          <w:rPr>
            <w:noProof/>
            <w:webHidden/>
          </w:rPr>
          <w:t>17</w:t>
        </w:r>
      </w:ins>
      <w:ins w:id="77" w:author="Willems, P.H. (Peter)" w:date="2019-03-26T11:18:00Z">
        <w:r>
          <w:rPr>
            <w:noProof/>
            <w:webHidden/>
          </w:rPr>
          <w:fldChar w:fldCharType="end"/>
        </w:r>
        <w:r w:rsidRPr="00966D18">
          <w:rPr>
            <w:rStyle w:val="Hyperlink"/>
            <w:noProof/>
          </w:rPr>
          <w:fldChar w:fldCharType="end"/>
        </w:r>
      </w:ins>
    </w:p>
    <w:p w14:paraId="1C1C6F60" w14:textId="33B58F7D" w:rsidR="004C31F7" w:rsidRDefault="004C31F7" w:rsidP="00211D0D">
      <w:pPr>
        <w:pStyle w:val="Inhopg2"/>
        <w:rPr>
          <w:ins w:id="78" w:author="Willems, P.H. (Peter)" w:date="2019-03-26T11:18:00Z"/>
          <w:rFonts w:asciiTheme="minorHAnsi" w:eastAsiaTheme="minorEastAsia" w:hAnsiTheme="minorHAnsi" w:cstheme="minorBidi"/>
          <w:noProof/>
          <w:kern w:val="0"/>
          <w:sz w:val="22"/>
          <w:szCs w:val="22"/>
          <w:lang w:val="en-US" w:eastAsia="en-US"/>
        </w:rPr>
      </w:pPr>
      <w:ins w:id="7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2.1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id</w:t>
        </w:r>
        <w:r>
          <w:rPr>
            <w:noProof/>
            <w:webHidden/>
          </w:rPr>
          <w:tab/>
        </w:r>
        <w:r>
          <w:rPr>
            <w:noProof/>
            <w:webHidden/>
          </w:rPr>
          <w:fldChar w:fldCharType="begin"/>
        </w:r>
        <w:r>
          <w:rPr>
            <w:noProof/>
            <w:webHidden/>
          </w:rPr>
          <w:instrText xml:space="preserve"> PAGEREF _Toc4491552 \h </w:instrText>
        </w:r>
      </w:ins>
      <w:r>
        <w:rPr>
          <w:noProof/>
          <w:webHidden/>
        </w:rPr>
      </w:r>
      <w:r>
        <w:rPr>
          <w:noProof/>
          <w:webHidden/>
        </w:rPr>
        <w:fldChar w:fldCharType="separate"/>
      </w:r>
      <w:ins w:id="80" w:author="Willems, P.H. (Peter)" w:date="2019-03-27T10:51:00Z">
        <w:r w:rsidR="008115AD">
          <w:rPr>
            <w:noProof/>
            <w:webHidden/>
          </w:rPr>
          <w:t>17</w:t>
        </w:r>
      </w:ins>
      <w:ins w:id="81" w:author="Willems, P.H. (Peter)" w:date="2019-03-26T11:18:00Z">
        <w:r>
          <w:rPr>
            <w:noProof/>
            <w:webHidden/>
          </w:rPr>
          <w:fldChar w:fldCharType="end"/>
        </w:r>
        <w:r w:rsidRPr="00966D18">
          <w:rPr>
            <w:rStyle w:val="Hyperlink"/>
            <w:noProof/>
          </w:rPr>
          <w:fldChar w:fldCharType="end"/>
        </w:r>
      </w:ins>
    </w:p>
    <w:p w14:paraId="09E98407" w14:textId="77051C80" w:rsidR="004C31F7" w:rsidRDefault="004C31F7">
      <w:pPr>
        <w:pStyle w:val="Inhopg1"/>
        <w:rPr>
          <w:ins w:id="82" w:author="Willems, P.H. (Peter)" w:date="2019-03-26T11:18:00Z"/>
          <w:rFonts w:asciiTheme="minorHAnsi" w:eastAsiaTheme="minorEastAsia" w:hAnsiTheme="minorHAnsi" w:cstheme="minorBidi"/>
          <w:noProof/>
          <w:kern w:val="0"/>
          <w:sz w:val="22"/>
          <w:szCs w:val="22"/>
          <w:lang w:val="en-US" w:eastAsia="en-US"/>
        </w:rPr>
      </w:pPr>
      <w:ins w:id="8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"_Toc4491553"</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Elementen</w:t>
        </w:r>
        <w:r>
          <w:rPr>
            <w:noProof/>
            <w:webHidden/>
          </w:rPr>
          <w:tab/>
        </w:r>
        <w:r>
          <w:rPr>
            <w:noProof/>
            <w:webHidden/>
          </w:rPr>
          <w:fldChar w:fldCharType="begin"/>
        </w:r>
        <w:r>
          <w:rPr>
            <w:noProof/>
            <w:webHidden/>
          </w:rPr>
          <w:instrText xml:space="preserve"> PAGEREF _Toc4491553 \h </w:instrText>
        </w:r>
      </w:ins>
      <w:r>
        <w:rPr>
          <w:noProof/>
          <w:webHidden/>
        </w:rPr>
      </w:r>
      <w:r>
        <w:rPr>
          <w:noProof/>
          <w:webHidden/>
        </w:rPr>
        <w:fldChar w:fldCharType="separate"/>
      </w:r>
      <w:ins w:id="84" w:author="Willems, P.H. (Peter)" w:date="2019-03-27T10:51:00Z">
        <w:r w:rsidR="008115AD">
          <w:rPr>
            <w:noProof/>
            <w:webHidden/>
          </w:rPr>
          <w:t>18</w:t>
        </w:r>
      </w:ins>
      <w:ins w:id="85" w:author="Willems, P.H. (Peter)" w:date="2019-03-26T11:18:00Z">
        <w:r>
          <w:rPr>
            <w:noProof/>
            <w:webHidden/>
          </w:rPr>
          <w:fldChar w:fldCharType="end"/>
        </w:r>
        <w:r w:rsidRPr="00966D18">
          <w:rPr>
            <w:rStyle w:val="Hyperlink"/>
            <w:noProof/>
          </w:rPr>
          <w:fldChar w:fldCharType="end"/>
        </w:r>
      </w:ins>
    </w:p>
    <w:p w14:paraId="5E7AC553" w14:textId="5A725084" w:rsidR="004C31F7" w:rsidRDefault="004C31F7" w:rsidP="00211D0D">
      <w:pPr>
        <w:pStyle w:val="Inhopg2"/>
        <w:rPr>
          <w:ins w:id="86" w:author="Willems, P.H. (Peter)" w:date="2019-03-26T11:18:00Z"/>
          <w:rFonts w:asciiTheme="minorHAnsi" w:eastAsiaTheme="minorEastAsia" w:hAnsiTheme="minorHAnsi" w:cstheme="minorBidi"/>
          <w:noProof/>
          <w:kern w:val="0"/>
          <w:sz w:val="22"/>
          <w:szCs w:val="22"/>
          <w:lang w:val="en-US" w:eastAsia="en-US"/>
        </w:rPr>
      </w:pPr>
      <w:ins w:id="8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"_Toc4491554"</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lang w:val="en-US"/>
          </w:rPr>
          <w:t>3.1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appendixMandatory</w:t>
        </w:r>
        <w:r>
          <w:rPr>
            <w:noProof/>
            <w:webHidden/>
          </w:rPr>
          <w:tab/>
        </w:r>
        <w:r>
          <w:rPr>
            <w:noProof/>
            <w:webHidden/>
          </w:rPr>
          <w:fldChar w:fldCharType="begin"/>
        </w:r>
        <w:r>
          <w:rPr>
            <w:noProof/>
            <w:webHidden/>
          </w:rPr>
          <w:instrText xml:space="preserve"> PAGEREF _Toc4491554 \h </w:instrText>
        </w:r>
      </w:ins>
      <w:r>
        <w:rPr>
          <w:noProof/>
          <w:webHidden/>
        </w:rPr>
      </w:r>
      <w:r>
        <w:rPr>
          <w:noProof/>
          <w:webHidden/>
        </w:rPr>
        <w:fldChar w:fldCharType="separate"/>
      </w:r>
      <w:ins w:id="88" w:author="Willems, P.H. (Peter)" w:date="2019-03-27T10:51:00Z">
        <w:r w:rsidR="008115AD">
          <w:rPr>
            <w:noProof/>
            <w:webHidden/>
          </w:rPr>
          <w:t>18</w:t>
        </w:r>
      </w:ins>
      <w:ins w:id="89" w:author="Willems, P.H. (Peter)" w:date="2019-03-26T11:18:00Z">
        <w:r>
          <w:rPr>
            <w:noProof/>
            <w:webHidden/>
          </w:rPr>
          <w:fldChar w:fldCharType="end"/>
        </w:r>
        <w:r w:rsidRPr="00966D18">
          <w:rPr>
            <w:rStyle w:val="Hyperlink"/>
            <w:noProof/>
          </w:rPr>
          <w:fldChar w:fldCharType="end"/>
        </w:r>
      </w:ins>
    </w:p>
    <w:p w14:paraId="26F0F79E" w14:textId="6A0104C8" w:rsidR="004C31F7" w:rsidRDefault="004C31F7" w:rsidP="00211D0D">
      <w:pPr>
        <w:pStyle w:val="Inhopg2"/>
        <w:rPr>
          <w:ins w:id="90" w:author="Willems, P.H. (Peter)" w:date="2019-03-26T11:18:00Z"/>
          <w:rFonts w:asciiTheme="minorHAnsi" w:eastAsiaTheme="minorEastAsia" w:hAnsiTheme="minorHAnsi" w:cstheme="minorBidi"/>
          <w:noProof/>
          <w:kern w:val="0"/>
          <w:sz w:val="22"/>
          <w:szCs w:val="22"/>
          <w:lang w:val="en-US" w:eastAsia="en-US"/>
        </w:rPr>
      </w:pPr>
      <w:ins w:id="9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baseType</w:t>
        </w:r>
        <w:r>
          <w:rPr>
            <w:noProof/>
            <w:webHidden/>
          </w:rPr>
          <w:tab/>
        </w:r>
        <w:r>
          <w:rPr>
            <w:noProof/>
            <w:webHidden/>
          </w:rPr>
          <w:fldChar w:fldCharType="begin"/>
        </w:r>
        <w:r>
          <w:rPr>
            <w:noProof/>
            <w:webHidden/>
          </w:rPr>
          <w:instrText xml:space="preserve"> PAGEREF _Toc4491555 \h </w:instrText>
        </w:r>
      </w:ins>
      <w:r>
        <w:rPr>
          <w:noProof/>
          <w:webHidden/>
        </w:rPr>
      </w:r>
      <w:r>
        <w:rPr>
          <w:noProof/>
          <w:webHidden/>
        </w:rPr>
        <w:fldChar w:fldCharType="separate"/>
      </w:r>
      <w:ins w:id="92" w:author="Willems, P.H. (Peter)" w:date="2019-03-27T10:51:00Z">
        <w:r w:rsidR="008115AD">
          <w:rPr>
            <w:noProof/>
            <w:webHidden/>
          </w:rPr>
          <w:t>18</w:t>
        </w:r>
      </w:ins>
      <w:ins w:id="93" w:author="Willems, P.H. (Peter)" w:date="2019-03-26T11:18:00Z">
        <w:r>
          <w:rPr>
            <w:noProof/>
            <w:webHidden/>
          </w:rPr>
          <w:fldChar w:fldCharType="end"/>
        </w:r>
        <w:r w:rsidRPr="00966D18">
          <w:rPr>
            <w:rStyle w:val="Hyperlink"/>
            <w:noProof/>
          </w:rPr>
          <w:fldChar w:fldCharType="end"/>
        </w:r>
      </w:ins>
    </w:p>
    <w:p w14:paraId="0558228C" w14:textId="4FCD5771" w:rsidR="004C31F7" w:rsidRDefault="004C31F7" w:rsidP="00211D0D">
      <w:pPr>
        <w:pStyle w:val="Inhopg2"/>
        <w:rPr>
          <w:ins w:id="94" w:author="Willems, P.H. (Peter)" w:date="2019-03-26T11:18:00Z"/>
          <w:rFonts w:asciiTheme="minorHAnsi" w:eastAsiaTheme="minorEastAsia" w:hAnsiTheme="minorHAnsi" w:cstheme="minorBidi"/>
          <w:noProof/>
          <w:kern w:val="0"/>
          <w:sz w:val="22"/>
          <w:szCs w:val="22"/>
          <w:lang w:val="en-US" w:eastAsia="en-US"/>
        </w:rPr>
      </w:pPr>
      <w:ins w:id="9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category</w:t>
        </w:r>
        <w:r>
          <w:rPr>
            <w:noProof/>
            <w:webHidden/>
          </w:rPr>
          <w:tab/>
        </w:r>
        <w:r>
          <w:rPr>
            <w:noProof/>
            <w:webHidden/>
          </w:rPr>
          <w:fldChar w:fldCharType="begin"/>
        </w:r>
        <w:r>
          <w:rPr>
            <w:noProof/>
            <w:webHidden/>
          </w:rPr>
          <w:instrText xml:space="preserve"> PAGEREF _Toc4491556 \h </w:instrText>
        </w:r>
      </w:ins>
      <w:r>
        <w:rPr>
          <w:noProof/>
          <w:webHidden/>
        </w:rPr>
      </w:r>
      <w:r>
        <w:rPr>
          <w:noProof/>
          <w:webHidden/>
        </w:rPr>
        <w:fldChar w:fldCharType="separate"/>
      </w:r>
      <w:ins w:id="96" w:author="Willems, P.H. (Peter)" w:date="2019-03-27T10:51:00Z">
        <w:r w:rsidR="008115AD">
          <w:rPr>
            <w:noProof/>
            <w:webHidden/>
          </w:rPr>
          <w:t>18</w:t>
        </w:r>
      </w:ins>
      <w:ins w:id="97" w:author="Willems, P.H. (Peter)" w:date="2019-03-26T11:18:00Z">
        <w:r>
          <w:rPr>
            <w:noProof/>
            <w:webHidden/>
          </w:rPr>
          <w:fldChar w:fldCharType="end"/>
        </w:r>
        <w:r w:rsidRPr="00966D18">
          <w:rPr>
            <w:rStyle w:val="Hyperlink"/>
            <w:noProof/>
          </w:rPr>
          <w:fldChar w:fldCharType="end"/>
        </w:r>
      </w:ins>
    </w:p>
    <w:p w14:paraId="2132068A" w14:textId="0A10FFEB" w:rsidR="004C31F7" w:rsidRDefault="004C31F7" w:rsidP="00211D0D">
      <w:pPr>
        <w:pStyle w:val="Inhopg2"/>
        <w:rPr>
          <w:ins w:id="98" w:author="Willems, P.H. (Peter)" w:date="2019-03-26T11:18:00Z"/>
          <w:rFonts w:asciiTheme="minorHAnsi" w:eastAsiaTheme="minorEastAsia" w:hAnsiTheme="minorHAnsi" w:cstheme="minorBidi"/>
          <w:noProof/>
          <w:kern w:val="0"/>
          <w:sz w:val="22"/>
          <w:szCs w:val="22"/>
          <w:lang w:val="en-US" w:eastAsia="en-US"/>
        </w:rPr>
      </w:pPr>
      <w:ins w:id="9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code</w:t>
        </w:r>
        <w:r>
          <w:rPr>
            <w:noProof/>
            <w:webHidden/>
          </w:rPr>
          <w:tab/>
        </w:r>
        <w:r>
          <w:rPr>
            <w:noProof/>
            <w:webHidden/>
          </w:rPr>
          <w:fldChar w:fldCharType="begin"/>
        </w:r>
        <w:r>
          <w:rPr>
            <w:noProof/>
            <w:webHidden/>
          </w:rPr>
          <w:instrText xml:space="preserve"> PAGEREF _Toc4491557 \h </w:instrText>
        </w:r>
      </w:ins>
      <w:r>
        <w:rPr>
          <w:noProof/>
          <w:webHidden/>
        </w:rPr>
      </w:r>
      <w:r>
        <w:rPr>
          <w:noProof/>
          <w:webHidden/>
        </w:rPr>
        <w:fldChar w:fldCharType="separate"/>
      </w:r>
      <w:ins w:id="100" w:author="Willems, P.H. (Peter)" w:date="2019-03-27T10:51:00Z">
        <w:r w:rsidR="008115AD">
          <w:rPr>
            <w:noProof/>
            <w:webHidden/>
          </w:rPr>
          <w:t>18</w:t>
        </w:r>
      </w:ins>
      <w:ins w:id="101" w:author="Willems, P.H. (Peter)" w:date="2019-03-26T11:18:00Z">
        <w:r>
          <w:rPr>
            <w:noProof/>
            <w:webHidden/>
          </w:rPr>
          <w:fldChar w:fldCharType="end"/>
        </w:r>
        <w:r w:rsidRPr="00966D18">
          <w:rPr>
            <w:rStyle w:val="Hyperlink"/>
            <w:noProof/>
          </w:rPr>
          <w:fldChar w:fldCharType="end"/>
        </w:r>
      </w:ins>
    </w:p>
    <w:p w14:paraId="1731A005" w14:textId="4EA73B96" w:rsidR="004C31F7" w:rsidRDefault="004C31F7" w:rsidP="00211D0D">
      <w:pPr>
        <w:pStyle w:val="Inhopg2"/>
        <w:rPr>
          <w:ins w:id="102" w:author="Willems, P.H. (Peter)" w:date="2019-03-26T11:18:00Z"/>
          <w:rFonts w:asciiTheme="minorHAnsi" w:eastAsiaTheme="minorEastAsia" w:hAnsiTheme="minorHAnsi" w:cstheme="minorBidi"/>
          <w:noProof/>
          <w:kern w:val="0"/>
          <w:sz w:val="22"/>
          <w:szCs w:val="22"/>
          <w:lang w:val="en-US" w:eastAsia="en-US"/>
        </w:rPr>
      </w:pPr>
      <w:ins w:id="10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condition</w:t>
        </w:r>
        <w:r>
          <w:rPr>
            <w:noProof/>
            <w:webHidden/>
          </w:rPr>
          <w:tab/>
        </w:r>
        <w:r>
          <w:rPr>
            <w:noProof/>
            <w:webHidden/>
          </w:rPr>
          <w:fldChar w:fldCharType="begin"/>
        </w:r>
        <w:r>
          <w:rPr>
            <w:noProof/>
            <w:webHidden/>
          </w:rPr>
          <w:instrText xml:space="preserve"> PAGEREF _Toc4491558 \h </w:instrText>
        </w:r>
      </w:ins>
      <w:r>
        <w:rPr>
          <w:noProof/>
          <w:webHidden/>
        </w:rPr>
      </w:r>
      <w:r>
        <w:rPr>
          <w:noProof/>
          <w:webHidden/>
        </w:rPr>
        <w:fldChar w:fldCharType="separate"/>
      </w:r>
      <w:ins w:id="104" w:author="Willems, P.H. (Peter)" w:date="2019-03-27T10:51:00Z">
        <w:r w:rsidR="008115AD">
          <w:rPr>
            <w:noProof/>
            <w:webHidden/>
          </w:rPr>
          <w:t>19</w:t>
        </w:r>
      </w:ins>
      <w:ins w:id="105" w:author="Willems, P.H. (Peter)" w:date="2019-03-26T11:18:00Z">
        <w:r>
          <w:rPr>
            <w:noProof/>
            <w:webHidden/>
          </w:rPr>
          <w:fldChar w:fldCharType="end"/>
        </w:r>
        <w:r w:rsidRPr="00966D18">
          <w:rPr>
            <w:rStyle w:val="Hyperlink"/>
            <w:noProof/>
          </w:rPr>
          <w:fldChar w:fldCharType="end"/>
        </w:r>
      </w:ins>
    </w:p>
    <w:p w14:paraId="65D4A905" w14:textId="74D2C810" w:rsidR="004C31F7" w:rsidRDefault="004C31F7" w:rsidP="00211D0D">
      <w:pPr>
        <w:pStyle w:val="Inhopg2"/>
        <w:rPr>
          <w:ins w:id="106" w:author="Willems, P.H. (Peter)" w:date="2019-03-26T11:18:00Z"/>
          <w:rFonts w:asciiTheme="minorHAnsi" w:eastAsiaTheme="minorEastAsia" w:hAnsiTheme="minorHAnsi" w:cstheme="minorBidi"/>
          <w:noProof/>
          <w:kern w:val="0"/>
          <w:sz w:val="22"/>
          <w:szCs w:val="22"/>
          <w:lang w:val="en-US" w:eastAsia="en-US"/>
        </w:rPr>
      </w:pPr>
      <w:ins w:id="10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"_Toc4491559"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dateLaMu</w:t>
        </w:r>
        <w:r>
          <w:rPr>
            <w:noProof/>
            <w:webHidden/>
          </w:rPr>
          <w:tab/>
        </w:r>
        <w:r>
          <w:rPr>
            <w:noProof/>
            <w:webHidden/>
          </w:rPr>
          <w:fldChar w:fldCharType="begin"/>
        </w:r>
        <w:r>
          <w:rPr>
            <w:noProof/>
            <w:webHidden/>
          </w:rPr>
          <w:instrText xml:space="preserve"> PAGEREF _Toc4491559 \h </w:instrText>
        </w:r>
      </w:ins>
      <w:r>
        <w:rPr>
          <w:noProof/>
          <w:webHidden/>
        </w:rPr>
      </w:r>
      <w:r>
        <w:rPr>
          <w:noProof/>
          <w:webHidden/>
        </w:rPr>
        <w:fldChar w:fldCharType="separate"/>
      </w:r>
      <w:ins w:id="108" w:author="Willems, P.H. (Peter)" w:date="2019-03-27T10:51:00Z">
        <w:r w:rsidR="008115AD">
          <w:rPr>
            <w:noProof/>
            <w:webHidden/>
          </w:rPr>
          <w:t>19</w:t>
        </w:r>
      </w:ins>
      <w:ins w:id="109" w:author="Willems, P.H. (Peter)" w:date="2019-03-26T11:18:00Z">
        <w:r>
          <w:rPr>
            <w:noProof/>
            <w:webHidden/>
          </w:rPr>
          <w:fldChar w:fldCharType="end"/>
        </w:r>
        <w:r w:rsidRPr="00966D18">
          <w:rPr>
            <w:rStyle w:val="Hyperlink"/>
            <w:noProof/>
          </w:rPr>
          <w:fldChar w:fldCharType="end"/>
        </w:r>
      </w:ins>
    </w:p>
    <w:p w14:paraId="2A65106A" w14:textId="450AEE1B" w:rsidR="004C31F7" w:rsidRDefault="004C31F7" w:rsidP="00211D0D">
      <w:pPr>
        <w:pStyle w:val="Inhopg2"/>
        <w:rPr>
          <w:ins w:id="110" w:author="Willems, P.H. (Peter)" w:date="2019-03-26T11:18:00Z"/>
          <w:rFonts w:asciiTheme="minorHAnsi" w:eastAsiaTheme="minorEastAsia" w:hAnsiTheme="minorHAnsi" w:cstheme="minorBidi"/>
          <w:noProof/>
          <w:kern w:val="0"/>
          <w:sz w:val="22"/>
          <w:szCs w:val="22"/>
          <w:lang w:val="en-US" w:eastAsia="en-US"/>
        </w:rPr>
      </w:pPr>
      <w:ins w:id="11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description</w:t>
        </w:r>
        <w:r>
          <w:rPr>
            <w:noProof/>
            <w:webHidden/>
          </w:rPr>
          <w:tab/>
        </w:r>
        <w:r>
          <w:rPr>
            <w:noProof/>
            <w:webHidden/>
          </w:rPr>
          <w:fldChar w:fldCharType="begin"/>
        </w:r>
        <w:r>
          <w:rPr>
            <w:noProof/>
            <w:webHidden/>
          </w:rPr>
          <w:instrText xml:space="preserve"> PAGEREF _Toc4491560 \h </w:instrText>
        </w:r>
      </w:ins>
      <w:r>
        <w:rPr>
          <w:noProof/>
          <w:webHidden/>
        </w:rPr>
      </w:r>
      <w:r>
        <w:rPr>
          <w:noProof/>
          <w:webHidden/>
        </w:rPr>
        <w:fldChar w:fldCharType="separate"/>
      </w:r>
      <w:ins w:id="112" w:author="Willems, P.H. (Peter)" w:date="2019-03-27T10:51:00Z">
        <w:r w:rsidR="008115AD">
          <w:rPr>
            <w:noProof/>
            <w:webHidden/>
          </w:rPr>
          <w:t>19</w:t>
        </w:r>
      </w:ins>
      <w:ins w:id="113" w:author="Willems, P.H. (Peter)" w:date="2019-03-26T11:18:00Z">
        <w:r>
          <w:rPr>
            <w:noProof/>
            <w:webHidden/>
          </w:rPr>
          <w:fldChar w:fldCharType="end"/>
        </w:r>
        <w:r w:rsidRPr="00966D18">
          <w:rPr>
            <w:rStyle w:val="Hyperlink"/>
            <w:noProof/>
          </w:rPr>
          <w:fldChar w:fldCharType="end"/>
        </w:r>
      </w:ins>
    </w:p>
    <w:p w14:paraId="0233860F" w14:textId="4ABFEA6B" w:rsidR="004C31F7" w:rsidRDefault="004C31F7" w:rsidP="00211D0D">
      <w:pPr>
        <w:pStyle w:val="Inhopg2"/>
        <w:rPr>
          <w:ins w:id="114" w:author="Willems, P.H. (Peter)" w:date="2019-03-26T11:18:00Z"/>
          <w:rFonts w:asciiTheme="minorHAnsi" w:eastAsiaTheme="minorEastAsia" w:hAnsiTheme="minorHAnsi" w:cstheme="minorBidi"/>
          <w:noProof/>
          <w:kern w:val="0"/>
          <w:sz w:val="22"/>
          <w:szCs w:val="22"/>
          <w:lang w:val="en-US" w:eastAsia="en-US"/>
        </w:rPr>
      </w:pPr>
      <w:ins w:id="11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endDate</w:t>
        </w:r>
        <w:r>
          <w:rPr>
            <w:noProof/>
            <w:webHidden/>
          </w:rPr>
          <w:tab/>
        </w:r>
        <w:r>
          <w:rPr>
            <w:noProof/>
            <w:webHidden/>
          </w:rPr>
          <w:fldChar w:fldCharType="begin"/>
        </w:r>
        <w:r>
          <w:rPr>
            <w:noProof/>
            <w:webHidden/>
          </w:rPr>
          <w:instrText xml:space="preserve"> PAGEREF _Toc4491561 \h </w:instrText>
        </w:r>
      </w:ins>
      <w:r>
        <w:rPr>
          <w:noProof/>
          <w:webHidden/>
        </w:rPr>
      </w:r>
      <w:r>
        <w:rPr>
          <w:noProof/>
          <w:webHidden/>
        </w:rPr>
        <w:fldChar w:fldCharType="separate"/>
      </w:r>
      <w:ins w:id="116" w:author="Willems, P.H. (Peter)" w:date="2019-03-27T10:51:00Z">
        <w:r w:rsidR="008115AD">
          <w:rPr>
            <w:noProof/>
            <w:webHidden/>
          </w:rPr>
          <w:t>19</w:t>
        </w:r>
      </w:ins>
      <w:ins w:id="117" w:author="Willems, P.H. (Peter)" w:date="2019-03-26T11:18:00Z">
        <w:r>
          <w:rPr>
            <w:noProof/>
            <w:webHidden/>
          </w:rPr>
          <w:fldChar w:fldCharType="end"/>
        </w:r>
        <w:r w:rsidRPr="00966D18">
          <w:rPr>
            <w:rStyle w:val="Hyperlink"/>
            <w:noProof/>
          </w:rPr>
          <w:fldChar w:fldCharType="end"/>
        </w:r>
      </w:ins>
    </w:p>
    <w:p w14:paraId="0DAA8EDF" w14:textId="33A8D70B" w:rsidR="004C31F7" w:rsidRDefault="004C31F7" w:rsidP="00211D0D">
      <w:pPr>
        <w:pStyle w:val="Inhopg2"/>
        <w:rPr>
          <w:ins w:id="118" w:author="Willems, P.H. (Peter)" w:date="2019-03-26T11:18:00Z"/>
          <w:rFonts w:asciiTheme="minorHAnsi" w:eastAsiaTheme="minorEastAsia" w:hAnsiTheme="minorHAnsi" w:cstheme="minorBidi"/>
          <w:noProof/>
          <w:kern w:val="0"/>
          <w:sz w:val="22"/>
          <w:szCs w:val="22"/>
          <w:lang w:val="en-US" w:eastAsia="en-US"/>
        </w:rPr>
      </w:pPr>
      <w:ins w:id="11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3.9</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firstMessage (zie TC022)</w:t>
        </w:r>
        <w:r>
          <w:rPr>
            <w:noProof/>
            <w:webHidden/>
          </w:rPr>
          <w:tab/>
        </w:r>
        <w:r>
          <w:rPr>
            <w:noProof/>
            <w:webHidden/>
          </w:rPr>
          <w:fldChar w:fldCharType="begin"/>
        </w:r>
        <w:r>
          <w:rPr>
            <w:noProof/>
            <w:webHidden/>
          </w:rPr>
          <w:instrText xml:space="preserve"> PAGEREF _Toc4491562 \h </w:instrText>
        </w:r>
      </w:ins>
      <w:r>
        <w:rPr>
          <w:noProof/>
          <w:webHidden/>
        </w:rPr>
      </w:r>
      <w:r>
        <w:rPr>
          <w:noProof/>
          <w:webHidden/>
        </w:rPr>
        <w:fldChar w:fldCharType="separate"/>
      </w:r>
      <w:ins w:id="120" w:author="Willems, P.H. (Peter)" w:date="2019-03-27T10:51:00Z">
        <w:r w:rsidR="008115AD">
          <w:rPr>
            <w:noProof/>
            <w:webHidden/>
          </w:rPr>
          <w:t>20</w:t>
        </w:r>
      </w:ins>
      <w:ins w:id="121" w:author="Willems, P.H. (Peter)" w:date="2019-03-26T11:18:00Z">
        <w:r>
          <w:rPr>
            <w:noProof/>
            <w:webHidden/>
          </w:rPr>
          <w:fldChar w:fldCharType="end"/>
        </w:r>
        <w:r w:rsidRPr="00966D18">
          <w:rPr>
            <w:rStyle w:val="Hyperlink"/>
            <w:noProof/>
          </w:rPr>
          <w:fldChar w:fldCharType="end"/>
        </w:r>
      </w:ins>
    </w:p>
    <w:p w14:paraId="6337B4F0" w14:textId="31C2A184" w:rsidR="004C31F7" w:rsidRDefault="004C31F7" w:rsidP="00211D0D">
      <w:pPr>
        <w:pStyle w:val="Inhopg2"/>
        <w:rPr>
          <w:ins w:id="122" w:author="Willems, P.H. (Peter)" w:date="2019-03-26T11:18:00Z"/>
          <w:rFonts w:asciiTheme="minorHAnsi" w:eastAsiaTheme="minorEastAsia" w:hAnsiTheme="minorHAnsi" w:cstheme="minorBidi"/>
          <w:noProof/>
          <w:kern w:val="0"/>
          <w:sz w:val="22"/>
          <w:szCs w:val="22"/>
          <w:lang w:val="en-US" w:eastAsia="en-US"/>
        </w:rPr>
      </w:pPr>
      <w:ins w:id="12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"_Toc4491563"</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3.10</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helpInfo</w:t>
        </w:r>
        <w:r>
          <w:rPr>
            <w:noProof/>
            <w:webHidden/>
          </w:rPr>
          <w:tab/>
        </w:r>
        <w:r>
          <w:rPr>
            <w:noProof/>
            <w:webHidden/>
          </w:rPr>
          <w:fldChar w:fldCharType="begin"/>
        </w:r>
        <w:r>
          <w:rPr>
            <w:noProof/>
            <w:webHidden/>
          </w:rPr>
          <w:instrText xml:space="preserve"> PAGEREF _Toc4491563 \h </w:instrText>
        </w:r>
      </w:ins>
      <w:r>
        <w:rPr>
          <w:noProof/>
          <w:webHidden/>
        </w:rPr>
      </w:r>
      <w:r>
        <w:rPr>
          <w:noProof/>
          <w:webHidden/>
        </w:rPr>
        <w:fldChar w:fldCharType="separate"/>
      </w:r>
      <w:ins w:id="124" w:author="Willems, P.H. (Peter)" w:date="2019-03-27T10:51:00Z">
        <w:r w:rsidR="008115AD">
          <w:rPr>
            <w:noProof/>
            <w:webHidden/>
          </w:rPr>
          <w:t>20</w:t>
        </w:r>
      </w:ins>
      <w:ins w:id="125" w:author="Willems, P.H. (Peter)" w:date="2019-03-26T11:18:00Z">
        <w:r>
          <w:rPr>
            <w:noProof/>
            <w:webHidden/>
          </w:rPr>
          <w:fldChar w:fldCharType="end"/>
        </w:r>
        <w:r w:rsidRPr="00966D18">
          <w:rPr>
            <w:rStyle w:val="Hyperlink"/>
            <w:noProof/>
          </w:rPr>
          <w:fldChar w:fldCharType="end"/>
        </w:r>
      </w:ins>
    </w:p>
    <w:p w14:paraId="6B25474F" w14:textId="2D6B7C82" w:rsidR="004C31F7" w:rsidRDefault="004C31F7" w:rsidP="00211D0D">
      <w:pPr>
        <w:pStyle w:val="Inhopg2"/>
        <w:rPr>
          <w:ins w:id="126" w:author="Willems, P.H. (Peter)" w:date="2019-03-26T11:18:00Z"/>
          <w:rFonts w:asciiTheme="minorHAnsi" w:eastAsiaTheme="minorEastAsia" w:hAnsiTheme="minorHAnsi" w:cstheme="minorBidi"/>
          <w:noProof/>
          <w:kern w:val="0"/>
          <w:sz w:val="22"/>
          <w:szCs w:val="22"/>
          <w:lang w:val="en-US" w:eastAsia="en-US"/>
        </w:rPr>
      </w:pPr>
      <w:ins w:id="12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"_Toc4491564"</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initiatorToExecutor</w:t>
        </w:r>
        <w:r>
          <w:rPr>
            <w:noProof/>
            <w:webHidden/>
          </w:rPr>
          <w:tab/>
        </w:r>
        <w:r>
          <w:rPr>
            <w:noProof/>
            <w:webHidden/>
          </w:rPr>
          <w:fldChar w:fldCharType="begin"/>
        </w:r>
        <w:r>
          <w:rPr>
            <w:noProof/>
            <w:webHidden/>
          </w:rPr>
          <w:instrText xml:space="preserve"> PAGEREF _Toc4491564 \h </w:instrText>
        </w:r>
      </w:ins>
      <w:r>
        <w:rPr>
          <w:noProof/>
          <w:webHidden/>
        </w:rPr>
      </w:r>
      <w:r>
        <w:rPr>
          <w:noProof/>
          <w:webHidden/>
        </w:rPr>
        <w:fldChar w:fldCharType="separate"/>
      </w:r>
      <w:ins w:id="128" w:author="Willems, P.H. (Peter)" w:date="2019-03-27T10:51:00Z">
        <w:r w:rsidR="008115AD">
          <w:rPr>
            <w:noProof/>
            <w:webHidden/>
          </w:rPr>
          <w:t>20</w:t>
        </w:r>
      </w:ins>
      <w:ins w:id="129" w:author="Willems, P.H. (Peter)" w:date="2019-03-26T11:18:00Z">
        <w:r>
          <w:rPr>
            <w:noProof/>
            <w:webHidden/>
          </w:rPr>
          <w:fldChar w:fldCharType="end"/>
        </w:r>
        <w:r w:rsidRPr="00966D18">
          <w:rPr>
            <w:rStyle w:val="Hyperlink"/>
            <w:noProof/>
          </w:rPr>
          <w:fldChar w:fldCharType="end"/>
        </w:r>
      </w:ins>
    </w:p>
    <w:p w14:paraId="102D7FAA" w14:textId="495FA63A" w:rsidR="004C31F7" w:rsidRDefault="004C31F7" w:rsidP="00211D0D">
      <w:pPr>
        <w:pStyle w:val="Inhopg2"/>
        <w:rPr>
          <w:ins w:id="130" w:author="Willems, P.H. (Peter)" w:date="2019-03-26T11:18:00Z"/>
          <w:rFonts w:asciiTheme="minorHAnsi" w:eastAsiaTheme="minorEastAsia" w:hAnsiTheme="minorHAnsi" w:cstheme="minorBidi"/>
          <w:noProof/>
          <w:kern w:val="0"/>
          <w:sz w:val="22"/>
          <w:szCs w:val="22"/>
          <w:lang w:val="en-US" w:eastAsia="en-US"/>
        </w:rPr>
      </w:pPr>
      <w:ins w:id="13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interfaceType</w:t>
        </w:r>
        <w:r>
          <w:rPr>
            <w:noProof/>
            <w:webHidden/>
          </w:rPr>
          <w:tab/>
        </w:r>
        <w:r>
          <w:rPr>
            <w:noProof/>
            <w:webHidden/>
          </w:rPr>
          <w:fldChar w:fldCharType="begin"/>
        </w:r>
        <w:r>
          <w:rPr>
            <w:noProof/>
            <w:webHidden/>
          </w:rPr>
          <w:instrText xml:space="preserve"> PAGEREF _Toc4491565 \h </w:instrText>
        </w:r>
      </w:ins>
      <w:r>
        <w:rPr>
          <w:noProof/>
          <w:webHidden/>
        </w:rPr>
      </w:r>
      <w:r>
        <w:rPr>
          <w:noProof/>
          <w:webHidden/>
        </w:rPr>
        <w:fldChar w:fldCharType="separate"/>
      </w:r>
      <w:ins w:id="132" w:author="Willems, P.H. (Peter)" w:date="2019-03-27T10:51:00Z">
        <w:r w:rsidR="008115AD">
          <w:rPr>
            <w:noProof/>
            <w:webHidden/>
          </w:rPr>
          <w:t>21</w:t>
        </w:r>
      </w:ins>
      <w:ins w:id="133" w:author="Willems, P.H. (Peter)" w:date="2019-03-26T11:18:00Z">
        <w:r>
          <w:rPr>
            <w:noProof/>
            <w:webHidden/>
          </w:rPr>
          <w:fldChar w:fldCharType="end"/>
        </w:r>
        <w:r w:rsidRPr="00966D18">
          <w:rPr>
            <w:rStyle w:val="Hyperlink"/>
            <w:noProof/>
          </w:rPr>
          <w:fldChar w:fldCharType="end"/>
        </w:r>
      </w:ins>
    </w:p>
    <w:p w14:paraId="3C8747D8" w14:textId="3AAFD717" w:rsidR="004C31F7" w:rsidRDefault="004C31F7" w:rsidP="00211D0D">
      <w:pPr>
        <w:pStyle w:val="Inhopg2"/>
        <w:rPr>
          <w:ins w:id="134" w:author="Willems, P.H. (Peter)" w:date="2019-03-26T11:18:00Z"/>
          <w:rFonts w:asciiTheme="minorHAnsi" w:eastAsiaTheme="minorEastAsia" w:hAnsiTheme="minorHAnsi" w:cstheme="minorBidi"/>
          <w:noProof/>
          <w:kern w:val="0"/>
          <w:sz w:val="22"/>
          <w:szCs w:val="22"/>
          <w:lang w:val="en-US" w:eastAsia="en-US"/>
        </w:rPr>
      </w:pPr>
      <w:ins w:id="13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language</w:t>
        </w:r>
        <w:r>
          <w:rPr>
            <w:noProof/>
            <w:webHidden/>
          </w:rPr>
          <w:tab/>
        </w:r>
        <w:r>
          <w:rPr>
            <w:noProof/>
            <w:webHidden/>
          </w:rPr>
          <w:fldChar w:fldCharType="begin"/>
        </w:r>
        <w:r>
          <w:rPr>
            <w:noProof/>
            <w:webHidden/>
          </w:rPr>
          <w:instrText xml:space="preserve"> PAGEREF _Toc4491566 \h </w:instrText>
        </w:r>
      </w:ins>
      <w:r>
        <w:rPr>
          <w:noProof/>
          <w:webHidden/>
        </w:rPr>
      </w:r>
      <w:r>
        <w:rPr>
          <w:noProof/>
          <w:webHidden/>
        </w:rPr>
        <w:fldChar w:fldCharType="separate"/>
      </w:r>
      <w:ins w:id="136" w:author="Willems, P.H. (Peter)" w:date="2019-03-27T10:51:00Z">
        <w:r w:rsidR="008115AD">
          <w:rPr>
            <w:noProof/>
            <w:webHidden/>
          </w:rPr>
          <w:t>21</w:t>
        </w:r>
      </w:ins>
      <w:ins w:id="137" w:author="Willems, P.H. (Peter)" w:date="2019-03-26T11:18:00Z">
        <w:r>
          <w:rPr>
            <w:noProof/>
            <w:webHidden/>
          </w:rPr>
          <w:fldChar w:fldCharType="end"/>
        </w:r>
        <w:r w:rsidRPr="00966D18">
          <w:rPr>
            <w:rStyle w:val="Hyperlink"/>
            <w:noProof/>
          </w:rPr>
          <w:fldChar w:fldCharType="end"/>
        </w:r>
      </w:ins>
    </w:p>
    <w:p w14:paraId="2CDBEDF4" w14:textId="28694DFA" w:rsidR="004C31F7" w:rsidRDefault="004C31F7" w:rsidP="00211D0D">
      <w:pPr>
        <w:pStyle w:val="Inhopg2"/>
        <w:rPr>
          <w:ins w:id="138" w:author="Willems, P.H. (Peter)" w:date="2019-03-26T11:18:00Z"/>
          <w:rFonts w:asciiTheme="minorHAnsi" w:eastAsiaTheme="minorEastAsia" w:hAnsiTheme="minorHAnsi" w:cstheme="minorBidi"/>
          <w:noProof/>
          <w:kern w:val="0"/>
          <w:sz w:val="22"/>
          <w:szCs w:val="22"/>
          <w:lang w:val="en-US" w:eastAsia="en-US"/>
        </w:rPr>
      </w:pPr>
      <w:ins w:id="13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namespace</w:t>
        </w:r>
        <w:r>
          <w:rPr>
            <w:noProof/>
            <w:webHidden/>
          </w:rPr>
          <w:tab/>
        </w:r>
        <w:r>
          <w:rPr>
            <w:noProof/>
            <w:webHidden/>
          </w:rPr>
          <w:fldChar w:fldCharType="begin"/>
        </w:r>
        <w:r>
          <w:rPr>
            <w:noProof/>
            <w:webHidden/>
          </w:rPr>
          <w:instrText xml:space="preserve"> PAGEREF _Toc4491567 \h </w:instrText>
        </w:r>
      </w:ins>
      <w:r>
        <w:rPr>
          <w:noProof/>
          <w:webHidden/>
        </w:rPr>
      </w:r>
      <w:r>
        <w:rPr>
          <w:noProof/>
          <w:webHidden/>
        </w:rPr>
        <w:fldChar w:fldCharType="separate"/>
      </w:r>
      <w:ins w:id="140" w:author="Willems, P.H. (Peter)" w:date="2019-03-27T10:51:00Z">
        <w:r w:rsidR="008115AD">
          <w:rPr>
            <w:noProof/>
            <w:webHidden/>
          </w:rPr>
          <w:t>21</w:t>
        </w:r>
      </w:ins>
      <w:ins w:id="141" w:author="Willems, P.H. (Peter)" w:date="2019-03-26T11:18:00Z">
        <w:r>
          <w:rPr>
            <w:noProof/>
            <w:webHidden/>
          </w:rPr>
          <w:fldChar w:fldCharType="end"/>
        </w:r>
        <w:r w:rsidRPr="00966D18">
          <w:rPr>
            <w:rStyle w:val="Hyperlink"/>
            <w:noProof/>
          </w:rPr>
          <w:fldChar w:fldCharType="end"/>
        </w:r>
      </w:ins>
    </w:p>
    <w:p w14:paraId="0C44843B" w14:textId="5F2CF191" w:rsidR="004C31F7" w:rsidRDefault="004C31F7" w:rsidP="00211D0D">
      <w:pPr>
        <w:pStyle w:val="Inhopg2"/>
        <w:rPr>
          <w:ins w:id="142" w:author="Willems, P.H. (Peter)" w:date="2019-03-26T11:18:00Z"/>
          <w:rFonts w:asciiTheme="minorHAnsi" w:eastAsiaTheme="minorEastAsia" w:hAnsiTheme="minorHAnsi" w:cstheme="minorBidi"/>
          <w:noProof/>
          <w:kern w:val="0"/>
          <w:sz w:val="22"/>
          <w:szCs w:val="22"/>
          <w:lang w:val="en-US" w:eastAsia="en-US"/>
        </w:rPr>
      </w:pPr>
      <w:ins w:id="14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openSecondaryTransactionsAllowed</w:t>
        </w:r>
        <w:r>
          <w:rPr>
            <w:noProof/>
            <w:webHidden/>
          </w:rPr>
          <w:tab/>
        </w:r>
        <w:r>
          <w:rPr>
            <w:noProof/>
            <w:webHidden/>
          </w:rPr>
          <w:fldChar w:fldCharType="begin"/>
        </w:r>
        <w:r>
          <w:rPr>
            <w:noProof/>
            <w:webHidden/>
          </w:rPr>
          <w:instrText xml:space="preserve"> PAGEREF _Toc4491568 \h </w:instrText>
        </w:r>
      </w:ins>
      <w:r>
        <w:rPr>
          <w:noProof/>
          <w:webHidden/>
        </w:rPr>
      </w:r>
      <w:r>
        <w:rPr>
          <w:noProof/>
          <w:webHidden/>
        </w:rPr>
        <w:fldChar w:fldCharType="separate"/>
      </w:r>
      <w:ins w:id="144" w:author="Willems, P.H. (Peter)" w:date="2019-03-27T10:51:00Z">
        <w:r w:rsidR="008115AD">
          <w:rPr>
            <w:noProof/>
            <w:webHidden/>
          </w:rPr>
          <w:t>22</w:t>
        </w:r>
      </w:ins>
      <w:ins w:id="145" w:author="Willems, P.H. (Peter)" w:date="2019-03-26T11:18:00Z">
        <w:r>
          <w:rPr>
            <w:noProof/>
            <w:webHidden/>
          </w:rPr>
          <w:fldChar w:fldCharType="end"/>
        </w:r>
        <w:r w:rsidRPr="00966D18">
          <w:rPr>
            <w:rStyle w:val="Hyperlink"/>
            <w:noProof/>
          </w:rPr>
          <w:fldChar w:fldCharType="end"/>
        </w:r>
      </w:ins>
    </w:p>
    <w:p w14:paraId="3B919610" w14:textId="51208824" w:rsidR="004C31F7" w:rsidRDefault="004C31F7" w:rsidP="00211D0D">
      <w:pPr>
        <w:pStyle w:val="Inhopg2"/>
        <w:rPr>
          <w:ins w:id="146" w:author="Willems, P.H. (Peter)" w:date="2019-03-26T11:18:00Z"/>
          <w:rFonts w:asciiTheme="minorHAnsi" w:eastAsiaTheme="minorEastAsia" w:hAnsiTheme="minorHAnsi" w:cstheme="minorBidi"/>
          <w:noProof/>
          <w:kern w:val="0"/>
          <w:sz w:val="22"/>
          <w:szCs w:val="22"/>
          <w:lang w:val="en-US" w:eastAsia="en-US"/>
        </w:rPr>
      </w:pPr>
      <w:ins w:id="14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"_Toc4491569"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received</w:t>
        </w:r>
        <w:r>
          <w:rPr>
            <w:noProof/>
            <w:webHidden/>
          </w:rPr>
          <w:tab/>
        </w:r>
        <w:r>
          <w:rPr>
            <w:noProof/>
            <w:webHidden/>
          </w:rPr>
          <w:fldChar w:fldCharType="begin"/>
        </w:r>
        <w:r>
          <w:rPr>
            <w:noProof/>
            <w:webHidden/>
          </w:rPr>
          <w:instrText xml:space="preserve"> PAGEREF _Toc4491569 \h </w:instrText>
        </w:r>
      </w:ins>
      <w:r>
        <w:rPr>
          <w:noProof/>
          <w:webHidden/>
        </w:rPr>
      </w:r>
      <w:r>
        <w:rPr>
          <w:noProof/>
          <w:webHidden/>
        </w:rPr>
        <w:fldChar w:fldCharType="separate"/>
      </w:r>
      <w:ins w:id="148" w:author="Willems, P.H. (Peter)" w:date="2019-03-27T10:51:00Z">
        <w:r w:rsidR="008115AD">
          <w:rPr>
            <w:noProof/>
            <w:webHidden/>
          </w:rPr>
          <w:t>22</w:t>
        </w:r>
      </w:ins>
      <w:ins w:id="149" w:author="Willems, P.H. (Peter)" w:date="2019-03-26T11:18:00Z">
        <w:r>
          <w:rPr>
            <w:noProof/>
            <w:webHidden/>
          </w:rPr>
          <w:fldChar w:fldCharType="end"/>
        </w:r>
        <w:r w:rsidRPr="00966D18">
          <w:rPr>
            <w:rStyle w:val="Hyperlink"/>
            <w:noProof/>
          </w:rPr>
          <w:fldChar w:fldCharType="end"/>
        </w:r>
      </w:ins>
    </w:p>
    <w:p w14:paraId="5B36BA5A" w14:textId="54B819E3" w:rsidR="004C31F7" w:rsidRDefault="004C31F7" w:rsidP="00211D0D">
      <w:pPr>
        <w:pStyle w:val="Inhopg2"/>
        <w:rPr>
          <w:ins w:id="150" w:author="Willems, P.H. (Peter)" w:date="2019-03-26T11:18:00Z"/>
          <w:rFonts w:asciiTheme="minorHAnsi" w:eastAsiaTheme="minorEastAsia" w:hAnsiTheme="minorHAnsi" w:cstheme="minorBidi"/>
          <w:noProof/>
          <w:kern w:val="0"/>
          <w:sz w:val="22"/>
          <w:szCs w:val="22"/>
          <w:lang w:val="en-US" w:eastAsia="en-US"/>
        </w:rPr>
      </w:pPr>
      <w:ins w:id="15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requiredNotify</w:t>
        </w:r>
        <w:r>
          <w:rPr>
            <w:noProof/>
            <w:webHidden/>
          </w:rPr>
          <w:tab/>
        </w:r>
        <w:r>
          <w:rPr>
            <w:noProof/>
            <w:webHidden/>
          </w:rPr>
          <w:fldChar w:fldCharType="begin"/>
        </w:r>
        <w:r>
          <w:rPr>
            <w:noProof/>
            <w:webHidden/>
          </w:rPr>
          <w:instrText xml:space="preserve"> PAGEREF _Toc4491570 \h </w:instrText>
        </w:r>
      </w:ins>
      <w:r>
        <w:rPr>
          <w:noProof/>
          <w:webHidden/>
        </w:rPr>
      </w:r>
      <w:r>
        <w:rPr>
          <w:noProof/>
          <w:webHidden/>
        </w:rPr>
        <w:fldChar w:fldCharType="separate"/>
      </w:r>
      <w:ins w:id="152" w:author="Willems, P.H. (Peter)" w:date="2019-03-27T10:51:00Z">
        <w:r w:rsidR="008115AD">
          <w:rPr>
            <w:noProof/>
            <w:webHidden/>
          </w:rPr>
          <w:t>22</w:t>
        </w:r>
      </w:ins>
      <w:ins w:id="153" w:author="Willems, P.H. (Peter)" w:date="2019-03-26T11:18:00Z">
        <w:r>
          <w:rPr>
            <w:noProof/>
            <w:webHidden/>
          </w:rPr>
          <w:fldChar w:fldCharType="end"/>
        </w:r>
        <w:r w:rsidRPr="00966D18">
          <w:rPr>
            <w:rStyle w:val="Hyperlink"/>
            <w:noProof/>
          </w:rPr>
          <w:fldChar w:fldCharType="end"/>
        </w:r>
      </w:ins>
    </w:p>
    <w:p w14:paraId="5D980707" w14:textId="081931BC" w:rsidR="004C31F7" w:rsidRDefault="004C31F7" w:rsidP="00211D0D">
      <w:pPr>
        <w:pStyle w:val="Inhopg2"/>
        <w:rPr>
          <w:ins w:id="154" w:author="Willems, P.H. (Peter)" w:date="2019-03-26T11:18:00Z"/>
          <w:rFonts w:asciiTheme="minorHAnsi" w:eastAsiaTheme="minorEastAsia" w:hAnsiTheme="minorHAnsi" w:cstheme="minorBidi"/>
          <w:noProof/>
          <w:kern w:val="0"/>
          <w:sz w:val="22"/>
          <w:szCs w:val="22"/>
          <w:lang w:val="en-US" w:eastAsia="en-US"/>
        </w:rPr>
      </w:pPr>
      <w:ins w:id="15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responsibilityFeedback</w:t>
        </w:r>
        <w:r>
          <w:rPr>
            <w:noProof/>
            <w:webHidden/>
          </w:rPr>
          <w:tab/>
        </w:r>
        <w:r>
          <w:rPr>
            <w:noProof/>
            <w:webHidden/>
          </w:rPr>
          <w:fldChar w:fldCharType="begin"/>
        </w:r>
        <w:r>
          <w:rPr>
            <w:noProof/>
            <w:webHidden/>
          </w:rPr>
          <w:instrText xml:space="preserve"> PAGEREF _Toc4491571 \h </w:instrText>
        </w:r>
      </w:ins>
      <w:r>
        <w:rPr>
          <w:noProof/>
          <w:webHidden/>
        </w:rPr>
      </w:r>
      <w:r>
        <w:rPr>
          <w:noProof/>
          <w:webHidden/>
        </w:rPr>
        <w:fldChar w:fldCharType="separate"/>
      </w:r>
      <w:ins w:id="156" w:author="Willems, P.H. (Peter)" w:date="2019-03-27T10:51:00Z">
        <w:r w:rsidR="008115AD">
          <w:rPr>
            <w:noProof/>
            <w:webHidden/>
          </w:rPr>
          <w:t>23</w:t>
        </w:r>
      </w:ins>
      <w:ins w:id="157" w:author="Willems, P.H. (Peter)" w:date="2019-03-26T11:18:00Z">
        <w:r>
          <w:rPr>
            <w:noProof/>
            <w:webHidden/>
          </w:rPr>
          <w:fldChar w:fldCharType="end"/>
        </w:r>
        <w:r w:rsidRPr="00966D18">
          <w:rPr>
            <w:rStyle w:val="Hyperlink"/>
            <w:noProof/>
          </w:rPr>
          <w:fldChar w:fldCharType="end"/>
        </w:r>
      </w:ins>
    </w:p>
    <w:p w14:paraId="2C528CCF" w14:textId="0C1250A0" w:rsidR="004C31F7" w:rsidRDefault="004C31F7" w:rsidP="00211D0D">
      <w:pPr>
        <w:pStyle w:val="Inhopg2"/>
        <w:rPr>
          <w:ins w:id="158" w:author="Willems, P.H. (Peter)" w:date="2019-03-26T11:18:00Z"/>
          <w:rFonts w:asciiTheme="minorHAnsi" w:eastAsiaTheme="minorEastAsia" w:hAnsiTheme="minorHAnsi" w:cstheme="minorBidi"/>
          <w:noProof/>
          <w:kern w:val="0"/>
          <w:sz w:val="22"/>
          <w:szCs w:val="22"/>
          <w:lang w:val="en-US" w:eastAsia="en-US"/>
        </w:rPr>
      </w:pPr>
      <w:ins w:id="15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3.19</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responsibilityScope</w:t>
        </w:r>
        <w:r>
          <w:rPr>
            <w:noProof/>
            <w:webHidden/>
          </w:rPr>
          <w:tab/>
        </w:r>
        <w:r>
          <w:rPr>
            <w:noProof/>
            <w:webHidden/>
          </w:rPr>
          <w:fldChar w:fldCharType="begin"/>
        </w:r>
        <w:r>
          <w:rPr>
            <w:noProof/>
            <w:webHidden/>
          </w:rPr>
          <w:instrText xml:space="preserve"> PAGEREF _Toc4491572 \h </w:instrText>
        </w:r>
      </w:ins>
      <w:r>
        <w:rPr>
          <w:noProof/>
          <w:webHidden/>
        </w:rPr>
      </w:r>
      <w:r>
        <w:rPr>
          <w:noProof/>
          <w:webHidden/>
        </w:rPr>
        <w:fldChar w:fldCharType="separate"/>
      </w:r>
      <w:ins w:id="160" w:author="Willems, P.H. (Peter)" w:date="2019-03-27T10:51:00Z">
        <w:r w:rsidR="008115AD">
          <w:rPr>
            <w:noProof/>
            <w:webHidden/>
          </w:rPr>
          <w:t>23</w:t>
        </w:r>
      </w:ins>
      <w:ins w:id="161" w:author="Willems, P.H. (Peter)" w:date="2019-03-26T11:18:00Z">
        <w:r>
          <w:rPr>
            <w:noProof/>
            <w:webHidden/>
          </w:rPr>
          <w:fldChar w:fldCharType="end"/>
        </w:r>
        <w:r w:rsidRPr="00966D18">
          <w:rPr>
            <w:rStyle w:val="Hyperlink"/>
            <w:noProof/>
          </w:rPr>
          <w:fldChar w:fldCharType="end"/>
        </w:r>
      </w:ins>
    </w:p>
    <w:p w14:paraId="75F09EF0" w14:textId="19368761" w:rsidR="004C31F7" w:rsidRDefault="004C31F7" w:rsidP="00211D0D">
      <w:pPr>
        <w:pStyle w:val="Inhopg2"/>
        <w:rPr>
          <w:ins w:id="162" w:author="Willems, P.H. (Peter)" w:date="2019-03-26T11:18:00Z"/>
          <w:rFonts w:asciiTheme="minorHAnsi" w:eastAsiaTheme="minorEastAsia" w:hAnsiTheme="minorHAnsi" w:cstheme="minorBidi"/>
          <w:noProof/>
          <w:kern w:val="0"/>
          <w:sz w:val="22"/>
          <w:szCs w:val="22"/>
          <w:lang w:val="en-US" w:eastAsia="en-US"/>
        </w:rPr>
      </w:pPr>
      <w:ins w:id="16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"_Toc4491573"</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3.20</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responsibilitySupportTask</w:t>
        </w:r>
        <w:r>
          <w:rPr>
            <w:noProof/>
            <w:webHidden/>
          </w:rPr>
          <w:tab/>
        </w:r>
        <w:r>
          <w:rPr>
            <w:noProof/>
            <w:webHidden/>
          </w:rPr>
          <w:fldChar w:fldCharType="begin"/>
        </w:r>
        <w:r>
          <w:rPr>
            <w:noProof/>
            <w:webHidden/>
          </w:rPr>
          <w:instrText xml:space="preserve"> PAGEREF _Toc4491573 \h </w:instrText>
        </w:r>
      </w:ins>
      <w:r>
        <w:rPr>
          <w:noProof/>
          <w:webHidden/>
        </w:rPr>
      </w:r>
      <w:r>
        <w:rPr>
          <w:noProof/>
          <w:webHidden/>
        </w:rPr>
        <w:fldChar w:fldCharType="separate"/>
      </w:r>
      <w:ins w:id="164" w:author="Willems, P.H. (Peter)" w:date="2019-03-27T10:51:00Z">
        <w:r w:rsidR="008115AD">
          <w:rPr>
            <w:noProof/>
            <w:webHidden/>
          </w:rPr>
          <w:t>23</w:t>
        </w:r>
      </w:ins>
      <w:ins w:id="165" w:author="Willems, P.H. (Peter)" w:date="2019-03-26T11:18:00Z">
        <w:r>
          <w:rPr>
            <w:noProof/>
            <w:webHidden/>
          </w:rPr>
          <w:fldChar w:fldCharType="end"/>
        </w:r>
        <w:r w:rsidRPr="00966D18">
          <w:rPr>
            <w:rStyle w:val="Hyperlink"/>
            <w:noProof/>
          </w:rPr>
          <w:fldChar w:fldCharType="end"/>
        </w:r>
      </w:ins>
    </w:p>
    <w:p w14:paraId="2B0E50CE" w14:textId="4547CAF6" w:rsidR="004C31F7" w:rsidRDefault="004C31F7" w:rsidP="00211D0D">
      <w:pPr>
        <w:pStyle w:val="Inhopg2"/>
        <w:rPr>
          <w:ins w:id="166" w:author="Willems, P.H. (Peter)" w:date="2019-03-26T11:18:00Z"/>
          <w:rFonts w:asciiTheme="minorHAnsi" w:eastAsiaTheme="minorEastAsia" w:hAnsiTheme="minorHAnsi" w:cstheme="minorBidi"/>
          <w:noProof/>
          <w:kern w:val="0"/>
          <w:sz w:val="22"/>
          <w:szCs w:val="22"/>
          <w:lang w:val="en-US" w:eastAsia="en-US"/>
        </w:rPr>
      </w:pPr>
      <w:ins w:id="16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"_Toc4491574"</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responsibilityTask</w:t>
        </w:r>
        <w:r>
          <w:rPr>
            <w:noProof/>
            <w:webHidden/>
          </w:rPr>
          <w:tab/>
        </w:r>
        <w:r>
          <w:rPr>
            <w:noProof/>
            <w:webHidden/>
          </w:rPr>
          <w:fldChar w:fldCharType="begin"/>
        </w:r>
        <w:r>
          <w:rPr>
            <w:noProof/>
            <w:webHidden/>
          </w:rPr>
          <w:instrText xml:space="preserve"> PAGEREF _Toc4491574 \h </w:instrText>
        </w:r>
      </w:ins>
      <w:r>
        <w:rPr>
          <w:noProof/>
          <w:webHidden/>
        </w:rPr>
      </w:r>
      <w:r>
        <w:rPr>
          <w:noProof/>
          <w:webHidden/>
        </w:rPr>
        <w:fldChar w:fldCharType="separate"/>
      </w:r>
      <w:ins w:id="168" w:author="Willems, P.H. (Peter)" w:date="2019-03-27T10:51:00Z">
        <w:r w:rsidR="008115AD">
          <w:rPr>
            <w:noProof/>
            <w:webHidden/>
          </w:rPr>
          <w:t>23</w:t>
        </w:r>
      </w:ins>
      <w:ins w:id="169" w:author="Willems, P.H. (Peter)" w:date="2019-03-26T11:18:00Z">
        <w:r>
          <w:rPr>
            <w:noProof/>
            <w:webHidden/>
          </w:rPr>
          <w:fldChar w:fldCharType="end"/>
        </w:r>
        <w:r w:rsidRPr="00966D18">
          <w:rPr>
            <w:rStyle w:val="Hyperlink"/>
            <w:noProof/>
          </w:rPr>
          <w:fldChar w:fldCharType="end"/>
        </w:r>
      </w:ins>
    </w:p>
    <w:p w14:paraId="5F3EACCD" w14:textId="7BA23755" w:rsidR="004C31F7" w:rsidRDefault="004C31F7" w:rsidP="00211D0D">
      <w:pPr>
        <w:pStyle w:val="Inhopg2"/>
        <w:rPr>
          <w:ins w:id="170" w:author="Willems, P.H. (Peter)" w:date="2019-03-26T11:18:00Z"/>
          <w:rFonts w:asciiTheme="minorHAnsi" w:eastAsiaTheme="minorEastAsia" w:hAnsiTheme="minorHAnsi" w:cstheme="minorBidi"/>
          <w:noProof/>
          <w:kern w:val="0"/>
          <w:sz w:val="22"/>
          <w:szCs w:val="22"/>
          <w:lang w:val="en-US" w:eastAsia="en-US"/>
        </w:rPr>
      </w:pPr>
      <w:ins w:id="17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result</w:t>
        </w:r>
        <w:r>
          <w:rPr>
            <w:noProof/>
            <w:webHidden/>
          </w:rPr>
          <w:tab/>
        </w:r>
        <w:r>
          <w:rPr>
            <w:noProof/>
            <w:webHidden/>
          </w:rPr>
          <w:fldChar w:fldCharType="begin"/>
        </w:r>
        <w:r>
          <w:rPr>
            <w:noProof/>
            <w:webHidden/>
          </w:rPr>
          <w:instrText xml:space="preserve"> PAGEREF _Toc4491575 \h </w:instrText>
        </w:r>
      </w:ins>
      <w:r>
        <w:rPr>
          <w:noProof/>
          <w:webHidden/>
        </w:rPr>
      </w:r>
      <w:r>
        <w:rPr>
          <w:noProof/>
          <w:webHidden/>
        </w:rPr>
        <w:fldChar w:fldCharType="separate"/>
      </w:r>
      <w:ins w:id="172" w:author="Willems, P.H. (Peter)" w:date="2019-03-27T10:51:00Z">
        <w:r w:rsidR="008115AD">
          <w:rPr>
            <w:noProof/>
            <w:webHidden/>
          </w:rPr>
          <w:t>23</w:t>
        </w:r>
      </w:ins>
      <w:ins w:id="173" w:author="Willems, P.H. (Peter)" w:date="2019-03-26T11:18:00Z">
        <w:r>
          <w:rPr>
            <w:noProof/>
            <w:webHidden/>
          </w:rPr>
          <w:fldChar w:fldCharType="end"/>
        </w:r>
        <w:r w:rsidRPr="00966D18">
          <w:rPr>
            <w:rStyle w:val="Hyperlink"/>
            <w:noProof/>
          </w:rPr>
          <w:fldChar w:fldCharType="end"/>
        </w:r>
      </w:ins>
    </w:p>
    <w:p w14:paraId="027816A2" w14:textId="22FCD48D" w:rsidR="004C31F7" w:rsidRDefault="004C31F7" w:rsidP="00211D0D">
      <w:pPr>
        <w:pStyle w:val="Inhopg2"/>
        <w:rPr>
          <w:ins w:id="174" w:author="Willems, P.H. (Peter)" w:date="2019-03-26T11:18:00Z"/>
          <w:rFonts w:asciiTheme="minorHAnsi" w:eastAsiaTheme="minorEastAsia" w:hAnsiTheme="minorHAnsi" w:cstheme="minorBidi"/>
          <w:noProof/>
          <w:kern w:val="0"/>
          <w:sz w:val="22"/>
          <w:szCs w:val="22"/>
          <w:lang w:val="en-US" w:eastAsia="en-US"/>
        </w:rPr>
      </w:pPr>
      <w:ins w:id="17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send</w:t>
        </w:r>
        <w:r>
          <w:rPr>
            <w:noProof/>
            <w:webHidden/>
          </w:rPr>
          <w:tab/>
        </w:r>
        <w:r>
          <w:rPr>
            <w:noProof/>
            <w:webHidden/>
          </w:rPr>
          <w:fldChar w:fldCharType="begin"/>
        </w:r>
        <w:r>
          <w:rPr>
            <w:noProof/>
            <w:webHidden/>
          </w:rPr>
          <w:instrText xml:space="preserve"> PAGEREF _Toc4491576 \h </w:instrText>
        </w:r>
      </w:ins>
      <w:r>
        <w:rPr>
          <w:noProof/>
          <w:webHidden/>
        </w:rPr>
      </w:r>
      <w:r>
        <w:rPr>
          <w:noProof/>
          <w:webHidden/>
        </w:rPr>
        <w:fldChar w:fldCharType="separate"/>
      </w:r>
      <w:ins w:id="176" w:author="Willems, P.H. (Peter)" w:date="2019-03-27T10:51:00Z">
        <w:r w:rsidR="008115AD">
          <w:rPr>
            <w:noProof/>
            <w:webHidden/>
          </w:rPr>
          <w:t>23</w:t>
        </w:r>
      </w:ins>
      <w:ins w:id="177" w:author="Willems, P.H. (Peter)" w:date="2019-03-26T11:18:00Z">
        <w:r>
          <w:rPr>
            <w:noProof/>
            <w:webHidden/>
          </w:rPr>
          <w:fldChar w:fldCharType="end"/>
        </w:r>
        <w:r w:rsidRPr="00966D18">
          <w:rPr>
            <w:rStyle w:val="Hyperlink"/>
            <w:noProof/>
          </w:rPr>
          <w:fldChar w:fldCharType="end"/>
        </w:r>
      </w:ins>
    </w:p>
    <w:p w14:paraId="5408F661" w14:textId="4B9F1DCA" w:rsidR="004C31F7" w:rsidRDefault="004C31F7" w:rsidP="00211D0D">
      <w:pPr>
        <w:pStyle w:val="Inhopg2"/>
        <w:rPr>
          <w:ins w:id="178" w:author="Willems, P.H. (Peter)" w:date="2019-03-26T11:18:00Z"/>
          <w:rFonts w:asciiTheme="minorHAnsi" w:eastAsiaTheme="minorEastAsia" w:hAnsiTheme="minorHAnsi" w:cstheme="minorBidi"/>
          <w:noProof/>
          <w:kern w:val="0"/>
          <w:sz w:val="22"/>
          <w:szCs w:val="22"/>
          <w:lang w:val="en-US" w:eastAsia="en-US"/>
        </w:rPr>
      </w:pPr>
      <w:ins w:id="17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startDate</w:t>
        </w:r>
        <w:r>
          <w:rPr>
            <w:noProof/>
            <w:webHidden/>
          </w:rPr>
          <w:tab/>
        </w:r>
        <w:r>
          <w:rPr>
            <w:noProof/>
            <w:webHidden/>
          </w:rPr>
          <w:fldChar w:fldCharType="begin"/>
        </w:r>
        <w:r>
          <w:rPr>
            <w:noProof/>
            <w:webHidden/>
          </w:rPr>
          <w:instrText xml:space="preserve"> PAGEREF _Toc4491577 \h </w:instrText>
        </w:r>
      </w:ins>
      <w:r>
        <w:rPr>
          <w:noProof/>
          <w:webHidden/>
        </w:rPr>
      </w:r>
      <w:r>
        <w:rPr>
          <w:noProof/>
          <w:webHidden/>
        </w:rPr>
        <w:fldChar w:fldCharType="separate"/>
      </w:r>
      <w:ins w:id="180" w:author="Willems, P.H. (Peter)" w:date="2019-03-27T10:51:00Z">
        <w:r w:rsidR="008115AD">
          <w:rPr>
            <w:noProof/>
            <w:webHidden/>
          </w:rPr>
          <w:t>23</w:t>
        </w:r>
      </w:ins>
      <w:ins w:id="181" w:author="Willems, P.H. (Peter)" w:date="2019-03-26T11:18:00Z">
        <w:r>
          <w:rPr>
            <w:noProof/>
            <w:webHidden/>
          </w:rPr>
          <w:fldChar w:fldCharType="end"/>
        </w:r>
        <w:r w:rsidRPr="00966D18">
          <w:rPr>
            <w:rStyle w:val="Hyperlink"/>
            <w:noProof/>
          </w:rPr>
          <w:fldChar w:fldCharType="end"/>
        </w:r>
      </w:ins>
    </w:p>
    <w:p w14:paraId="76E0C38D" w14:textId="5D7F2F8E" w:rsidR="004C31F7" w:rsidRDefault="004C31F7" w:rsidP="00211D0D">
      <w:pPr>
        <w:pStyle w:val="Inhopg2"/>
        <w:rPr>
          <w:ins w:id="182" w:author="Willems, P.H. (Peter)" w:date="2019-03-26T11:18:00Z"/>
          <w:rFonts w:asciiTheme="minorHAnsi" w:eastAsiaTheme="minorEastAsia" w:hAnsiTheme="minorHAnsi" w:cstheme="minorBidi"/>
          <w:noProof/>
          <w:kern w:val="0"/>
          <w:sz w:val="22"/>
          <w:szCs w:val="22"/>
          <w:lang w:val="en-US" w:eastAsia="en-US"/>
        </w:rPr>
      </w:pPr>
      <w:ins w:id="18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state</w:t>
        </w:r>
        <w:r>
          <w:rPr>
            <w:noProof/>
            <w:webHidden/>
          </w:rPr>
          <w:tab/>
        </w:r>
        <w:r>
          <w:rPr>
            <w:noProof/>
            <w:webHidden/>
          </w:rPr>
          <w:fldChar w:fldCharType="begin"/>
        </w:r>
        <w:r>
          <w:rPr>
            <w:noProof/>
            <w:webHidden/>
          </w:rPr>
          <w:instrText xml:space="preserve"> PAGEREF _Toc4491578 \h </w:instrText>
        </w:r>
      </w:ins>
      <w:r>
        <w:rPr>
          <w:noProof/>
          <w:webHidden/>
        </w:rPr>
      </w:r>
      <w:r>
        <w:rPr>
          <w:noProof/>
          <w:webHidden/>
        </w:rPr>
        <w:fldChar w:fldCharType="separate"/>
      </w:r>
      <w:ins w:id="184" w:author="Willems, P.H. (Peter)" w:date="2019-03-27T10:51:00Z">
        <w:r w:rsidR="008115AD">
          <w:rPr>
            <w:noProof/>
            <w:webHidden/>
          </w:rPr>
          <w:t>24</w:t>
        </w:r>
      </w:ins>
      <w:ins w:id="185" w:author="Willems, P.H. (Peter)" w:date="2019-03-26T11:18:00Z">
        <w:r>
          <w:rPr>
            <w:noProof/>
            <w:webHidden/>
          </w:rPr>
          <w:fldChar w:fldCharType="end"/>
        </w:r>
        <w:r w:rsidRPr="00966D18">
          <w:rPr>
            <w:rStyle w:val="Hyperlink"/>
            <w:noProof/>
          </w:rPr>
          <w:fldChar w:fldCharType="end"/>
        </w:r>
      </w:ins>
    </w:p>
    <w:p w14:paraId="27BAE0AD" w14:textId="6AF47D5B" w:rsidR="004C31F7" w:rsidRDefault="004C31F7" w:rsidP="00211D0D">
      <w:pPr>
        <w:pStyle w:val="Inhopg2"/>
        <w:rPr>
          <w:ins w:id="186" w:author="Willems, P.H. (Peter)" w:date="2019-03-26T11:18:00Z"/>
          <w:rFonts w:asciiTheme="minorHAnsi" w:eastAsiaTheme="minorEastAsia" w:hAnsiTheme="minorHAnsi" w:cstheme="minorBidi"/>
          <w:noProof/>
          <w:kern w:val="0"/>
          <w:sz w:val="22"/>
          <w:szCs w:val="22"/>
          <w:lang w:val="en-US" w:eastAsia="en-US"/>
        </w:rPr>
      </w:pPr>
      <w:ins w:id="18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"_Toc4491579"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userLaMu</w:t>
        </w:r>
        <w:r>
          <w:rPr>
            <w:noProof/>
            <w:webHidden/>
          </w:rPr>
          <w:tab/>
        </w:r>
        <w:r>
          <w:rPr>
            <w:noProof/>
            <w:webHidden/>
          </w:rPr>
          <w:fldChar w:fldCharType="begin"/>
        </w:r>
        <w:r>
          <w:rPr>
            <w:noProof/>
            <w:webHidden/>
          </w:rPr>
          <w:instrText xml:space="preserve"> PAGEREF _Toc4491579 \h </w:instrText>
        </w:r>
      </w:ins>
      <w:r>
        <w:rPr>
          <w:noProof/>
          <w:webHidden/>
        </w:rPr>
      </w:r>
      <w:r>
        <w:rPr>
          <w:noProof/>
          <w:webHidden/>
        </w:rPr>
        <w:fldChar w:fldCharType="separate"/>
      </w:r>
      <w:ins w:id="188" w:author="Willems, P.H. (Peter)" w:date="2019-03-27T10:51:00Z">
        <w:r w:rsidR="008115AD">
          <w:rPr>
            <w:noProof/>
            <w:webHidden/>
          </w:rPr>
          <w:t>24</w:t>
        </w:r>
      </w:ins>
      <w:ins w:id="189" w:author="Willems, P.H. (Peter)" w:date="2019-03-26T11:18:00Z">
        <w:r>
          <w:rPr>
            <w:noProof/>
            <w:webHidden/>
          </w:rPr>
          <w:fldChar w:fldCharType="end"/>
        </w:r>
        <w:r w:rsidRPr="00966D18">
          <w:rPr>
            <w:rStyle w:val="Hyperlink"/>
            <w:noProof/>
          </w:rPr>
          <w:fldChar w:fldCharType="end"/>
        </w:r>
      </w:ins>
    </w:p>
    <w:p w14:paraId="474A086A" w14:textId="246081A9" w:rsidR="004C31F7" w:rsidRDefault="004C31F7" w:rsidP="00211D0D">
      <w:pPr>
        <w:pStyle w:val="Inhopg2"/>
        <w:rPr>
          <w:ins w:id="190" w:author="Willems, P.H. (Peter)" w:date="2019-03-26T11:18:00Z"/>
          <w:rFonts w:asciiTheme="minorHAnsi" w:eastAsiaTheme="minorEastAsia" w:hAnsiTheme="minorHAnsi" w:cstheme="minorBidi"/>
          <w:noProof/>
          <w:kern w:val="0"/>
          <w:sz w:val="22"/>
          <w:szCs w:val="22"/>
          <w:lang w:val="en-US" w:eastAsia="en-US"/>
        </w:rPr>
      </w:pPr>
      <w:ins w:id="19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valueList</w:t>
        </w:r>
        <w:r>
          <w:rPr>
            <w:noProof/>
            <w:webHidden/>
          </w:rPr>
          <w:tab/>
        </w:r>
        <w:r>
          <w:rPr>
            <w:noProof/>
            <w:webHidden/>
          </w:rPr>
          <w:fldChar w:fldCharType="begin"/>
        </w:r>
        <w:r>
          <w:rPr>
            <w:noProof/>
            <w:webHidden/>
          </w:rPr>
          <w:instrText xml:space="preserve"> PAGEREF _Toc4491580 \h </w:instrText>
        </w:r>
      </w:ins>
      <w:r>
        <w:rPr>
          <w:noProof/>
          <w:webHidden/>
        </w:rPr>
      </w:r>
      <w:r>
        <w:rPr>
          <w:noProof/>
          <w:webHidden/>
        </w:rPr>
        <w:fldChar w:fldCharType="separate"/>
      </w:r>
      <w:ins w:id="192" w:author="Willems, P.H. (Peter)" w:date="2019-03-27T10:51:00Z">
        <w:r w:rsidR="008115AD">
          <w:rPr>
            <w:noProof/>
            <w:webHidden/>
          </w:rPr>
          <w:t>24</w:t>
        </w:r>
      </w:ins>
      <w:ins w:id="193" w:author="Willems, P.H. (Peter)" w:date="2019-03-26T11:18:00Z">
        <w:r>
          <w:rPr>
            <w:noProof/>
            <w:webHidden/>
          </w:rPr>
          <w:fldChar w:fldCharType="end"/>
        </w:r>
        <w:r w:rsidRPr="00966D18">
          <w:rPr>
            <w:rStyle w:val="Hyperlink"/>
            <w:noProof/>
          </w:rPr>
          <w:fldChar w:fldCharType="end"/>
        </w:r>
      </w:ins>
    </w:p>
    <w:p w14:paraId="7E31B3DB" w14:textId="2B940BCC" w:rsidR="004C31F7" w:rsidRDefault="004C31F7" w:rsidP="00211D0D">
      <w:pPr>
        <w:pStyle w:val="Inhopg2"/>
        <w:rPr>
          <w:ins w:id="194" w:author="Willems, P.H. (Peter)" w:date="2019-03-26T11:18:00Z"/>
          <w:rFonts w:asciiTheme="minorHAnsi" w:eastAsiaTheme="minorEastAsia" w:hAnsiTheme="minorHAnsi" w:cstheme="minorBidi"/>
          <w:noProof/>
          <w:kern w:val="0"/>
          <w:sz w:val="22"/>
          <w:szCs w:val="22"/>
          <w:lang w:val="en-US" w:eastAsia="en-US"/>
        </w:rPr>
      </w:pPr>
      <w:ins w:id="19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3.28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xsdRestriction</w:t>
        </w:r>
        <w:r>
          <w:rPr>
            <w:noProof/>
            <w:webHidden/>
          </w:rPr>
          <w:tab/>
        </w:r>
        <w:r>
          <w:rPr>
            <w:noProof/>
            <w:webHidden/>
          </w:rPr>
          <w:fldChar w:fldCharType="begin"/>
        </w:r>
        <w:r>
          <w:rPr>
            <w:noProof/>
            <w:webHidden/>
          </w:rPr>
          <w:instrText xml:space="preserve"> PAGEREF _Toc4491581 \h </w:instrText>
        </w:r>
      </w:ins>
      <w:r>
        <w:rPr>
          <w:noProof/>
          <w:webHidden/>
        </w:rPr>
      </w:r>
      <w:r>
        <w:rPr>
          <w:noProof/>
          <w:webHidden/>
        </w:rPr>
        <w:fldChar w:fldCharType="separate"/>
      </w:r>
      <w:ins w:id="196" w:author="Willems, P.H. (Peter)" w:date="2019-03-27T10:51:00Z">
        <w:r w:rsidR="008115AD">
          <w:rPr>
            <w:noProof/>
            <w:webHidden/>
          </w:rPr>
          <w:t>25</w:t>
        </w:r>
      </w:ins>
      <w:ins w:id="197" w:author="Willems, P.H. (Peter)" w:date="2019-03-26T11:18:00Z">
        <w:r>
          <w:rPr>
            <w:noProof/>
            <w:webHidden/>
          </w:rPr>
          <w:fldChar w:fldCharType="end"/>
        </w:r>
        <w:r w:rsidRPr="00966D18">
          <w:rPr>
            <w:rStyle w:val="Hyperlink"/>
            <w:noProof/>
          </w:rPr>
          <w:fldChar w:fldCharType="end"/>
        </w:r>
      </w:ins>
    </w:p>
    <w:p w14:paraId="53CDC13C" w14:textId="20F60354" w:rsidR="004C31F7" w:rsidRDefault="004C31F7">
      <w:pPr>
        <w:pStyle w:val="Inhopg1"/>
        <w:rPr>
          <w:ins w:id="198" w:author="Willems, P.H. (Peter)" w:date="2019-03-26T11:18:00Z"/>
          <w:rFonts w:asciiTheme="minorHAnsi" w:eastAsiaTheme="minorEastAsia" w:hAnsiTheme="minorHAnsi" w:cstheme="minorBidi"/>
          <w:noProof/>
          <w:kern w:val="0"/>
          <w:sz w:val="22"/>
          <w:szCs w:val="22"/>
          <w:lang w:val="en-US" w:eastAsia="en-US"/>
        </w:rPr>
      </w:pPr>
      <w:ins w:id="199" w:author="Willems, P.H. (Peter)" w:date="2019-03-26T11:18:00Z">
        <w:r w:rsidRPr="00966D18">
          <w:rPr>
            <w:rStyle w:val="Hyperlink"/>
            <w:noProof/>
          </w:rPr>
          <w:lastRenderedPageBreak/>
          <w:fldChar w:fldCharType="begin"/>
        </w:r>
        <w:r w:rsidRPr="00966D18">
          <w:rPr>
            <w:rStyle w:val="Hyperlink"/>
            <w:noProof/>
          </w:rPr>
          <w:instrText xml:space="preserve"> </w:instrText>
        </w:r>
        <w:r>
          <w:rPr>
            <w:noProof/>
          </w:rPr>
          <w:instrText>HYPERLINK \l "_Toc4491582"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Referenties</w:t>
        </w:r>
        <w:r>
          <w:rPr>
            <w:noProof/>
            <w:webHidden/>
          </w:rPr>
          <w:tab/>
        </w:r>
        <w:r>
          <w:rPr>
            <w:noProof/>
            <w:webHidden/>
          </w:rPr>
          <w:fldChar w:fldCharType="begin"/>
        </w:r>
        <w:r>
          <w:rPr>
            <w:noProof/>
            <w:webHidden/>
          </w:rPr>
          <w:instrText xml:space="preserve"> PAGEREF _Toc4491582 \h </w:instrText>
        </w:r>
      </w:ins>
      <w:r>
        <w:rPr>
          <w:noProof/>
          <w:webHidden/>
        </w:rPr>
      </w:r>
      <w:r>
        <w:rPr>
          <w:noProof/>
          <w:webHidden/>
        </w:rPr>
        <w:fldChar w:fldCharType="separate"/>
      </w:r>
      <w:ins w:id="200" w:author="Willems, P.H. (Peter)" w:date="2019-03-27T10:51:00Z">
        <w:r w:rsidR="008115AD">
          <w:rPr>
            <w:noProof/>
            <w:webHidden/>
          </w:rPr>
          <w:t>26</w:t>
        </w:r>
      </w:ins>
      <w:ins w:id="201" w:author="Willems, P.H. (Peter)" w:date="2019-03-26T11:18:00Z">
        <w:r>
          <w:rPr>
            <w:noProof/>
            <w:webHidden/>
          </w:rPr>
          <w:fldChar w:fldCharType="end"/>
        </w:r>
        <w:r w:rsidRPr="00966D18">
          <w:rPr>
            <w:rStyle w:val="Hyperlink"/>
            <w:noProof/>
          </w:rPr>
          <w:fldChar w:fldCharType="end"/>
        </w:r>
      </w:ins>
    </w:p>
    <w:p w14:paraId="177AEB33" w14:textId="72C89FBE" w:rsidR="004C31F7" w:rsidRDefault="004C31F7" w:rsidP="00211D0D">
      <w:pPr>
        <w:pStyle w:val="Inhopg2"/>
        <w:rPr>
          <w:ins w:id="202" w:author="Willems, P.H. (Peter)" w:date="2019-03-26T11:18:00Z"/>
          <w:rFonts w:asciiTheme="minorHAnsi" w:eastAsiaTheme="minorEastAsia" w:hAnsiTheme="minorHAnsi" w:cstheme="minorBidi"/>
          <w:noProof/>
          <w:kern w:val="0"/>
          <w:sz w:val="22"/>
          <w:szCs w:val="22"/>
          <w:lang w:val="en-US" w:eastAsia="en-US"/>
        </w:rPr>
      </w:pPr>
      <w:ins w:id="20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"_Toc4491583"</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appendixTypes</w:t>
        </w:r>
        <w:r>
          <w:rPr>
            <w:noProof/>
            <w:webHidden/>
          </w:rPr>
          <w:tab/>
        </w:r>
        <w:r>
          <w:rPr>
            <w:noProof/>
            <w:webHidden/>
          </w:rPr>
          <w:fldChar w:fldCharType="begin"/>
        </w:r>
        <w:r>
          <w:rPr>
            <w:noProof/>
            <w:webHidden/>
          </w:rPr>
          <w:instrText xml:space="preserve"> PAGEREF _Toc4491583 \h </w:instrText>
        </w:r>
      </w:ins>
      <w:r>
        <w:rPr>
          <w:noProof/>
          <w:webHidden/>
        </w:rPr>
      </w:r>
      <w:r>
        <w:rPr>
          <w:noProof/>
          <w:webHidden/>
        </w:rPr>
        <w:fldChar w:fldCharType="separate"/>
      </w:r>
      <w:ins w:id="204" w:author="Willems, P.H. (Peter)" w:date="2019-03-27T10:51:00Z">
        <w:r w:rsidR="008115AD">
          <w:rPr>
            <w:noProof/>
            <w:webHidden/>
          </w:rPr>
          <w:t>26</w:t>
        </w:r>
      </w:ins>
      <w:ins w:id="205" w:author="Willems, P.H. (Peter)" w:date="2019-03-26T11:18:00Z">
        <w:r>
          <w:rPr>
            <w:noProof/>
            <w:webHidden/>
          </w:rPr>
          <w:fldChar w:fldCharType="end"/>
        </w:r>
        <w:r w:rsidRPr="00966D18">
          <w:rPr>
            <w:rStyle w:val="Hyperlink"/>
            <w:noProof/>
          </w:rPr>
          <w:fldChar w:fldCharType="end"/>
        </w:r>
      </w:ins>
    </w:p>
    <w:p w14:paraId="619DB32E" w14:textId="7FF2E428" w:rsidR="004C31F7" w:rsidRDefault="004C31F7" w:rsidP="00211D0D">
      <w:pPr>
        <w:pStyle w:val="Inhopg2"/>
        <w:rPr>
          <w:ins w:id="206" w:author="Willems, P.H. (Peter)" w:date="2019-03-26T11:18:00Z"/>
          <w:rFonts w:asciiTheme="minorHAnsi" w:eastAsiaTheme="minorEastAsia" w:hAnsiTheme="minorHAnsi" w:cstheme="minorBidi"/>
          <w:noProof/>
          <w:kern w:val="0"/>
          <w:sz w:val="22"/>
          <w:szCs w:val="22"/>
          <w:lang w:val="en-US" w:eastAsia="en-US"/>
        </w:rPr>
      </w:pPr>
      <w:ins w:id="20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"_Toc4491584"</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4.2</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complexElement</w:t>
        </w:r>
        <w:r>
          <w:rPr>
            <w:noProof/>
            <w:webHidden/>
          </w:rPr>
          <w:tab/>
        </w:r>
        <w:r>
          <w:rPr>
            <w:noProof/>
            <w:webHidden/>
          </w:rPr>
          <w:fldChar w:fldCharType="begin"/>
        </w:r>
        <w:r>
          <w:rPr>
            <w:noProof/>
            <w:webHidden/>
          </w:rPr>
          <w:instrText xml:space="preserve"> PAGEREF _Toc4491584 \h </w:instrText>
        </w:r>
      </w:ins>
      <w:r>
        <w:rPr>
          <w:noProof/>
          <w:webHidden/>
        </w:rPr>
      </w:r>
      <w:r>
        <w:rPr>
          <w:noProof/>
          <w:webHidden/>
        </w:rPr>
        <w:fldChar w:fldCharType="separate"/>
      </w:r>
      <w:ins w:id="208" w:author="Willems, P.H. (Peter)" w:date="2019-03-27T10:51:00Z">
        <w:r w:rsidR="008115AD">
          <w:rPr>
            <w:noProof/>
            <w:webHidden/>
          </w:rPr>
          <w:t>26</w:t>
        </w:r>
      </w:ins>
      <w:ins w:id="209" w:author="Willems, P.H. (Peter)" w:date="2019-03-26T11:18:00Z">
        <w:r>
          <w:rPr>
            <w:noProof/>
            <w:webHidden/>
          </w:rPr>
          <w:fldChar w:fldCharType="end"/>
        </w:r>
        <w:r w:rsidRPr="00966D18">
          <w:rPr>
            <w:rStyle w:val="Hyperlink"/>
            <w:noProof/>
          </w:rPr>
          <w:fldChar w:fldCharType="end"/>
        </w:r>
      </w:ins>
    </w:p>
    <w:p w14:paraId="79EFD9A1" w14:textId="238D8D7F" w:rsidR="004C31F7" w:rsidRDefault="004C31F7" w:rsidP="00211D0D">
      <w:pPr>
        <w:pStyle w:val="Inhopg2"/>
        <w:rPr>
          <w:ins w:id="210" w:author="Willems, P.H. (Peter)" w:date="2019-03-26T11:18:00Z"/>
          <w:rFonts w:asciiTheme="minorHAnsi" w:eastAsiaTheme="minorEastAsia" w:hAnsiTheme="minorHAnsi" w:cstheme="minorBidi"/>
          <w:noProof/>
          <w:kern w:val="0"/>
          <w:sz w:val="22"/>
          <w:szCs w:val="22"/>
          <w:lang w:val="en-US" w:eastAsia="en-US"/>
        </w:rPr>
      </w:pPr>
      <w:ins w:id="21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complexElements</w:t>
        </w:r>
        <w:r>
          <w:rPr>
            <w:noProof/>
            <w:webHidden/>
          </w:rPr>
          <w:tab/>
        </w:r>
        <w:r>
          <w:rPr>
            <w:noProof/>
            <w:webHidden/>
          </w:rPr>
          <w:fldChar w:fldCharType="begin"/>
        </w:r>
        <w:r>
          <w:rPr>
            <w:noProof/>
            <w:webHidden/>
          </w:rPr>
          <w:instrText xml:space="preserve"> PAGEREF _Toc4491585 \h </w:instrText>
        </w:r>
      </w:ins>
      <w:r>
        <w:rPr>
          <w:noProof/>
          <w:webHidden/>
        </w:rPr>
      </w:r>
      <w:r>
        <w:rPr>
          <w:noProof/>
          <w:webHidden/>
        </w:rPr>
        <w:fldChar w:fldCharType="separate"/>
      </w:r>
      <w:ins w:id="212" w:author="Willems, P.H. (Peter)" w:date="2019-03-27T10:51:00Z">
        <w:r w:rsidR="008115AD">
          <w:rPr>
            <w:noProof/>
            <w:webHidden/>
          </w:rPr>
          <w:t>26</w:t>
        </w:r>
      </w:ins>
      <w:ins w:id="213" w:author="Willems, P.H. (Peter)" w:date="2019-03-26T11:18:00Z">
        <w:r>
          <w:rPr>
            <w:noProof/>
            <w:webHidden/>
          </w:rPr>
          <w:fldChar w:fldCharType="end"/>
        </w:r>
        <w:r w:rsidRPr="00966D18">
          <w:rPr>
            <w:rStyle w:val="Hyperlink"/>
            <w:noProof/>
          </w:rPr>
          <w:fldChar w:fldCharType="end"/>
        </w:r>
      </w:ins>
    </w:p>
    <w:p w14:paraId="017CE13D" w14:textId="4BF18274" w:rsidR="004C31F7" w:rsidRDefault="004C31F7" w:rsidP="00211D0D">
      <w:pPr>
        <w:pStyle w:val="Inhopg2"/>
        <w:rPr>
          <w:ins w:id="214" w:author="Willems, P.H. (Peter)" w:date="2019-03-26T11:18:00Z"/>
          <w:rFonts w:asciiTheme="minorHAnsi" w:eastAsiaTheme="minorEastAsia" w:hAnsiTheme="minorHAnsi" w:cstheme="minorBidi"/>
          <w:noProof/>
          <w:kern w:val="0"/>
          <w:sz w:val="22"/>
          <w:szCs w:val="22"/>
          <w:lang w:val="en-US" w:eastAsia="en-US"/>
        </w:rPr>
      </w:pPr>
      <w:ins w:id="21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"_Toc4491586"</w:instrText>
        </w:r>
        <w:r w:rsidRPr="00966D18">
          <w:rPr>
            <w:rStyle w:val="Hyperlink"/>
            <w:noProof/>
          </w:rPr>
          <w:instrText xml:space="preserve"> </w:instrText>
        </w:r>
        <w:r w:rsidRPr="00966D18">
          <w:rPr>
            <w:rStyle w:val="Hyperlink"/>
            <w:noProof/>
          </w:rPr>
          <w:fldChar w:fldCharType="separate"/>
        </w:r>
        <w:r w:rsidRPr="00AB24B7">
          <w:rPr>
            <w:rStyle w:val="Hyperlink"/>
            <w:rFonts w:ascii="Corbel" w:hAnsi="Corbel"/>
            <w:noProof/>
            <w:rPrChange w:id="216" w:author="Willems, P.H. (Peter)" w:date="2019-03-26T12:00:00Z">
              <w:rPr>
                <w:rStyle w:val="Hyperlink"/>
                <w:rFonts w:ascii="Corbel" w:hAnsi="Corbel"/>
                <w:noProof/>
                <w:highlight w:val="yellow"/>
              </w:rPr>
            </w:rPrChange>
          </w:rPr>
          <w:t>4.4</w:t>
        </w:r>
        <w:r w:rsidRPr="00AB24B7">
          <w:rPr>
            <w:rFonts w:asciiTheme="minorHAnsi" w:eastAsiaTheme="minorEastAsia" w:hAnsiTheme="minorHAnsi" w:cstheme="minorBidi"/>
            <w:noProof/>
            <w:kern w:val="0"/>
            <w:sz w:val="22"/>
            <w:szCs w:val="22"/>
            <w:lang w:val="en-US" w:eastAsia="en-US"/>
          </w:rPr>
          <w:tab/>
        </w:r>
        <w:r w:rsidRPr="00AB24B7">
          <w:rPr>
            <w:rStyle w:val="Hyperlink"/>
            <w:rFonts w:ascii="Corbel" w:hAnsi="Corbel"/>
            <w:noProof/>
            <w:rPrChange w:id="217" w:author="Willems, P.H. (Peter)" w:date="2019-03-26T12:00:00Z">
              <w:rPr>
                <w:rStyle w:val="Hyperlink"/>
                <w:rFonts w:ascii="Corbel" w:hAnsi="Corbel"/>
                <w:noProof/>
                <w:highlight w:val="yellow"/>
              </w:rPr>
            </w:rPrChange>
          </w:rPr>
          <w:t>conditions</w:t>
        </w:r>
        <w:r>
          <w:rPr>
            <w:noProof/>
            <w:webHidden/>
          </w:rPr>
          <w:tab/>
        </w:r>
        <w:r>
          <w:rPr>
            <w:noProof/>
            <w:webHidden/>
          </w:rPr>
          <w:fldChar w:fldCharType="begin"/>
        </w:r>
        <w:r>
          <w:rPr>
            <w:noProof/>
            <w:webHidden/>
          </w:rPr>
          <w:instrText xml:space="preserve"> PAGEREF _Toc4491586 \h </w:instrText>
        </w:r>
      </w:ins>
      <w:r>
        <w:rPr>
          <w:noProof/>
          <w:webHidden/>
        </w:rPr>
      </w:r>
      <w:r>
        <w:rPr>
          <w:noProof/>
          <w:webHidden/>
        </w:rPr>
        <w:fldChar w:fldCharType="separate"/>
      </w:r>
      <w:ins w:id="218" w:author="Willems, P.H. (Peter)" w:date="2019-03-27T10:51:00Z">
        <w:r w:rsidR="008115AD">
          <w:rPr>
            <w:noProof/>
            <w:webHidden/>
          </w:rPr>
          <w:t>27</w:t>
        </w:r>
      </w:ins>
      <w:ins w:id="219" w:author="Willems, P.H. (Peter)" w:date="2019-03-26T11:18:00Z">
        <w:r>
          <w:rPr>
            <w:noProof/>
            <w:webHidden/>
          </w:rPr>
          <w:fldChar w:fldCharType="end"/>
        </w:r>
        <w:r w:rsidRPr="00966D18">
          <w:rPr>
            <w:rStyle w:val="Hyperlink"/>
            <w:noProof/>
          </w:rPr>
          <w:fldChar w:fldCharType="end"/>
        </w:r>
      </w:ins>
    </w:p>
    <w:p w14:paraId="2ED99C6E" w14:textId="5E9443D4" w:rsidR="004C31F7" w:rsidRDefault="004C31F7" w:rsidP="00211D0D">
      <w:pPr>
        <w:pStyle w:val="Inhopg2"/>
        <w:rPr>
          <w:ins w:id="220" w:author="Willems, P.H. (Peter)" w:date="2019-03-26T11:18:00Z"/>
          <w:rFonts w:asciiTheme="minorHAnsi" w:eastAsiaTheme="minorEastAsia" w:hAnsiTheme="minorHAnsi" w:cstheme="minorBidi"/>
          <w:noProof/>
          <w:kern w:val="0"/>
          <w:sz w:val="22"/>
          <w:szCs w:val="22"/>
          <w:lang w:val="en-US" w:eastAsia="en-US"/>
        </w:rPr>
      </w:pPr>
      <w:ins w:id="22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executor</w:t>
        </w:r>
        <w:r>
          <w:rPr>
            <w:noProof/>
            <w:webHidden/>
          </w:rPr>
          <w:tab/>
        </w:r>
        <w:r>
          <w:rPr>
            <w:noProof/>
            <w:webHidden/>
          </w:rPr>
          <w:fldChar w:fldCharType="begin"/>
        </w:r>
        <w:r>
          <w:rPr>
            <w:noProof/>
            <w:webHidden/>
          </w:rPr>
          <w:instrText xml:space="preserve"> PAGEREF _Toc4491587 \h </w:instrText>
        </w:r>
      </w:ins>
      <w:r>
        <w:rPr>
          <w:noProof/>
          <w:webHidden/>
        </w:rPr>
      </w:r>
      <w:r>
        <w:rPr>
          <w:noProof/>
          <w:webHidden/>
        </w:rPr>
        <w:fldChar w:fldCharType="separate"/>
      </w:r>
      <w:ins w:id="222" w:author="Willems, P.H. (Peter)" w:date="2019-03-27T10:51:00Z">
        <w:r w:rsidR="008115AD">
          <w:rPr>
            <w:noProof/>
            <w:webHidden/>
          </w:rPr>
          <w:t>27</w:t>
        </w:r>
      </w:ins>
      <w:ins w:id="223" w:author="Willems, P.H. (Peter)" w:date="2019-03-26T11:18:00Z">
        <w:r>
          <w:rPr>
            <w:noProof/>
            <w:webHidden/>
          </w:rPr>
          <w:fldChar w:fldCharType="end"/>
        </w:r>
        <w:r w:rsidRPr="00966D18">
          <w:rPr>
            <w:rStyle w:val="Hyperlink"/>
            <w:noProof/>
          </w:rPr>
          <w:fldChar w:fldCharType="end"/>
        </w:r>
      </w:ins>
    </w:p>
    <w:p w14:paraId="6D52F56F" w14:textId="4EB3C45C" w:rsidR="004C31F7" w:rsidRDefault="004C31F7" w:rsidP="00211D0D">
      <w:pPr>
        <w:pStyle w:val="Inhopg2"/>
        <w:rPr>
          <w:ins w:id="224" w:author="Willems, P.H. (Peter)" w:date="2019-03-26T11:18:00Z"/>
          <w:rFonts w:asciiTheme="minorHAnsi" w:eastAsiaTheme="minorEastAsia" w:hAnsiTheme="minorHAnsi" w:cstheme="minorBidi"/>
          <w:noProof/>
          <w:kern w:val="0"/>
          <w:sz w:val="22"/>
          <w:szCs w:val="22"/>
          <w:lang w:val="en-US" w:eastAsia="en-US"/>
        </w:rPr>
      </w:pPr>
      <w:ins w:id="22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group</w:t>
        </w:r>
        <w:r>
          <w:rPr>
            <w:noProof/>
            <w:webHidden/>
          </w:rPr>
          <w:tab/>
        </w:r>
        <w:r>
          <w:rPr>
            <w:noProof/>
            <w:webHidden/>
          </w:rPr>
          <w:fldChar w:fldCharType="begin"/>
        </w:r>
        <w:r>
          <w:rPr>
            <w:noProof/>
            <w:webHidden/>
          </w:rPr>
          <w:instrText xml:space="preserve"> PAGEREF _Toc4491588 \h </w:instrText>
        </w:r>
      </w:ins>
      <w:r>
        <w:rPr>
          <w:noProof/>
          <w:webHidden/>
        </w:rPr>
      </w:r>
      <w:r>
        <w:rPr>
          <w:noProof/>
          <w:webHidden/>
        </w:rPr>
        <w:fldChar w:fldCharType="separate"/>
      </w:r>
      <w:ins w:id="226" w:author="Willems, P.H. (Peter)" w:date="2019-03-27T10:51:00Z">
        <w:r w:rsidR="008115AD">
          <w:rPr>
            <w:noProof/>
            <w:webHidden/>
          </w:rPr>
          <w:t>28</w:t>
        </w:r>
      </w:ins>
      <w:ins w:id="227" w:author="Willems, P.H. (Peter)" w:date="2019-03-26T11:18:00Z">
        <w:r>
          <w:rPr>
            <w:noProof/>
            <w:webHidden/>
          </w:rPr>
          <w:fldChar w:fldCharType="end"/>
        </w:r>
        <w:r w:rsidRPr="00966D18">
          <w:rPr>
            <w:rStyle w:val="Hyperlink"/>
            <w:noProof/>
          </w:rPr>
          <w:fldChar w:fldCharType="end"/>
        </w:r>
      </w:ins>
    </w:p>
    <w:p w14:paraId="229EA7FD" w14:textId="275EB08C" w:rsidR="004C31F7" w:rsidRDefault="004C31F7" w:rsidP="00211D0D">
      <w:pPr>
        <w:pStyle w:val="Inhopg2"/>
        <w:rPr>
          <w:ins w:id="228" w:author="Willems, P.H. (Peter)" w:date="2019-03-26T11:18:00Z"/>
          <w:rFonts w:asciiTheme="minorHAnsi" w:eastAsiaTheme="minorEastAsia" w:hAnsiTheme="minorHAnsi" w:cstheme="minorBidi"/>
          <w:noProof/>
          <w:kern w:val="0"/>
          <w:sz w:val="22"/>
          <w:szCs w:val="22"/>
          <w:lang w:val="en-US" w:eastAsia="en-US"/>
        </w:rPr>
      </w:pPr>
      <w:ins w:id="22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"_Toc4491589"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initiator</w:t>
        </w:r>
        <w:r>
          <w:rPr>
            <w:noProof/>
            <w:webHidden/>
          </w:rPr>
          <w:tab/>
        </w:r>
        <w:r>
          <w:rPr>
            <w:noProof/>
            <w:webHidden/>
          </w:rPr>
          <w:fldChar w:fldCharType="begin"/>
        </w:r>
        <w:r>
          <w:rPr>
            <w:noProof/>
            <w:webHidden/>
          </w:rPr>
          <w:instrText xml:space="preserve"> PAGEREF _Toc4491589 \h </w:instrText>
        </w:r>
      </w:ins>
      <w:r>
        <w:rPr>
          <w:noProof/>
          <w:webHidden/>
        </w:rPr>
      </w:r>
      <w:r>
        <w:rPr>
          <w:noProof/>
          <w:webHidden/>
        </w:rPr>
        <w:fldChar w:fldCharType="separate"/>
      </w:r>
      <w:ins w:id="230" w:author="Willems, P.H. (Peter)" w:date="2019-03-27T10:51:00Z">
        <w:r w:rsidR="008115AD">
          <w:rPr>
            <w:noProof/>
            <w:webHidden/>
          </w:rPr>
          <w:t>28</w:t>
        </w:r>
      </w:ins>
      <w:ins w:id="231" w:author="Willems, P.H. (Peter)" w:date="2019-03-26T11:18:00Z">
        <w:r>
          <w:rPr>
            <w:noProof/>
            <w:webHidden/>
          </w:rPr>
          <w:fldChar w:fldCharType="end"/>
        </w:r>
        <w:r w:rsidRPr="00966D18">
          <w:rPr>
            <w:rStyle w:val="Hyperlink"/>
            <w:noProof/>
          </w:rPr>
          <w:fldChar w:fldCharType="end"/>
        </w:r>
      </w:ins>
    </w:p>
    <w:p w14:paraId="3B9F4C22" w14:textId="1AFE720D" w:rsidR="004C31F7" w:rsidRDefault="004C31F7" w:rsidP="00211D0D">
      <w:pPr>
        <w:pStyle w:val="Inhopg2"/>
        <w:rPr>
          <w:ins w:id="232" w:author="Willems, P.H. (Peter)" w:date="2019-03-26T11:18:00Z"/>
          <w:rFonts w:asciiTheme="minorHAnsi" w:eastAsiaTheme="minorEastAsia" w:hAnsiTheme="minorHAnsi" w:cstheme="minorBidi"/>
          <w:noProof/>
          <w:kern w:val="0"/>
          <w:sz w:val="22"/>
          <w:szCs w:val="22"/>
          <w:lang w:val="en-US" w:eastAsia="en-US"/>
        </w:rPr>
      </w:pPr>
      <w:ins w:id="23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message</w:t>
        </w:r>
        <w:r>
          <w:rPr>
            <w:noProof/>
            <w:webHidden/>
          </w:rPr>
          <w:tab/>
        </w:r>
        <w:r>
          <w:rPr>
            <w:noProof/>
            <w:webHidden/>
          </w:rPr>
          <w:fldChar w:fldCharType="begin"/>
        </w:r>
        <w:r>
          <w:rPr>
            <w:noProof/>
            <w:webHidden/>
          </w:rPr>
          <w:instrText xml:space="preserve"> PAGEREF _Toc4491590 \h </w:instrText>
        </w:r>
      </w:ins>
      <w:r>
        <w:rPr>
          <w:noProof/>
          <w:webHidden/>
        </w:rPr>
      </w:r>
      <w:r>
        <w:rPr>
          <w:noProof/>
          <w:webHidden/>
        </w:rPr>
        <w:fldChar w:fldCharType="separate"/>
      </w:r>
      <w:ins w:id="234" w:author="Willems, P.H. (Peter)" w:date="2019-03-27T10:51:00Z">
        <w:r w:rsidR="008115AD">
          <w:rPr>
            <w:noProof/>
            <w:webHidden/>
          </w:rPr>
          <w:t>28</w:t>
        </w:r>
      </w:ins>
      <w:ins w:id="235" w:author="Willems, P.H. (Peter)" w:date="2019-03-26T11:18:00Z">
        <w:r>
          <w:rPr>
            <w:noProof/>
            <w:webHidden/>
          </w:rPr>
          <w:fldChar w:fldCharType="end"/>
        </w:r>
        <w:r w:rsidRPr="00966D18">
          <w:rPr>
            <w:rStyle w:val="Hyperlink"/>
            <w:noProof/>
          </w:rPr>
          <w:fldChar w:fldCharType="end"/>
        </w:r>
      </w:ins>
    </w:p>
    <w:p w14:paraId="6938892B" w14:textId="36414319" w:rsidR="004C31F7" w:rsidRDefault="004C31F7" w:rsidP="00211D0D">
      <w:pPr>
        <w:pStyle w:val="Inhopg2"/>
        <w:rPr>
          <w:ins w:id="236" w:author="Willems, P.H. (Peter)" w:date="2019-03-26T11:18:00Z"/>
          <w:rFonts w:asciiTheme="minorHAnsi" w:eastAsiaTheme="minorEastAsia" w:hAnsiTheme="minorHAnsi" w:cstheme="minorBidi"/>
          <w:noProof/>
          <w:kern w:val="0"/>
          <w:sz w:val="22"/>
          <w:szCs w:val="22"/>
          <w:lang w:val="en-US" w:eastAsia="en-US"/>
        </w:rPr>
      </w:pPr>
      <w:ins w:id="23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"_Toc4491591"</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4.9</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messageInTransaction</w:t>
        </w:r>
        <w:r>
          <w:rPr>
            <w:noProof/>
            <w:webHidden/>
          </w:rPr>
          <w:tab/>
        </w:r>
        <w:r>
          <w:rPr>
            <w:noProof/>
            <w:webHidden/>
          </w:rPr>
          <w:fldChar w:fldCharType="begin"/>
        </w:r>
        <w:r>
          <w:rPr>
            <w:noProof/>
            <w:webHidden/>
          </w:rPr>
          <w:instrText xml:space="preserve"> PAGEREF _Toc4491591 \h </w:instrText>
        </w:r>
      </w:ins>
      <w:r>
        <w:rPr>
          <w:noProof/>
          <w:webHidden/>
        </w:rPr>
      </w:r>
      <w:r>
        <w:rPr>
          <w:noProof/>
          <w:webHidden/>
        </w:rPr>
        <w:fldChar w:fldCharType="separate"/>
      </w:r>
      <w:ins w:id="238" w:author="Willems, P.H. (Peter)" w:date="2019-03-27T10:51:00Z">
        <w:r w:rsidR="008115AD">
          <w:rPr>
            <w:noProof/>
            <w:webHidden/>
          </w:rPr>
          <w:t>29</w:t>
        </w:r>
      </w:ins>
      <w:ins w:id="239" w:author="Willems, P.H. (Peter)" w:date="2019-03-26T11:18:00Z">
        <w:r>
          <w:rPr>
            <w:noProof/>
            <w:webHidden/>
          </w:rPr>
          <w:fldChar w:fldCharType="end"/>
        </w:r>
        <w:r w:rsidRPr="00966D18">
          <w:rPr>
            <w:rStyle w:val="Hyperlink"/>
            <w:noProof/>
          </w:rPr>
          <w:fldChar w:fldCharType="end"/>
        </w:r>
      </w:ins>
    </w:p>
    <w:p w14:paraId="38F32823" w14:textId="2817E977" w:rsidR="004C31F7" w:rsidRDefault="004C31F7" w:rsidP="00211D0D">
      <w:pPr>
        <w:pStyle w:val="Inhopg2"/>
        <w:rPr>
          <w:ins w:id="240" w:author="Willems, P.H. (Peter)" w:date="2019-03-26T11:18:00Z"/>
          <w:rFonts w:asciiTheme="minorHAnsi" w:eastAsiaTheme="minorEastAsia" w:hAnsiTheme="minorHAnsi" w:cstheme="minorBidi"/>
          <w:noProof/>
          <w:kern w:val="0"/>
          <w:sz w:val="22"/>
          <w:szCs w:val="22"/>
          <w:lang w:val="en-US" w:eastAsia="en-US"/>
        </w:rPr>
      </w:pPr>
      <w:ins w:id="24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"_Toc4491592"</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4.10</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lang w:val="en-US"/>
          </w:rPr>
          <w:t>previous</w:t>
        </w:r>
        <w:r>
          <w:rPr>
            <w:noProof/>
            <w:webHidden/>
          </w:rPr>
          <w:tab/>
        </w:r>
        <w:r>
          <w:rPr>
            <w:noProof/>
            <w:webHidden/>
          </w:rPr>
          <w:fldChar w:fldCharType="begin"/>
        </w:r>
        <w:r>
          <w:rPr>
            <w:noProof/>
            <w:webHidden/>
          </w:rPr>
          <w:instrText xml:space="preserve"> PAGEREF _Toc4491592 \h </w:instrText>
        </w:r>
      </w:ins>
      <w:r>
        <w:rPr>
          <w:noProof/>
          <w:webHidden/>
        </w:rPr>
      </w:r>
      <w:r>
        <w:rPr>
          <w:noProof/>
          <w:webHidden/>
        </w:rPr>
        <w:fldChar w:fldCharType="separate"/>
      </w:r>
      <w:ins w:id="242" w:author="Willems, P.H. (Peter)" w:date="2019-03-27T10:51:00Z">
        <w:r w:rsidR="008115AD">
          <w:rPr>
            <w:noProof/>
            <w:webHidden/>
          </w:rPr>
          <w:t>29</w:t>
        </w:r>
      </w:ins>
      <w:ins w:id="243" w:author="Willems, P.H. (Peter)" w:date="2019-03-26T11:18:00Z">
        <w:r>
          <w:rPr>
            <w:noProof/>
            <w:webHidden/>
          </w:rPr>
          <w:fldChar w:fldCharType="end"/>
        </w:r>
        <w:r w:rsidRPr="00966D18">
          <w:rPr>
            <w:rStyle w:val="Hyperlink"/>
            <w:noProof/>
          </w:rPr>
          <w:fldChar w:fldCharType="end"/>
        </w:r>
      </w:ins>
    </w:p>
    <w:p w14:paraId="6357A7AC" w14:textId="78B2B979" w:rsidR="004C31F7" w:rsidRDefault="004C31F7" w:rsidP="00211D0D">
      <w:pPr>
        <w:pStyle w:val="Inhopg2"/>
        <w:rPr>
          <w:ins w:id="244" w:author="Willems, P.H. (Peter)" w:date="2019-03-26T11:18:00Z"/>
          <w:rFonts w:asciiTheme="minorHAnsi" w:eastAsiaTheme="minorEastAsia" w:hAnsiTheme="minorHAnsi" w:cstheme="minorBidi"/>
          <w:noProof/>
          <w:kern w:val="0"/>
          <w:sz w:val="22"/>
          <w:szCs w:val="22"/>
          <w:lang w:val="en-US" w:eastAsia="en-US"/>
        </w:rPr>
      </w:pPr>
      <w:ins w:id="24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"_Toc4491593"</w:instrText>
        </w:r>
        <w:r w:rsidRPr="00966D18">
          <w:rPr>
            <w:rStyle w:val="Hyperlink"/>
            <w:noProof/>
          </w:rPr>
          <w:instrText xml:space="preserve"> </w:instrText>
        </w:r>
        <w:r w:rsidRPr="00966D18">
          <w:rPr>
            <w:rStyle w:val="Hyperlink"/>
            <w:noProof/>
          </w:rPr>
          <w:fldChar w:fldCharType="separate"/>
        </w:r>
        <w:r w:rsidRPr="00AB24B7">
          <w:rPr>
            <w:rStyle w:val="Hyperlink"/>
            <w:rFonts w:ascii="Corbel" w:hAnsi="Corbel"/>
            <w:noProof/>
            <w:rPrChange w:id="246" w:author="Willems, P.H. (Peter)" w:date="2019-03-26T12:00:00Z">
              <w:rPr>
                <w:rStyle w:val="Hyperlink"/>
                <w:rFonts w:ascii="Corbel" w:hAnsi="Corbel"/>
                <w:noProof/>
                <w:highlight w:val="yellow"/>
              </w:rPr>
            </w:rPrChange>
          </w:rPr>
          <w:t>4.11</w:t>
        </w:r>
        <w:r w:rsidRPr="00AB24B7">
          <w:rPr>
            <w:rFonts w:asciiTheme="minorHAnsi" w:eastAsiaTheme="minorEastAsia" w:hAnsiTheme="minorHAnsi" w:cstheme="minorBidi"/>
            <w:noProof/>
            <w:kern w:val="0"/>
            <w:sz w:val="22"/>
            <w:szCs w:val="22"/>
            <w:lang w:val="en-US" w:eastAsia="en-US"/>
          </w:rPr>
          <w:tab/>
        </w:r>
        <w:r w:rsidRPr="00AB24B7">
          <w:rPr>
            <w:rStyle w:val="Hyperlink"/>
            <w:rFonts w:ascii="Corbel" w:hAnsi="Corbel"/>
            <w:noProof/>
            <w:rPrChange w:id="247" w:author="Willems, P.H. (Peter)" w:date="2019-03-26T12:00:00Z">
              <w:rPr>
                <w:rStyle w:val="Hyperlink"/>
                <w:rFonts w:ascii="Corbel" w:hAnsi="Corbel"/>
                <w:noProof/>
                <w:highlight w:val="yellow"/>
              </w:rPr>
            </w:rPrChange>
          </w:rPr>
          <w:t>sendAfter</w:t>
        </w:r>
        <w:r>
          <w:rPr>
            <w:noProof/>
            <w:webHidden/>
          </w:rPr>
          <w:tab/>
        </w:r>
        <w:r>
          <w:rPr>
            <w:noProof/>
            <w:webHidden/>
          </w:rPr>
          <w:fldChar w:fldCharType="begin"/>
        </w:r>
        <w:r>
          <w:rPr>
            <w:noProof/>
            <w:webHidden/>
          </w:rPr>
          <w:instrText xml:space="preserve"> PAGEREF _Toc4491593 \h </w:instrText>
        </w:r>
      </w:ins>
      <w:r>
        <w:rPr>
          <w:noProof/>
          <w:webHidden/>
        </w:rPr>
      </w:r>
      <w:r>
        <w:rPr>
          <w:noProof/>
          <w:webHidden/>
        </w:rPr>
        <w:fldChar w:fldCharType="separate"/>
      </w:r>
      <w:ins w:id="248" w:author="Willems, P.H. (Peter)" w:date="2019-03-27T10:51:00Z">
        <w:r w:rsidR="008115AD">
          <w:rPr>
            <w:noProof/>
            <w:webHidden/>
          </w:rPr>
          <w:t>29</w:t>
        </w:r>
      </w:ins>
      <w:ins w:id="249" w:author="Willems, P.H. (Peter)" w:date="2019-03-26T11:18:00Z">
        <w:r>
          <w:rPr>
            <w:noProof/>
            <w:webHidden/>
          </w:rPr>
          <w:fldChar w:fldCharType="end"/>
        </w:r>
        <w:r w:rsidRPr="00966D18">
          <w:rPr>
            <w:rStyle w:val="Hyperlink"/>
            <w:noProof/>
          </w:rPr>
          <w:fldChar w:fldCharType="end"/>
        </w:r>
      </w:ins>
    </w:p>
    <w:p w14:paraId="34C84CF9" w14:textId="50D28306" w:rsidR="004C31F7" w:rsidRDefault="004C31F7" w:rsidP="00211D0D">
      <w:pPr>
        <w:pStyle w:val="Inhopg2"/>
        <w:rPr>
          <w:ins w:id="250" w:author="Willems, P.H. (Peter)" w:date="2019-03-26T11:18:00Z"/>
          <w:rFonts w:asciiTheme="minorHAnsi" w:eastAsiaTheme="minorEastAsia" w:hAnsiTheme="minorHAnsi" w:cstheme="minorBidi"/>
          <w:noProof/>
          <w:kern w:val="0"/>
          <w:sz w:val="22"/>
          <w:szCs w:val="22"/>
          <w:lang w:val="en-US" w:eastAsia="en-US"/>
        </w:rPr>
      </w:pPr>
      <w:ins w:id="25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"_Toc4491594"</w:instrText>
        </w:r>
        <w:r w:rsidRPr="00966D18">
          <w:rPr>
            <w:rStyle w:val="Hyperlink"/>
            <w:noProof/>
          </w:rPr>
          <w:instrText xml:space="preserve"> </w:instrText>
        </w:r>
        <w:r w:rsidRPr="00966D18">
          <w:rPr>
            <w:rStyle w:val="Hyperlink"/>
            <w:noProof/>
          </w:rPr>
          <w:fldChar w:fldCharType="separate"/>
        </w:r>
        <w:r w:rsidRPr="00AB24B7">
          <w:rPr>
            <w:rStyle w:val="Hyperlink"/>
            <w:rFonts w:ascii="Corbel" w:hAnsi="Corbel"/>
            <w:noProof/>
            <w:rPrChange w:id="252" w:author="Willems, P.H. (Peter)" w:date="2019-03-26T11:59:00Z">
              <w:rPr>
                <w:rStyle w:val="Hyperlink"/>
                <w:rFonts w:ascii="Corbel" w:hAnsi="Corbel"/>
                <w:noProof/>
                <w:highlight w:val="yellow"/>
              </w:rPr>
            </w:rPrChange>
          </w:rPr>
          <w:t>4.12</w:t>
        </w:r>
        <w:r w:rsidRPr="00AB24B7">
          <w:rPr>
            <w:rFonts w:asciiTheme="minorHAnsi" w:eastAsiaTheme="minorEastAsia" w:hAnsiTheme="minorHAnsi" w:cstheme="minorBidi"/>
            <w:noProof/>
            <w:kern w:val="0"/>
            <w:sz w:val="22"/>
            <w:szCs w:val="22"/>
            <w:lang w:val="en-US" w:eastAsia="en-US"/>
          </w:rPr>
          <w:tab/>
        </w:r>
        <w:r w:rsidRPr="00AB24B7">
          <w:rPr>
            <w:rStyle w:val="Hyperlink"/>
            <w:rFonts w:ascii="Corbel" w:hAnsi="Corbel"/>
            <w:noProof/>
            <w:rPrChange w:id="253" w:author="Willems, P.H. (Peter)" w:date="2019-03-26T11:59:00Z">
              <w:rPr>
                <w:rStyle w:val="Hyperlink"/>
                <w:rFonts w:ascii="Corbel" w:hAnsi="Corbel"/>
                <w:noProof/>
                <w:highlight w:val="yellow"/>
              </w:rPr>
            </w:rPrChange>
          </w:rPr>
          <w:t>sendBefore</w:t>
        </w:r>
        <w:r>
          <w:rPr>
            <w:noProof/>
            <w:webHidden/>
          </w:rPr>
          <w:tab/>
        </w:r>
        <w:r>
          <w:rPr>
            <w:noProof/>
            <w:webHidden/>
          </w:rPr>
          <w:fldChar w:fldCharType="begin"/>
        </w:r>
        <w:r>
          <w:rPr>
            <w:noProof/>
            <w:webHidden/>
          </w:rPr>
          <w:instrText xml:space="preserve"> PAGEREF _Toc4491594 \h </w:instrText>
        </w:r>
      </w:ins>
      <w:r>
        <w:rPr>
          <w:noProof/>
          <w:webHidden/>
        </w:rPr>
      </w:r>
      <w:r>
        <w:rPr>
          <w:noProof/>
          <w:webHidden/>
        </w:rPr>
        <w:fldChar w:fldCharType="separate"/>
      </w:r>
      <w:ins w:id="254" w:author="Willems, P.H. (Peter)" w:date="2019-03-27T10:51:00Z">
        <w:r w:rsidR="008115AD">
          <w:rPr>
            <w:noProof/>
            <w:webHidden/>
          </w:rPr>
          <w:t>30</w:t>
        </w:r>
      </w:ins>
      <w:ins w:id="255" w:author="Willems, P.H. (Peter)" w:date="2019-03-26T11:18:00Z">
        <w:r>
          <w:rPr>
            <w:noProof/>
            <w:webHidden/>
          </w:rPr>
          <w:fldChar w:fldCharType="end"/>
        </w:r>
        <w:r w:rsidRPr="00966D18">
          <w:rPr>
            <w:rStyle w:val="Hyperlink"/>
            <w:noProof/>
          </w:rPr>
          <w:fldChar w:fldCharType="end"/>
        </w:r>
      </w:ins>
    </w:p>
    <w:p w14:paraId="033DBDFC" w14:textId="19608BE7" w:rsidR="004C31F7" w:rsidRDefault="004C31F7" w:rsidP="00211D0D">
      <w:pPr>
        <w:pStyle w:val="Inhopg2"/>
        <w:rPr>
          <w:ins w:id="256" w:author="Willems, P.H. (Peter)" w:date="2019-03-26T11:18:00Z"/>
          <w:rFonts w:asciiTheme="minorHAnsi" w:eastAsiaTheme="minorEastAsia" w:hAnsiTheme="minorHAnsi" w:cstheme="minorBidi"/>
          <w:noProof/>
          <w:kern w:val="0"/>
          <w:sz w:val="22"/>
          <w:szCs w:val="22"/>
          <w:lang w:val="en-US" w:eastAsia="en-US"/>
        </w:rPr>
      </w:pPr>
      <w:ins w:id="25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"_Toc4491595"</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4.13</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simpleElement</w:t>
        </w:r>
        <w:r>
          <w:rPr>
            <w:noProof/>
            <w:webHidden/>
          </w:rPr>
          <w:tab/>
        </w:r>
        <w:r>
          <w:rPr>
            <w:noProof/>
            <w:webHidden/>
          </w:rPr>
          <w:fldChar w:fldCharType="begin"/>
        </w:r>
        <w:r>
          <w:rPr>
            <w:noProof/>
            <w:webHidden/>
          </w:rPr>
          <w:instrText xml:space="preserve"> PAGEREF _Toc4491595 \h </w:instrText>
        </w:r>
      </w:ins>
      <w:r>
        <w:rPr>
          <w:noProof/>
          <w:webHidden/>
        </w:rPr>
      </w:r>
      <w:r>
        <w:rPr>
          <w:noProof/>
          <w:webHidden/>
        </w:rPr>
        <w:fldChar w:fldCharType="separate"/>
      </w:r>
      <w:ins w:id="258" w:author="Willems, P.H. (Peter)" w:date="2019-03-27T10:51:00Z">
        <w:r w:rsidR="008115AD">
          <w:rPr>
            <w:noProof/>
            <w:webHidden/>
          </w:rPr>
          <w:t>30</w:t>
        </w:r>
      </w:ins>
      <w:ins w:id="259" w:author="Willems, P.H. (Peter)" w:date="2019-03-26T11:18:00Z">
        <w:r>
          <w:rPr>
            <w:noProof/>
            <w:webHidden/>
          </w:rPr>
          <w:fldChar w:fldCharType="end"/>
        </w:r>
        <w:r w:rsidRPr="00966D18">
          <w:rPr>
            <w:rStyle w:val="Hyperlink"/>
            <w:noProof/>
          </w:rPr>
          <w:fldChar w:fldCharType="end"/>
        </w:r>
      </w:ins>
    </w:p>
    <w:p w14:paraId="72AE11A2" w14:textId="6945C9CB" w:rsidR="004C31F7" w:rsidRDefault="004C31F7" w:rsidP="00211D0D">
      <w:pPr>
        <w:pStyle w:val="Inhopg2"/>
        <w:rPr>
          <w:ins w:id="260" w:author="Willems, P.H. (Peter)" w:date="2019-03-26T11:18:00Z"/>
          <w:rFonts w:asciiTheme="minorHAnsi" w:eastAsiaTheme="minorEastAsia" w:hAnsiTheme="minorHAnsi" w:cstheme="minorBidi"/>
          <w:noProof/>
          <w:kern w:val="0"/>
          <w:sz w:val="22"/>
          <w:szCs w:val="22"/>
          <w:lang w:val="en-US" w:eastAsia="en-US"/>
        </w:rPr>
      </w:pPr>
      <w:ins w:id="261"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"_Toc4491596"</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4.14</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simpleElements</w:t>
        </w:r>
        <w:r>
          <w:rPr>
            <w:noProof/>
            <w:webHidden/>
          </w:rPr>
          <w:tab/>
        </w:r>
        <w:r>
          <w:rPr>
            <w:noProof/>
            <w:webHidden/>
          </w:rPr>
          <w:fldChar w:fldCharType="begin"/>
        </w:r>
        <w:r>
          <w:rPr>
            <w:noProof/>
            <w:webHidden/>
          </w:rPr>
          <w:instrText xml:space="preserve"> PAGEREF _Toc4491596 \h </w:instrText>
        </w:r>
      </w:ins>
      <w:r>
        <w:rPr>
          <w:noProof/>
          <w:webHidden/>
        </w:rPr>
      </w:r>
      <w:r>
        <w:rPr>
          <w:noProof/>
          <w:webHidden/>
        </w:rPr>
        <w:fldChar w:fldCharType="separate"/>
      </w:r>
      <w:ins w:id="262" w:author="Willems, P.H. (Peter)" w:date="2019-03-27T10:51:00Z">
        <w:r w:rsidR="008115AD">
          <w:rPr>
            <w:noProof/>
            <w:webHidden/>
          </w:rPr>
          <w:t>30</w:t>
        </w:r>
      </w:ins>
      <w:ins w:id="263" w:author="Willems, P.H. (Peter)" w:date="2019-03-26T11:18:00Z">
        <w:r>
          <w:rPr>
            <w:noProof/>
            <w:webHidden/>
          </w:rPr>
          <w:fldChar w:fldCharType="end"/>
        </w:r>
        <w:r w:rsidRPr="00966D18">
          <w:rPr>
            <w:rStyle w:val="Hyperlink"/>
            <w:noProof/>
          </w:rPr>
          <w:fldChar w:fldCharType="end"/>
        </w:r>
      </w:ins>
    </w:p>
    <w:p w14:paraId="1AE770B0" w14:textId="0D290D0F" w:rsidR="004C31F7" w:rsidRDefault="004C31F7" w:rsidP="00211D0D">
      <w:pPr>
        <w:pStyle w:val="Inhopg2"/>
        <w:rPr>
          <w:ins w:id="264" w:author="Willems, P.H. (Peter)" w:date="2019-03-26T11:18:00Z"/>
          <w:rFonts w:asciiTheme="minorHAnsi" w:eastAsiaTheme="minorEastAsia" w:hAnsiTheme="minorHAnsi" w:cstheme="minorBidi"/>
          <w:noProof/>
          <w:kern w:val="0"/>
          <w:sz w:val="22"/>
          <w:szCs w:val="22"/>
          <w:lang w:val="en-US" w:eastAsia="en-US"/>
        </w:rPr>
      </w:pPr>
      <w:ins w:id="265"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"_Toc4491597"</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4.15</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subTransactions</w:t>
        </w:r>
        <w:r>
          <w:rPr>
            <w:noProof/>
            <w:webHidden/>
          </w:rPr>
          <w:tab/>
        </w:r>
        <w:r>
          <w:rPr>
            <w:noProof/>
            <w:webHidden/>
          </w:rPr>
          <w:fldChar w:fldCharType="begin"/>
        </w:r>
        <w:r>
          <w:rPr>
            <w:noProof/>
            <w:webHidden/>
          </w:rPr>
          <w:instrText xml:space="preserve"> PAGEREF _Toc4491597 \h </w:instrText>
        </w:r>
      </w:ins>
      <w:r>
        <w:rPr>
          <w:noProof/>
          <w:webHidden/>
        </w:rPr>
      </w:r>
      <w:r>
        <w:rPr>
          <w:noProof/>
          <w:webHidden/>
        </w:rPr>
        <w:fldChar w:fldCharType="separate"/>
      </w:r>
      <w:ins w:id="266" w:author="Willems, P.H. (Peter)" w:date="2019-03-27T10:51:00Z">
        <w:r w:rsidR="008115AD">
          <w:rPr>
            <w:noProof/>
            <w:webHidden/>
          </w:rPr>
          <w:t>31</w:t>
        </w:r>
      </w:ins>
      <w:ins w:id="267" w:author="Willems, P.H. (Peter)" w:date="2019-03-26T11:18:00Z">
        <w:r>
          <w:rPr>
            <w:noProof/>
            <w:webHidden/>
          </w:rPr>
          <w:fldChar w:fldCharType="end"/>
        </w:r>
        <w:r w:rsidRPr="00966D18">
          <w:rPr>
            <w:rStyle w:val="Hyperlink"/>
            <w:noProof/>
          </w:rPr>
          <w:fldChar w:fldCharType="end"/>
        </w:r>
      </w:ins>
    </w:p>
    <w:p w14:paraId="3BDACBA8" w14:textId="012D1471" w:rsidR="004C31F7" w:rsidRDefault="004C31F7" w:rsidP="00211D0D">
      <w:pPr>
        <w:pStyle w:val="Inhopg2"/>
        <w:rPr>
          <w:ins w:id="268" w:author="Willems, P.H. (Peter)" w:date="2019-03-26T11:18:00Z"/>
          <w:rFonts w:asciiTheme="minorHAnsi" w:eastAsiaTheme="minorEastAsia" w:hAnsiTheme="minorHAnsi" w:cstheme="minorBidi"/>
          <w:noProof/>
          <w:kern w:val="0"/>
          <w:sz w:val="22"/>
          <w:szCs w:val="22"/>
          <w:lang w:val="en-US" w:eastAsia="en-US"/>
        </w:rPr>
      </w:pPr>
      <w:ins w:id="269"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"_Toc4491598"</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4.16</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transaction</w:t>
        </w:r>
        <w:r>
          <w:rPr>
            <w:noProof/>
            <w:webHidden/>
          </w:rPr>
          <w:tab/>
        </w:r>
        <w:r>
          <w:rPr>
            <w:noProof/>
            <w:webHidden/>
          </w:rPr>
          <w:fldChar w:fldCharType="begin"/>
        </w:r>
        <w:r>
          <w:rPr>
            <w:noProof/>
            <w:webHidden/>
          </w:rPr>
          <w:instrText xml:space="preserve"> PAGEREF _Toc4491598 \h </w:instrText>
        </w:r>
      </w:ins>
      <w:r>
        <w:rPr>
          <w:noProof/>
          <w:webHidden/>
        </w:rPr>
      </w:r>
      <w:r>
        <w:rPr>
          <w:noProof/>
          <w:webHidden/>
        </w:rPr>
        <w:fldChar w:fldCharType="separate"/>
      </w:r>
      <w:ins w:id="270" w:author="Willems, P.H. (Peter)" w:date="2019-03-27T10:51:00Z">
        <w:r w:rsidR="008115AD">
          <w:rPr>
            <w:noProof/>
            <w:webHidden/>
          </w:rPr>
          <w:t>31</w:t>
        </w:r>
      </w:ins>
      <w:ins w:id="271" w:author="Willems, P.H. (Peter)" w:date="2019-03-26T11:18:00Z">
        <w:r>
          <w:rPr>
            <w:noProof/>
            <w:webHidden/>
          </w:rPr>
          <w:fldChar w:fldCharType="end"/>
        </w:r>
        <w:r w:rsidRPr="00966D18">
          <w:rPr>
            <w:rStyle w:val="Hyperlink"/>
            <w:noProof/>
          </w:rPr>
          <w:fldChar w:fldCharType="end"/>
        </w:r>
      </w:ins>
    </w:p>
    <w:p w14:paraId="53C3BCF4" w14:textId="7BDD11EB" w:rsidR="004C31F7" w:rsidRDefault="004C31F7" w:rsidP="00211D0D">
      <w:pPr>
        <w:pStyle w:val="Inhopg2"/>
        <w:rPr>
          <w:ins w:id="272" w:author="Willems, P.H. (Peter)" w:date="2019-03-26T11:18:00Z"/>
          <w:rFonts w:asciiTheme="minorHAnsi" w:eastAsiaTheme="minorEastAsia" w:hAnsiTheme="minorHAnsi" w:cstheme="minorBidi"/>
          <w:noProof/>
          <w:kern w:val="0"/>
          <w:sz w:val="22"/>
          <w:szCs w:val="22"/>
          <w:lang w:val="en-US" w:eastAsia="en-US"/>
        </w:rPr>
      </w:pPr>
      <w:ins w:id="273"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"_Toc4491599"</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4.17</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transactionPhase</w:t>
        </w:r>
        <w:r>
          <w:rPr>
            <w:noProof/>
            <w:webHidden/>
          </w:rPr>
          <w:tab/>
        </w:r>
        <w:r>
          <w:rPr>
            <w:noProof/>
            <w:webHidden/>
          </w:rPr>
          <w:fldChar w:fldCharType="begin"/>
        </w:r>
        <w:r>
          <w:rPr>
            <w:noProof/>
            <w:webHidden/>
          </w:rPr>
          <w:instrText xml:space="preserve"> PAGEREF _Toc4491599 \h </w:instrText>
        </w:r>
      </w:ins>
      <w:r>
        <w:rPr>
          <w:noProof/>
          <w:webHidden/>
        </w:rPr>
      </w:r>
      <w:r>
        <w:rPr>
          <w:noProof/>
          <w:webHidden/>
        </w:rPr>
        <w:fldChar w:fldCharType="separate"/>
      </w:r>
      <w:ins w:id="274" w:author="Willems, P.H. (Peter)" w:date="2019-03-27T10:51:00Z">
        <w:r w:rsidR="008115AD">
          <w:rPr>
            <w:noProof/>
            <w:webHidden/>
          </w:rPr>
          <w:t>32</w:t>
        </w:r>
      </w:ins>
      <w:ins w:id="275" w:author="Willems, P.H. (Peter)" w:date="2019-03-26T11:18:00Z">
        <w:r>
          <w:rPr>
            <w:noProof/>
            <w:webHidden/>
          </w:rPr>
          <w:fldChar w:fldCharType="end"/>
        </w:r>
        <w:r w:rsidRPr="00966D18">
          <w:rPr>
            <w:rStyle w:val="Hyperlink"/>
            <w:noProof/>
          </w:rPr>
          <w:fldChar w:fldCharType="end"/>
        </w:r>
      </w:ins>
    </w:p>
    <w:p w14:paraId="1734BD13" w14:textId="48D64E63" w:rsidR="004C31F7" w:rsidRDefault="004C31F7" w:rsidP="00211D0D">
      <w:pPr>
        <w:pStyle w:val="Inhopg2"/>
        <w:rPr>
          <w:ins w:id="276" w:author="Willems, P.H. (Peter)" w:date="2019-03-26T11:18:00Z"/>
          <w:rFonts w:asciiTheme="minorHAnsi" w:eastAsiaTheme="minorEastAsia" w:hAnsiTheme="minorHAnsi" w:cstheme="minorBidi"/>
          <w:noProof/>
          <w:kern w:val="0"/>
          <w:sz w:val="22"/>
          <w:szCs w:val="22"/>
          <w:lang w:val="en-US" w:eastAsia="en-US"/>
        </w:rPr>
      </w:pPr>
      <w:ins w:id="277" w:author="Willems, P.H. (Peter)" w:date="2019-03-26T11:18:00Z">
        <w:r w:rsidRPr="00966D18">
          <w:rPr>
            <w:rStyle w:val="Hyperlink"/>
            <w:noProof/>
          </w:rPr>
          <w:fldChar w:fldCharType="begin"/>
        </w:r>
        <w:r w:rsidRPr="00966D18">
          <w:rPr>
            <w:rStyle w:val="Hyperlink"/>
            <w:noProof/>
          </w:rPr>
          <w:instrText xml:space="preserve"> </w:instrText>
        </w:r>
        <w:r>
          <w:rPr>
            <w:noProof/>
          </w:rPr>
          <w:instrText>HYPERLINK \l "_Toc4491600"</w:instrText>
        </w:r>
        <w:r w:rsidRPr="00966D18">
          <w:rPr>
            <w:rStyle w:val="Hyperlink"/>
            <w:noProof/>
          </w:rPr>
          <w:instrText xml:space="preserve"> </w:instrText>
        </w:r>
        <w:r w:rsidRPr="00966D18">
          <w:rPr>
            <w:rStyle w:val="Hyperlink"/>
            <w:noProof/>
          </w:rPr>
          <w:fldChar w:fldCharType="separate"/>
        </w:r>
        <w:r w:rsidRPr="00966D18">
          <w:rPr>
            <w:rStyle w:val="Hyperlink"/>
            <w:rFonts w:ascii="Corbel" w:hAnsi="Corbel"/>
            <w:noProof/>
          </w:rPr>
          <w:t>4.18</w:t>
        </w:r>
        <w:r>
          <w:rPr>
            <w:rFonts w:asciiTheme="minorHAnsi" w:eastAsiaTheme="minorEastAsia" w:hAnsiTheme="minorHAnsi" w:cstheme="minorBidi"/>
            <w:noProof/>
            <w:kern w:val="0"/>
            <w:sz w:val="22"/>
            <w:szCs w:val="22"/>
            <w:lang w:val="en-US" w:eastAsia="en-US"/>
          </w:rPr>
          <w:tab/>
        </w:r>
        <w:r w:rsidRPr="00966D18">
          <w:rPr>
            <w:rStyle w:val="Hyperlink"/>
            <w:rFonts w:ascii="Corbel" w:hAnsi="Corbel"/>
            <w:noProof/>
          </w:rPr>
          <w:t>userDefinedType</w:t>
        </w:r>
        <w:r>
          <w:rPr>
            <w:noProof/>
            <w:webHidden/>
          </w:rPr>
          <w:tab/>
        </w:r>
        <w:r>
          <w:rPr>
            <w:noProof/>
            <w:webHidden/>
          </w:rPr>
          <w:fldChar w:fldCharType="begin"/>
        </w:r>
        <w:r>
          <w:rPr>
            <w:noProof/>
            <w:webHidden/>
          </w:rPr>
          <w:instrText xml:space="preserve"> PAGEREF _Toc4491600 \h </w:instrText>
        </w:r>
      </w:ins>
      <w:r>
        <w:rPr>
          <w:noProof/>
          <w:webHidden/>
        </w:rPr>
      </w:r>
      <w:r>
        <w:rPr>
          <w:noProof/>
          <w:webHidden/>
        </w:rPr>
        <w:fldChar w:fldCharType="separate"/>
      </w:r>
      <w:ins w:id="278" w:author="Willems, P.H. (Peter)" w:date="2019-03-27T10:51:00Z">
        <w:r w:rsidR="008115AD">
          <w:rPr>
            <w:noProof/>
            <w:webHidden/>
          </w:rPr>
          <w:t>32</w:t>
        </w:r>
      </w:ins>
      <w:ins w:id="279" w:author="Willems, P.H. (Peter)" w:date="2019-03-26T11:18:00Z">
        <w:r>
          <w:rPr>
            <w:noProof/>
            <w:webHidden/>
          </w:rPr>
          <w:fldChar w:fldCharType="end"/>
        </w:r>
        <w:r w:rsidRPr="00966D18">
          <w:rPr>
            <w:rStyle w:val="Hyperlink"/>
            <w:noProof/>
          </w:rPr>
          <w:fldChar w:fldCharType="end"/>
        </w:r>
      </w:ins>
    </w:p>
    <w:p w14:paraId="31973C4A" w14:textId="77777777" w:rsidR="004C31F7" w:rsidDel="004C31F7" w:rsidRDefault="004C31F7">
      <w:pPr>
        <w:pStyle w:val="Inhopg1"/>
        <w:rPr>
          <w:del w:id="280" w:author="Willems, P.H. (Peter)" w:date="2019-03-26T11:18:00Z"/>
          <w:noProof/>
        </w:rPr>
      </w:pPr>
    </w:p>
    <w:p w14:paraId="4ADB61C5" w14:textId="18A5ED94" w:rsidR="00A732D3" w:rsidRPr="00542E7D" w:rsidDel="004C31F7" w:rsidRDefault="00A732D3">
      <w:pPr>
        <w:pStyle w:val="Inhopg1"/>
        <w:rPr>
          <w:del w:id="281" w:author="Willems, P.H. (Peter)" w:date="2019-03-26T11:18:00Z"/>
          <w:rFonts w:ascii="Corbel" w:eastAsiaTheme="minorEastAsia" w:hAnsi="Corbel" w:cstheme="minorBidi"/>
          <w:noProof/>
          <w:kern w:val="0"/>
          <w:sz w:val="22"/>
          <w:szCs w:val="22"/>
        </w:rPr>
      </w:pPr>
      <w:del w:id="282" w:author="Willems, P.H. (Peter)" w:date="2019-03-26T11:18:00Z">
        <w:r w:rsidRPr="004C31F7" w:rsidDel="004C31F7">
          <w:rPr>
            <w:rStyle w:val="Hyperlink"/>
            <w:rFonts w:ascii="Corbel" w:hAnsi="Corbel"/>
            <w:noProof/>
            <w:sz w:val="22"/>
            <w:szCs w:val="22"/>
          </w:rPr>
          <w:delText>1</w:delText>
        </w:r>
        <w:r w:rsidRPr="00542E7D" w:rsidDel="004C31F7">
          <w:rPr>
            <w:rFonts w:ascii="Corbel" w:eastAsiaTheme="minorEastAsia" w:hAnsi="Corbel" w:cstheme="minorBidi"/>
            <w:noProof/>
            <w:kern w:val="0"/>
            <w:sz w:val="22"/>
            <w:szCs w:val="22"/>
          </w:rPr>
          <w:tab/>
        </w:r>
        <w:r w:rsidRPr="004C31F7" w:rsidDel="004C31F7">
          <w:rPr>
            <w:rStyle w:val="Hyperlink"/>
            <w:rFonts w:ascii="Corbel" w:hAnsi="Corbel"/>
            <w:noProof/>
            <w:sz w:val="22"/>
            <w:szCs w:val="22"/>
          </w:rPr>
          <w:delText>Elementtypen</w:delText>
        </w:r>
        <w:r w:rsidRPr="00542E7D" w:rsidDel="004C31F7">
          <w:rPr>
            <w:rFonts w:ascii="Corbel" w:hAnsi="Corbel"/>
            <w:noProof/>
            <w:webHidden/>
            <w:sz w:val="22"/>
            <w:szCs w:val="22"/>
          </w:rPr>
          <w:tab/>
        </w:r>
        <w:r w:rsidR="000A1418" w:rsidRPr="00542E7D" w:rsidDel="004C31F7">
          <w:rPr>
            <w:rFonts w:ascii="Corbel" w:hAnsi="Corbel"/>
            <w:noProof/>
            <w:webHidden/>
            <w:sz w:val="22"/>
            <w:szCs w:val="22"/>
          </w:rPr>
          <w:delText>5</w:delText>
        </w:r>
      </w:del>
    </w:p>
    <w:p w14:paraId="4ADB61C6" w14:textId="3AB9E355" w:rsidR="00A732D3" w:rsidRPr="00542E7D" w:rsidDel="004C31F7" w:rsidRDefault="00A732D3" w:rsidP="00211D0D">
      <w:pPr>
        <w:pStyle w:val="Inhopg2"/>
        <w:rPr>
          <w:del w:id="283" w:author="Willems, P.H. (Peter)" w:date="2019-03-26T11:18:00Z"/>
          <w:rFonts w:eastAsiaTheme="minorEastAsia" w:cstheme="minorBidi"/>
          <w:noProof/>
          <w:kern w:val="0"/>
        </w:rPr>
      </w:pPr>
      <w:del w:id="284" w:author="Willems, P.H. (Peter)" w:date="2019-03-26T11:18:00Z">
        <w:r w:rsidRPr="004C31F7" w:rsidDel="004C31F7">
          <w:rPr>
            <w:rStyle w:val="Hyperlink"/>
            <w:rFonts w:ascii="Corbel" w:hAnsi="Corbel"/>
            <w:noProof/>
            <w:sz w:val="22"/>
            <w:szCs w:val="22"/>
          </w:rPr>
          <w:delText>1.1</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AppendixType</w:delText>
        </w:r>
        <w:r w:rsidRPr="00542E7D" w:rsidDel="004C31F7">
          <w:rPr>
            <w:noProof/>
            <w:webHidden/>
          </w:rPr>
          <w:tab/>
        </w:r>
        <w:r w:rsidR="000A1418" w:rsidRPr="00542E7D" w:rsidDel="004C31F7">
          <w:rPr>
            <w:noProof/>
            <w:webHidden/>
          </w:rPr>
          <w:delText>5</w:delText>
        </w:r>
      </w:del>
    </w:p>
    <w:p w14:paraId="4ADB61C7" w14:textId="04BDC934" w:rsidR="00A732D3" w:rsidRPr="00542E7D" w:rsidDel="004C31F7" w:rsidRDefault="00A732D3" w:rsidP="00211D0D">
      <w:pPr>
        <w:pStyle w:val="Inhopg2"/>
        <w:rPr>
          <w:del w:id="285" w:author="Willems, P.H. (Peter)" w:date="2019-03-26T11:18:00Z"/>
          <w:rFonts w:eastAsiaTheme="minorEastAsia" w:cstheme="minorBidi"/>
          <w:noProof/>
          <w:kern w:val="0"/>
        </w:rPr>
      </w:pPr>
      <w:del w:id="286" w:author="Willems, P.H. (Peter)" w:date="2019-03-26T11:18:00Z">
        <w:r w:rsidRPr="004C31F7" w:rsidDel="004C31F7">
          <w:rPr>
            <w:rStyle w:val="Hyperlink"/>
            <w:rFonts w:ascii="Corbel" w:hAnsi="Corbel"/>
            <w:noProof/>
            <w:sz w:val="22"/>
            <w:szCs w:val="22"/>
            <w:lang w:val="en-US"/>
          </w:rPr>
          <w:delText>1.2</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ComplexElementType</w:delText>
        </w:r>
        <w:r w:rsidRPr="00542E7D" w:rsidDel="004C31F7">
          <w:rPr>
            <w:noProof/>
            <w:webHidden/>
          </w:rPr>
          <w:tab/>
        </w:r>
        <w:r w:rsidR="000A1418" w:rsidRPr="00542E7D" w:rsidDel="004C31F7">
          <w:rPr>
            <w:noProof/>
            <w:webHidden/>
          </w:rPr>
          <w:delText>5</w:delText>
        </w:r>
      </w:del>
    </w:p>
    <w:p w14:paraId="4ADB61C8" w14:textId="5961DDBA" w:rsidR="00A732D3" w:rsidRPr="00542E7D" w:rsidDel="004C31F7" w:rsidRDefault="00A732D3" w:rsidP="00211D0D">
      <w:pPr>
        <w:pStyle w:val="Inhopg2"/>
        <w:rPr>
          <w:del w:id="287" w:author="Willems, P.H. (Peter)" w:date="2019-03-26T11:18:00Z"/>
          <w:rFonts w:eastAsiaTheme="minorEastAsia" w:cstheme="minorBidi"/>
          <w:noProof/>
          <w:kern w:val="0"/>
        </w:rPr>
      </w:pPr>
      <w:del w:id="288" w:author="Willems, P.H. (Peter)" w:date="2019-03-26T11:18:00Z">
        <w:r w:rsidRPr="004C31F7" w:rsidDel="004C31F7">
          <w:rPr>
            <w:rStyle w:val="Hyperlink"/>
            <w:rFonts w:ascii="Corbel" w:hAnsi="Corbel"/>
            <w:noProof/>
            <w:sz w:val="22"/>
            <w:szCs w:val="22"/>
          </w:rPr>
          <w:delText>1.3</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ElementCondition</w:delText>
        </w:r>
        <w:r w:rsidRPr="00542E7D" w:rsidDel="004C31F7">
          <w:rPr>
            <w:noProof/>
            <w:webHidden/>
          </w:rPr>
          <w:tab/>
        </w:r>
        <w:r w:rsidR="000A1418" w:rsidRPr="00542E7D" w:rsidDel="004C31F7">
          <w:rPr>
            <w:noProof/>
            <w:webHidden/>
          </w:rPr>
          <w:delText>6</w:delText>
        </w:r>
      </w:del>
    </w:p>
    <w:p w14:paraId="4ADB61C9" w14:textId="3A0C1B28" w:rsidR="00A732D3" w:rsidRPr="00542E7D" w:rsidDel="004C31F7" w:rsidRDefault="00A732D3" w:rsidP="00211D0D">
      <w:pPr>
        <w:pStyle w:val="Inhopg2"/>
        <w:rPr>
          <w:del w:id="289" w:author="Willems, P.H. (Peter)" w:date="2019-03-26T11:18:00Z"/>
          <w:rFonts w:eastAsiaTheme="minorEastAsia" w:cstheme="minorBidi"/>
          <w:noProof/>
          <w:kern w:val="0"/>
        </w:rPr>
      </w:pPr>
      <w:del w:id="290" w:author="Willems, P.H. (Peter)" w:date="2019-03-26T11:18:00Z">
        <w:r w:rsidRPr="004C31F7" w:rsidDel="004C31F7">
          <w:rPr>
            <w:rStyle w:val="Hyperlink"/>
            <w:rFonts w:ascii="Corbel" w:hAnsi="Corbel"/>
            <w:noProof/>
            <w:sz w:val="22"/>
            <w:szCs w:val="22"/>
            <w:lang w:val="fr-FR"/>
          </w:rPr>
          <w:delText>1.4</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GroupType</w:delText>
        </w:r>
        <w:r w:rsidRPr="00542E7D" w:rsidDel="004C31F7">
          <w:rPr>
            <w:noProof/>
            <w:webHidden/>
          </w:rPr>
          <w:tab/>
        </w:r>
        <w:r w:rsidR="000A1418" w:rsidRPr="00542E7D" w:rsidDel="004C31F7">
          <w:rPr>
            <w:noProof/>
            <w:webHidden/>
          </w:rPr>
          <w:delText>7</w:delText>
        </w:r>
      </w:del>
    </w:p>
    <w:p w14:paraId="4ADB61CA" w14:textId="5C29055A" w:rsidR="00A732D3" w:rsidRPr="00542E7D" w:rsidDel="004C31F7" w:rsidRDefault="00A732D3" w:rsidP="00211D0D">
      <w:pPr>
        <w:pStyle w:val="Inhopg2"/>
        <w:rPr>
          <w:del w:id="291" w:author="Willems, P.H. (Peter)" w:date="2019-03-26T11:18:00Z"/>
          <w:rFonts w:eastAsiaTheme="minorEastAsia" w:cstheme="minorBidi"/>
          <w:noProof/>
          <w:kern w:val="0"/>
        </w:rPr>
      </w:pPr>
      <w:del w:id="292" w:author="Willems, P.H. (Peter)" w:date="2019-03-26T11:18:00Z">
        <w:r w:rsidRPr="004C31F7" w:rsidDel="004C31F7">
          <w:rPr>
            <w:rStyle w:val="Hyperlink"/>
            <w:rFonts w:ascii="Corbel" w:hAnsi="Corbel"/>
            <w:noProof/>
            <w:sz w:val="22"/>
            <w:szCs w:val="22"/>
          </w:rPr>
          <w:delText>1.5</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MessageInTransactionType</w:delText>
        </w:r>
        <w:r w:rsidRPr="00542E7D" w:rsidDel="004C31F7">
          <w:rPr>
            <w:noProof/>
            <w:webHidden/>
          </w:rPr>
          <w:tab/>
        </w:r>
        <w:r w:rsidR="000A1418" w:rsidRPr="00542E7D" w:rsidDel="004C31F7">
          <w:rPr>
            <w:noProof/>
            <w:webHidden/>
          </w:rPr>
          <w:delText>7</w:delText>
        </w:r>
      </w:del>
    </w:p>
    <w:p w14:paraId="4ADB61CB" w14:textId="38D117D0" w:rsidR="00A732D3" w:rsidRPr="00542E7D" w:rsidDel="004C31F7" w:rsidRDefault="00A732D3" w:rsidP="00211D0D">
      <w:pPr>
        <w:pStyle w:val="Inhopg2"/>
        <w:rPr>
          <w:del w:id="293" w:author="Willems, P.H. (Peter)" w:date="2019-03-26T11:18:00Z"/>
          <w:rFonts w:eastAsiaTheme="minorEastAsia" w:cstheme="minorBidi"/>
          <w:noProof/>
          <w:kern w:val="0"/>
        </w:rPr>
      </w:pPr>
      <w:del w:id="294" w:author="Willems, P.H. (Peter)" w:date="2019-03-26T11:18:00Z">
        <w:r w:rsidRPr="004C31F7" w:rsidDel="004C31F7">
          <w:rPr>
            <w:rStyle w:val="Hyperlink"/>
            <w:rFonts w:ascii="Corbel" w:hAnsi="Corbel"/>
            <w:noProof/>
            <w:sz w:val="22"/>
            <w:szCs w:val="22"/>
            <w:rPrChange w:id="295" w:author="Willems, P.H. (Peter)" w:date="2019-03-26T11:18:00Z">
              <w:rPr>
                <w:rStyle w:val="Hyperlink"/>
                <w:rFonts w:ascii="Corbel" w:hAnsi="Corbel"/>
                <w:noProof/>
                <w:sz w:val="22"/>
                <w:szCs w:val="22"/>
                <w:highlight w:val="yellow"/>
              </w:rPr>
            </w:rPrChange>
          </w:rPr>
          <w:delText>1.6</w:delText>
        </w:r>
        <w:r w:rsidRPr="00542E7D" w:rsidDel="004C31F7">
          <w:rPr>
            <w:rFonts w:eastAsiaTheme="minorEastAsia" w:cstheme="minorBidi"/>
            <w:noProof/>
            <w:kern w:val="0"/>
          </w:rPr>
          <w:tab/>
        </w:r>
        <w:r w:rsidRPr="004C31F7" w:rsidDel="004C31F7">
          <w:rPr>
            <w:rStyle w:val="Hyperlink"/>
            <w:rFonts w:ascii="Corbel" w:hAnsi="Corbel"/>
            <w:noProof/>
            <w:sz w:val="22"/>
            <w:szCs w:val="22"/>
            <w:rPrChange w:id="296" w:author="Willems, P.H. (Peter)" w:date="2019-03-26T11:18:00Z">
              <w:rPr>
                <w:rStyle w:val="Hyperlink"/>
                <w:rFonts w:ascii="Corbel" w:hAnsi="Corbel"/>
                <w:noProof/>
                <w:sz w:val="22"/>
                <w:szCs w:val="22"/>
                <w:highlight w:val="yellow"/>
              </w:rPr>
            </w:rPrChange>
          </w:rPr>
          <w:delText>MessageInTransactionTypeCondition</w:delText>
        </w:r>
        <w:r w:rsidRPr="00542E7D" w:rsidDel="004C31F7">
          <w:rPr>
            <w:noProof/>
            <w:webHidden/>
          </w:rPr>
          <w:tab/>
        </w:r>
        <w:r w:rsidR="000A1418" w:rsidRPr="00542E7D" w:rsidDel="004C31F7">
          <w:rPr>
            <w:noProof/>
            <w:webHidden/>
          </w:rPr>
          <w:delText>9</w:delText>
        </w:r>
      </w:del>
    </w:p>
    <w:p w14:paraId="4ADB61CC" w14:textId="2D40D3A6" w:rsidR="00A732D3" w:rsidRPr="00542E7D" w:rsidDel="004C31F7" w:rsidRDefault="00A732D3" w:rsidP="00211D0D">
      <w:pPr>
        <w:pStyle w:val="Inhopg2"/>
        <w:rPr>
          <w:del w:id="297" w:author="Willems, P.H. (Peter)" w:date="2019-03-26T11:18:00Z"/>
          <w:rFonts w:eastAsiaTheme="minorEastAsia" w:cstheme="minorBidi"/>
          <w:noProof/>
          <w:kern w:val="0"/>
        </w:rPr>
      </w:pPr>
      <w:del w:id="298" w:author="Willems, P.H. (Peter)" w:date="2019-03-26T11:18:00Z">
        <w:r w:rsidRPr="004C31F7" w:rsidDel="004C31F7">
          <w:rPr>
            <w:rStyle w:val="Hyperlink"/>
            <w:rFonts w:ascii="Corbel" w:hAnsi="Corbel"/>
            <w:noProof/>
            <w:sz w:val="22"/>
            <w:szCs w:val="22"/>
          </w:rPr>
          <w:delText>1.7</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MessageType</w:delText>
        </w:r>
        <w:r w:rsidRPr="00542E7D" w:rsidDel="004C31F7">
          <w:rPr>
            <w:noProof/>
            <w:webHidden/>
          </w:rPr>
          <w:tab/>
        </w:r>
        <w:r w:rsidR="000A1418" w:rsidRPr="00542E7D" w:rsidDel="004C31F7">
          <w:rPr>
            <w:noProof/>
            <w:webHidden/>
          </w:rPr>
          <w:delText>9</w:delText>
        </w:r>
      </w:del>
    </w:p>
    <w:p w14:paraId="4ADB61CD" w14:textId="58416D99" w:rsidR="00A732D3" w:rsidRPr="00542E7D" w:rsidDel="004C31F7" w:rsidRDefault="00A732D3" w:rsidP="00211D0D">
      <w:pPr>
        <w:pStyle w:val="Inhopg2"/>
        <w:rPr>
          <w:del w:id="299" w:author="Willems, P.H. (Peter)" w:date="2019-03-26T11:18:00Z"/>
          <w:rFonts w:eastAsiaTheme="minorEastAsia" w:cstheme="minorBidi"/>
          <w:noProof/>
          <w:kern w:val="0"/>
        </w:rPr>
      </w:pPr>
      <w:del w:id="300" w:author="Willems, P.H. (Peter)" w:date="2019-03-26T11:18:00Z">
        <w:r w:rsidRPr="004C31F7" w:rsidDel="004C31F7">
          <w:rPr>
            <w:rStyle w:val="Hyperlink"/>
            <w:rFonts w:ascii="Corbel" w:hAnsi="Corbel"/>
            <w:noProof/>
            <w:sz w:val="22"/>
            <w:szCs w:val="22"/>
            <w:lang w:val="de-DE"/>
          </w:rPr>
          <w:delText>1.8</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de-DE"/>
          </w:rPr>
          <w:delText>OrganisationType</w:delText>
        </w:r>
        <w:r w:rsidRPr="00542E7D" w:rsidDel="004C31F7">
          <w:rPr>
            <w:noProof/>
            <w:webHidden/>
          </w:rPr>
          <w:tab/>
        </w:r>
        <w:r w:rsidR="000A1418" w:rsidRPr="00542E7D" w:rsidDel="004C31F7">
          <w:rPr>
            <w:noProof/>
            <w:webHidden/>
          </w:rPr>
          <w:delText>10</w:delText>
        </w:r>
      </w:del>
    </w:p>
    <w:p w14:paraId="4ADB61CE" w14:textId="06249EDD" w:rsidR="00A732D3" w:rsidRPr="00542E7D" w:rsidDel="004C31F7" w:rsidRDefault="00A732D3" w:rsidP="00211D0D">
      <w:pPr>
        <w:pStyle w:val="Inhopg2"/>
        <w:rPr>
          <w:del w:id="301" w:author="Willems, P.H. (Peter)" w:date="2019-03-26T11:18:00Z"/>
          <w:rFonts w:eastAsiaTheme="minorEastAsia" w:cstheme="minorBidi"/>
          <w:noProof/>
          <w:kern w:val="0"/>
        </w:rPr>
      </w:pPr>
      <w:del w:id="302" w:author="Willems, P.H. (Peter)" w:date="2019-03-26T11:18:00Z">
        <w:r w:rsidRPr="004C31F7" w:rsidDel="004C31F7">
          <w:rPr>
            <w:rStyle w:val="Hyperlink"/>
            <w:rFonts w:ascii="Corbel" w:hAnsi="Corbel"/>
            <w:noProof/>
            <w:sz w:val="22"/>
            <w:szCs w:val="22"/>
          </w:rPr>
          <w:delText>1.9</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PersonType</w:delText>
        </w:r>
        <w:r w:rsidRPr="00542E7D" w:rsidDel="004C31F7">
          <w:rPr>
            <w:noProof/>
            <w:webHidden/>
          </w:rPr>
          <w:tab/>
        </w:r>
        <w:r w:rsidR="000A1418" w:rsidRPr="00542E7D" w:rsidDel="004C31F7">
          <w:rPr>
            <w:noProof/>
            <w:webHidden/>
          </w:rPr>
          <w:delText>11</w:delText>
        </w:r>
      </w:del>
    </w:p>
    <w:p w14:paraId="4ADB61CF" w14:textId="34107C74" w:rsidR="00A732D3" w:rsidRPr="00542E7D" w:rsidDel="004C31F7" w:rsidRDefault="00A732D3" w:rsidP="00211D0D">
      <w:pPr>
        <w:pStyle w:val="Inhopg2"/>
        <w:rPr>
          <w:del w:id="303" w:author="Willems, P.H. (Peter)" w:date="2019-03-26T11:18:00Z"/>
          <w:rFonts w:eastAsiaTheme="minorEastAsia" w:cstheme="minorBidi"/>
          <w:noProof/>
          <w:kern w:val="0"/>
        </w:rPr>
      </w:pPr>
      <w:del w:id="304" w:author="Willems, P.H. (Peter)" w:date="2019-03-26T11:18:00Z">
        <w:r w:rsidRPr="004C31F7" w:rsidDel="004C31F7">
          <w:rPr>
            <w:rStyle w:val="Hyperlink"/>
            <w:rFonts w:ascii="Corbel" w:hAnsi="Corbel"/>
            <w:noProof/>
            <w:sz w:val="22"/>
            <w:szCs w:val="22"/>
          </w:rPr>
          <w:delText>1.10</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ProjectType</w:delText>
        </w:r>
        <w:r w:rsidRPr="00542E7D" w:rsidDel="004C31F7">
          <w:rPr>
            <w:noProof/>
            <w:webHidden/>
          </w:rPr>
          <w:tab/>
        </w:r>
        <w:r w:rsidR="000A1418" w:rsidRPr="00542E7D" w:rsidDel="004C31F7">
          <w:rPr>
            <w:noProof/>
            <w:webHidden/>
          </w:rPr>
          <w:delText>11</w:delText>
        </w:r>
      </w:del>
    </w:p>
    <w:p w14:paraId="4ADB61D0" w14:textId="2E589D94" w:rsidR="00A732D3" w:rsidRPr="00542E7D" w:rsidDel="004C31F7" w:rsidRDefault="00A732D3" w:rsidP="00211D0D">
      <w:pPr>
        <w:pStyle w:val="Inhopg2"/>
        <w:rPr>
          <w:del w:id="305" w:author="Willems, P.H. (Peter)" w:date="2019-03-26T11:18:00Z"/>
          <w:rFonts w:eastAsiaTheme="minorEastAsia" w:cstheme="minorBidi"/>
          <w:noProof/>
          <w:kern w:val="0"/>
        </w:rPr>
      </w:pPr>
      <w:del w:id="306" w:author="Willems, P.H. (Peter)" w:date="2019-03-26T11:18:00Z">
        <w:r w:rsidRPr="004C31F7" w:rsidDel="004C31F7">
          <w:rPr>
            <w:rStyle w:val="Hyperlink"/>
            <w:rFonts w:ascii="Corbel" w:hAnsi="Corbel"/>
            <w:noProof/>
            <w:sz w:val="22"/>
            <w:szCs w:val="22"/>
            <w:lang w:val="en-US"/>
          </w:rPr>
          <w:delText>1.11</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RoleType</w:delText>
        </w:r>
        <w:r w:rsidRPr="00542E7D" w:rsidDel="004C31F7">
          <w:rPr>
            <w:noProof/>
            <w:webHidden/>
          </w:rPr>
          <w:tab/>
        </w:r>
        <w:r w:rsidR="000A1418" w:rsidRPr="00542E7D" w:rsidDel="004C31F7">
          <w:rPr>
            <w:noProof/>
            <w:webHidden/>
          </w:rPr>
          <w:delText>12</w:delText>
        </w:r>
      </w:del>
    </w:p>
    <w:p w14:paraId="4ADB61D1" w14:textId="19DFA3EC" w:rsidR="00A732D3" w:rsidRPr="00542E7D" w:rsidDel="004C31F7" w:rsidRDefault="00A732D3" w:rsidP="00211D0D">
      <w:pPr>
        <w:pStyle w:val="Inhopg2"/>
        <w:rPr>
          <w:del w:id="307" w:author="Willems, P.H. (Peter)" w:date="2019-03-26T11:18:00Z"/>
          <w:rFonts w:eastAsiaTheme="minorEastAsia" w:cstheme="minorBidi"/>
          <w:noProof/>
          <w:kern w:val="0"/>
        </w:rPr>
      </w:pPr>
      <w:del w:id="308" w:author="Willems, P.H. (Peter)" w:date="2019-03-26T11:18:00Z">
        <w:r w:rsidRPr="004C31F7" w:rsidDel="004C31F7">
          <w:rPr>
            <w:rStyle w:val="Hyperlink"/>
            <w:rFonts w:ascii="Corbel" w:hAnsi="Corbel"/>
            <w:noProof/>
            <w:sz w:val="22"/>
            <w:szCs w:val="22"/>
            <w:lang w:val="en-US"/>
          </w:rPr>
          <w:delText>1.12</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SimpleElementType</w:delText>
        </w:r>
        <w:r w:rsidRPr="00542E7D" w:rsidDel="004C31F7">
          <w:rPr>
            <w:noProof/>
            <w:webHidden/>
          </w:rPr>
          <w:tab/>
        </w:r>
        <w:r w:rsidR="000A1418" w:rsidRPr="00542E7D" w:rsidDel="004C31F7">
          <w:rPr>
            <w:noProof/>
            <w:webHidden/>
          </w:rPr>
          <w:delText>13</w:delText>
        </w:r>
      </w:del>
    </w:p>
    <w:p w14:paraId="4ADB61D2" w14:textId="203E0389" w:rsidR="00A732D3" w:rsidRPr="00542E7D" w:rsidDel="004C31F7" w:rsidRDefault="00A732D3" w:rsidP="00211D0D">
      <w:pPr>
        <w:pStyle w:val="Inhopg2"/>
        <w:rPr>
          <w:del w:id="309" w:author="Willems, P.H. (Peter)" w:date="2019-03-26T11:18:00Z"/>
          <w:rFonts w:eastAsiaTheme="minorEastAsia" w:cstheme="minorBidi"/>
          <w:noProof/>
          <w:kern w:val="0"/>
        </w:rPr>
      </w:pPr>
      <w:del w:id="310" w:author="Willems, P.H. (Peter)" w:date="2019-03-26T11:18:00Z">
        <w:r w:rsidRPr="004C31F7" w:rsidDel="004C31F7">
          <w:rPr>
            <w:rStyle w:val="Hyperlink"/>
            <w:rFonts w:ascii="Corbel" w:hAnsi="Corbel"/>
            <w:noProof/>
            <w:sz w:val="22"/>
            <w:szCs w:val="22"/>
            <w:lang w:val="en-US"/>
          </w:rPr>
          <w:delText>1.13</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TransactionPhaseType</w:delText>
        </w:r>
        <w:r w:rsidRPr="00542E7D" w:rsidDel="004C31F7">
          <w:rPr>
            <w:noProof/>
            <w:webHidden/>
          </w:rPr>
          <w:tab/>
        </w:r>
        <w:r w:rsidR="000A1418" w:rsidRPr="00542E7D" w:rsidDel="004C31F7">
          <w:rPr>
            <w:noProof/>
            <w:webHidden/>
          </w:rPr>
          <w:delText>13</w:delText>
        </w:r>
      </w:del>
    </w:p>
    <w:p w14:paraId="4ADB61D3" w14:textId="5E846119" w:rsidR="00A732D3" w:rsidRPr="00542E7D" w:rsidDel="004C31F7" w:rsidRDefault="00A732D3" w:rsidP="00211D0D">
      <w:pPr>
        <w:pStyle w:val="Inhopg2"/>
        <w:rPr>
          <w:del w:id="311" w:author="Willems, P.H. (Peter)" w:date="2019-03-26T11:18:00Z"/>
          <w:rFonts w:eastAsiaTheme="minorEastAsia" w:cstheme="minorBidi"/>
          <w:noProof/>
          <w:kern w:val="0"/>
        </w:rPr>
      </w:pPr>
      <w:del w:id="312" w:author="Willems, P.H. (Peter)" w:date="2019-03-26T11:18:00Z">
        <w:r w:rsidRPr="004C31F7" w:rsidDel="004C31F7">
          <w:rPr>
            <w:rStyle w:val="Hyperlink"/>
            <w:rFonts w:ascii="Corbel" w:hAnsi="Corbel"/>
            <w:noProof/>
            <w:sz w:val="22"/>
            <w:szCs w:val="22"/>
            <w:lang w:val="en-US"/>
          </w:rPr>
          <w:delText>1.14</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TransactionType</w:delText>
        </w:r>
        <w:r w:rsidRPr="00542E7D" w:rsidDel="004C31F7">
          <w:rPr>
            <w:noProof/>
            <w:webHidden/>
          </w:rPr>
          <w:tab/>
        </w:r>
        <w:r w:rsidR="000A1418" w:rsidRPr="00542E7D" w:rsidDel="004C31F7">
          <w:rPr>
            <w:noProof/>
            <w:webHidden/>
          </w:rPr>
          <w:delText>14</w:delText>
        </w:r>
      </w:del>
    </w:p>
    <w:p w14:paraId="4ADB61D4" w14:textId="45074FEB" w:rsidR="00A732D3" w:rsidRPr="00542E7D" w:rsidDel="004C31F7" w:rsidRDefault="00A732D3" w:rsidP="00211D0D">
      <w:pPr>
        <w:pStyle w:val="Inhopg2"/>
        <w:rPr>
          <w:del w:id="313" w:author="Willems, P.H. (Peter)" w:date="2019-03-26T11:18:00Z"/>
          <w:rStyle w:val="Hyperlink"/>
          <w:rFonts w:ascii="Corbel" w:hAnsi="Corbel"/>
          <w:noProof/>
          <w:sz w:val="22"/>
          <w:szCs w:val="22"/>
        </w:rPr>
      </w:pPr>
      <w:del w:id="314" w:author="Willems, P.H. (Peter)" w:date="2019-03-26T11:18:00Z">
        <w:r w:rsidRPr="004C31F7" w:rsidDel="004C31F7">
          <w:rPr>
            <w:rStyle w:val="Hyperlink"/>
            <w:rFonts w:ascii="Corbel" w:hAnsi="Corbel"/>
            <w:noProof/>
            <w:sz w:val="22"/>
            <w:szCs w:val="22"/>
            <w:lang w:val="en-US"/>
          </w:rPr>
          <w:delText>1.15</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UserDefinedType</w:delText>
        </w:r>
        <w:r w:rsidRPr="00542E7D" w:rsidDel="004C31F7">
          <w:rPr>
            <w:noProof/>
            <w:webHidden/>
          </w:rPr>
          <w:tab/>
        </w:r>
        <w:r w:rsidR="000A1418" w:rsidRPr="00542E7D" w:rsidDel="004C31F7">
          <w:rPr>
            <w:noProof/>
            <w:webHidden/>
          </w:rPr>
          <w:delText>15</w:delText>
        </w:r>
      </w:del>
    </w:p>
    <w:p w14:paraId="4ADB61D5" w14:textId="77777777" w:rsidR="00A732D3" w:rsidRPr="00542E7D" w:rsidDel="004C31F7" w:rsidRDefault="00A732D3" w:rsidP="00A732D3">
      <w:pPr>
        <w:rPr>
          <w:del w:id="315" w:author="Willems, P.H. (Peter)" w:date="2019-03-26T11:18:00Z"/>
          <w:rFonts w:ascii="Corbel" w:hAnsi="Corbel"/>
          <w:noProof/>
        </w:rPr>
      </w:pPr>
    </w:p>
    <w:p w14:paraId="4ADB61D6" w14:textId="1BAA7FED" w:rsidR="00A732D3" w:rsidRPr="00542E7D" w:rsidDel="004C31F7" w:rsidRDefault="00A732D3">
      <w:pPr>
        <w:pStyle w:val="Inhopg1"/>
        <w:rPr>
          <w:del w:id="316" w:author="Willems, P.H. (Peter)" w:date="2019-03-26T11:18:00Z"/>
          <w:rFonts w:ascii="Corbel" w:eastAsiaTheme="minorEastAsia" w:hAnsi="Corbel" w:cstheme="minorBidi"/>
          <w:noProof/>
          <w:kern w:val="0"/>
          <w:sz w:val="22"/>
          <w:szCs w:val="22"/>
        </w:rPr>
      </w:pPr>
      <w:del w:id="317" w:author="Willems, P.H. (Peter)" w:date="2019-03-26T11:18:00Z">
        <w:r w:rsidRPr="004C31F7" w:rsidDel="004C31F7">
          <w:rPr>
            <w:rStyle w:val="Hyperlink"/>
            <w:rFonts w:ascii="Corbel" w:hAnsi="Corbel"/>
            <w:noProof/>
            <w:sz w:val="22"/>
            <w:szCs w:val="22"/>
          </w:rPr>
          <w:delText>2</w:delText>
        </w:r>
        <w:r w:rsidRPr="00542E7D" w:rsidDel="004C31F7">
          <w:rPr>
            <w:rFonts w:ascii="Corbel" w:eastAsiaTheme="minorEastAsia" w:hAnsi="Corbel" w:cstheme="minorBidi"/>
            <w:noProof/>
            <w:kern w:val="0"/>
            <w:sz w:val="22"/>
            <w:szCs w:val="22"/>
          </w:rPr>
          <w:tab/>
        </w:r>
        <w:r w:rsidRPr="004C31F7" w:rsidDel="004C31F7">
          <w:rPr>
            <w:rStyle w:val="Hyperlink"/>
            <w:rFonts w:ascii="Corbel" w:hAnsi="Corbel"/>
            <w:noProof/>
            <w:sz w:val="22"/>
            <w:szCs w:val="22"/>
          </w:rPr>
          <w:delText>Attributen</w:delText>
        </w:r>
        <w:r w:rsidRPr="00542E7D" w:rsidDel="004C31F7">
          <w:rPr>
            <w:rFonts w:ascii="Corbel" w:hAnsi="Corbel"/>
            <w:noProof/>
            <w:webHidden/>
            <w:sz w:val="22"/>
            <w:szCs w:val="22"/>
          </w:rPr>
          <w:tab/>
        </w:r>
        <w:r w:rsidR="000A1418" w:rsidRPr="00542E7D" w:rsidDel="004C31F7">
          <w:rPr>
            <w:rFonts w:ascii="Corbel" w:hAnsi="Corbel"/>
            <w:noProof/>
            <w:webHidden/>
            <w:sz w:val="22"/>
            <w:szCs w:val="22"/>
          </w:rPr>
          <w:delText>17</w:delText>
        </w:r>
      </w:del>
    </w:p>
    <w:p w14:paraId="4ADB61D7" w14:textId="452DE51D" w:rsidR="00A732D3" w:rsidRPr="00542E7D" w:rsidDel="004C31F7" w:rsidRDefault="00A732D3" w:rsidP="00211D0D">
      <w:pPr>
        <w:pStyle w:val="Inhopg2"/>
        <w:rPr>
          <w:del w:id="318" w:author="Willems, P.H. (Peter)" w:date="2019-03-26T11:18:00Z"/>
          <w:rStyle w:val="Hyperlink"/>
          <w:rFonts w:ascii="Corbel" w:hAnsi="Corbel"/>
          <w:noProof/>
          <w:sz w:val="22"/>
          <w:szCs w:val="22"/>
        </w:rPr>
      </w:pPr>
      <w:del w:id="319" w:author="Willems, P.H. (Peter)" w:date="2019-03-26T11:18:00Z">
        <w:r w:rsidRPr="004C31F7" w:rsidDel="004C31F7">
          <w:rPr>
            <w:rStyle w:val="Hyperlink"/>
            <w:rFonts w:ascii="Corbel" w:hAnsi="Corbel"/>
            <w:noProof/>
            <w:sz w:val="22"/>
            <w:szCs w:val="22"/>
          </w:rPr>
          <w:delText>2.1</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id</w:delText>
        </w:r>
        <w:r w:rsidRPr="00542E7D" w:rsidDel="004C31F7">
          <w:rPr>
            <w:noProof/>
            <w:webHidden/>
          </w:rPr>
          <w:tab/>
        </w:r>
        <w:r w:rsidR="000A1418" w:rsidRPr="00542E7D" w:rsidDel="004C31F7">
          <w:rPr>
            <w:noProof/>
            <w:webHidden/>
          </w:rPr>
          <w:delText>17</w:delText>
        </w:r>
      </w:del>
    </w:p>
    <w:p w14:paraId="4ADB61D8" w14:textId="77777777" w:rsidR="00A732D3" w:rsidRPr="00542E7D" w:rsidDel="004C31F7" w:rsidRDefault="00A732D3" w:rsidP="00A732D3">
      <w:pPr>
        <w:rPr>
          <w:del w:id="320" w:author="Willems, P.H. (Peter)" w:date="2019-03-26T11:18:00Z"/>
          <w:rFonts w:ascii="Corbel" w:hAnsi="Corbel"/>
          <w:noProof/>
        </w:rPr>
      </w:pPr>
    </w:p>
    <w:p w14:paraId="4ADB61D9" w14:textId="30E1A352" w:rsidR="00A732D3" w:rsidRPr="00542E7D" w:rsidDel="004C31F7" w:rsidRDefault="00A732D3">
      <w:pPr>
        <w:pStyle w:val="Inhopg1"/>
        <w:rPr>
          <w:del w:id="321" w:author="Willems, P.H. (Peter)" w:date="2019-03-26T11:18:00Z"/>
          <w:rFonts w:ascii="Corbel" w:eastAsiaTheme="minorEastAsia" w:hAnsi="Corbel" w:cstheme="minorBidi"/>
          <w:noProof/>
          <w:kern w:val="0"/>
          <w:sz w:val="22"/>
          <w:szCs w:val="22"/>
        </w:rPr>
      </w:pPr>
      <w:del w:id="322" w:author="Willems, P.H. (Peter)" w:date="2019-03-26T11:18:00Z">
        <w:r w:rsidRPr="004C31F7" w:rsidDel="004C31F7">
          <w:rPr>
            <w:rStyle w:val="Hyperlink"/>
            <w:rFonts w:ascii="Corbel" w:hAnsi="Corbel"/>
            <w:noProof/>
            <w:sz w:val="22"/>
            <w:szCs w:val="22"/>
          </w:rPr>
          <w:delText>3</w:delText>
        </w:r>
        <w:r w:rsidRPr="00542E7D" w:rsidDel="004C31F7">
          <w:rPr>
            <w:rFonts w:ascii="Corbel" w:eastAsiaTheme="minorEastAsia" w:hAnsi="Corbel" w:cstheme="minorBidi"/>
            <w:noProof/>
            <w:kern w:val="0"/>
            <w:sz w:val="22"/>
            <w:szCs w:val="22"/>
          </w:rPr>
          <w:tab/>
        </w:r>
        <w:r w:rsidRPr="004C31F7" w:rsidDel="004C31F7">
          <w:rPr>
            <w:rStyle w:val="Hyperlink"/>
            <w:rFonts w:ascii="Corbel" w:hAnsi="Corbel"/>
            <w:noProof/>
            <w:sz w:val="22"/>
            <w:szCs w:val="22"/>
          </w:rPr>
          <w:delText>Elementen</w:delText>
        </w:r>
        <w:r w:rsidRPr="00542E7D" w:rsidDel="004C31F7">
          <w:rPr>
            <w:rFonts w:ascii="Corbel" w:hAnsi="Corbel"/>
            <w:noProof/>
            <w:webHidden/>
            <w:sz w:val="22"/>
            <w:szCs w:val="22"/>
          </w:rPr>
          <w:tab/>
        </w:r>
        <w:r w:rsidR="000A1418" w:rsidRPr="00542E7D" w:rsidDel="004C31F7">
          <w:rPr>
            <w:rFonts w:ascii="Corbel" w:hAnsi="Corbel"/>
            <w:noProof/>
            <w:webHidden/>
            <w:sz w:val="22"/>
            <w:szCs w:val="22"/>
          </w:rPr>
          <w:delText>18</w:delText>
        </w:r>
      </w:del>
    </w:p>
    <w:p w14:paraId="4ADB61DA" w14:textId="17E12ADC" w:rsidR="00A732D3" w:rsidRPr="00542E7D" w:rsidDel="004C31F7" w:rsidRDefault="00A732D3" w:rsidP="00211D0D">
      <w:pPr>
        <w:pStyle w:val="Inhopg2"/>
        <w:rPr>
          <w:del w:id="323" w:author="Willems, P.H. (Peter)" w:date="2019-03-26T11:18:00Z"/>
          <w:rFonts w:eastAsiaTheme="minorEastAsia" w:cstheme="minorBidi"/>
          <w:noProof/>
          <w:kern w:val="0"/>
        </w:rPr>
      </w:pPr>
      <w:del w:id="324" w:author="Willems, P.H. (Peter)" w:date="2019-03-26T11:18:00Z">
        <w:r w:rsidRPr="004C31F7" w:rsidDel="004C31F7">
          <w:rPr>
            <w:rStyle w:val="Hyperlink"/>
            <w:rFonts w:ascii="Corbel" w:hAnsi="Corbel"/>
            <w:noProof/>
            <w:sz w:val="22"/>
            <w:szCs w:val="22"/>
          </w:rPr>
          <w:delText>3.1</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baseType</w:delText>
        </w:r>
        <w:r w:rsidRPr="00542E7D" w:rsidDel="004C31F7">
          <w:rPr>
            <w:noProof/>
            <w:webHidden/>
          </w:rPr>
          <w:tab/>
        </w:r>
        <w:r w:rsidR="000A1418" w:rsidRPr="00542E7D" w:rsidDel="004C31F7">
          <w:rPr>
            <w:noProof/>
            <w:webHidden/>
          </w:rPr>
          <w:delText>18</w:delText>
        </w:r>
      </w:del>
    </w:p>
    <w:p w14:paraId="4ADB61DB" w14:textId="4D1A248B" w:rsidR="00A732D3" w:rsidRPr="00542E7D" w:rsidDel="004C31F7" w:rsidRDefault="00A732D3" w:rsidP="00211D0D">
      <w:pPr>
        <w:pStyle w:val="Inhopg2"/>
        <w:rPr>
          <w:del w:id="325" w:author="Willems, P.H. (Peter)" w:date="2019-03-26T11:18:00Z"/>
          <w:rFonts w:eastAsiaTheme="minorEastAsia" w:cstheme="minorBidi"/>
          <w:noProof/>
          <w:kern w:val="0"/>
        </w:rPr>
      </w:pPr>
      <w:del w:id="326" w:author="Willems, P.H. (Peter)" w:date="2019-03-26T11:18:00Z">
        <w:r w:rsidRPr="004C31F7" w:rsidDel="004C31F7">
          <w:rPr>
            <w:rStyle w:val="Hyperlink"/>
            <w:rFonts w:ascii="Corbel" w:hAnsi="Corbel"/>
            <w:noProof/>
            <w:sz w:val="22"/>
            <w:szCs w:val="22"/>
          </w:rPr>
          <w:delText>3.2</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category</w:delText>
        </w:r>
        <w:r w:rsidRPr="00542E7D" w:rsidDel="004C31F7">
          <w:rPr>
            <w:noProof/>
            <w:webHidden/>
          </w:rPr>
          <w:tab/>
        </w:r>
        <w:r w:rsidR="000A1418" w:rsidRPr="00542E7D" w:rsidDel="004C31F7">
          <w:rPr>
            <w:noProof/>
            <w:webHidden/>
          </w:rPr>
          <w:delText>18</w:delText>
        </w:r>
      </w:del>
    </w:p>
    <w:p w14:paraId="4ADB61DC" w14:textId="6F242312" w:rsidR="00A732D3" w:rsidRPr="00542E7D" w:rsidDel="004C31F7" w:rsidRDefault="00A732D3" w:rsidP="00211D0D">
      <w:pPr>
        <w:pStyle w:val="Inhopg2"/>
        <w:rPr>
          <w:del w:id="327" w:author="Willems, P.H. (Peter)" w:date="2019-03-26T11:18:00Z"/>
          <w:rFonts w:eastAsiaTheme="minorEastAsia" w:cstheme="minorBidi"/>
          <w:noProof/>
          <w:kern w:val="0"/>
        </w:rPr>
      </w:pPr>
      <w:del w:id="328" w:author="Willems, P.H. (Peter)" w:date="2019-03-26T11:18:00Z">
        <w:r w:rsidRPr="004C31F7" w:rsidDel="004C31F7">
          <w:rPr>
            <w:rStyle w:val="Hyperlink"/>
            <w:rFonts w:ascii="Corbel" w:hAnsi="Corbel"/>
            <w:noProof/>
            <w:sz w:val="22"/>
            <w:szCs w:val="22"/>
          </w:rPr>
          <w:delText>3.3</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code</w:delText>
        </w:r>
        <w:r w:rsidRPr="00542E7D" w:rsidDel="004C31F7">
          <w:rPr>
            <w:noProof/>
            <w:webHidden/>
          </w:rPr>
          <w:tab/>
        </w:r>
        <w:r w:rsidR="000A1418" w:rsidRPr="00542E7D" w:rsidDel="004C31F7">
          <w:rPr>
            <w:noProof/>
            <w:webHidden/>
          </w:rPr>
          <w:delText>18</w:delText>
        </w:r>
      </w:del>
    </w:p>
    <w:p w14:paraId="4ADB61DD" w14:textId="2A40186D" w:rsidR="00A732D3" w:rsidRPr="00542E7D" w:rsidDel="004C31F7" w:rsidRDefault="00A732D3" w:rsidP="00211D0D">
      <w:pPr>
        <w:pStyle w:val="Inhopg2"/>
        <w:rPr>
          <w:del w:id="329" w:author="Willems, P.H. (Peter)" w:date="2019-03-26T11:18:00Z"/>
          <w:rFonts w:eastAsiaTheme="minorEastAsia" w:cstheme="minorBidi"/>
          <w:noProof/>
          <w:kern w:val="0"/>
        </w:rPr>
      </w:pPr>
      <w:del w:id="330" w:author="Willems, P.H. (Peter)" w:date="2019-03-26T11:18:00Z">
        <w:r w:rsidRPr="004C31F7" w:rsidDel="004C31F7">
          <w:rPr>
            <w:rStyle w:val="Hyperlink"/>
            <w:rFonts w:ascii="Corbel" w:hAnsi="Corbel"/>
            <w:noProof/>
            <w:sz w:val="22"/>
            <w:szCs w:val="22"/>
          </w:rPr>
          <w:delText>3.4</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condition</w:delText>
        </w:r>
        <w:r w:rsidRPr="00542E7D" w:rsidDel="004C31F7">
          <w:rPr>
            <w:noProof/>
            <w:webHidden/>
          </w:rPr>
          <w:tab/>
        </w:r>
        <w:r w:rsidR="000A1418" w:rsidRPr="00542E7D" w:rsidDel="004C31F7">
          <w:rPr>
            <w:noProof/>
            <w:webHidden/>
          </w:rPr>
          <w:delText>18</w:delText>
        </w:r>
      </w:del>
    </w:p>
    <w:p w14:paraId="4ADB61DE" w14:textId="0F3BBF8C" w:rsidR="00A732D3" w:rsidRPr="00542E7D" w:rsidDel="004C31F7" w:rsidRDefault="00A732D3" w:rsidP="00211D0D">
      <w:pPr>
        <w:pStyle w:val="Inhopg2"/>
        <w:rPr>
          <w:del w:id="331" w:author="Willems, P.H. (Peter)" w:date="2019-03-26T11:18:00Z"/>
          <w:rFonts w:eastAsiaTheme="minorEastAsia" w:cstheme="minorBidi"/>
          <w:noProof/>
          <w:kern w:val="0"/>
        </w:rPr>
      </w:pPr>
      <w:del w:id="332" w:author="Willems, P.H. (Peter)" w:date="2019-03-26T11:18:00Z">
        <w:r w:rsidRPr="004C31F7" w:rsidDel="004C31F7">
          <w:rPr>
            <w:rStyle w:val="Hyperlink"/>
            <w:rFonts w:ascii="Corbel" w:hAnsi="Corbel"/>
            <w:noProof/>
            <w:sz w:val="22"/>
            <w:szCs w:val="22"/>
          </w:rPr>
          <w:delText>3.5</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dateLaMu</w:delText>
        </w:r>
        <w:r w:rsidRPr="00542E7D" w:rsidDel="004C31F7">
          <w:rPr>
            <w:noProof/>
            <w:webHidden/>
          </w:rPr>
          <w:tab/>
        </w:r>
        <w:r w:rsidR="000A1418" w:rsidRPr="00542E7D" w:rsidDel="004C31F7">
          <w:rPr>
            <w:noProof/>
            <w:webHidden/>
          </w:rPr>
          <w:delText>19</w:delText>
        </w:r>
      </w:del>
    </w:p>
    <w:p w14:paraId="4ADB61DF" w14:textId="5F14977D" w:rsidR="00A732D3" w:rsidRPr="00542E7D" w:rsidDel="004C31F7" w:rsidRDefault="00A732D3" w:rsidP="00211D0D">
      <w:pPr>
        <w:pStyle w:val="Inhopg2"/>
        <w:rPr>
          <w:del w:id="333" w:author="Willems, P.H. (Peter)" w:date="2019-03-26T11:18:00Z"/>
          <w:rFonts w:eastAsiaTheme="minorEastAsia" w:cstheme="minorBidi"/>
          <w:noProof/>
          <w:kern w:val="0"/>
        </w:rPr>
      </w:pPr>
      <w:del w:id="334" w:author="Willems, P.H. (Peter)" w:date="2019-03-26T11:18:00Z">
        <w:r w:rsidRPr="004C31F7" w:rsidDel="004C31F7">
          <w:rPr>
            <w:rStyle w:val="Hyperlink"/>
            <w:rFonts w:ascii="Corbel" w:hAnsi="Corbel"/>
            <w:noProof/>
            <w:sz w:val="22"/>
            <w:szCs w:val="22"/>
          </w:rPr>
          <w:delText>3.6</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description</w:delText>
        </w:r>
        <w:r w:rsidRPr="00542E7D" w:rsidDel="004C31F7">
          <w:rPr>
            <w:noProof/>
            <w:webHidden/>
          </w:rPr>
          <w:tab/>
        </w:r>
        <w:r w:rsidR="000A1418" w:rsidRPr="00542E7D" w:rsidDel="004C31F7">
          <w:rPr>
            <w:noProof/>
            <w:webHidden/>
          </w:rPr>
          <w:delText>19</w:delText>
        </w:r>
      </w:del>
    </w:p>
    <w:p w14:paraId="4ADB61E0" w14:textId="5C902A25" w:rsidR="00A732D3" w:rsidRPr="00542E7D" w:rsidDel="004C31F7" w:rsidRDefault="00A732D3" w:rsidP="00211D0D">
      <w:pPr>
        <w:pStyle w:val="Inhopg2"/>
        <w:rPr>
          <w:del w:id="335" w:author="Willems, P.H. (Peter)" w:date="2019-03-26T11:18:00Z"/>
          <w:rFonts w:eastAsiaTheme="minorEastAsia" w:cstheme="minorBidi"/>
          <w:noProof/>
          <w:kern w:val="0"/>
        </w:rPr>
      </w:pPr>
      <w:del w:id="336" w:author="Willems, P.H. (Peter)" w:date="2019-03-26T11:18:00Z">
        <w:r w:rsidRPr="004C31F7" w:rsidDel="004C31F7">
          <w:rPr>
            <w:rStyle w:val="Hyperlink"/>
            <w:rFonts w:ascii="Corbel" w:hAnsi="Corbel"/>
            <w:noProof/>
            <w:sz w:val="22"/>
            <w:szCs w:val="22"/>
          </w:rPr>
          <w:delText>3.7</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endDate</w:delText>
        </w:r>
        <w:r w:rsidRPr="00542E7D" w:rsidDel="004C31F7">
          <w:rPr>
            <w:noProof/>
            <w:webHidden/>
          </w:rPr>
          <w:tab/>
        </w:r>
        <w:r w:rsidR="000A1418" w:rsidRPr="00542E7D" w:rsidDel="004C31F7">
          <w:rPr>
            <w:noProof/>
            <w:webHidden/>
          </w:rPr>
          <w:delText>19</w:delText>
        </w:r>
      </w:del>
    </w:p>
    <w:p w14:paraId="4ADB61E1" w14:textId="673B6512" w:rsidR="00A732D3" w:rsidRPr="00542E7D" w:rsidDel="004C31F7" w:rsidRDefault="00A732D3" w:rsidP="00211D0D">
      <w:pPr>
        <w:pStyle w:val="Inhopg2"/>
        <w:rPr>
          <w:del w:id="337" w:author="Willems, P.H. (Peter)" w:date="2019-03-26T11:18:00Z"/>
          <w:rFonts w:eastAsiaTheme="minorEastAsia" w:cstheme="minorBidi"/>
          <w:noProof/>
          <w:kern w:val="0"/>
        </w:rPr>
      </w:pPr>
      <w:del w:id="338" w:author="Willems, P.H. (Peter)" w:date="2019-03-26T11:18:00Z">
        <w:r w:rsidRPr="004C31F7" w:rsidDel="004C31F7">
          <w:rPr>
            <w:rStyle w:val="Hyperlink"/>
            <w:rFonts w:ascii="Corbel" w:hAnsi="Corbel"/>
            <w:noProof/>
            <w:sz w:val="22"/>
            <w:szCs w:val="22"/>
          </w:rPr>
          <w:delText>3.8</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firstMessage (zie TC022)</w:delText>
        </w:r>
        <w:r w:rsidRPr="00542E7D" w:rsidDel="004C31F7">
          <w:rPr>
            <w:noProof/>
            <w:webHidden/>
          </w:rPr>
          <w:tab/>
        </w:r>
        <w:r w:rsidR="000A1418" w:rsidRPr="00542E7D" w:rsidDel="004C31F7">
          <w:rPr>
            <w:noProof/>
            <w:webHidden/>
          </w:rPr>
          <w:delText>19</w:delText>
        </w:r>
      </w:del>
    </w:p>
    <w:p w14:paraId="4ADB61E2" w14:textId="7C4F170D" w:rsidR="00A732D3" w:rsidRPr="00542E7D" w:rsidDel="004C31F7" w:rsidRDefault="00A732D3" w:rsidP="00211D0D">
      <w:pPr>
        <w:pStyle w:val="Inhopg2"/>
        <w:rPr>
          <w:del w:id="339" w:author="Willems, P.H. (Peter)" w:date="2019-03-26T11:18:00Z"/>
          <w:rFonts w:eastAsiaTheme="minorEastAsia" w:cstheme="minorBidi"/>
          <w:noProof/>
          <w:kern w:val="0"/>
        </w:rPr>
      </w:pPr>
      <w:del w:id="340" w:author="Willems, P.H. (Peter)" w:date="2019-03-26T11:18:00Z">
        <w:r w:rsidRPr="004C31F7" w:rsidDel="004C31F7">
          <w:rPr>
            <w:rStyle w:val="Hyperlink"/>
            <w:rFonts w:ascii="Corbel" w:hAnsi="Corbel"/>
            <w:noProof/>
            <w:sz w:val="22"/>
            <w:szCs w:val="22"/>
          </w:rPr>
          <w:delText>3.9</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helpInfo</w:delText>
        </w:r>
        <w:r w:rsidRPr="00542E7D" w:rsidDel="004C31F7">
          <w:rPr>
            <w:noProof/>
            <w:webHidden/>
          </w:rPr>
          <w:tab/>
        </w:r>
        <w:r w:rsidR="000A1418" w:rsidRPr="00542E7D" w:rsidDel="004C31F7">
          <w:rPr>
            <w:noProof/>
            <w:webHidden/>
          </w:rPr>
          <w:delText>20</w:delText>
        </w:r>
      </w:del>
    </w:p>
    <w:p w14:paraId="4ADB61E3" w14:textId="09007EDF" w:rsidR="00A732D3" w:rsidRPr="00542E7D" w:rsidDel="004C31F7" w:rsidRDefault="00A732D3" w:rsidP="00211D0D">
      <w:pPr>
        <w:pStyle w:val="Inhopg2"/>
        <w:rPr>
          <w:del w:id="341" w:author="Willems, P.H. (Peter)" w:date="2019-03-26T11:18:00Z"/>
          <w:rFonts w:eastAsiaTheme="minorEastAsia" w:cstheme="minorBidi"/>
          <w:noProof/>
          <w:kern w:val="0"/>
        </w:rPr>
      </w:pPr>
      <w:del w:id="342" w:author="Willems, P.H. (Peter)" w:date="2019-03-26T11:18:00Z">
        <w:r w:rsidRPr="004C31F7" w:rsidDel="004C31F7">
          <w:rPr>
            <w:rStyle w:val="Hyperlink"/>
            <w:rFonts w:ascii="Corbel" w:hAnsi="Corbel"/>
            <w:noProof/>
            <w:sz w:val="22"/>
            <w:szCs w:val="22"/>
          </w:rPr>
          <w:delText>3.10</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initiatorToExecutor</w:delText>
        </w:r>
        <w:r w:rsidRPr="00542E7D" w:rsidDel="004C31F7">
          <w:rPr>
            <w:noProof/>
            <w:webHidden/>
          </w:rPr>
          <w:tab/>
        </w:r>
        <w:r w:rsidR="000A1418" w:rsidRPr="00542E7D" w:rsidDel="004C31F7">
          <w:rPr>
            <w:noProof/>
            <w:webHidden/>
          </w:rPr>
          <w:delText>20</w:delText>
        </w:r>
      </w:del>
    </w:p>
    <w:p w14:paraId="4ADB61E4" w14:textId="2790BD79" w:rsidR="00A732D3" w:rsidRPr="00542E7D" w:rsidDel="004C31F7" w:rsidRDefault="00A732D3" w:rsidP="00211D0D">
      <w:pPr>
        <w:pStyle w:val="Inhopg2"/>
        <w:rPr>
          <w:del w:id="343" w:author="Willems, P.H. (Peter)" w:date="2019-03-26T11:18:00Z"/>
          <w:rFonts w:eastAsiaTheme="minorEastAsia" w:cstheme="minorBidi"/>
          <w:noProof/>
          <w:kern w:val="0"/>
        </w:rPr>
      </w:pPr>
      <w:del w:id="344" w:author="Willems, P.H. (Peter)" w:date="2019-03-26T11:18:00Z">
        <w:r w:rsidRPr="004C31F7" w:rsidDel="004C31F7">
          <w:rPr>
            <w:rStyle w:val="Hyperlink"/>
            <w:rFonts w:ascii="Corbel" w:hAnsi="Corbel"/>
            <w:noProof/>
            <w:sz w:val="22"/>
            <w:szCs w:val="22"/>
          </w:rPr>
          <w:delText>3.11</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interfaceType</w:delText>
        </w:r>
        <w:r w:rsidRPr="00542E7D" w:rsidDel="004C31F7">
          <w:rPr>
            <w:noProof/>
            <w:webHidden/>
          </w:rPr>
          <w:tab/>
        </w:r>
        <w:r w:rsidR="000A1418" w:rsidRPr="00542E7D" w:rsidDel="004C31F7">
          <w:rPr>
            <w:noProof/>
            <w:webHidden/>
          </w:rPr>
          <w:delText>21</w:delText>
        </w:r>
      </w:del>
    </w:p>
    <w:p w14:paraId="4ADB61E5" w14:textId="76EE04B8" w:rsidR="00A732D3" w:rsidRPr="00542E7D" w:rsidDel="004C31F7" w:rsidRDefault="00A732D3" w:rsidP="00211D0D">
      <w:pPr>
        <w:pStyle w:val="Inhopg2"/>
        <w:rPr>
          <w:del w:id="345" w:author="Willems, P.H. (Peter)" w:date="2019-03-26T11:18:00Z"/>
          <w:rFonts w:eastAsiaTheme="minorEastAsia" w:cstheme="minorBidi"/>
          <w:noProof/>
          <w:kern w:val="0"/>
        </w:rPr>
      </w:pPr>
      <w:del w:id="346" w:author="Willems, P.H. (Peter)" w:date="2019-03-26T11:18:00Z">
        <w:r w:rsidRPr="004C31F7" w:rsidDel="004C31F7">
          <w:rPr>
            <w:rStyle w:val="Hyperlink"/>
            <w:rFonts w:ascii="Corbel" w:hAnsi="Corbel"/>
            <w:noProof/>
            <w:sz w:val="22"/>
            <w:szCs w:val="22"/>
          </w:rPr>
          <w:delText>3.12</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language</w:delText>
        </w:r>
        <w:r w:rsidRPr="00542E7D" w:rsidDel="004C31F7">
          <w:rPr>
            <w:noProof/>
            <w:webHidden/>
          </w:rPr>
          <w:tab/>
        </w:r>
        <w:r w:rsidR="000A1418" w:rsidRPr="00542E7D" w:rsidDel="004C31F7">
          <w:rPr>
            <w:noProof/>
            <w:webHidden/>
          </w:rPr>
          <w:delText>21</w:delText>
        </w:r>
      </w:del>
    </w:p>
    <w:p w14:paraId="4ADB61E6" w14:textId="7D9696C5" w:rsidR="00A732D3" w:rsidRPr="00542E7D" w:rsidDel="004C31F7" w:rsidRDefault="00A732D3" w:rsidP="00211D0D">
      <w:pPr>
        <w:pStyle w:val="Inhopg2"/>
        <w:rPr>
          <w:del w:id="347" w:author="Willems, P.H. (Peter)" w:date="2019-03-26T11:18:00Z"/>
          <w:rFonts w:eastAsiaTheme="minorEastAsia" w:cstheme="minorBidi"/>
          <w:noProof/>
          <w:kern w:val="0"/>
        </w:rPr>
      </w:pPr>
      <w:del w:id="348" w:author="Willems, P.H. (Peter)" w:date="2019-03-26T11:18:00Z">
        <w:r w:rsidRPr="004C31F7" w:rsidDel="004C31F7">
          <w:rPr>
            <w:rStyle w:val="Hyperlink"/>
            <w:rFonts w:ascii="Corbel" w:hAnsi="Corbel"/>
            <w:noProof/>
            <w:sz w:val="22"/>
            <w:szCs w:val="22"/>
          </w:rPr>
          <w:delText>3.13</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namespace</w:delText>
        </w:r>
        <w:r w:rsidRPr="00542E7D" w:rsidDel="004C31F7">
          <w:rPr>
            <w:noProof/>
            <w:webHidden/>
          </w:rPr>
          <w:tab/>
        </w:r>
        <w:r w:rsidR="000A1418" w:rsidRPr="00542E7D" w:rsidDel="004C31F7">
          <w:rPr>
            <w:noProof/>
            <w:webHidden/>
          </w:rPr>
          <w:delText>21</w:delText>
        </w:r>
      </w:del>
    </w:p>
    <w:p w14:paraId="4ADB61E7" w14:textId="442E560F" w:rsidR="00A732D3" w:rsidRPr="00542E7D" w:rsidDel="004C31F7" w:rsidRDefault="00A732D3" w:rsidP="00211D0D">
      <w:pPr>
        <w:pStyle w:val="Inhopg2"/>
        <w:rPr>
          <w:del w:id="349" w:author="Willems, P.H. (Peter)" w:date="2019-03-26T11:18:00Z"/>
          <w:rFonts w:eastAsiaTheme="minorEastAsia" w:cstheme="minorBidi"/>
          <w:noProof/>
          <w:kern w:val="0"/>
        </w:rPr>
      </w:pPr>
      <w:del w:id="350" w:author="Willems, P.H. (Peter)" w:date="2019-03-26T11:18:00Z">
        <w:r w:rsidRPr="004C31F7" w:rsidDel="004C31F7">
          <w:rPr>
            <w:rStyle w:val="Hyperlink"/>
            <w:rFonts w:ascii="Corbel" w:hAnsi="Corbel"/>
            <w:noProof/>
            <w:sz w:val="22"/>
            <w:szCs w:val="22"/>
          </w:rPr>
          <w:delText>3.14</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openSecondaryTransactionsAllowed</w:delText>
        </w:r>
        <w:r w:rsidRPr="00542E7D" w:rsidDel="004C31F7">
          <w:rPr>
            <w:noProof/>
            <w:webHidden/>
          </w:rPr>
          <w:tab/>
        </w:r>
        <w:r w:rsidR="000A1418" w:rsidRPr="00542E7D" w:rsidDel="004C31F7">
          <w:rPr>
            <w:noProof/>
            <w:webHidden/>
          </w:rPr>
          <w:delText>21</w:delText>
        </w:r>
      </w:del>
    </w:p>
    <w:p w14:paraId="4ADB61E8" w14:textId="27E1F43C" w:rsidR="00A732D3" w:rsidRPr="00542E7D" w:rsidDel="004C31F7" w:rsidRDefault="00A732D3" w:rsidP="00211D0D">
      <w:pPr>
        <w:pStyle w:val="Inhopg2"/>
        <w:rPr>
          <w:del w:id="351" w:author="Willems, P.H. (Peter)" w:date="2019-03-26T11:18:00Z"/>
          <w:rFonts w:eastAsiaTheme="minorEastAsia" w:cstheme="minorBidi"/>
          <w:noProof/>
          <w:kern w:val="0"/>
        </w:rPr>
      </w:pPr>
      <w:del w:id="352" w:author="Willems, P.H. (Peter)" w:date="2019-03-26T11:18:00Z">
        <w:r w:rsidRPr="004C31F7" w:rsidDel="004C31F7">
          <w:rPr>
            <w:rStyle w:val="Hyperlink"/>
            <w:rFonts w:ascii="Corbel" w:hAnsi="Corbel"/>
            <w:noProof/>
            <w:sz w:val="22"/>
            <w:szCs w:val="22"/>
          </w:rPr>
          <w:delText>3.15</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received</w:delText>
        </w:r>
        <w:r w:rsidRPr="00542E7D" w:rsidDel="004C31F7">
          <w:rPr>
            <w:noProof/>
            <w:webHidden/>
          </w:rPr>
          <w:tab/>
        </w:r>
        <w:r w:rsidR="000A1418" w:rsidRPr="00542E7D" w:rsidDel="004C31F7">
          <w:rPr>
            <w:noProof/>
            <w:webHidden/>
          </w:rPr>
          <w:delText>22</w:delText>
        </w:r>
      </w:del>
    </w:p>
    <w:p w14:paraId="4ADB61E9" w14:textId="0F3A7902" w:rsidR="00A732D3" w:rsidRPr="00542E7D" w:rsidDel="004C31F7" w:rsidRDefault="00A732D3" w:rsidP="00211D0D">
      <w:pPr>
        <w:pStyle w:val="Inhopg2"/>
        <w:rPr>
          <w:del w:id="353" w:author="Willems, P.H. (Peter)" w:date="2019-03-26T11:18:00Z"/>
          <w:rFonts w:eastAsiaTheme="minorEastAsia" w:cstheme="minorBidi"/>
          <w:noProof/>
          <w:kern w:val="0"/>
        </w:rPr>
      </w:pPr>
      <w:del w:id="354" w:author="Willems, P.H. (Peter)" w:date="2019-03-26T11:18:00Z">
        <w:r w:rsidRPr="004C31F7" w:rsidDel="004C31F7">
          <w:rPr>
            <w:rStyle w:val="Hyperlink"/>
            <w:rFonts w:ascii="Corbel" w:hAnsi="Corbel"/>
            <w:noProof/>
            <w:sz w:val="22"/>
            <w:szCs w:val="22"/>
          </w:rPr>
          <w:delText>3.16</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requiredNotify</w:delText>
        </w:r>
        <w:r w:rsidRPr="00542E7D" w:rsidDel="004C31F7">
          <w:rPr>
            <w:noProof/>
            <w:webHidden/>
          </w:rPr>
          <w:tab/>
        </w:r>
        <w:r w:rsidR="000A1418" w:rsidRPr="00542E7D" w:rsidDel="004C31F7">
          <w:rPr>
            <w:noProof/>
            <w:webHidden/>
          </w:rPr>
          <w:delText>22</w:delText>
        </w:r>
      </w:del>
    </w:p>
    <w:p w14:paraId="4ADB61EA" w14:textId="4304F436" w:rsidR="00A732D3" w:rsidRPr="00542E7D" w:rsidDel="004C31F7" w:rsidRDefault="00A732D3" w:rsidP="00211D0D">
      <w:pPr>
        <w:pStyle w:val="Inhopg2"/>
        <w:rPr>
          <w:del w:id="355" w:author="Willems, P.H. (Peter)" w:date="2019-03-26T11:18:00Z"/>
          <w:rFonts w:eastAsiaTheme="minorEastAsia" w:cstheme="minorBidi"/>
          <w:noProof/>
          <w:kern w:val="0"/>
        </w:rPr>
      </w:pPr>
      <w:del w:id="356" w:author="Willems, P.H. (Peter)" w:date="2019-03-26T11:18:00Z">
        <w:r w:rsidRPr="004C31F7" w:rsidDel="004C31F7">
          <w:rPr>
            <w:rStyle w:val="Hyperlink"/>
            <w:rFonts w:ascii="Corbel" w:hAnsi="Corbel"/>
            <w:noProof/>
            <w:sz w:val="22"/>
            <w:szCs w:val="22"/>
          </w:rPr>
          <w:delText>3.17</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responsibilityFeedback</w:delText>
        </w:r>
        <w:r w:rsidRPr="00542E7D" w:rsidDel="004C31F7">
          <w:rPr>
            <w:noProof/>
            <w:webHidden/>
          </w:rPr>
          <w:tab/>
        </w:r>
        <w:r w:rsidR="000A1418" w:rsidRPr="00542E7D" w:rsidDel="004C31F7">
          <w:rPr>
            <w:noProof/>
            <w:webHidden/>
          </w:rPr>
          <w:delText>22</w:delText>
        </w:r>
      </w:del>
    </w:p>
    <w:p w14:paraId="4ADB61EB" w14:textId="1C1802EE" w:rsidR="00A732D3" w:rsidRPr="00542E7D" w:rsidDel="004C31F7" w:rsidRDefault="00A732D3" w:rsidP="00211D0D">
      <w:pPr>
        <w:pStyle w:val="Inhopg2"/>
        <w:rPr>
          <w:del w:id="357" w:author="Willems, P.H. (Peter)" w:date="2019-03-26T11:18:00Z"/>
          <w:rFonts w:eastAsiaTheme="minorEastAsia" w:cstheme="minorBidi"/>
          <w:noProof/>
          <w:kern w:val="0"/>
        </w:rPr>
      </w:pPr>
      <w:del w:id="358" w:author="Willems, P.H. (Peter)" w:date="2019-03-26T11:18:00Z">
        <w:r w:rsidRPr="004C31F7" w:rsidDel="004C31F7">
          <w:rPr>
            <w:rStyle w:val="Hyperlink"/>
            <w:rFonts w:ascii="Corbel" w:hAnsi="Corbel"/>
            <w:noProof/>
            <w:sz w:val="22"/>
            <w:szCs w:val="22"/>
          </w:rPr>
          <w:delText>3.18</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responsibilityScope</w:delText>
        </w:r>
        <w:r w:rsidRPr="00542E7D" w:rsidDel="004C31F7">
          <w:rPr>
            <w:noProof/>
            <w:webHidden/>
          </w:rPr>
          <w:tab/>
        </w:r>
        <w:r w:rsidR="000A1418" w:rsidRPr="00542E7D" w:rsidDel="004C31F7">
          <w:rPr>
            <w:noProof/>
            <w:webHidden/>
          </w:rPr>
          <w:delText>22</w:delText>
        </w:r>
      </w:del>
    </w:p>
    <w:p w14:paraId="4ADB61EC" w14:textId="1AEAF616" w:rsidR="00A732D3" w:rsidRPr="00542E7D" w:rsidDel="004C31F7" w:rsidRDefault="00A732D3" w:rsidP="00211D0D">
      <w:pPr>
        <w:pStyle w:val="Inhopg2"/>
        <w:rPr>
          <w:del w:id="359" w:author="Willems, P.H. (Peter)" w:date="2019-03-26T11:18:00Z"/>
          <w:rFonts w:eastAsiaTheme="minorEastAsia" w:cstheme="minorBidi"/>
          <w:noProof/>
          <w:kern w:val="0"/>
        </w:rPr>
      </w:pPr>
      <w:del w:id="360" w:author="Willems, P.H. (Peter)" w:date="2019-03-26T11:18:00Z">
        <w:r w:rsidRPr="004C31F7" w:rsidDel="004C31F7">
          <w:rPr>
            <w:rStyle w:val="Hyperlink"/>
            <w:rFonts w:ascii="Corbel" w:hAnsi="Corbel"/>
            <w:noProof/>
            <w:sz w:val="22"/>
            <w:szCs w:val="22"/>
          </w:rPr>
          <w:delText>3.19</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responsibilitySupportTask</w:delText>
        </w:r>
        <w:r w:rsidRPr="00542E7D" w:rsidDel="004C31F7">
          <w:rPr>
            <w:noProof/>
            <w:webHidden/>
          </w:rPr>
          <w:tab/>
        </w:r>
        <w:r w:rsidR="000A1418" w:rsidRPr="00542E7D" w:rsidDel="004C31F7">
          <w:rPr>
            <w:noProof/>
            <w:webHidden/>
          </w:rPr>
          <w:delText>22</w:delText>
        </w:r>
      </w:del>
    </w:p>
    <w:p w14:paraId="4ADB61ED" w14:textId="63516730" w:rsidR="00A732D3" w:rsidRPr="00542E7D" w:rsidDel="004C31F7" w:rsidRDefault="00A732D3" w:rsidP="00211D0D">
      <w:pPr>
        <w:pStyle w:val="Inhopg2"/>
        <w:rPr>
          <w:del w:id="361" w:author="Willems, P.H. (Peter)" w:date="2019-03-26T11:18:00Z"/>
          <w:rFonts w:eastAsiaTheme="minorEastAsia" w:cstheme="minorBidi"/>
          <w:noProof/>
          <w:kern w:val="0"/>
        </w:rPr>
      </w:pPr>
      <w:del w:id="362" w:author="Willems, P.H. (Peter)" w:date="2019-03-26T11:18:00Z">
        <w:r w:rsidRPr="004C31F7" w:rsidDel="004C31F7">
          <w:rPr>
            <w:rStyle w:val="Hyperlink"/>
            <w:rFonts w:ascii="Corbel" w:hAnsi="Corbel"/>
            <w:noProof/>
            <w:sz w:val="22"/>
            <w:szCs w:val="22"/>
          </w:rPr>
          <w:delText>3.20</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responsibilityTask</w:delText>
        </w:r>
        <w:r w:rsidRPr="00542E7D" w:rsidDel="004C31F7">
          <w:rPr>
            <w:noProof/>
            <w:webHidden/>
          </w:rPr>
          <w:tab/>
        </w:r>
        <w:r w:rsidR="000A1418" w:rsidRPr="00542E7D" w:rsidDel="004C31F7">
          <w:rPr>
            <w:noProof/>
            <w:webHidden/>
          </w:rPr>
          <w:delText>22</w:delText>
        </w:r>
      </w:del>
    </w:p>
    <w:p w14:paraId="4ADB61EE" w14:textId="650591B9" w:rsidR="00A732D3" w:rsidRPr="00542E7D" w:rsidDel="004C31F7" w:rsidRDefault="00A732D3" w:rsidP="00211D0D">
      <w:pPr>
        <w:pStyle w:val="Inhopg2"/>
        <w:rPr>
          <w:del w:id="363" w:author="Willems, P.H. (Peter)" w:date="2019-03-26T11:18:00Z"/>
          <w:rFonts w:eastAsiaTheme="minorEastAsia" w:cstheme="minorBidi"/>
          <w:noProof/>
          <w:kern w:val="0"/>
        </w:rPr>
      </w:pPr>
      <w:del w:id="364" w:author="Willems, P.H. (Peter)" w:date="2019-03-26T11:18:00Z">
        <w:r w:rsidRPr="004C31F7" w:rsidDel="004C31F7">
          <w:rPr>
            <w:rStyle w:val="Hyperlink"/>
            <w:rFonts w:ascii="Corbel" w:hAnsi="Corbel"/>
            <w:noProof/>
            <w:sz w:val="22"/>
            <w:szCs w:val="22"/>
          </w:rPr>
          <w:delText>3.21</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result</w:delText>
        </w:r>
        <w:r w:rsidRPr="00542E7D" w:rsidDel="004C31F7">
          <w:rPr>
            <w:noProof/>
            <w:webHidden/>
          </w:rPr>
          <w:tab/>
        </w:r>
        <w:r w:rsidR="000A1418" w:rsidRPr="00542E7D" w:rsidDel="004C31F7">
          <w:rPr>
            <w:noProof/>
            <w:webHidden/>
          </w:rPr>
          <w:delText>23</w:delText>
        </w:r>
      </w:del>
    </w:p>
    <w:p w14:paraId="4ADB61EF" w14:textId="17CB3C68" w:rsidR="00A732D3" w:rsidRPr="00542E7D" w:rsidDel="004C31F7" w:rsidRDefault="00A732D3" w:rsidP="00211D0D">
      <w:pPr>
        <w:pStyle w:val="Inhopg2"/>
        <w:rPr>
          <w:del w:id="365" w:author="Willems, P.H. (Peter)" w:date="2019-03-26T11:18:00Z"/>
          <w:rFonts w:eastAsiaTheme="minorEastAsia" w:cstheme="minorBidi"/>
          <w:noProof/>
          <w:kern w:val="0"/>
        </w:rPr>
      </w:pPr>
      <w:del w:id="366" w:author="Willems, P.H. (Peter)" w:date="2019-03-26T11:18:00Z">
        <w:r w:rsidRPr="004C31F7" w:rsidDel="004C31F7">
          <w:rPr>
            <w:rStyle w:val="Hyperlink"/>
            <w:rFonts w:ascii="Corbel" w:hAnsi="Corbel"/>
            <w:noProof/>
            <w:sz w:val="22"/>
            <w:szCs w:val="22"/>
          </w:rPr>
          <w:delText>3.22</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send</w:delText>
        </w:r>
        <w:r w:rsidRPr="00542E7D" w:rsidDel="004C31F7">
          <w:rPr>
            <w:noProof/>
            <w:webHidden/>
          </w:rPr>
          <w:tab/>
        </w:r>
        <w:r w:rsidR="000A1418" w:rsidRPr="00542E7D" w:rsidDel="004C31F7">
          <w:rPr>
            <w:noProof/>
            <w:webHidden/>
          </w:rPr>
          <w:delText>23</w:delText>
        </w:r>
      </w:del>
    </w:p>
    <w:p w14:paraId="4ADB61F0" w14:textId="66910825" w:rsidR="00A732D3" w:rsidRPr="00542E7D" w:rsidDel="004C31F7" w:rsidRDefault="00A732D3" w:rsidP="00211D0D">
      <w:pPr>
        <w:pStyle w:val="Inhopg2"/>
        <w:rPr>
          <w:del w:id="367" w:author="Willems, P.H. (Peter)" w:date="2019-03-26T11:18:00Z"/>
          <w:rFonts w:eastAsiaTheme="minorEastAsia" w:cstheme="minorBidi"/>
          <w:noProof/>
          <w:kern w:val="0"/>
        </w:rPr>
      </w:pPr>
      <w:del w:id="368" w:author="Willems, P.H. (Peter)" w:date="2019-03-26T11:18:00Z">
        <w:r w:rsidRPr="004C31F7" w:rsidDel="004C31F7">
          <w:rPr>
            <w:rStyle w:val="Hyperlink"/>
            <w:rFonts w:ascii="Corbel" w:hAnsi="Corbel"/>
            <w:noProof/>
            <w:sz w:val="22"/>
            <w:szCs w:val="22"/>
          </w:rPr>
          <w:delText>3.23</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startDate</w:delText>
        </w:r>
        <w:r w:rsidRPr="00542E7D" w:rsidDel="004C31F7">
          <w:rPr>
            <w:noProof/>
            <w:webHidden/>
          </w:rPr>
          <w:tab/>
        </w:r>
        <w:r w:rsidR="000A1418" w:rsidRPr="00542E7D" w:rsidDel="004C31F7">
          <w:rPr>
            <w:noProof/>
            <w:webHidden/>
          </w:rPr>
          <w:delText>23</w:delText>
        </w:r>
      </w:del>
    </w:p>
    <w:p w14:paraId="4ADB61F1" w14:textId="4724396A" w:rsidR="00A732D3" w:rsidRPr="00542E7D" w:rsidDel="004C31F7" w:rsidRDefault="00A732D3" w:rsidP="00211D0D">
      <w:pPr>
        <w:pStyle w:val="Inhopg2"/>
        <w:rPr>
          <w:del w:id="369" w:author="Willems, P.H. (Peter)" w:date="2019-03-26T11:18:00Z"/>
          <w:rFonts w:eastAsiaTheme="minorEastAsia" w:cstheme="minorBidi"/>
          <w:noProof/>
          <w:kern w:val="0"/>
        </w:rPr>
      </w:pPr>
      <w:del w:id="370" w:author="Willems, P.H. (Peter)" w:date="2019-03-26T11:18:00Z">
        <w:r w:rsidRPr="004C31F7" w:rsidDel="004C31F7">
          <w:rPr>
            <w:rStyle w:val="Hyperlink"/>
            <w:rFonts w:ascii="Corbel" w:hAnsi="Corbel"/>
            <w:noProof/>
            <w:sz w:val="22"/>
            <w:szCs w:val="22"/>
          </w:rPr>
          <w:delText>3.24</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state</w:delText>
        </w:r>
        <w:r w:rsidRPr="00542E7D" w:rsidDel="004C31F7">
          <w:rPr>
            <w:noProof/>
            <w:webHidden/>
          </w:rPr>
          <w:tab/>
        </w:r>
        <w:r w:rsidR="000A1418" w:rsidRPr="00542E7D" w:rsidDel="004C31F7">
          <w:rPr>
            <w:noProof/>
            <w:webHidden/>
          </w:rPr>
          <w:delText>23</w:delText>
        </w:r>
      </w:del>
    </w:p>
    <w:p w14:paraId="4ADB61F2" w14:textId="64DCFAAC" w:rsidR="00A732D3" w:rsidRPr="00542E7D" w:rsidDel="004C31F7" w:rsidRDefault="00A732D3" w:rsidP="00211D0D">
      <w:pPr>
        <w:pStyle w:val="Inhopg2"/>
        <w:rPr>
          <w:del w:id="371" w:author="Willems, P.H. (Peter)" w:date="2019-03-26T11:18:00Z"/>
          <w:rFonts w:eastAsiaTheme="minorEastAsia" w:cstheme="minorBidi"/>
          <w:noProof/>
          <w:kern w:val="0"/>
        </w:rPr>
      </w:pPr>
      <w:del w:id="372" w:author="Willems, P.H. (Peter)" w:date="2019-03-26T11:18:00Z">
        <w:r w:rsidRPr="004C31F7" w:rsidDel="004C31F7">
          <w:rPr>
            <w:rStyle w:val="Hyperlink"/>
            <w:rFonts w:ascii="Corbel" w:hAnsi="Corbel"/>
            <w:noProof/>
            <w:sz w:val="22"/>
            <w:szCs w:val="22"/>
          </w:rPr>
          <w:delText>3.25</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userLaMu</w:delText>
        </w:r>
        <w:r w:rsidRPr="00542E7D" w:rsidDel="004C31F7">
          <w:rPr>
            <w:noProof/>
            <w:webHidden/>
          </w:rPr>
          <w:tab/>
        </w:r>
        <w:r w:rsidR="000A1418" w:rsidRPr="00542E7D" w:rsidDel="004C31F7">
          <w:rPr>
            <w:noProof/>
            <w:webHidden/>
          </w:rPr>
          <w:delText>24</w:delText>
        </w:r>
      </w:del>
    </w:p>
    <w:p w14:paraId="4ADB61F3" w14:textId="6A9080BD" w:rsidR="00A732D3" w:rsidRPr="00542E7D" w:rsidDel="004C31F7" w:rsidRDefault="00A732D3" w:rsidP="00211D0D">
      <w:pPr>
        <w:pStyle w:val="Inhopg2"/>
        <w:rPr>
          <w:del w:id="373" w:author="Willems, P.H. (Peter)" w:date="2019-03-26T11:18:00Z"/>
          <w:rFonts w:eastAsiaTheme="minorEastAsia" w:cstheme="minorBidi"/>
          <w:noProof/>
          <w:kern w:val="0"/>
        </w:rPr>
      </w:pPr>
      <w:del w:id="374" w:author="Willems, P.H. (Peter)" w:date="2019-03-26T11:18:00Z">
        <w:r w:rsidRPr="004C31F7" w:rsidDel="004C31F7">
          <w:rPr>
            <w:rStyle w:val="Hyperlink"/>
            <w:rFonts w:ascii="Corbel" w:hAnsi="Corbel"/>
            <w:noProof/>
            <w:sz w:val="22"/>
            <w:szCs w:val="22"/>
          </w:rPr>
          <w:delText>3.26</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valueList</w:delText>
        </w:r>
        <w:r w:rsidRPr="00542E7D" w:rsidDel="004C31F7">
          <w:rPr>
            <w:noProof/>
            <w:webHidden/>
          </w:rPr>
          <w:tab/>
        </w:r>
        <w:r w:rsidR="000A1418" w:rsidRPr="00542E7D" w:rsidDel="004C31F7">
          <w:rPr>
            <w:noProof/>
            <w:webHidden/>
          </w:rPr>
          <w:delText>24</w:delText>
        </w:r>
      </w:del>
    </w:p>
    <w:p w14:paraId="4ADB61F4" w14:textId="21115636" w:rsidR="00A732D3" w:rsidRPr="00542E7D" w:rsidDel="004C31F7" w:rsidRDefault="00A732D3" w:rsidP="00211D0D">
      <w:pPr>
        <w:pStyle w:val="Inhopg2"/>
        <w:rPr>
          <w:del w:id="375" w:author="Willems, P.H. (Peter)" w:date="2019-03-26T11:18:00Z"/>
          <w:rStyle w:val="Hyperlink"/>
          <w:rFonts w:ascii="Corbel" w:hAnsi="Corbel"/>
          <w:noProof/>
          <w:sz w:val="22"/>
          <w:szCs w:val="22"/>
        </w:rPr>
      </w:pPr>
      <w:del w:id="376" w:author="Willems, P.H. (Peter)" w:date="2019-03-26T11:18:00Z">
        <w:r w:rsidRPr="004C31F7" w:rsidDel="004C31F7">
          <w:rPr>
            <w:rStyle w:val="Hyperlink"/>
            <w:rFonts w:ascii="Corbel" w:hAnsi="Corbel"/>
            <w:noProof/>
            <w:sz w:val="22"/>
            <w:szCs w:val="22"/>
          </w:rPr>
          <w:delText>3.27</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xsdRestriction</w:delText>
        </w:r>
        <w:r w:rsidRPr="00542E7D" w:rsidDel="004C31F7">
          <w:rPr>
            <w:noProof/>
            <w:webHidden/>
          </w:rPr>
          <w:tab/>
        </w:r>
        <w:r w:rsidR="000A1418" w:rsidRPr="00542E7D" w:rsidDel="004C31F7">
          <w:rPr>
            <w:noProof/>
            <w:webHidden/>
          </w:rPr>
          <w:delText>24</w:delText>
        </w:r>
      </w:del>
    </w:p>
    <w:p w14:paraId="4ADB61F5" w14:textId="77777777" w:rsidR="00A732D3" w:rsidRPr="00542E7D" w:rsidDel="004C31F7" w:rsidRDefault="00A732D3" w:rsidP="00A732D3">
      <w:pPr>
        <w:rPr>
          <w:del w:id="377" w:author="Willems, P.H. (Peter)" w:date="2019-03-26T11:18:00Z"/>
          <w:rFonts w:ascii="Corbel" w:hAnsi="Corbel"/>
          <w:noProof/>
        </w:rPr>
      </w:pPr>
    </w:p>
    <w:p w14:paraId="4ADB61F6" w14:textId="77777777" w:rsidR="00A732D3" w:rsidRPr="00542E7D" w:rsidDel="004C31F7" w:rsidRDefault="00A732D3" w:rsidP="00A732D3">
      <w:pPr>
        <w:rPr>
          <w:del w:id="378" w:author="Willems, P.H. (Peter)" w:date="2019-03-26T11:18:00Z"/>
          <w:rFonts w:ascii="Corbel" w:hAnsi="Corbel"/>
          <w:noProof/>
        </w:rPr>
      </w:pPr>
    </w:p>
    <w:p w14:paraId="4ADB61F7" w14:textId="77777777" w:rsidR="00A732D3" w:rsidRPr="0097725D" w:rsidDel="004C31F7" w:rsidRDefault="00A732D3" w:rsidP="00A732D3">
      <w:pPr>
        <w:rPr>
          <w:del w:id="379" w:author="Willems, P.H. (Peter)" w:date="2019-03-26T11:18:00Z"/>
          <w:rFonts w:ascii="Corbel" w:hAnsi="Corbel"/>
          <w:noProof/>
        </w:rPr>
      </w:pPr>
    </w:p>
    <w:p w14:paraId="4ADB61F8" w14:textId="34CC0DE8" w:rsidR="00A732D3" w:rsidRPr="00542E7D" w:rsidDel="004C31F7" w:rsidRDefault="00A732D3">
      <w:pPr>
        <w:pStyle w:val="Inhopg1"/>
        <w:rPr>
          <w:del w:id="380" w:author="Willems, P.H. (Peter)" w:date="2019-03-26T11:18:00Z"/>
          <w:rFonts w:ascii="Corbel" w:eastAsiaTheme="minorEastAsia" w:hAnsi="Corbel" w:cstheme="minorBidi"/>
          <w:noProof/>
          <w:kern w:val="0"/>
          <w:sz w:val="22"/>
          <w:szCs w:val="22"/>
        </w:rPr>
      </w:pPr>
      <w:del w:id="381" w:author="Willems, P.H. (Peter)" w:date="2019-03-26T11:18:00Z">
        <w:r w:rsidRPr="004C31F7" w:rsidDel="004C31F7">
          <w:rPr>
            <w:rStyle w:val="Hyperlink"/>
            <w:rFonts w:ascii="Corbel" w:hAnsi="Corbel"/>
            <w:noProof/>
            <w:sz w:val="22"/>
            <w:szCs w:val="22"/>
          </w:rPr>
          <w:delText>4</w:delText>
        </w:r>
        <w:r w:rsidRPr="00542E7D" w:rsidDel="004C31F7">
          <w:rPr>
            <w:rFonts w:ascii="Corbel" w:eastAsiaTheme="minorEastAsia" w:hAnsi="Corbel" w:cstheme="minorBidi"/>
            <w:noProof/>
            <w:kern w:val="0"/>
            <w:sz w:val="22"/>
            <w:szCs w:val="22"/>
          </w:rPr>
          <w:tab/>
        </w:r>
        <w:r w:rsidRPr="004C31F7" w:rsidDel="004C31F7">
          <w:rPr>
            <w:rStyle w:val="Hyperlink"/>
            <w:rFonts w:ascii="Corbel" w:hAnsi="Corbel"/>
            <w:noProof/>
            <w:sz w:val="22"/>
            <w:szCs w:val="22"/>
          </w:rPr>
          <w:delText>Referenties</w:delText>
        </w:r>
        <w:r w:rsidRPr="00542E7D" w:rsidDel="004C31F7">
          <w:rPr>
            <w:rFonts w:ascii="Corbel" w:hAnsi="Corbel"/>
            <w:noProof/>
            <w:webHidden/>
            <w:sz w:val="22"/>
            <w:szCs w:val="22"/>
          </w:rPr>
          <w:tab/>
        </w:r>
        <w:r w:rsidR="000A1418" w:rsidRPr="00542E7D" w:rsidDel="004C31F7">
          <w:rPr>
            <w:rFonts w:ascii="Corbel" w:hAnsi="Corbel"/>
            <w:noProof/>
            <w:webHidden/>
            <w:sz w:val="22"/>
            <w:szCs w:val="22"/>
          </w:rPr>
          <w:delText>25</w:delText>
        </w:r>
      </w:del>
    </w:p>
    <w:p w14:paraId="4ADB61F9" w14:textId="070D8BB8" w:rsidR="00A732D3" w:rsidRPr="00542E7D" w:rsidDel="004C31F7" w:rsidRDefault="00A732D3" w:rsidP="00211D0D">
      <w:pPr>
        <w:pStyle w:val="Inhopg2"/>
        <w:rPr>
          <w:del w:id="382" w:author="Willems, P.H. (Peter)" w:date="2019-03-26T11:18:00Z"/>
          <w:rFonts w:eastAsiaTheme="minorEastAsia" w:cstheme="minorBidi"/>
          <w:noProof/>
          <w:kern w:val="0"/>
        </w:rPr>
      </w:pPr>
      <w:del w:id="383" w:author="Willems, P.H. (Peter)" w:date="2019-03-26T11:18:00Z">
        <w:r w:rsidRPr="004C31F7" w:rsidDel="004C31F7">
          <w:rPr>
            <w:rStyle w:val="Hyperlink"/>
            <w:rFonts w:ascii="Corbel" w:hAnsi="Corbel"/>
            <w:noProof/>
            <w:sz w:val="22"/>
            <w:szCs w:val="22"/>
          </w:rPr>
          <w:delText>4.1</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appendixTypes</w:delText>
        </w:r>
        <w:r w:rsidRPr="00542E7D" w:rsidDel="004C31F7">
          <w:rPr>
            <w:noProof/>
            <w:webHidden/>
          </w:rPr>
          <w:tab/>
        </w:r>
        <w:r w:rsidR="000A1418" w:rsidRPr="00542E7D" w:rsidDel="004C31F7">
          <w:rPr>
            <w:noProof/>
            <w:webHidden/>
          </w:rPr>
          <w:delText>25</w:delText>
        </w:r>
      </w:del>
    </w:p>
    <w:p w14:paraId="4ADB61FA" w14:textId="75157108" w:rsidR="00A732D3" w:rsidRPr="00542E7D" w:rsidDel="004C31F7" w:rsidRDefault="00A732D3" w:rsidP="00211D0D">
      <w:pPr>
        <w:pStyle w:val="Inhopg2"/>
        <w:rPr>
          <w:del w:id="384" w:author="Willems, P.H. (Peter)" w:date="2019-03-26T11:18:00Z"/>
          <w:rFonts w:eastAsiaTheme="minorEastAsia" w:cstheme="minorBidi"/>
          <w:noProof/>
          <w:kern w:val="0"/>
        </w:rPr>
      </w:pPr>
      <w:del w:id="385" w:author="Willems, P.H. (Peter)" w:date="2019-03-26T11:18:00Z">
        <w:r w:rsidRPr="004C31F7" w:rsidDel="004C31F7">
          <w:rPr>
            <w:rStyle w:val="Hyperlink"/>
            <w:rFonts w:ascii="Corbel" w:hAnsi="Corbel"/>
            <w:noProof/>
            <w:sz w:val="22"/>
            <w:szCs w:val="22"/>
          </w:rPr>
          <w:delText>4.2</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complexElement</w:delText>
        </w:r>
        <w:r w:rsidRPr="0097725D" w:rsidDel="004C31F7">
          <w:rPr>
            <w:noProof/>
            <w:webHidden/>
          </w:rPr>
          <w:tab/>
        </w:r>
        <w:r w:rsidR="000A1418" w:rsidRPr="00542E7D" w:rsidDel="004C31F7">
          <w:rPr>
            <w:noProof/>
            <w:webHidden/>
          </w:rPr>
          <w:delText>25</w:delText>
        </w:r>
      </w:del>
    </w:p>
    <w:p w14:paraId="4ADB61FB" w14:textId="58C2A9BC" w:rsidR="00A732D3" w:rsidRPr="00542E7D" w:rsidDel="004C31F7" w:rsidRDefault="00A732D3" w:rsidP="00211D0D">
      <w:pPr>
        <w:pStyle w:val="Inhopg2"/>
        <w:rPr>
          <w:del w:id="386" w:author="Willems, P.H. (Peter)" w:date="2019-03-26T11:18:00Z"/>
          <w:rFonts w:eastAsiaTheme="minorEastAsia" w:cstheme="minorBidi"/>
          <w:noProof/>
          <w:kern w:val="0"/>
        </w:rPr>
      </w:pPr>
      <w:del w:id="387" w:author="Willems, P.H. (Peter)" w:date="2019-03-26T11:18:00Z">
        <w:r w:rsidRPr="004C31F7" w:rsidDel="004C31F7">
          <w:rPr>
            <w:rStyle w:val="Hyperlink"/>
            <w:rFonts w:ascii="Corbel" w:hAnsi="Corbel"/>
            <w:noProof/>
            <w:sz w:val="22"/>
            <w:szCs w:val="22"/>
          </w:rPr>
          <w:delText>4.3</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complexElements</w:delText>
        </w:r>
        <w:r w:rsidRPr="00542E7D" w:rsidDel="004C31F7">
          <w:rPr>
            <w:noProof/>
            <w:webHidden/>
          </w:rPr>
          <w:tab/>
        </w:r>
        <w:r w:rsidR="000A1418" w:rsidRPr="00D714CF" w:rsidDel="004C31F7">
          <w:rPr>
            <w:noProof/>
            <w:webHidden/>
          </w:rPr>
          <w:delText>25</w:delText>
        </w:r>
      </w:del>
    </w:p>
    <w:p w14:paraId="4ADB61FC" w14:textId="2E932FCB" w:rsidR="00A732D3" w:rsidRPr="00542E7D" w:rsidDel="004C31F7" w:rsidRDefault="00A732D3" w:rsidP="00211D0D">
      <w:pPr>
        <w:pStyle w:val="Inhopg2"/>
        <w:rPr>
          <w:del w:id="388" w:author="Willems, P.H. (Peter)" w:date="2019-03-26T11:18:00Z"/>
          <w:rFonts w:eastAsiaTheme="minorEastAsia" w:cstheme="minorBidi"/>
          <w:noProof/>
          <w:kern w:val="0"/>
        </w:rPr>
      </w:pPr>
      <w:del w:id="389" w:author="Willems, P.H. (Peter)" w:date="2019-03-26T11:18:00Z">
        <w:r w:rsidRPr="004C31F7" w:rsidDel="004C31F7">
          <w:rPr>
            <w:rStyle w:val="Hyperlink"/>
            <w:rFonts w:ascii="Corbel" w:hAnsi="Corbel"/>
            <w:noProof/>
            <w:sz w:val="22"/>
            <w:szCs w:val="22"/>
            <w:rPrChange w:id="390" w:author="Willems, P.H. (Peter)" w:date="2019-03-26T11:18:00Z">
              <w:rPr>
                <w:rStyle w:val="Hyperlink"/>
                <w:rFonts w:ascii="Corbel" w:hAnsi="Corbel"/>
                <w:noProof/>
                <w:sz w:val="22"/>
                <w:szCs w:val="22"/>
                <w:highlight w:val="yellow"/>
              </w:rPr>
            </w:rPrChange>
          </w:rPr>
          <w:delText>4.4</w:delText>
        </w:r>
        <w:r w:rsidRPr="00542E7D" w:rsidDel="004C31F7">
          <w:rPr>
            <w:rFonts w:eastAsiaTheme="minorEastAsia" w:cstheme="minorBidi"/>
            <w:noProof/>
            <w:kern w:val="0"/>
          </w:rPr>
          <w:tab/>
        </w:r>
        <w:r w:rsidRPr="004C31F7" w:rsidDel="004C31F7">
          <w:rPr>
            <w:rStyle w:val="Hyperlink"/>
            <w:rFonts w:ascii="Corbel" w:hAnsi="Corbel"/>
            <w:noProof/>
            <w:sz w:val="22"/>
            <w:szCs w:val="22"/>
            <w:rPrChange w:id="391" w:author="Willems, P.H. (Peter)" w:date="2019-03-26T11:18:00Z">
              <w:rPr>
                <w:rStyle w:val="Hyperlink"/>
                <w:rFonts w:ascii="Corbel" w:hAnsi="Corbel"/>
                <w:noProof/>
                <w:sz w:val="22"/>
                <w:szCs w:val="22"/>
                <w:highlight w:val="yellow"/>
              </w:rPr>
            </w:rPrChange>
          </w:rPr>
          <w:delText>conditions</w:delText>
        </w:r>
        <w:r w:rsidRPr="00542E7D" w:rsidDel="004C31F7">
          <w:rPr>
            <w:noProof/>
            <w:webHidden/>
          </w:rPr>
          <w:tab/>
        </w:r>
        <w:r w:rsidR="000A1418" w:rsidRPr="00542E7D" w:rsidDel="004C31F7">
          <w:rPr>
            <w:noProof/>
            <w:webHidden/>
          </w:rPr>
          <w:delText>26</w:delText>
        </w:r>
      </w:del>
    </w:p>
    <w:p w14:paraId="4ADB61FD" w14:textId="7BBBE772" w:rsidR="00A732D3" w:rsidRPr="00542E7D" w:rsidDel="004C31F7" w:rsidRDefault="00A732D3" w:rsidP="00211D0D">
      <w:pPr>
        <w:pStyle w:val="Inhopg2"/>
        <w:rPr>
          <w:del w:id="392" w:author="Willems, P.H. (Peter)" w:date="2019-03-26T11:18:00Z"/>
          <w:rFonts w:eastAsiaTheme="minorEastAsia" w:cstheme="minorBidi"/>
          <w:noProof/>
          <w:kern w:val="0"/>
        </w:rPr>
      </w:pPr>
      <w:del w:id="393" w:author="Willems, P.H. (Peter)" w:date="2019-03-26T11:18:00Z">
        <w:r w:rsidRPr="004C31F7" w:rsidDel="004C31F7">
          <w:rPr>
            <w:rStyle w:val="Hyperlink"/>
            <w:rFonts w:ascii="Corbel" w:hAnsi="Corbel"/>
            <w:noProof/>
            <w:sz w:val="22"/>
            <w:szCs w:val="22"/>
          </w:rPr>
          <w:delText>4.5</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executor</w:delText>
        </w:r>
        <w:r w:rsidRPr="00542E7D" w:rsidDel="004C31F7">
          <w:rPr>
            <w:noProof/>
            <w:webHidden/>
          </w:rPr>
          <w:tab/>
        </w:r>
        <w:r w:rsidR="000A1418" w:rsidRPr="00542E7D" w:rsidDel="004C31F7">
          <w:rPr>
            <w:noProof/>
            <w:webHidden/>
          </w:rPr>
          <w:delText>26</w:delText>
        </w:r>
      </w:del>
    </w:p>
    <w:p w14:paraId="4ADB61FE" w14:textId="799DDAB2" w:rsidR="00A732D3" w:rsidRPr="00542E7D" w:rsidDel="004C31F7" w:rsidRDefault="00A732D3" w:rsidP="00211D0D">
      <w:pPr>
        <w:pStyle w:val="Inhopg2"/>
        <w:rPr>
          <w:del w:id="394" w:author="Willems, P.H. (Peter)" w:date="2019-03-26T11:18:00Z"/>
          <w:rFonts w:eastAsiaTheme="minorEastAsia" w:cstheme="minorBidi"/>
          <w:noProof/>
          <w:kern w:val="0"/>
        </w:rPr>
      </w:pPr>
      <w:del w:id="395" w:author="Willems, P.H. (Peter)" w:date="2019-03-26T11:18:00Z">
        <w:r w:rsidRPr="004C31F7" w:rsidDel="004C31F7">
          <w:rPr>
            <w:rStyle w:val="Hyperlink"/>
            <w:rFonts w:ascii="Corbel" w:hAnsi="Corbel"/>
            <w:noProof/>
            <w:sz w:val="22"/>
            <w:szCs w:val="22"/>
          </w:rPr>
          <w:delText>4.6</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group</w:delText>
        </w:r>
        <w:r w:rsidRPr="00542E7D" w:rsidDel="004C31F7">
          <w:rPr>
            <w:noProof/>
            <w:webHidden/>
          </w:rPr>
          <w:tab/>
        </w:r>
        <w:r w:rsidR="000A1418" w:rsidRPr="00542E7D" w:rsidDel="004C31F7">
          <w:rPr>
            <w:noProof/>
            <w:webHidden/>
          </w:rPr>
          <w:delText>27</w:delText>
        </w:r>
      </w:del>
    </w:p>
    <w:p w14:paraId="4ADB61FF" w14:textId="4A79C5A7" w:rsidR="00A732D3" w:rsidRPr="00542E7D" w:rsidDel="004C31F7" w:rsidRDefault="00A732D3" w:rsidP="00211D0D">
      <w:pPr>
        <w:pStyle w:val="Inhopg2"/>
        <w:rPr>
          <w:del w:id="396" w:author="Willems, P.H. (Peter)" w:date="2019-03-26T11:18:00Z"/>
          <w:rFonts w:eastAsiaTheme="minorEastAsia" w:cstheme="minorBidi"/>
          <w:noProof/>
          <w:kern w:val="0"/>
        </w:rPr>
      </w:pPr>
      <w:del w:id="397" w:author="Willems, P.H. (Peter)" w:date="2019-03-26T11:18:00Z">
        <w:r w:rsidRPr="004C31F7" w:rsidDel="004C31F7">
          <w:rPr>
            <w:rStyle w:val="Hyperlink"/>
            <w:rFonts w:ascii="Corbel" w:hAnsi="Corbel"/>
            <w:noProof/>
            <w:sz w:val="22"/>
            <w:szCs w:val="22"/>
          </w:rPr>
          <w:delText>4.7</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initiator</w:delText>
        </w:r>
        <w:r w:rsidRPr="00542E7D" w:rsidDel="004C31F7">
          <w:rPr>
            <w:noProof/>
            <w:webHidden/>
          </w:rPr>
          <w:tab/>
        </w:r>
        <w:r w:rsidR="000A1418" w:rsidRPr="00542E7D" w:rsidDel="004C31F7">
          <w:rPr>
            <w:noProof/>
            <w:webHidden/>
          </w:rPr>
          <w:delText>27</w:delText>
        </w:r>
      </w:del>
    </w:p>
    <w:p w14:paraId="4ADB6200" w14:textId="2FAC4AF5" w:rsidR="00A732D3" w:rsidRPr="00542E7D" w:rsidDel="004C31F7" w:rsidRDefault="00A732D3" w:rsidP="00211D0D">
      <w:pPr>
        <w:pStyle w:val="Inhopg2"/>
        <w:rPr>
          <w:del w:id="398" w:author="Willems, P.H. (Peter)" w:date="2019-03-26T11:18:00Z"/>
          <w:rFonts w:eastAsiaTheme="minorEastAsia" w:cstheme="minorBidi"/>
          <w:noProof/>
          <w:kern w:val="0"/>
        </w:rPr>
      </w:pPr>
      <w:del w:id="399" w:author="Willems, P.H. (Peter)" w:date="2019-03-26T11:18:00Z">
        <w:r w:rsidRPr="004C31F7" w:rsidDel="004C31F7">
          <w:rPr>
            <w:rStyle w:val="Hyperlink"/>
            <w:rFonts w:ascii="Corbel" w:hAnsi="Corbel"/>
            <w:noProof/>
            <w:sz w:val="22"/>
            <w:szCs w:val="22"/>
          </w:rPr>
          <w:delText>4.8</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message</w:delText>
        </w:r>
        <w:r w:rsidRPr="00542E7D" w:rsidDel="004C31F7">
          <w:rPr>
            <w:noProof/>
            <w:webHidden/>
          </w:rPr>
          <w:tab/>
        </w:r>
        <w:r w:rsidR="000A1418" w:rsidRPr="00542E7D" w:rsidDel="004C31F7">
          <w:rPr>
            <w:noProof/>
            <w:webHidden/>
          </w:rPr>
          <w:delText>27</w:delText>
        </w:r>
      </w:del>
    </w:p>
    <w:p w14:paraId="4ADB6201" w14:textId="4D66A769" w:rsidR="00A732D3" w:rsidRPr="00542E7D" w:rsidDel="004C31F7" w:rsidRDefault="00A732D3" w:rsidP="00211D0D">
      <w:pPr>
        <w:pStyle w:val="Inhopg2"/>
        <w:rPr>
          <w:del w:id="400" w:author="Willems, P.H. (Peter)" w:date="2019-03-26T11:18:00Z"/>
          <w:rFonts w:eastAsiaTheme="minorEastAsia" w:cstheme="minorBidi"/>
          <w:noProof/>
          <w:kern w:val="0"/>
        </w:rPr>
      </w:pPr>
      <w:del w:id="401" w:author="Willems, P.H. (Peter)" w:date="2019-03-26T11:18:00Z">
        <w:r w:rsidRPr="004C31F7" w:rsidDel="004C31F7">
          <w:rPr>
            <w:rStyle w:val="Hyperlink"/>
            <w:rFonts w:ascii="Corbel" w:hAnsi="Corbel"/>
            <w:noProof/>
            <w:sz w:val="22"/>
            <w:szCs w:val="22"/>
          </w:rPr>
          <w:delText>4.9</w:delText>
        </w:r>
        <w:r w:rsidRPr="00542E7D" w:rsidDel="004C31F7">
          <w:rPr>
            <w:rFonts w:eastAsiaTheme="minorEastAsia" w:cstheme="minorBidi"/>
            <w:noProof/>
            <w:kern w:val="0"/>
          </w:rPr>
          <w:tab/>
        </w:r>
        <w:r w:rsidRPr="004C31F7" w:rsidDel="004C31F7">
          <w:rPr>
            <w:rStyle w:val="Hyperlink"/>
            <w:rFonts w:ascii="Corbel" w:hAnsi="Corbel"/>
            <w:noProof/>
            <w:sz w:val="22"/>
            <w:szCs w:val="22"/>
          </w:rPr>
          <w:delText>messageInTransaction</w:delText>
        </w:r>
        <w:r w:rsidRPr="00542E7D" w:rsidDel="004C31F7">
          <w:rPr>
            <w:noProof/>
            <w:webHidden/>
          </w:rPr>
          <w:tab/>
        </w:r>
        <w:r w:rsidR="000A1418" w:rsidRPr="00542E7D" w:rsidDel="004C31F7">
          <w:rPr>
            <w:noProof/>
            <w:webHidden/>
          </w:rPr>
          <w:delText>28</w:delText>
        </w:r>
      </w:del>
    </w:p>
    <w:p w14:paraId="4ADB6202" w14:textId="1D569CF3" w:rsidR="00A732D3" w:rsidRPr="00542E7D" w:rsidDel="004C31F7" w:rsidRDefault="00A732D3" w:rsidP="00211D0D">
      <w:pPr>
        <w:pStyle w:val="Inhopg2"/>
        <w:rPr>
          <w:del w:id="402" w:author="Willems, P.H. (Peter)" w:date="2019-03-26T11:18:00Z"/>
          <w:rFonts w:eastAsiaTheme="minorEastAsia" w:cstheme="minorBidi"/>
          <w:noProof/>
          <w:kern w:val="0"/>
        </w:rPr>
      </w:pPr>
      <w:del w:id="403" w:author="Willems, P.H. (Peter)" w:date="2019-03-26T11:18:00Z">
        <w:r w:rsidRPr="004C31F7" w:rsidDel="004C31F7">
          <w:rPr>
            <w:rStyle w:val="Hyperlink"/>
            <w:rFonts w:ascii="Corbel" w:hAnsi="Corbel"/>
            <w:noProof/>
            <w:sz w:val="22"/>
            <w:szCs w:val="22"/>
          </w:rPr>
          <w:delText>4.10</w:delText>
        </w:r>
        <w:r w:rsidRPr="00542E7D" w:rsidDel="004C31F7">
          <w:rPr>
            <w:rFonts w:eastAsiaTheme="minorEastAsia" w:cstheme="minorBidi"/>
            <w:noProof/>
            <w:kern w:val="0"/>
          </w:rPr>
          <w:tab/>
        </w:r>
        <w:r w:rsidRPr="004C31F7" w:rsidDel="004C31F7">
          <w:rPr>
            <w:rStyle w:val="Hyperlink"/>
            <w:rFonts w:ascii="Corbel" w:hAnsi="Corbel"/>
            <w:noProof/>
            <w:sz w:val="22"/>
            <w:szCs w:val="22"/>
            <w:lang w:val="en-US"/>
          </w:rPr>
          <w:delText>previous</w:delText>
        </w:r>
        <w:r w:rsidRPr="00542E7D" w:rsidDel="004C31F7">
          <w:rPr>
            <w:noProof/>
            <w:webHidden/>
          </w:rPr>
          <w:tab/>
        </w:r>
        <w:r w:rsidR="000A1418" w:rsidRPr="00542E7D" w:rsidDel="004C31F7">
          <w:rPr>
            <w:noProof/>
            <w:webHidden/>
          </w:rPr>
          <w:delText>28</w:delText>
        </w:r>
      </w:del>
    </w:p>
    <w:p w14:paraId="4ADB6203" w14:textId="175E2455" w:rsidR="00A732D3" w:rsidRPr="00530583" w:rsidDel="004C31F7" w:rsidRDefault="00A732D3" w:rsidP="00211D0D">
      <w:pPr>
        <w:pStyle w:val="Inhopg2"/>
        <w:rPr>
          <w:del w:id="404" w:author="Willems, P.H. (Peter)" w:date="2019-03-26T11:18:00Z"/>
          <w:rFonts w:eastAsiaTheme="minorEastAsia" w:cstheme="minorBidi"/>
          <w:noProof/>
          <w:kern w:val="0"/>
        </w:rPr>
      </w:pPr>
      <w:del w:id="405" w:author="Willems, P.H. (Peter)" w:date="2019-03-26T11:18:00Z">
        <w:r w:rsidRPr="004C31F7" w:rsidDel="004C31F7">
          <w:rPr>
            <w:rStyle w:val="Hyperlink"/>
            <w:rFonts w:ascii="Corbel" w:hAnsi="Corbel"/>
            <w:noProof/>
            <w:sz w:val="22"/>
            <w:szCs w:val="22"/>
            <w:rPrChange w:id="406" w:author="Willems, P.H. (Peter)" w:date="2019-03-26T11:18:00Z">
              <w:rPr>
                <w:rStyle w:val="Hyperlink"/>
                <w:rFonts w:ascii="Corbel" w:hAnsi="Corbel"/>
                <w:noProof/>
                <w:sz w:val="22"/>
                <w:szCs w:val="22"/>
                <w:highlight w:val="yellow"/>
              </w:rPr>
            </w:rPrChange>
          </w:rPr>
          <w:delText>4.11</w:delText>
        </w:r>
        <w:r w:rsidRPr="00542E7D" w:rsidDel="004C31F7">
          <w:rPr>
            <w:rFonts w:eastAsiaTheme="minorEastAsia" w:cstheme="minorBidi"/>
            <w:noProof/>
            <w:kern w:val="0"/>
          </w:rPr>
          <w:tab/>
        </w:r>
        <w:r w:rsidRPr="004C31F7" w:rsidDel="004C31F7">
          <w:rPr>
            <w:rStyle w:val="Hyperlink"/>
            <w:rFonts w:ascii="Corbel" w:hAnsi="Corbel"/>
            <w:noProof/>
            <w:sz w:val="22"/>
            <w:szCs w:val="22"/>
            <w:rPrChange w:id="407" w:author="Willems, P.H. (Peter)" w:date="2019-03-26T11:18:00Z">
              <w:rPr>
                <w:rStyle w:val="Hyperlink"/>
                <w:rFonts w:ascii="Corbel" w:hAnsi="Corbel"/>
                <w:noProof/>
                <w:sz w:val="22"/>
                <w:szCs w:val="22"/>
                <w:highlight w:val="yellow"/>
              </w:rPr>
            </w:rPrChange>
          </w:rPr>
          <w:delText>sendAfter</w:delText>
        </w:r>
        <w:r w:rsidRPr="00542E7D" w:rsidDel="004C31F7">
          <w:rPr>
            <w:noProof/>
            <w:webHidden/>
          </w:rPr>
          <w:tab/>
        </w:r>
        <w:r w:rsidR="000A1418" w:rsidRPr="00542E7D" w:rsidDel="004C31F7">
          <w:rPr>
            <w:noProof/>
            <w:webHidden/>
          </w:rPr>
          <w:delText>29</w:delText>
        </w:r>
      </w:del>
    </w:p>
    <w:p w14:paraId="4ADB6204" w14:textId="422972E2" w:rsidR="00A732D3" w:rsidRPr="00530583" w:rsidDel="004C31F7" w:rsidRDefault="00A732D3" w:rsidP="00211D0D">
      <w:pPr>
        <w:pStyle w:val="Inhopg2"/>
        <w:rPr>
          <w:del w:id="408" w:author="Willems, P.H. (Peter)" w:date="2019-03-26T11:18:00Z"/>
          <w:rFonts w:eastAsiaTheme="minorEastAsia" w:cstheme="minorBidi"/>
          <w:noProof/>
          <w:kern w:val="0"/>
        </w:rPr>
      </w:pPr>
      <w:del w:id="409" w:author="Willems, P.H. (Peter)" w:date="2019-03-26T11:18:00Z">
        <w:r w:rsidRPr="004C31F7" w:rsidDel="004C31F7">
          <w:rPr>
            <w:rStyle w:val="Hyperlink"/>
            <w:rFonts w:ascii="Corbel" w:hAnsi="Corbel"/>
            <w:noProof/>
            <w:sz w:val="22"/>
            <w:szCs w:val="22"/>
            <w:rPrChange w:id="410" w:author="Willems, P.H. (Peter)" w:date="2019-03-26T11:18:00Z">
              <w:rPr>
                <w:rStyle w:val="Hyperlink"/>
                <w:rFonts w:ascii="Corbel" w:hAnsi="Corbel"/>
                <w:noProof/>
                <w:sz w:val="22"/>
                <w:szCs w:val="22"/>
                <w:highlight w:val="yellow"/>
              </w:rPr>
            </w:rPrChange>
          </w:rPr>
          <w:delText>4.12</w:delText>
        </w:r>
        <w:r w:rsidRPr="00542E7D" w:rsidDel="004C31F7">
          <w:rPr>
            <w:rFonts w:eastAsiaTheme="minorEastAsia" w:cstheme="minorBidi"/>
            <w:noProof/>
            <w:kern w:val="0"/>
          </w:rPr>
          <w:tab/>
        </w:r>
        <w:r w:rsidRPr="004C31F7" w:rsidDel="004C31F7">
          <w:rPr>
            <w:rStyle w:val="Hyperlink"/>
            <w:rFonts w:ascii="Corbel" w:hAnsi="Corbel"/>
            <w:noProof/>
            <w:sz w:val="22"/>
            <w:szCs w:val="22"/>
            <w:rPrChange w:id="411" w:author="Willems, P.H. (Peter)" w:date="2019-03-26T11:18:00Z">
              <w:rPr>
                <w:rStyle w:val="Hyperlink"/>
                <w:rFonts w:ascii="Corbel" w:hAnsi="Corbel"/>
                <w:noProof/>
                <w:sz w:val="22"/>
                <w:szCs w:val="22"/>
                <w:highlight w:val="yellow"/>
              </w:rPr>
            </w:rPrChange>
          </w:rPr>
          <w:delText>sendBefore</w:delText>
        </w:r>
        <w:r w:rsidRPr="00530583" w:rsidDel="004C31F7">
          <w:rPr>
            <w:noProof/>
            <w:webHidden/>
          </w:rPr>
          <w:tab/>
        </w:r>
        <w:r w:rsidR="000A1418" w:rsidRPr="00530583" w:rsidDel="004C31F7">
          <w:rPr>
            <w:noProof/>
            <w:webHidden/>
          </w:rPr>
          <w:delText>29</w:delText>
        </w:r>
      </w:del>
    </w:p>
    <w:p w14:paraId="4ADB6205" w14:textId="559B2CC5" w:rsidR="00A732D3" w:rsidRPr="00530583" w:rsidDel="004C31F7" w:rsidRDefault="00A732D3" w:rsidP="00211D0D">
      <w:pPr>
        <w:pStyle w:val="Inhopg2"/>
        <w:rPr>
          <w:del w:id="412" w:author="Willems, P.H. (Peter)" w:date="2019-03-26T11:18:00Z"/>
          <w:rFonts w:eastAsiaTheme="minorEastAsia" w:cstheme="minorBidi"/>
          <w:noProof/>
          <w:kern w:val="0"/>
        </w:rPr>
      </w:pPr>
      <w:del w:id="413" w:author="Willems, P.H. (Peter)" w:date="2019-03-26T11:18:00Z">
        <w:r w:rsidRPr="004C31F7" w:rsidDel="004C31F7">
          <w:rPr>
            <w:rStyle w:val="Hyperlink"/>
            <w:rFonts w:ascii="Corbel" w:hAnsi="Corbel"/>
            <w:noProof/>
            <w:sz w:val="22"/>
            <w:szCs w:val="22"/>
          </w:rPr>
          <w:delText>4.13</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simpleElement</w:delText>
        </w:r>
        <w:r w:rsidRPr="00530583" w:rsidDel="004C31F7">
          <w:rPr>
            <w:noProof/>
            <w:webHidden/>
          </w:rPr>
          <w:tab/>
        </w:r>
        <w:r w:rsidR="000A1418" w:rsidRPr="00530583" w:rsidDel="004C31F7">
          <w:rPr>
            <w:noProof/>
            <w:webHidden/>
          </w:rPr>
          <w:delText>29</w:delText>
        </w:r>
      </w:del>
    </w:p>
    <w:p w14:paraId="4ADB6206" w14:textId="52036377" w:rsidR="00A732D3" w:rsidRPr="00530583" w:rsidDel="004C31F7" w:rsidRDefault="00A732D3" w:rsidP="00211D0D">
      <w:pPr>
        <w:pStyle w:val="Inhopg2"/>
        <w:rPr>
          <w:del w:id="414" w:author="Willems, P.H. (Peter)" w:date="2019-03-26T11:18:00Z"/>
          <w:rFonts w:eastAsiaTheme="minorEastAsia" w:cstheme="minorBidi"/>
          <w:noProof/>
          <w:kern w:val="0"/>
        </w:rPr>
      </w:pPr>
      <w:del w:id="415" w:author="Willems, P.H. (Peter)" w:date="2019-03-26T11:18:00Z">
        <w:r w:rsidRPr="004C31F7" w:rsidDel="004C31F7">
          <w:rPr>
            <w:rStyle w:val="Hyperlink"/>
            <w:rFonts w:ascii="Corbel" w:hAnsi="Corbel"/>
            <w:noProof/>
            <w:sz w:val="22"/>
            <w:szCs w:val="22"/>
          </w:rPr>
          <w:delText>4.14</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simpleElements</w:delText>
        </w:r>
        <w:r w:rsidRPr="00530583" w:rsidDel="004C31F7">
          <w:rPr>
            <w:noProof/>
            <w:webHidden/>
          </w:rPr>
          <w:tab/>
        </w:r>
        <w:r w:rsidR="000A1418" w:rsidRPr="00530583" w:rsidDel="004C31F7">
          <w:rPr>
            <w:noProof/>
            <w:webHidden/>
          </w:rPr>
          <w:delText>29</w:delText>
        </w:r>
      </w:del>
    </w:p>
    <w:p w14:paraId="4ADB6207" w14:textId="055DFC5B" w:rsidR="00A732D3" w:rsidRPr="00530583" w:rsidDel="004C31F7" w:rsidRDefault="00A732D3" w:rsidP="00211D0D">
      <w:pPr>
        <w:pStyle w:val="Inhopg2"/>
        <w:rPr>
          <w:del w:id="416" w:author="Willems, P.H. (Peter)" w:date="2019-03-26T11:18:00Z"/>
          <w:rFonts w:eastAsiaTheme="minorEastAsia" w:cstheme="minorBidi"/>
          <w:noProof/>
          <w:kern w:val="0"/>
        </w:rPr>
      </w:pPr>
      <w:del w:id="417" w:author="Willems, P.H. (Peter)" w:date="2019-03-26T11:18:00Z">
        <w:r w:rsidRPr="004C31F7" w:rsidDel="004C31F7">
          <w:rPr>
            <w:rStyle w:val="Hyperlink"/>
            <w:rFonts w:ascii="Corbel" w:hAnsi="Corbel"/>
            <w:noProof/>
            <w:sz w:val="22"/>
            <w:szCs w:val="22"/>
          </w:rPr>
          <w:delText>4.15</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subTransactions</w:delText>
        </w:r>
        <w:r w:rsidRPr="00530583" w:rsidDel="004C31F7">
          <w:rPr>
            <w:noProof/>
            <w:webHidden/>
          </w:rPr>
          <w:tab/>
        </w:r>
        <w:r w:rsidR="000A1418" w:rsidRPr="00530583" w:rsidDel="004C31F7">
          <w:rPr>
            <w:noProof/>
            <w:webHidden/>
          </w:rPr>
          <w:delText>30</w:delText>
        </w:r>
      </w:del>
    </w:p>
    <w:p w14:paraId="4ADB6208" w14:textId="29CBDBDC" w:rsidR="00A732D3" w:rsidRPr="00530583" w:rsidDel="004C31F7" w:rsidRDefault="00A732D3" w:rsidP="00211D0D">
      <w:pPr>
        <w:pStyle w:val="Inhopg2"/>
        <w:rPr>
          <w:del w:id="418" w:author="Willems, P.H. (Peter)" w:date="2019-03-26T11:18:00Z"/>
          <w:rFonts w:eastAsiaTheme="minorEastAsia" w:cstheme="minorBidi"/>
          <w:noProof/>
          <w:kern w:val="0"/>
        </w:rPr>
      </w:pPr>
      <w:del w:id="419" w:author="Willems, P.H. (Peter)" w:date="2019-03-26T11:18:00Z">
        <w:r w:rsidRPr="004C31F7" w:rsidDel="004C31F7">
          <w:rPr>
            <w:rStyle w:val="Hyperlink"/>
            <w:rFonts w:ascii="Corbel" w:hAnsi="Corbel"/>
            <w:noProof/>
            <w:sz w:val="22"/>
            <w:szCs w:val="22"/>
          </w:rPr>
          <w:delText>4.16</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transaction</w:delText>
        </w:r>
        <w:r w:rsidRPr="00530583" w:rsidDel="004C31F7">
          <w:rPr>
            <w:noProof/>
            <w:webHidden/>
          </w:rPr>
          <w:tab/>
        </w:r>
        <w:r w:rsidR="000A1418" w:rsidRPr="00530583" w:rsidDel="004C31F7">
          <w:rPr>
            <w:noProof/>
            <w:webHidden/>
          </w:rPr>
          <w:delText>30</w:delText>
        </w:r>
      </w:del>
    </w:p>
    <w:p w14:paraId="4ADB6209" w14:textId="08F0D87E" w:rsidR="00A732D3" w:rsidRPr="00530583" w:rsidDel="004C31F7" w:rsidRDefault="00A732D3" w:rsidP="00211D0D">
      <w:pPr>
        <w:pStyle w:val="Inhopg2"/>
        <w:rPr>
          <w:del w:id="420" w:author="Willems, P.H. (Peter)" w:date="2019-03-26T11:18:00Z"/>
          <w:rFonts w:eastAsiaTheme="minorEastAsia" w:cstheme="minorBidi"/>
          <w:noProof/>
          <w:kern w:val="0"/>
        </w:rPr>
      </w:pPr>
      <w:del w:id="421" w:author="Willems, P.H. (Peter)" w:date="2019-03-26T11:18:00Z">
        <w:r w:rsidRPr="004C31F7" w:rsidDel="004C31F7">
          <w:rPr>
            <w:rStyle w:val="Hyperlink"/>
            <w:rFonts w:ascii="Corbel" w:hAnsi="Corbel"/>
            <w:noProof/>
            <w:sz w:val="22"/>
            <w:szCs w:val="22"/>
          </w:rPr>
          <w:delText>4.17</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transactionPhase</w:delText>
        </w:r>
        <w:r w:rsidRPr="00530583" w:rsidDel="004C31F7">
          <w:rPr>
            <w:noProof/>
            <w:webHidden/>
          </w:rPr>
          <w:tab/>
        </w:r>
        <w:r w:rsidR="000A1418" w:rsidRPr="00530583" w:rsidDel="004C31F7">
          <w:rPr>
            <w:noProof/>
            <w:webHidden/>
          </w:rPr>
          <w:delText>31</w:delText>
        </w:r>
      </w:del>
    </w:p>
    <w:p w14:paraId="4ADB620A" w14:textId="1815F1F9" w:rsidR="00A732D3" w:rsidRPr="00530583" w:rsidDel="004C31F7" w:rsidRDefault="00A732D3" w:rsidP="00211D0D">
      <w:pPr>
        <w:pStyle w:val="Inhopg2"/>
        <w:rPr>
          <w:del w:id="422" w:author="Willems, P.H. (Peter)" w:date="2019-03-26T11:18:00Z"/>
          <w:rFonts w:eastAsiaTheme="minorEastAsia" w:cstheme="minorBidi"/>
          <w:noProof/>
          <w:kern w:val="0"/>
        </w:rPr>
      </w:pPr>
      <w:del w:id="423" w:author="Willems, P.H. (Peter)" w:date="2019-03-26T11:18:00Z">
        <w:r w:rsidRPr="004C31F7" w:rsidDel="004C31F7">
          <w:rPr>
            <w:rStyle w:val="Hyperlink"/>
            <w:rFonts w:ascii="Corbel" w:hAnsi="Corbel"/>
            <w:noProof/>
            <w:sz w:val="22"/>
            <w:szCs w:val="22"/>
          </w:rPr>
          <w:delText>4.18</w:delText>
        </w:r>
        <w:r w:rsidRPr="00530583" w:rsidDel="004C31F7">
          <w:rPr>
            <w:rFonts w:eastAsiaTheme="minorEastAsia" w:cstheme="minorBidi"/>
            <w:noProof/>
            <w:kern w:val="0"/>
          </w:rPr>
          <w:tab/>
        </w:r>
        <w:r w:rsidRPr="004C31F7" w:rsidDel="004C31F7">
          <w:rPr>
            <w:rStyle w:val="Hyperlink"/>
            <w:rFonts w:ascii="Corbel" w:hAnsi="Corbel"/>
            <w:noProof/>
            <w:sz w:val="22"/>
            <w:szCs w:val="22"/>
          </w:rPr>
          <w:delText>userDefinedType</w:delText>
        </w:r>
        <w:r w:rsidRPr="00530583" w:rsidDel="004C31F7">
          <w:rPr>
            <w:noProof/>
            <w:webHidden/>
          </w:rPr>
          <w:tab/>
        </w:r>
        <w:r w:rsidR="000A1418" w:rsidRPr="00530583" w:rsidDel="004C31F7">
          <w:rPr>
            <w:noProof/>
            <w:webHidden/>
          </w:rPr>
          <w:delText>31</w:delText>
        </w:r>
      </w:del>
    </w:p>
    <w:p w14:paraId="4ADB620B" w14:textId="77777777" w:rsidR="00414F4F" w:rsidRPr="00530583" w:rsidRDefault="00414F4F" w:rsidP="00E74133">
      <w:pPr>
        <w:tabs>
          <w:tab w:val="left" w:pos="440"/>
          <w:tab w:val="left" w:pos="823"/>
          <w:tab w:val="left" w:pos="872"/>
        </w:tabs>
        <w:rPr>
          <w:rFonts w:ascii="Corbel" w:hAnsi="Corbel"/>
          <w:sz w:val="22"/>
          <w:szCs w:val="22"/>
        </w:rPr>
      </w:pPr>
      <w:r w:rsidRPr="00530583">
        <w:rPr>
          <w:rFonts w:ascii="Corbel" w:hAnsi="Corbel"/>
          <w:b/>
          <w:bCs/>
          <w:sz w:val="22"/>
          <w:szCs w:val="22"/>
        </w:rPr>
        <w:fldChar w:fldCharType="end"/>
      </w:r>
    </w:p>
    <w:p w14:paraId="4ADB620C" w14:textId="6F2898EA" w:rsidR="00A840D4" w:rsidRPr="00530583" w:rsidRDefault="005F1EC0" w:rsidP="000D7911">
      <w:pPr>
        <w:pStyle w:val="Kop1"/>
        <w:rPr>
          <w:rFonts w:ascii="Corbel" w:hAnsi="Corbel"/>
        </w:rPr>
      </w:pPr>
      <w:bookmarkStart w:id="424" w:name="Element_typen"/>
      <w:bookmarkEnd w:id="424"/>
      <w:r w:rsidRPr="00530583">
        <w:rPr>
          <w:rFonts w:ascii="Corbel" w:hAnsi="Corbel"/>
        </w:rPr>
        <w:br w:type="page"/>
      </w:r>
      <w:bookmarkStart w:id="425" w:name="_Toc4491535"/>
      <w:r w:rsidR="00560821" w:rsidRPr="00530583">
        <w:rPr>
          <w:rFonts w:ascii="Corbel" w:hAnsi="Corbel"/>
        </w:rPr>
        <w:lastRenderedPageBreak/>
        <w:t>Element</w:t>
      </w:r>
      <w:r w:rsidR="00A840D4" w:rsidRPr="00530583">
        <w:rPr>
          <w:rFonts w:ascii="Corbel" w:hAnsi="Corbel"/>
        </w:rPr>
        <w:t>typen</w:t>
      </w:r>
      <w:bookmarkEnd w:id="425"/>
      <w:r w:rsidR="00A840D4" w:rsidRPr="00530583">
        <w:rPr>
          <w:rFonts w:ascii="Corbel" w:hAnsi="Corbel"/>
        </w:rPr>
        <w:t xml:space="preserve"> </w:t>
      </w:r>
    </w:p>
    <w:p w14:paraId="4ADB620D" w14:textId="77777777" w:rsidR="00A840D4" w:rsidRPr="00530583" w:rsidRDefault="00A840D4" w:rsidP="000D7911">
      <w:pPr>
        <w:pStyle w:val="Kop2"/>
        <w:rPr>
          <w:rFonts w:ascii="Corbel" w:hAnsi="Corbel"/>
        </w:rPr>
      </w:pPr>
      <w:bookmarkStart w:id="426" w:name="AppendixType"/>
      <w:bookmarkStart w:id="427" w:name="_Ref299519985"/>
      <w:bookmarkStart w:id="428" w:name="_Toc4491536"/>
      <w:bookmarkEnd w:id="426"/>
      <w:r w:rsidRPr="00530583">
        <w:rPr>
          <w:rFonts w:ascii="Corbel" w:hAnsi="Corbel"/>
          <w:lang w:val="en-US"/>
        </w:rPr>
        <w:t>AppendixType</w:t>
      </w:r>
      <w:bookmarkEnd w:id="427"/>
      <w:bookmarkEnd w:id="428"/>
    </w:p>
    <w:p w14:paraId="4ADB620E" w14:textId="50637120"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id </w:t>
      </w:r>
      <w:r w:rsidR="000D7911" w:rsidRPr="00530583">
        <w:rPr>
          <w:rFonts w:ascii="Corbel" w:hAnsi="Corbel"/>
          <w:lang w:val="en-US"/>
        </w:rPr>
        <w:t>[</w:t>
      </w:r>
      <w:r w:rsidR="000D7911" w:rsidRPr="00530583">
        <w:rPr>
          <w:rFonts w:ascii="Corbel" w:hAnsi="Corbel"/>
        </w:rPr>
        <w:fldChar w:fldCharType="begin"/>
      </w:r>
      <w:r w:rsidR="000D791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0D7911" w:rsidRPr="00530583">
        <w:rPr>
          <w:rFonts w:ascii="Corbel" w:hAnsi="Corbel"/>
        </w:rPr>
      </w:r>
      <w:r w:rsidR="000D7911" w:rsidRPr="00530583">
        <w:rPr>
          <w:rFonts w:ascii="Corbel" w:hAnsi="Corbel"/>
        </w:rPr>
        <w:fldChar w:fldCharType="separate"/>
      </w:r>
      <w:r w:rsidR="008115AD">
        <w:rPr>
          <w:rFonts w:ascii="Corbel" w:hAnsi="Corbel"/>
          <w:lang w:val="en-US"/>
        </w:rPr>
        <w:t>2.1</w:t>
      </w:r>
      <w:r w:rsidR="000D7911" w:rsidRPr="00530583">
        <w:rPr>
          <w:rFonts w:ascii="Corbel" w:hAnsi="Corbel"/>
        </w:rPr>
        <w:fldChar w:fldCharType="end"/>
      </w:r>
      <w:r w:rsidR="000D791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description</w:t>
      </w:r>
      <w:r w:rsidR="00DA70B1" w:rsidRPr="00530583">
        <w:rPr>
          <w:rFonts w:ascii="Corbel" w:hAnsi="Corbel"/>
          <w:lang w:val="en-US"/>
        </w:rPr>
        <w:t xml:space="preserve"> [</w:t>
      </w:r>
      <w:r w:rsidR="00DA70B1" w:rsidRPr="00530583">
        <w:rPr>
          <w:rFonts w:ascii="Corbel" w:hAnsi="Corbel"/>
          <w:lang w:val="en-US"/>
        </w:rPr>
        <w:fldChar w:fldCharType="begin"/>
      </w:r>
      <w:r w:rsidR="00DA70B1"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DA70B1" w:rsidRPr="00530583">
        <w:rPr>
          <w:rFonts w:ascii="Corbel" w:hAnsi="Corbel"/>
          <w:lang w:val="en-US"/>
        </w:rPr>
      </w:r>
      <w:r w:rsidR="00DA70B1" w:rsidRPr="00530583">
        <w:rPr>
          <w:rFonts w:ascii="Corbel" w:hAnsi="Corbel"/>
          <w:lang w:val="en-US"/>
        </w:rPr>
        <w:fldChar w:fldCharType="separate"/>
      </w:r>
      <w:ins w:id="429" w:author="Willems, P.H. (Peter)" w:date="2019-03-27T10:51:00Z">
        <w:r w:rsidR="008115AD">
          <w:rPr>
            <w:rFonts w:ascii="Corbel" w:hAnsi="Corbel"/>
            <w:lang w:val="en-US"/>
          </w:rPr>
          <w:t>3.7</w:t>
        </w:r>
      </w:ins>
      <w:del w:id="430" w:author="Willems, P.H. (Peter)" w:date="2019-03-26T11:21:00Z">
        <w:r w:rsidR="000A1418" w:rsidRPr="00530583" w:rsidDel="00207E9A">
          <w:rPr>
            <w:rFonts w:ascii="Corbel" w:hAnsi="Corbel"/>
            <w:lang w:val="en-US"/>
          </w:rPr>
          <w:delText>3.6</w:delText>
        </w:r>
      </w:del>
      <w:r w:rsidR="00DA70B1" w:rsidRPr="00530583">
        <w:rPr>
          <w:rFonts w:ascii="Corbel" w:hAnsi="Corbel"/>
          <w:lang w:val="en-US"/>
        </w:rPr>
        <w:fldChar w:fldCharType="end"/>
      </w:r>
      <w:r w:rsidR="00DA70B1" w:rsidRPr="00530583">
        <w:rPr>
          <w:rFonts w:ascii="Corbel" w:hAnsi="Corbel"/>
          <w:lang w:val="en-US"/>
        </w:rPr>
        <w:t>]</w:t>
      </w:r>
      <w:r w:rsidRPr="00530583">
        <w:rPr>
          <w:rFonts w:ascii="Corbel" w:hAnsi="Corbel"/>
          <w:lang w:val="en-US"/>
        </w:rPr>
        <w:t>, startDate</w:t>
      </w:r>
      <w:r w:rsidR="00BB5E35" w:rsidRPr="00530583">
        <w:rPr>
          <w:rFonts w:ascii="Corbel" w:hAnsi="Corbel"/>
          <w:lang w:val="en-US"/>
        </w:rPr>
        <w:t xml:space="preserv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431" w:author="Willems, P.H. (Peter)" w:date="2019-03-27T10:51:00Z">
        <w:r w:rsidR="008115AD">
          <w:rPr>
            <w:rFonts w:ascii="Corbel" w:hAnsi="Corbel"/>
            <w:lang w:val="en-US"/>
          </w:rPr>
          <w:t>3.26</w:t>
        </w:r>
      </w:ins>
      <w:del w:id="432" w:author="Willems, P.H. (Peter)" w:date="2019-03-26T11:21:00Z">
        <w:r w:rsidR="000A1418" w:rsidRPr="00530583" w:rsidDel="00207E9A">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w:t>
      </w:r>
      <w:r w:rsidRPr="00530583">
        <w:rPr>
          <w:rFonts w:ascii="Corbel" w:hAnsi="Corbel"/>
          <w:lang w:val="en-US"/>
        </w:rPr>
        <w:t>, endDate</w:t>
      </w:r>
      <w:r w:rsidR="00471D05" w:rsidRPr="00530583">
        <w:rPr>
          <w:rFonts w:ascii="Corbel" w:hAnsi="Corbel"/>
          <w:lang w:val="en-US"/>
        </w:rPr>
        <w:t xml:space="preserv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433" w:author="Willems, P.H. (Peter)" w:date="2019-03-27T10:51:00Z">
        <w:r w:rsidR="008115AD">
          <w:rPr>
            <w:rFonts w:ascii="Corbel" w:hAnsi="Corbel"/>
            <w:lang w:val="en-US"/>
          </w:rPr>
          <w:t>3.8</w:t>
        </w:r>
      </w:ins>
      <w:del w:id="434" w:author="Willems, P.H. (Peter)" w:date="2019-03-26T11:21:00Z">
        <w:r w:rsidR="000A1418" w:rsidRPr="00530583" w:rsidDel="00207E9A">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w:t>
      </w:r>
      <w:r w:rsidRPr="00530583">
        <w:rPr>
          <w:rFonts w:ascii="Corbel" w:hAnsi="Corbel"/>
          <w:lang w:val="en-US"/>
        </w:rPr>
        <w:t>, state</w:t>
      </w:r>
      <w:r w:rsidR="00463DD7" w:rsidRPr="00530583">
        <w:rPr>
          <w:rFonts w:ascii="Corbel" w:hAnsi="Corbel"/>
          <w:lang w:val="en-US"/>
        </w:rPr>
        <w:t xml:space="preserv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435" w:author="Willems, P.H. (Peter)" w:date="2019-03-27T10:51:00Z">
        <w:r w:rsidR="008115AD">
          <w:rPr>
            <w:rFonts w:ascii="Corbel" w:hAnsi="Corbel"/>
            <w:lang w:val="en-US"/>
          </w:rPr>
          <w:t>3.27</w:t>
        </w:r>
      </w:ins>
      <w:del w:id="436" w:author="Willems, P.H. (Peter)" w:date="2019-03-26T11:21:00Z">
        <w:r w:rsidR="000A1418" w:rsidRPr="00530583" w:rsidDel="00207E9A">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w:t>
      </w:r>
      <w:r w:rsidRPr="00530583">
        <w:rPr>
          <w:rFonts w:ascii="Corbel" w:hAnsi="Corbel"/>
          <w:lang w:val="en-US"/>
        </w:rPr>
        <w:t xml:space="preserve">, </w:t>
      </w:r>
      <w:r w:rsidR="00F1764E"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437" w:author="Willems, P.H. (Peter)" w:date="2019-03-27T10:51:00Z">
        <w:r w:rsidR="008115AD">
          <w:rPr>
            <w:rFonts w:ascii="Corbel" w:hAnsi="Corbel"/>
            <w:lang w:val="en-US"/>
          </w:rPr>
          <w:t>3.5</w:t>
        </w:r>
      </w:ins>
      <w:del w:id="438" w:author="Willems, P.H. (Peter)" w:date="2019-03-26T11:21:00Z">
        <w:r w:rsidR="000A1418" w:rsidRPr="00530583" w:rsidDel="00207E9A">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w:t>
      </w:r>
      <w:r w:rsidRPr="00530583">
        <w:rPr>
          <w:rFonts w:ascii="Corbel" w:hAnsi="Corbel"/>
          <w:lang w:val="en-US"/>
        </w:rPr>
        <w:t xml:space="preserve">, </w:t>
      </w:r>
      <w:r w:rsidR="00F1764E" w:rsidRPr="00530583">
        <w:rPr>
          <w:rFonts w:ascii="Corbel" w:hAnsi="Corbel"/>
          <w:lang w:val="en-US"/>
        </w:rPr>
        <w:t>userLaMu</w:t>
      </w:r>
      <w:r w:rsidR="0017502E" w:rsidRPr="00530583">
        <w:rPr>
          <w:rFonts w:ascii="Corbel" w:hAnsi="Corbel"/>
          <w:lang w:val="en-US"/>
        </w:rPr>
        <w:t xml:space="preserve"> [</w:t>
      </w:r>
      <w:ins w:id="439" w:author="Willems, P.H. (Peter)" w:date="2019-03-26T11:23:00Z">
        <w:r w:rsidR="00416909">
          <w:rPr>
            <w:rFonts w:ascii="Corbel" w:hAnsi="Corbel"/>
            <w:lang w:val="en-US"/>
          </w:rPr>
          <w:fldChar w:fldCharType="begin"/>
        </w:r>
        <w:r w:rsidR="00416909">
          <w:rPr>
            <w:rFonts w:ascii="Corbel" w:hAnsi="Corbel"/>
            <w:lang w:val="en-US"/>
          </w:rPr>
          <w:instrText xml:space="preserve"> REF _Ref401308395 \r \h </w:instrText>
        </w:r>
      </w:ins>
      <w:r w:rsidR="00416909">
        <w:rPr>
          <w:rFonts w:ascii="Corbel" w:hAnsi="Corbel"/>
          <w:lang w:val="en-US"/>
        </w:rPr>
      </w:r>
      <w:r w:rsidR="00416909">
        <w:rPr>
          <w:rFonts w:ascii="Corbel" w:hAnsi="Corbel"/>
          <w:lang w:val="en-US"/>
        </w:rPr>
        <w:fldChar w:fldCharType="separate"/>
      </w:r>
      <w:ins w:id="440" w:author="Willems, P.H. (Peter)" w:date="2019-03-27T10:51:00Z">
        <w:r w:rsidR="008115AD">
          <w:rPr>
            <w:rFonts w:ascii="Corbel" w:hAnsi="Corbel"/>
            <w:lang w:val="en-US"/>
          </w:rPr>
          <w:t>3.28</w:t>
        </w:r>
      </w:ins>
      <w:ins w:id="441" w:author="Willems, P.H. (Peter)" w:date="2019-03-26T11:23:00Z">
        <w:r w:rsidR="00416909">
          <w:rPr>
            <w:rFonts w:ascii="Corbel" w:hAnsi="Corbel"/>
            <w:lang w:val="en-US"/>
          </w:rPr>
          <w:fldChar w:fldCharType="end"/>
        </w:r>
      </w:ins>
      <w:del w:id="442" w:author="Willems, P.H. (Peter)" w:date="2019-03-26T11:23:00Z">
        <w:r w:rsidR="00211D0D" w:rsidDel="00416909">
          <w:rPr>
            <w:rStyle w:val="Hyperlink"/>
            <w:rFonts w:ascii="Corbel" w:hAnsi="Corbel"/>
            <w:color w:val="auto"/>
            <w:u w:val="none"/>
            <w:lang w:val="en-US"/>
          </w:rPr>
          <w:fldChar w:fldCharType="begin"/>
        </w:r>
        <w:r w:rsidR="00211D0D" w:rsidDel="00416909">
          <w:rPr>
            <w:rStyle w:val="Hyperlink"/>
            <w:rFonts w:ascii="Corbel" w:hAnsi="Corbel"/>
            <w:color w:val="auto"/>
            <w:u w:val="none"/>
            <w:lang w:val="en-US"/>
          </w:rPr>
          <w:delInstrText xml:space="preserve"> HYPERLINK \l "_userLaMu" </w:delInstrText>
        </w:r>
        <w:r w:rsidR="00211D0D" w:rsidDel="00416909">
          <w:rPr>
            <w:rStyle w:val="Hyperlink"/>
            <w:rFonts w:ascii="Corbel" w:hAnsi="Corbel"/>
            <w:color w:val="auto"/>
            <w:u w:val="none"/>
            <w:lang w:val="en-US"/>
          </w:rPr>
          <w:fldChar w:fldCharType="separate"/>
        </w:r>
        <w:r w:rsidR="0017502E" w:rsidRPr="00530583" w:rsidDel="00416909">
          <w:rPr>
            <w:rStyle w:val="Hyperlink"/>
            <w:rFonts w:ascii="Corbel" w:hAnsi="Corbel"/>
            <w:color w:val="auto"/>
            <w:u w:val="none"/>
            <w:lang w:val="en-US"/>
          </w:rPr>
          <w:delText>3.25</w:delText>
        </w:r>
        <w:r w:rsidR="00211D0D" w:rsidDel="00416909">
          <w:rPr>
            <w:rStyle w:val="Hyperlink"/>
            <w:rFonts w:ascii="Corbel" w:hAnsi="Corbel"/>
            <w:color w:val="auto"/>
            <w:u w:val="none"/>
            <w:lang w:val="en-US"/>
          </w:rPr>
          <w:fldChar w:fldCharType="end"/>
        </w:r>
      </w:del>
      <w:r w:rsidR="0017502E" w:rsidRPr="00530583">
        <w:rPr>
          <w:rFonts w:ascii="Corbel" w:hAnsi="Corbel"/>
          <w:lang w:val="en-US"/>
        </w:rPr>
        <w:t>]</w:t>
      </w:r>
      <w:r w:rsidRPr="00530583">
        <w:rPr>
          <w:rFonts w:ascii="Corbel" w:hAnsi="Corbel"/>
          <w:lang w:val="en-US"/>
        </w:rPr>
        <w:t>, language</w:t>
      </w:r>
      <w:r w:rsidR="0017477B" w:rsidRPr="00530583">
        <w:rPr>
          <w:rFonts w:ascii="Corbel" w:hAnsi="Corbel"/>
          <w:lang w:val="en-US"/>
        </w:rPr>
        <w:t xml:space="preserve"> [</w:t>
      </w:r>
      <w:r w:rsidR="0017477B" w:rsidRPr="00530583">
        <w:rPr>
          <w:rFonts w:ascii="Corbel" w:hAnsi="Corbel"/>
          <w:lang w:val="en-US"/>
        </w:rPr>
        <w:fldChar w:fldCharType="begin"/>
      </w:r>
      <w:r w:rsidR="0017477B"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17477B" w:rsidRPr="00530583">
        <w:rPr>
          <w:rFonts w:ascii="Corbel" w:hAnsi="Corbel"/>
          <w:lang w:val="en-US"/>
        </w:rPr>
      </w:r>
      <w:r w:rsidR="0017477B" w:rsidRPr="00530583">
        <w:rPr>
          <w:rFonts w:ascii="Corbel" w:hAnsi="Corbel"/>
          <w:lang w:val="en-US"/>
        </w:rPr>
        <w:fldChar w:fldCharType="separate"/>
      </w:r>
      <w:ins w:id="443" w:author="Willems, P.H. (Peter)" w:date="2019-03-27T10:51:00Z">
        <w:r w:rsidR="008115AD">
          <w:rPr>
            <w:rFonts w:ascii="Corbel" w:hAnsi="Corbel"/>
            <w:lang w:val="en-US"/>
          </w:rPr>
          <w:t>3.13</w:t>
        </w:r>
      </w:ins>
      <w:del w:id="444" w:author="Willems, P.H. (Peter)" w:date="2019-03-26T11:22:00Z">
        <w:r w:rsidR="000A1418" w:rsidRPr="00530583" w:rsidDel="00207E9A">
          <w:rPr>
            <w:rFonts w:ascii="Corbel" w:hAnsi="Corbel"/>
            <w:lang w:val="en-US"/>
          </w:rPr>
          <w:delText>3.12</w:delText>
        </w:r>
      </w:del>
      <w:r w:rsidR="0017477B" w:rsidRPr="00530583">
        <w:rPr>
          <w:rFonts w:ascii="Corbel" w:hAnsi="Corbel"/>
          <w:lang w:val="en-US"/>
        </w:rPr>
        <w:fldChar w:fldCharType="end"/>
      </w:r>
      <w:r w:rsidR="0017477B" w:rsidRPr="00530583">
        <w:rPr>
          <w:rFonts w:ascii="Corbel" w:hAnsi="Corbel"/>
          <w:lang w:val="en-US"/>
        </w:rPr>
        <w:t>]</w:t>
      </w:r>
      <w:r w:rsidRPr="00530583">
        <w:rPr>
          <w:rFonts w:ascii="Corbel" w:hAnsi="Corbel"/>
          <w:lang w:val="en-US"/>
        </w:rPr>
        <w:t>, category</w:t>
      </w:r>
      <w:r w:rsidR="0017477B" w:rsidRPr="00530583">
        <w:rPr>
          <w:rFonts w:ascii="Corbel" w:hAnsi="Corbel"/>
          <w:lang w:val="en-US"/>
        </w:rPr>
        <w:t xml:space="preserve"> [</w:t>
      </w:r>
      <w:r w:rsidR="0017477B" w:rsidRPr="00530583">
        <w:rPr>
          <w:rFonts w:ascii="Corbel" w:hAnsi="Corbel"/>
          <w:lang w:val="en-US"/>
        </w:rPr>
        <w:fldChar w:fldCharType="begin"/>
      </w:r>
      <w:r w:rsidR="0017477B"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17477B" w:rsidRPr="00530583">
        <w:rPr>
          <w:rFonts w:ascii="Corbel" w:hAnsi="Corbel"/>
          <w:lang w:val="en-US"/>
        </w:rPr>
      </w:r>
      <w:r w:rsidR="0017477B" w:rsidRPr="00530583">
        <w:rPr>
          <w:rFonts w:ascii="Corbel" w:hAnsi="Corbel"/>
          <w:lang w:val="en-US"/>
        </w:rPr>
        <w:fldChar w:fldCharType="separate"/>
      </w:r>
      <w:ins w:id="445" w:author="Willems, P.H. (Peter)" w:date="2019-03-27T10:51:00Z">
        <w:r w:rsidR="008115AD">
          <w:rPr>
            <w:rFonts w:ascii="Corbel" w:hAnsi="Corbel"/>
            <w:lang w:val="en-US"/>
          </w:rPr>
          <w:t>3.3</w:t>
        </w:r>
      </w:ins>
      <w:del w:id="446" w:author="Willems, P.H. (Peter)" w:date="2019-03-26T11:23:00Z">
        <w:r w:rsidR="000A1418" w:rsidRPr="00530583" w:rsidDel="00416909">
          <w:rPr>
            <w:rFonts w:ascii="Corbel" w:hAnsi="Corbel"/>
            <w:lang w:val="en-US"/>
          </w:rPr>
          <w:delText>3.2</w:delText>
        </w:r>
      </w:del>
      <w:r w:rsidR="0017477B" w:rsidRPr="00530583">
        <w:rPr>
          <w:rFonts w:ascii="Corbel" w:hAnsi="Corbel"/>
          <w:lang w:val="en-US"/>
        </w:rPr>
        <w:fldChar w:fldCharType="end"/>
      </w:r>
      <w:r w:rsidR="0017477B" w:rsidRPr="00530583">
        <w:rPr>
          <w:rFonts w:ascii="Corbel" w:hAnsi="Corbel"/>
          <w:lang w:val="en-US"/>
        </w:rPr>
        <w:t>]</w:t>
      </w:r>
      <w:r w:rsidRPr="00530583">
        <w:rPr>
          <w:rFonts w:ascii="Corbel" w:hAnsi="Corbel"/>
          <w:lang w:val="en-US"/>
        </w:rPr>
        <w:t>, helpInfo</w:t>
      </w:r>
      <w:r w:rsidR="0017477B" w:rsidRPr="00530583">
        <w:rPr>
          <w:rFonts w:ascii="Corbel" w:hAnsi="Corbel"/>
          <w:lang w:val="en-US"/>
        </w:rPr>
        <w:t xml:space="preserve"> [</w:t>
      </w:r>
      <w:r w:rsidR="0017477B" w:rsidRPr="00530583">
        <w:rPr>
          <w:rFonts w:ascii="Corbel" w:hAnsi="Corbel"/>
          <w:lang w:val="en-US"/>
        </w:rPr>
        <w:fldChar w:fldCharType="begin"/>
      </w:r>
      <w:r w:rsidR="0017477B"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17477B" w:rsidRPr="00530583">
        <w:rPr>
          <w:rFonts w:ascii="Corbel" w:hAnsi="Corbel"/>
          <w:lang w:val="en-US"/>
        </w:rPr>
      </w:r>
      <w:r w:rsidR="0017477B" w:rsidRPr="00530583">
        <w:rPr>
          <w:rFonts w:ascii="Corbel" w:hAnsi="Corbel"/>
          <w:lang w:val="en-US"/>
        </w:rPr>
        <w:fldChar w:fldCharType="separate"/>
      </w:r>
      <w:ins w:id="447" w:author="Willems, P.H. (Peter)" w:date="2019-03-27T10:51:00Z">
        <w:r w:rsidR="008115AD">
          <w:rPr>
            <w:rFonts w:ascii="Corbel" w:hAnsi="Corbel"/>
            <w:lang w:val="en-US"/>
          </w:rPr>
          <w:t>3.10</w:t>
        </w:r>
      </w:ins>
      <w:del w:id="448" w:author="Willems, P.H. (Peter)" w:date="2019-03-26T11:23:00Z">
        <w:r w:rsidR="000A1418" w:rsidRPr="00530583" w:rsidDel="00416909">
          <w:rPr>
            <w:rFonts w:ascii="Corbel" w:hAnsi="Corbel"/>
            <w:lang w:val="en-US"/>
          </w:rPr>
          <w:delText>3.9</w:delText>
        </w:r>
      </w:del>
      <w:r w:rsidR="0017477B" w:rsidRPr="00530583">
        <w:rPr>
          <w:rFonts w:ascii="Corbel" w:hAnsi="Corbel"/>
          <w:lang w:val="en-US"/>
        </w:rPr>
        <w:fldChar w:fldCharType="end"/>
      </w:r>
      <w:r w:rsidR="0017477B" w:rsidRPr="00530583">
        <w:rPr>
          <w:rFonts w:ascii="Corbel" w:hAnsi="Corbel"/>
          <w:lang w:val="en-US"/>
        </w:rPr>
        <w:t>]</w:t>
      </w:r>
      <w:r w:rsidRPr="00530583">
        <w:rPr>
          <w:rFonts w:ascii="Corbel" w:hAnsi="Corbel"/>
          <w:lang w:val="en-US"/>
        </w:rPr>
        <w:t xml:space="preserve">, code </w:t>
      </w:r>
      <w:r w:rsidR="0017477B" w:rsidRPr="00530583">
        <w:rPr>
          <w:rFonts w:ascii="Corbel" w:hAnsi="Corbel"/>
          <w:lang w:val="en-US"/>
        </w:rPr>
        <w:t>[</w:t>
      </w:r>
      <w:r w:rsidR="0017477B" w:rsidRPr="00530583">
        <w:rPr>
          <w:rFonts w:ascii="Corbel" w:hAnsi="Corbel"/>
        </w:rPr>
        <w:fldChar w:fldCharType="begin"/>
      </w:r>
      <w:r w:rsidR="0017477B"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17477B" w:rsidRPr="00530583">
        <w:rPr>
          <w:rFonts w:ascii="Corbel" w:hAnsi="Corbel"/>
        </w:rPr>
      </w:r>
      <w:r w:rsidR="0017477B" w:rsidRPr="00530583">
        <w:rPr>
          <w:rFonts w:ascii="Corbel" w:hAnsi="Corbel"/>
        </w:rPr>
        <w:fldChar w:fldCharType="separate"/>
      </w:r>
      <w:ins w:id="449" w:author="Willems, P.H. (Peter)" w:date="2019-03-27T10:51:00Z">
        <w:r w:rsidR="008115AD">
          <w:rPr>
            <w:rFonts w:ascii="Corbel" w:hAnsi="Corbel"/>
            <w:lang w:val="en-US"/>
          </w:rPr>
          <w:t>3.4</w:t>
        </w:r>
      </w:ins>
      <w:del w:id="450" w:author="Willems, P.H. (Peter)" w:date="2019-03-26T11:23:00Z">
        <w:r w:rsidR="000A1418" w:rsidRPr="00530583" w:rsidDel="00416909">
          <w:rPr>
            <w:rFonts w:ascii="Corbel" w:hAnsi="Corbel"/>
            <w:lang w:val="en-US"/>
          </w:rPr>
          <w:delText>3.3</w:delText>
        </w:r>
      </w:del>
      <w:r w:rsidR="0017477B" w:rsidRPr="00530583">
        <w:rPr>
          <w:rFonts w:ascii="Corbel" w:hAnsi="Corbel"/>
        </w:rPr>
        <w:fldChar w:fldCharType="end"/>
      </w:r>
      <w:r w:rsidR="0017477B" w:rsidRPr="00530583">
        <w:rPr>
          <w:rFonts w:ascii="Corbel" w:hAnsi="Corbel"/>
          <w:lang w:val="en-US"/>
        </w:rPr>
        <w:t>]</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complexElements </w:t>
      </w:r>
      <w:r w:rsidR="00DD3C03" w:rsidRPr="00530583">
        <w:rPr>
          <w:rFonts w:ascii="Corbel" w:hAnsi="Corbel"/>
          <w:lang w:val="en-US"/>
        </w:rPr>
        <w:t>[</w:t>
      </w:r>
      <w:r w:rsidR="00DD3C03" w:rsidRPr="00530583">
        <w:rPr>
          <w:rFonts w:ascii="Corbel" w:hAnsi="Corbel"/>
        </w:rPr>
        <w:fldChar w:fldCharType="begin"/>
      </w:r>
      <w:r w:rsidR="00DD3C03" w:rsidRPr="00530583">
        <w:rPr>
          <w:rFonts w:ascii="Corbel" w:hAnsi="Corbel"/>
          <w:lang w:val="en-US"/>
        </w:rPr>
        <w:instrText xml:space="preserve"> REF _Ref299463079 \w \h </w:instrText>
      </w:r>
      <w:r w:rsidR="00BD7433" w:rsidRPr="00530583">
        <w:rPr>
          <w:rFonts w:ascii="Corbel" w:hAnsi="Corbel"/>
          <w:lang w:val="en-US"/>
        </w:rPr>
        <w:instrText xml:space="preserve"> \* MERGEFORMAT </w:instrText>
      </w:r>
      <w:r w:rsidR="00DD3C03" w:rsidRPr="00530583">
        <w:rPr>
          <w:rFonts w:ascii="Corbel" w:hAnsi="Corbel"/>
        </w:rPr>
      </w:r>
      <w:r w:rsidR="00DD3C03" w:rsidRPr="00530583">
        <w:rPr>
          <w:rFonts w:ascii="Corbel" w:hAnsi="Corbel"/>
        </w:rPr>
        <w:fldChar w:fldCharType="separate"/>
      </w:r>
      <w:r w:rsidR="008115AD">
        <w:rPr>
          <w:rFonts w:ascii="Corbel" w:hAnsi="Corbel"/>
          <w:lang w:val="en-US"/>
        </w:rPr>
        <w:t>4.1</w:t>
      </w:r>
      <w:r w:rsidR="00DD3C03" w:rsidRPr="00530583">
        <w:rPr>
          <w:rFonts w:ascii="Corbel" w:hAnsi="Corbel"/>
        </w:rPr>
        <w:fldChar w:fldCharType="end"/>
      </w:r>
      <w:r w:rsidR="00DD3C03" w:rsidRPr="00530583">
        <w:rPr>
          <w:rFonts w:ascii="Corbel" w:hAnsi="Corbel"/>
          <w:lang w:val="en-US"/>
        </w:rPr>
        <w:t>]</w:t>
      </w:r>
    </w:p>
    <w:p w14:paraId="4ADB620F"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pPr>
      <w:r w:rsidRPr="0000104B">
        <w:t>ENTITY AppendixType;</w:t>
      </w:r>
      <w:r w:rsidRPr="0000104B">
        <w:tab/>
        <w:t>--</w:t>
      </w:r>
      <w:r w:rsidRPr="0000104B">
        <w:tab/>
        <w:t xml:space="preserve">Een AppendixType bevat de definitie van een bijlage. Welke gegevens bijgehouden worden bij een bijlage is te </w:t>
      </w:r>
      <w:r w:rsidR="00A860C8" w:rsidRPr="0000104B">
        <w:t>definiëren</w:t>
      </w:r>
      <w:r w:rsidRPr="0000104B">
        <w:t xml:space="preserve"> in het xml veld.</w:t>
      </w:r>
    </w:p>
    <w:p w14:paraId="4ADB6210"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11"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4B1251" w:rsidRPr="0000104B">
        <w:rPr>
          <w:lang w:val="en-US"/>
        </w:rPr>
        <w:t xml:space="preserve">OPTIONAL </w:t>
      </w:r>
      <w:r w:rsidRPr="0000104B">
        <w:rPr>
          <w:lang w:val="en-US"/>
        </w:rPr>
        <w:t>DATETIME;</w:t>
      </w:r>
    </w:p>
    <w:p w14:paraId="4ADB6212"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4B1251" w:rsidRPr="0000104B">
        <w:rPr>
          <w:lang w:val="en-US"/>
        </w:rPr>
        <w:t xml:space="preserve">OPTIONAL </w:t>
      </w:r>
      <w:r w:rsidRPr="0000104B">
        <w:rPr>
          <w:lang w:val="en-US"/>
        </w:rPr>
        <w:t>DATETIME;</w:t>
      </w:r>
    </w:p>
    <w:p w14:paraId="4ADB6213"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4B1251" w:rsidRPr="0000104B">
        <w:rPr>
          <w:lang w:val="en-US"/>
        </w:rPr>
        <w:t xml:space="preserve">OPTIONAL </w:t>
      </w:r>
      <w:r w:rsidRPr="0000104B">
        <w:rPr>
          <w:lang w:val="en-US"/>
        </w:rPr>
        <w:t>STRING;</w:t>
      </w:r>
    </w:p>
    <w:p w14:paraId="4ADB6214"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dateLaMu </w:t>
      </w:r>
      <w:r w:rsidRPr="0000104B">
        <w:rPr>
          <w:lang w:val="en-US"/>
        </w:rPr>
        <w:t xml:space="preserve">: </w:t>
      </w:r>
      <w:r w:rsidR="004B1251" w:rsidRPr="0000104B">
        <w:rPr>
          <w:lang w:val="en-US"/>
        </w:rPr>
        <w:t xml:space="preserve">OPTIONAL </w:t>
      </w:r>
      <w:r w:rsidRPr="0000104B">
        <w:rPr>
          <w:lang w:val="en-US"/>
        </w:rPr>
        <w:t>DATETIME;</w:t>
      </w:r>
    </w:p>
    <w:p w14:paraId="4ADB6215"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4B1251" w:rsidRPr="0000104B">
        <w:rPr>
          <w:lang w:val="en-US"/>
        </w:rPr>
        <w:t xml:space="preserve">OPTIONAL </w:t>
      </w:r>
      <w:r w:rsidRPr="0000104B">
        <w:rPr>
          <w:lang w:val="en-US"/>
        </w:rPr>
        <w:t>STRING;</w:t>
      </w:r>
    </w:p>
    <w:p w14:paraId="4ADB6216"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17"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218"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19"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21A"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1B"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21C" w14:textId="77777777" w:rsidR="00EC2E5E" w:rsidRPr="0000104B" w:rsidRDefault="00EC2E5E" w:rsidP="00EC2E5E">
      <w:pPr>
        <w:pStyle w:val="Reedsopgemaaktetekst"/>
        <w:pBdr>
          <w:top w:val="single" w:sz="4" w:space="4" w:color="auto"/>
          <w:left w:val="single" w:sz="4" w:space="4" w:color="auto"/>
          <w:bottom w:val="single" w:sz="4" w:space="4" w:color="auto"/>
          <w:right w:val="single" w:sz="4" w:space="4" w:color="auto"/>
        </w:pBdr>
        <w:ind w:left="567" w:right="567"/>
        <w:rPr>
          <w:rFonts w:eastAsia="Times New Roman"/>
          <w:kern w:val="0"/>
        </w:rPr>
      </w:pPr>
      <w:r w:rsidRPr="0000104B">
        <w:t>END_ENTITY;</w:t>
      </w:r>
    </w:p>
    <w:p w14:paraId="4ADB621D" w14:textId="77777777" w:rsidR="00EC2E5E" w:rsidRPr="00530583" w:rsidRDefault="00EC2E5E">
      <w:pPr>
        <w:pStyle w:val="Plattetekst"/>
        <w:rPr>
          <w:rFonts w:ascii="Corbel" w:hAnsi="Corbel"/>
        </w:rPr>
      </w:pPr>
    </w:p>
    <w:p w14:paraId="4ADB621E" w14:textId="69DC0A7E" w:rsidR="00EB0E08" w:rsidRPr="00530583" w:rsidRDefault="00A840D4">
      <w:pPr>
        <w:pStyle w:val="Plattetekst"/>
        <w:rPr>
          <w:rFonts w:ascii="Corbel" w:hAnsi="Corbel"/>
        </w:rPr>
      </w:pPr>
      <w:r w:rsidRPr="00530583">
        <w:rPr>
          <w:rFonts w:ascii="Corbel" w:hAnsi="Corbel"/>
        </w:rPr>
        <w:t>Een AppendixType bevat de definitie van een bijlage. Welke gegevens bijgehouden worden bij een bijlage is</w:t>
      </w:r>
      <w:r w:rsidR="00EB0E08" w:rsidRPr="00530583">
        <w:rPr>
          <w:rFonts w:ascii="Corbel" w:hAnsi="Corbel"/>
        </w:rPr>
        <w:t xml:space="preserve"> te definiëren in </w:t>
      </w:r>
      <w:r w:rsidR="005E6266" w:rsidRPr="00530583">
        <w:rPr>
          <w:rFonts w:ascii="Corbel" w:hAnsi="Corbel"/>
        </w:rPr>
        <w:t>de complexElements [</w:t>
      </w:r>
      <w:r w:rsidR="005E6266" w:rsidRPr="00530583">
        <w:rPr>
          <w:rFonts w:ascii="Corbel" w:hAnsi="Corbel"/>
        </w:rPr>
        <w:fldChar w:fldCharType="begin"/>
      </w:r>
      <w:r w:rsidR="005E6266" w:rsidRPr="00530583">
        <w:rPr>
          <w:rFonts w:ascii="Corbel" w:hAnsi="Corbel"/>
        </w:rPr>
        <w:instrText xml:space="preserve"> REF _Ref299539546 \r \h </w:instrText>
      </w:r>
      <w:r w:rsidR="00BD7433" w:rsidRPr="00530583">
        <w:rPr>
          <w:rFonts w:ascii="Corbel" w:hAnsi="Corbel"/>
        </w:rPr>
        <w:instrText xml:space="preserve"> \* MERGEFORMAT </w:instrText>
      </w:r>
      <w:r w:rsidR="005E6266" w:rsidRPr="00530583">
        <w:rPr>
          <w:rFonts w:ascii="Corbel" w:hAnsi="Corbel"/>
        </w:rPr>
      </w:r>
      <w:r w:rsidR="005E6266" w:rsidRPr="00530583">
        <w:rPr>
          <w:rFonts w:ascii="Corbel" w:hAnsi="Corbel"/>
        </w:rPr>
        <w:fldChar w:fldCharType="separate"/>
      </w:r>
      <w:r w:rsidR="008115AD">
        <w:rPr>
          <w:rFonts w:ascii="Corbel" w:hAnsi="Corbel"/>
        </w:rPr>
        <w:t>4.3</w:t>
      </w:r>
      <w:r w:rsidR="005E6266" w:rsidRPr="00530583">
        <w:rPr>
          <w:rFonts w:ascii="Corbel" w:hAnsi="Corbel"/>
        </w:rPr>
        <w:fldChar w:fldCharType="end"/>
      </w:r>
      <w:r w:rsidR="005E6266" w:rsidRPr="00530583">
        <w:rPr>
          <w:rFonts w:ascii="Corbel" w:hAnsi="Corbel"/>
        </w:rPr>
        <w:t>]</w:t>
      </w:r>
      <w:r w:rsidR="00EB0E08" w:rsidRPr="00530583">
        <w:rPr>
          <w:rFonts w:ascii="Corbel" w:hAnsi="Corbel"/>
        </w:rPr>
        <w:t xml:space="preserve"> veld.</w:t>
      </w:r>
    </w:p>
    <w:p w14:paraId="4ADB621F" w14:textId="77777777" w:rsidR="00A840D4" w:rsidRPr="00530583" w:rsidRDefault="00A840D4">
      <w:pPr>
        <w:pStyle w:val="Plattetekst"/>
        <w:rPr>
          <w:rFonts w:ascii="Corbel" w:hAnsi="Corbel"/>
        </w:rPr>
      </w:pPr>
      <w:r w:rsidRPr="00530583">
        <w:rPr>
          <w:rFonts w:ascii="Corbel" w:hAnsi="Corbel"/>
        </w:rPr>
        <w:t xml:space="preserve">Simpel voorbeeld: </w:t>
      </w:r>
    </w:p>
    <w:p w14:paraId="4ADB622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&lt;AppendixType id="StandardAppendixType"&gt;</w:t>
      </w:r>
    </w:p>
    <w:p w14:paraId="4ADB622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t xml:space="preserve">  </w:t>
      </w:r>
      <w:r w:rsidRPr="0000104B">
        <w:rPr>
          <w:lang w:val="fr-FR"/>
        </w:rPr>
        <w:t>&lt;description&gt;Standaard appendix type&lt;/description&gt;</w:t>
      </w:r>
    </w:p>
    <w:p w14:paraId="4ADB622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fr-FR"/>
        </w:rPr>
        <w:t xml:space="preserve">  </w:t>
      </w:r>
      <w:r w:rsidRPr="0000104B">
        <w:rPr>
          <w:lang w:val="de-DE"/>
        </w:rPr>
        <w:t>&lt;startDate&gt;20</w:t>
      </w:r>
      <w:r w:rsidR="002E755C" w:rsidRPr="0000104B">
        <w:rPr>
          <w:lang w:val="de-DE"/>
        </w:rPr>
        <w:t>11</w:t>
      </w:r>
      <w:r w:rsidRPr="0000104B">
        <w:rPr>
          <w:lang w:val="de-DE"/>
        </w:rPr>
        <w:t>-01-23T00:00:00Z&lt;/startDate&gt;</w:t>
      </w:r>
    </w:p>
    <w:p w14:paraId="4ADB622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&lt;endDate&gt;20</w:t>
      </w:r>
      <w:r w:rsidR="002E755C" w:rsidRPr="0000104B">
        <w:rPr>
          <w:lang w:val="de-DE"/>
        </w:rPr>
        <w:t>11</w:t>
      </w:r>
      <w:r w:rsidRPr="0000104B">
        <w:rPr>
          <w:lang w:val="de-DE"/>
        </w:rPr>
        <w:t>-12-31T00:00:00Z&lt;/endDate&gt;</w:t>
      </w:r>
    </w:p>
    <w:p w14:paraId="4ADB622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22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F1764E" w:rsidRPr="0000104B">
        <w:rPr>
          <w:lang w:val="de-DE"/>
        </w:rPr>
        <w:t>dateLaMu</w:t>
      </w:r>
      <w:r w:rsidRPr="0000104B">
        <w:rPr>
          <w:lang w:val="de-DE"/>
        </w:rPr>
        <w:t>&gt;20</w:t>
      </w:r>
      <w:r w:rsidR="002E755C" w:rsidRPr="0000104B">
        <w:rPr>
          <w:lang w:val="de-DE"/>
        </w:rPr>
        <w:t>11</w:t>
      </w:r>
      <w:r w:rsidRPr="0000104B">
        <w:rPr>
          <w:lang w:val="de-DE"/>
        </w:rPr>
        <w:t>-01-23T00:00:00Z&lt;/</w:t>
      </w:r>
      <w:r w:rsidR="00F1764E" w:rsidRPr="0000104B">
        <w:rPr>
          <w:lang w:val="de-DE"/>
        </w:rPr>
        <w:t>dateLaMu</w:t>
      </w:r>
      <w:r w:rsidRPr="0000104B">
        <w:rPr>
          <w:lang w:val="de-DE"/>
        </w:rPr>
        <w:t>&gt;</w:t>
      </w:r>
    </w:p>
    <w:p w14:paraId="4ADB622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F1764E" w:rsidRPr="0000104B">
        <w:rPr>
          <w:lang w:val="de-DE"/>
        </w:rPr>
        <w:t>userLaMu</w:t>
      </w:r>
      <w:r w:rsidRPr="0000104B">
        <w:rPr>
          <w:lang w:val="de-DE"/>
        </w:rPr>
        <w:t>&gt;</w:t>
      </w:r>
      <w:r w:rsidR="002E755C" w:rsidRPr="0000104B">
        <w:rPr>
          <w:lang w:val="de-DE"/>
        </w:rPr>
        <w:t>Peter Bonsma</w:t>
      </w:r>
      <w:r w:rsidRPr="0000104B">
        <w:rPr>
          <w:lang w:val="de-DE"/>
        </w:rPr>
        <w:t>&lt;/</w:t>
      </w:r>
      <w:r w:rsidR="00F1764E" w:rsidRPr="0000104B">
        <w:rPr>
          <w:lang w:val="de-DE"/>
        </w:rPr>
        <w:t>userLaMu</w:t>
      </w:r>
      <w:r w:rsidRPr="0000104B">
        <w:rPr>
          <w:lang w:val="de-DE"/>
        </w:rPr>
        <w:t>&gt;</w:t>
      </w:r>
    </w:p>
    <w:p w14:paraId="4ADB622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&lt;/AppendixType&gt;</w:t>
      </w:r>
    </w:p>
    <w:p w14:paraId="4ADB6228" w14:textId="77777777" w:rsidR="00A840D4" w:rsidRPr="001D28DA" w:rsidRDefault="00A840D4" w:rsidP="000D7911">
      <w:pPr>
        <w:pStyle w:val="Kop2"/>
        <w:rPr>
          <w:rFonts w:ascii="Corbel" w:hAnsi="Corbel"/>
          <w:highlight w:val="yellow"/>
          <w:lang w:val="en-US"/>
          <w:rPrChange w:id="451" w:author="Willems, P.H. (Peter)" w:date="2019-03-26T10:49:00Z">
            <w:rPr>
              <w:rFonts w:ascii="Corbel" w:hAnsi="Corbel"/>
              <w:lang w:val="en-US"/>
            </w:rPr>
          </w:rPrChange>
        </w:rPr>
      </w:pPr>
      <w:bookmarkStart w:id="452" w:name="ComplexElementType"/>
      <w:bookmarkStart w:id="453" w:name="_Ref299519559"/>
      <w:bookmarkStart w:id="454" w:name="_Ref299520129"/>
      <w:bookmarkStart w:id="455" w:name="_Ref299520986"/>
      <w:bookmarkStart w:id="456" w:name="_Ref299521078"/>
      <w:bookmarkStart w:id="457" w:name="_Ref299521211"/>
      <w:bookmarkStart w:id="458" w:name="_Toc4491537"/>
      <w:bookmarkEnd w:id="452"/>
      <w:r w:rsidRPr="001D28DA">
        <w:rPr>
          <w:rFonts w:ascii="Corbel" w:hAnsi="Corbel"/>
          <w:highlight w:val="yellow"/>
          <w:lang w:val="en-US"/>
          <w:rPrChange w:id="459" w:author="Willems, P.H. (Peter)" w:date="2019-03-26T10:49:00Z">
            <w:rPr>
              <w:rFonts w:ascii="Corbel" w:hAnsi="Corbel"/>
              <w:lang w:val="en-US"/>
            </w:rPr>
          </w:rPrChange>
        </w:rPr>
        <w:t>ComplexElementType</w:t>
      </w:r>
      <w:bookmarkEnd w:id="453"/>
      <w:bookmarkEnd w:id="454"/>
      <w:bookmarkEnd w:id="455"/>
      <w:bookmarkEnd w:id="456"/>
      <w:bookmarkEnd w:id="457"/>
      <w:bookmarkEnd w:id="458"/>
      <w:r w:rsidRPr="001D28DA">
        <w:rPr>
          <w:rFonts w:ascii="Corbel" w:hAnsi="Corbel"/>
          <w:highlight w:val="yellow"/>
          <w:lang w:val="en-US"/>
          <w:rPrChange w:id="460" w:author="Willems, P.H. (Peter)" w:date="2019-03-26T10:49:00Z">
            <w:rPr>
              <w:rFonts w:ascii="Corbel" w:hAnsi="Corbel"/>
              <w:lang w:val="en-US"/>
            </w:rPr>
          </w:rPrChange>
        </w:rPr>
        <w:t xml:space="preserve"> </w:t>
      </w:r>
    </w:p>
    <w:p w14:paraId="4ADB6229" w14:textId="2205472D"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00BC6C20" w:rsidRPr="00530583">
        <w:rPr>
          <w:rFonts w:ascii="Corbel" w:hAnsi="Corbel"/>
          <w:lang w:val="en-US"/>
        </w:rPr>
        <w:t xml:space="preserve"> 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461" w:author="Willems, P.H. (Peter)" w:date="2019-03-27T10:51:00Z">
        <w:r w:rsidR="008115AD">
          <w:rPr>
            <w:rFonts w:ascii="Corbel" w:hAnsi="Corbel"/>
            <w:lang w:val="en-US"/>
          </w:rPr>
          <w:t>3.7</w:t>
        </w:r>
      </w:ins>
      <w:del w:id="462" w:author="Willems, P.H. (Peter)" w:date="2019-03-26T11:24:00Z">
        <w:r w:rsidR="000A1418" w:rsidRPr="00530583" w:rsidDel="00FB52A8">
          <w:rPr>
            <w:rFonts w:ascii="Corbel" w:hAnsi="Corbel"/>
            <w:lang w:val="en-US"/>
          </w:rPr>
          <w:delText>3.6</w:delText>
        </w:r>
      </w:del>
      <w:r w:rsidR="00BC6C20" w:rsidRPr="00530583">
        <w:rPr>
          <w:rFonts w:ascii="Corbel" w:hAnsi="Corbel"/>
          <w:lang w:val="en-US"/>
        </w:rPr>
        <w:fldChar w:fldCharType="end"/>
      </w:r>
      <w:r w:rsidR="00BB5E35" w:rsidRPr="00530583">
        <w:rPr>
          <w:rFonts w:ascii="Corbel" w:hAnsi="Corbel"/>
          <w:lang w:val="en-US"/>
        </w:rPr>
        <w:t>], 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463" w:author="Willems, P.H. (Peter)" w:date="2019-03-27T10:51:00Z">
        <w:r w:rsidR="008115AD">
          <w:rPr>
            <w:rFonts w:ascii="Corbel" w:hAnsi="Corbel"/>
            <w:lang w:val="en-US"/>
          </w:rPr>
          <w:t>3.26</w:t>
        </w:r>
      </w:ins>
      <w:del w:id="464" w:author="Willems, P.H. (Peter)" w:date="2019-03-26T11:25:00Z">
        <w:r w:rsidR="000A1418" w:rsidRPr="00530583" w:rsidDel="00E01F5D">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471D05" w:rsidRPr="00530583">
        <w:rPr>
          <w:rFonts w:ascii="Corbel" w:hAnsi="Corbel"/>
          <w:lang w:val="en-US"/>
        </w:rPr>
        <w:t>endDate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465" w:author="Willems, P.H. (Peter)" w:date="2019-03-27T10:51:00Z">
        <w:r w:rsidR="008115AD">
          <w:rPr>
            <w:rFonts w:ascii="Corbel" w:hAnsi="Corbel"/>
            <w:lang w:val="en-US"/>
          </w:rPr>
          <w:t>3.8</w:t>
        </w:r>
      </w:ins>
      <w:del w:id="466" w:author="Willems, P.H. (Peter)" w:date="2019-03-26T11:25:00Z">
        <w:r w:rsidR="000A1418" w:rsidRPr="00530583" w:rsidDel="00475F64">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 xml:space="preserve">], </w:t>
      </w:r>
      <w:r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467" w:author="Willems, P.H. (Peter)" w:date="2019-03-27T10:51:00Z">
        <w:r w:rsidR="008115AD">
          <w:rPr>
            <w:rFonts w:ascii="Corbel" w:hAnsi="Corbel"/>
            <w:lang w:val="en-US"/>
          </w:rPr>
          <w:t>3.27</w:t>
        </w:r>
      </w:ins>
      <w:del w:id="468"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F1764E"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469" w:author="Willems, P.H. (Peter)" w:date="2019-03-27T10:51:00Z">
        <w:r w:rsidR="008115AD">
          <w:rPr>
            <w:rFonts w:ascii="Corbel" w:hAnsi="Corbel"/>
            <w:lang w:val="en-US"/>
          </w:rPr>
          <w:t>3.5</w:t>
        </w:r>
      </w:ins>
      <w:del w:id="470"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F1764E" w:rsidRPr="00530583">
        <w:rPr>
          <w:rFonts w:ascii="Corbel" w:hAnsi="Corbel"/>
          <w:lang w:val="en-US"/>
        </w:rPr>
        <w:t>userLaMu</w:t>
      </w:r>
      <w:r w:rsidR="0017502E" w:rsidRPr="00530583">
        <w:rPr>
          <w:rFonts w:ascii="Corbel" w:hAnsi="Corbel"/>
          <w:lang w:val="en-US"/>
        </w:rPr>
        <w:t xml:space="preserve"> [</w:t>
      </w:r>
      <w:ins w:id="471" w:author="Willems, P.H. (Peter)" w:date="2019-03-26T11:26:00Z">
        <w:r w:rsidR="00860689">
          <w:rPr>
            <w:rFonts w:ascii="Corbel" w:hAnsi="Corbel"/>
            <w:lang w:val="en-US"/>
          </w:rPr>
          <w:fldChar w:fldCharType="begin"/>
        </w:r>
        <w:r w:rsidR="00860689">
          <w:rPr>
            <w:rFonts w:ascii="Corbel" w:hAnsi="Corbel"/>
            <w:lang w:val="en-US"/>
          </w:rPr>
          <w:instrText xml:space="preserve"> REF _Ref401308395 \r \h </w:instrText>
        </w:r>
      </w:ins>
      <w:r w:rsidR="00860689">
        <w:rPr>
          <w:rFonts w:ascii="Corbel" w:hAnsi="Corbel"/>
          <w:lang w:val="en-US"/>
        </w:rPr>
      </w:r>
      <w:r w:rsidR="00860689">
        <w:rPr>
          <w:rFonts w:ascii="Corbel" w:hAnsi="Corbel"/>
          <w:lang w:val="en-US"/>
        </w:rPr>
        <w:fldChar w:fldCharType="separate"/>
      </w:r>
      <w:ins w:id="472" w:author="Willems, P.H. (Peter)" w:date="2019-03-27T10:51:00Z">
        <w:r w:rsidR="008115AD">
          <w:rPr>
            <w:rFonts w:ascii="Corbel" w:hAnsi="Corbel"/>
            <w:lang w:val="en-US"/>
          </w:rPr>
          <w:t>3.28</w:t>
        </w:r>
      </w:ins>
      <w:ins w:id="473" w:author="Willems, P.H. (Peter)" w:date="2019-03-26T11:26:00Z">
        <w:r w:rsidR="00860689">
          <w:rPr>
            <w:rFonts w:ascii="Corbel" w:hAnsi="Corbel"/>
            <w:lang w:val="en-US"/>
          </w:rPr>
          <w:fldChar w:fldCharType="end"/>
        </w:r>
      </w:ins>
      <w:del w:id="474" w:author="Willems, P.H. (Peter)" w:date="2019-03-26T11:26:00Z">
        <w:r w:rsidR="00211D0D" w:rsidDel="00475F64">
          <w:rPr>
            <w:rStyle w:val="Hyperlink"/>
            <w:rFonts w:ascii="Corbel" w:hAnsi="Corbel"/>
            <w:color w:val="auto"/>
            <w:u w:val="none"/>
            <w:lang w:val="en-US"/>
          </w:rPr>
          <w:fldChar w:fldCharType="begin"/>
        </w:r>
        <w:r w:rsidR="00211D0D" w:rsidDel="00475F64">
          <w:rPr>
            <w:rStyle w:val="Hyperlink"/>
            <w:rFonts w:ascii="Corbel" w:hAnsi="Corbel"/>
            <w:color w:val="auto"/>
            <w:u w:val="none"/>
            <w:lang w:val="en-US"/>
          </w:rPr>
          <w:delInstrText xml:space="preserve"> HYPERLINK \l "_userLaMu" </w:delInstrText>
        </w:r>
        <w:r w:rsidR="00211D0D" w:rsidDel="00475F64">
          <w:rPr>
            <w:rStyle w:val="Hyperlink"/>
            <w:rFonts w:ascii="Corbel" w:hAnsi="Corbel"/>
            <w:color w:val="auto"/>
            <w:u w:val="none"/>
            <w:lang w:val="en-US"/>
          </w:rPr>
          <w:fldChar w:fldCharType="separate"/>
        </w:r>
        <w:r w:rsidR="0017502E" w:rsidRPr="00530583" w:rsidDel="00475F64">
          <w:rPr>
            <w:rStyle w:val="Hyperlink"/>
            <w:rFonts w:ascii="Corbel" w:hAnsi="Corbel"/>
            <w:color w:val="auto"/>
            <w:u w:val="none"/>
            <w:lang w:val="en-US"/>
          </w:rPr>
          <w:delText>3.25</w:delText>
        </w:r>
        <w:r w:rsidR="00211D0D" w:rsidDel="00475F64">
          <w:rPr>
            <w:rStyle w:val="Hyperlink"/>
            <w:rFonts w:ascii="Corbel" w:hAnsi="Corbel"/>
            <w:color w:val="auto"/>
            <w:u w:val="none"/>
            <w:lang w:val="en-US"/>
          </w:rPr>
          <w:fldChar w:fldCharType="end"/>
        </w:r>
      </w:del>
      <w:r w:rsidR="0017502E" w:rsidRPr="00530583">
        <w:rPr>
          <w:rFonts w:ascii="Corbel" w:hAnsi="Corbel"/>
          <w:lang w:val="en-US"/>
        </w:rPr>
        <w:t>]</w:t>
      </w:r>
      <w:r w:rsidR="00C20EB9" w:rsidRPr="00530583">
        <w:rPr>
          <w:rFonts w:ascii="Corbel" w:hAnsi="Corbel"/>
          <w:lang w:val="en-US"/>
        </w:rPr>
        <w:t xml:space="preserve">, </w:t>
      </w:r>
      <w:r w:rsidR="00DD3C03" w:rsidRPr="00530583">
        <w:rPr>
          <w:rFonts w:ascii="Corbel" w:hAnsi="Corbel"/>
          <w:lang w:val="en-US"/>
        </w:rPr>
        <w:t>language [</w:t>
      </w:r>
      <w:r w:rsidR="00DD3C03" w:rsidRPr="00530583">
        <w:rPr>
          <w:rFonts w:ascii="Corbel" w:hAnsi="Corbel"/>
          <w:lang w:val="en-US"/>
        </w:rPr>
        <w:fldChar w:fldCharType="begin"/>
      </w:r>
      <w:r w:rsidR="00DD3C03"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475" w:author="Willems, P.H. (Peter)" w:date="2019-03-27T10:51:00Z">
        <w:r w:rsidR="008115AD">
          <w:rPr>
            <w:rFonts w:ascii="Corbel" w:hAnsi="Corbel"/>
            <w:lang w:val="en-US"/>
          </w:rPr>
          <w:t>3.13</w:t>
        </w:r>
      </w:ins>
      <w:del w:id="476" w:author="Willems, P.H. (Peter)" w:date="2019-03-26T11:25:00Z">
        <w:r w:rsidR="000A1418" w:rsidRPr="00530583" w:rsidDel="00475F64">
          <w:rPr>
            <w:rFonts w:ascii="Corbel" w:hAnsi="Corbel"/>
            <w:lang w:val="en-US"/>
          </w:rPr>
          <w:delText>3.12</w:delText>
        </w:r>
      </w:del>
      <w:r w:rsidR="00DD3C03" w:rsidRPr="00530583">
        <w:rPr>
          <w:rFonts w:ascii="Corbel" w:hAnsi="Corbel"/>
          <w:lang w:val="en-US"/>
        </w:rPr>
        <w:fldChar w:fldCharType="end"/>
      </w:r>
      <w:r w:rsidR="00DD3C03" w:rsidRPr="00530583">
        <w:rPr>
          <w:rFonts w:ascii="Corbel" w:hAnsi="Corbel"/>
          <w:lang w:val="en-US"/>
        </w:rPr>
        <w:t>], category [</w:t>
      </w:r>
      <w:r w:rsidR="00DD3C03" w:rsidRPr="00530583">
        <w:rPr>
          <w:rFonts w:ascii="Corbel" w:hAnsi="Corbel"/>
          <w:lang w:val="en-US"/>
        </w:rPr>
        <w:fldChar w:fldCharType="begin"/>
      </w:r>
      <w:r w:rsidR="00DD3C03"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477" w:author="Willems, P.H. (Peter)" w:date="2019-03-27T10:51:00Z">
        <w:r w:rsidR="008115AD">
          <w:rPr>
            <w:rFonts w:ascii="Corbel" w:hAnsi="Corbel"/>
            <w:lang w:val="en-US"/>
          </w:rPr>
          <w:t>3.3</w:t>
        </w:r>
      </w:ins>
      <w:del w:id="478" w:author="Willems, P.H. (Peter)" w:date="2019-03-26T11:25:00Z">
        <w:r w:rsidR="000A1418" w:rsidRPr="00530583" w:rsidDel="00475F64">
          <w:rPr>
            <w:rFonts w:ascii="Corbel" w:hAnsi="Corbel"/>
            <w:lang w:val="en-US"/>
          </w:rPr>
          <w:delText>3.2</w:delText>
        </w:r>
      </w:del>
      <w:r w:rsidR="00DD3C03" w:rsidRPr="00530583">
        <w:rPr>
          <w:rFonts w:ascii="Corbel" w:hAnsi="Corbel"/>
          <w:lang w:val="en-US"/>
        </w:rPr>
        <w:fldChar w:fldCharType="end"/>
      </w:r>
      <w:r w:rsidR="00DD3C03" w:rsidRPr="00530583">
        <w:rPr>
          <w:rFonts w:ascii="Corbel" w:hAnsi="Corbel"/>
          <w:lang w:val="en-US"/>
        </w:rPr>
        <w:t>], helpInfo [</w:t>
      </w:r>
      <w:r w:rsidR="00DD3C03" w:rsidRPr="00530583">
        <w:rPr>
          <w:rFonts w:ascii="Corbel" w:hAnsi="Corbel"/>
          <w:lang w:val="en-US"/>
        </w:rPr>
        <w:fldChar w:fldCharType="begin"/>
      </w:r>
      <w:r w:rsidR="00DD3C03"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479" w:author="Willems, P.H. (Peter)" w:date="2019-03-27T10:51:00Z">
        <w:r w:rsidR="008115AD">
          <w:rPr>
            <w:rFonts w:ascii="Corbel" w:hAnsi="Corbel"/>
            <w:lang w:val="en-US"/>
          </w:rPr>
          <w:t>3.10</w:t>
        </w:r>
      </w:ins>
      <w:del w:id="480" w:author="Willems, P.H. (Peter)" w:date="2019-03-26T11:25:00Z">
        <w:r w:rsidR="000A1418" w:rsidRPr="00530583" w:rsidDel="00475F64">
          <w:rPr>
            <w:rFonts w:ascii="Corbel" w:hAnsi="Corbel"/>
            <w:lang w:val="en-US"/>
          </w:rPr>
          <w:delText>3.9</w:delText>
        </w:r>
      </w:del>
      <w:r w:rsidR="00DD3C03" w:rsidRPr="00530583">
        <w:rPr>
          <w:rFonts w:ascii="Corbel" w:hAnsi="Corbel"/>
          <w:lang w:val="en-US"/>
        </w:rPr>
        <w:fldChar w:fldCharType="end"/>
      </w:r>
      <w:r w:rsidR="00DD3C03" w:rsidRPr="00530583">
        <w:rPr>
          <w:rFonts w:ascii="Corbel" w:hAnsi="Corbel"/>
          <w:lang w:val="en-US"/>
        </w:rPr>
        <w:t>]</w:t>
      </w:r>
      <w:ins w:id="481" w:author="Willems, P.H. (Peter)" w:date="2019-03-26T11:35:00Z">
        <w:r w:rsidR="00FD390B">
          <w:rPr>
            <w:rFonts w:ascii="Corbel" w:hAnsi="Corbel"/>
            <w:lang w:val="en-US"/>
          </w:rPr>
          <w:t>, minOccurs</w:t>
        </w:r>
      </w:ins>
      <w:ins w:id="482" w:author="Willems, P.H. (Peter)" w:date="2019-03-26T11:36:00Z">
        <w:r w:rsidR="00927FC6">
          <w:rPr>
            <w:rFonts w:ascii="Corbel" w:hAnsi="Corbel"/>
            <w:lang w:val="en-US"/>
          </w:rPr>
          <w:t xml:space="preserve"> [</w:t>
        </w:r>
        <w:r w:rsidR="00927FC6">
          <w:rPr>
            <w:rFonts w:ascii="Corbel" w:hAnsi="Corbel"/>
            <w:lang w:val="en-US"/>
          </w:rPr>
          <w:fldChar w:fldCharType="begin"/>
        </w:r>
        <w:r w:rsidR="00927FC6">
          <w:rPr>
            <w:rFonts w:ascii="Corbel" w:hAnsi="Corbel"/>
            <w:lang w:val="en-US"/>
          </w:rPr>
          <w:instrText xml:space="preserve"> REF _Ref4492599 \r \h </w:instrText>
        </w:r>
      </w:ins>
      <w:r w:rsidR="00927FC6">
        <w:rPr>
          <w:rFonts w:ascii="Corbel" w:hAnsi="Corbel"/>
          <w:lang w:val="en-US"/>
        </w:rPr>
      </w:r>
      <w:r w:rsidR="00927FC6">
        <w:rPr>
          <w:rFonts w:ascii="Corbel" w:hAnsi="Corbel"/>
          <w:lang w:val="en-US"/>
        </w:rPr>
        <w:fldChar w:fldCharType="separate"/>
      </w:r>
      <w:ins w:id="483" w:author="Willems, P.H. (Peter)" w:date="2019-03-27T10:51:00Z">
        <w:r w:rsidR="008115AD">
          <w:rPr>
            <w:rFonts w:ascii="Corbel" w:hAnsi="Corbel"/>
            <w:lang w:val="en-US"/>
          </w:rPr>
          <w:t>3.15</w:t>
        </w:r>
      </w:ins>
      <w:ins w:id="484" w:author="Willems, P.H. (Peter)" w:date="2019-03-26T11:36:00Z">
        <w:r w:rsidR="00927FC6">
          <w:rPr>
            <w:rFonts w:ascii="Corbel" w:hAnsi="Corbel"/>
            <w:lang w:val="en-US"/>
          </w:rPr>
          <w:fldChar w:fldCharType="end"/>
        </w:r>
        <w:r w:rsidR="00927FC6">
          <w:rPr>
            <w:rFonts w:ascii="Corbel" w:hAnsi="Corbel"/>
            <w:lang w:val="en-US"/>
          </w:rPr>
          <w:t>], maxOccurs [</w:t>
        </w:r>
        <w:r w:rsidR="00927FC6">
          <w:rPr>
            <w:rFonts w:ascii="Corbel" w:hAnsi="Corbel"/>
            <w:lang w:val="en-US"/>
          </w:rPr>
          <w:fldChar w:fldCharType="begin"/>
        </w:r>
        <w:r w:rsidR="00927FC6">
          <w:rPr>
            <w:rFonts w:ascii="Corbel" w:hAnsi="Corbel"/>
            <w:lang w:val="en-US"/>
          </w:rPr>
          <w:instrText xml:space="preserve"> REF _Ref4492611 \r \h </w:instrText>
        </w:r>
      </w:ins>
      <w:r w:rsidR="00927FC6">
        <w:rPr>
          <w:rFonts w:ascii="Corbel" w:hAnsi="Corbel"/>
          <w:lang w:val="en-US"/>
        </w:rPr>
      </w:r>
      <w:r w:rsidR="00927FC6">
        <w:rPr>
          <w:rFonts w:ascii="Corbel" w:hAnsi="Corbel"/>
          <w:lang w:val="en-US"/>
        </w:rPr>
        <w:fldChar w:fldCharType="separate"/>
      </w:r>
      <w:ins w:id="485" w:author="Willems, P.H. (Peter)" w:date="2019-03-27T10:51:00Z">
        <w:r w:rsidR="008115AD">
          <w:rPr>
            <w:rFonts w:ascii="Corbel" w:hAnsi="Corbel"/>
            <w:lang w:val="en-US"/>
          </w:rPr>
          <w:t>3.14</w:t>
        </w:r>
      </w:ins>
      <w:ins w:id="486" w:author="Willems, P.H. (Peter)" w:date="2019-03-26T11:36:00Z">
        <w:r w:rsidR="00927FC6">
          <w:rPr>
            <w:rFonts w:ascii="Corbel" w:hAnsi="Corbel"/>
            <w:lang w:val="en-US"/>
          </w:rPr>
          <w:fldChar w:fldCharType="end"/>
        </w:r>
        <w:r w:rsidR="00927FC6">
          <w:rPr>
            <w:rFonts w:ascii="Corbel" w:hAnsi="Corbel"/>
            <w:lang w:val="en-US"/>
          </w:rPr>
          <w:t>]</w:t>
        </w:r>
      </w:ins>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8C4BC5" w:rsidRPr="00530583">
        <w:rPr>
          <w:rFonts w:ascii="Corbel" w:hAnsi="Corbel"/>
          <w:lang w:val="en-US"/>
        </w:rPr>
        <w:t>complexElements [</w:t>
      </w:r>
      <w:r w:rsidR="008C4BC5" w:rsidRPr="00530583">
        <w:rPr>
          <w:rFonts w:ascii="Corbel" w:hAnsi="Corbel"/>
        </w:rPr>
        <w:fldChar w:fldCharType="begin"/>
      </w:r>
      <w:r w:rsidR="008C4BC5" w:rsidRPr="00530583">
        <w:rPr>
          <w:rFonts w:ascii="Corbel" w:hAnsi="Corbel"/>
          <w:lang w:val="en-US"/>
        </w:rPr>
        <w:instrText xml:space="preserve"> REF _Ref299463079 \w \h </w:instrText>
      </w:r>
      <w:r w:rsidR="00BD7433" w:rsidRPr="00530583">
        <w:rPr>
          <w:rFonts w:ascii="Corbel" w:hAnsi="Corbel"/>
          <w:lang w:val="en-US"/>
        </w:rPr>
        <w:instrText xml:space="preserve"> \* MERGEFORMAT </w:instrText>
      </w:r>
      <w:r w:rsidR="008C4BC5" w:rsidRPr="00530583">
        <w:rPr>
          <w:rFonts w:ascii="Corbel" w:hAnsi="Corbel"/>
        </w:rPr>
      </w:r>
      <w:r w:rsidR="008C4BC5" w:rsidRPr="00530583">
        <w:rPr>
          <w:rFonts w:ascii="Corbel" w:hAnsi="Corbel"/>
        </w:rPr>
        <w:fldChar w:fldCharType="separate"/>
      </w:r>
      <w:r w:rsidR="008115AD">
        <w:rPr>
          <w:rFonts w:ascii="Corbel" w:hAnsi="Corbel"/>
          <w:lang w:val="en-US"/>
        </w:rPr>
        <w:t>4.1</w:t>
      </w:r>
      <w:r w:rsidR="008C4BC5" w:rsidRPr="00530583">
        <w:rPr>
          <w:rFonts w:ascii="Corbel" w:hAnsi="Corbel"/>
        </w:rPr>
        <w:fldChar w:fldCharType="end"/>
      </w:r>
      <w:r w:rsidR="008C4BC5" w:rsidRPr="00530583">
        <w:rPr>
          <w:rFonts w:ascii="Corbel" w:hAnsi="Corbel"/>
          <w:lang w:val="en-US"/>
        </w:rPr>
        <w:t>], simpleElements [</w:t>
      </w:r>
      <w:r w:rsidR="0028548F" w:rsidRPr="00530583">
        <w:rPr>
          <w:rFonts w:ascii="Corbel" w:hAnsi="Corbel"/>
          <w:lang w:val="en-US"/>
        </w:rPr>
        <w:fldChar w:fldCharType="begin"/>
      </w:r>
      <w:r w:rsidR="0028548F" w:rsidRPr="00530583">
        <w:rPr>
          <w:rFonts w:ascii="Corbel" w:hAnsi="Corbel"/>
          <w:lang w:val="en-US"/>
        </w:rPr>
        <w:instrText xml:space="preserve"> REF _Ref299463151 \r \h </w:instrText>
      </w:r>
      <w:r w:rsidR="00BD7433" w:rsidRPr="00530583">
        <w:rPr>
          <w:rFonts w:ascii="Corbel" w:hAnsi="Corbel"/>
          <w:lang w:val="en-US"/>
        </w:rPr>
        <w:instrText xml:space="preserve"> \* MERGEFORMAT </w:instrText>
      </w:r>
      <w:r w:rsidR="0028548F" w:rsidRPr="00530583">
        <w:rPr>
          <w:rFonts w:ascii="Corbel" w:hAnsi="Corbel"/>
          <w:lang w:val="en-US"/>
        </w:rPr>
      </w:r>
      <w:r w:rsidR="0028548F" w:rsidRPr="00530583">
        <w:rPr>
          <w:rFonts w:ascii="Corbel" w:hAnsi="Corbel"/>
          <w:lang w:val="en-US"/>
        </w:rPr>
        <w:fldChar w:fldCharType="separate"/>
      </w:r>
      <w:r w:rsidR="008115AD">
        <w:rPr>
          <w:rFonts w:ascii="Corbel" w:hAnsi="Corbel"/>
          <w:lang w:val="en-US"/>
        </w:rPr>
        <w:t>4.11</w:t>
      </w:r>
      <w:r w:rsidR="0028548F" w:rsidRPr="00530583">
        <w:rPr>
          <w:rFonts w:ascii="Corbel" w:hAnsi="Corbel"/>
          <w:lang w:val="en-US"/>
        </w:rPr>
        <w:fldChar w:fldCharType="end"/>
      </w:r>
      <w:r w:rsidR="008C4BC5" w:rsidRPr="00530583">
        <w:rPr>
          <w:rFonts w:ascii="Corbel" w:hAnsi="Corbel"/>
          <w:lang w:val="en-US"/>
        </w:rPr>
        <w:t>]</w:t>
      </w:r>
    </w:p>
    <w:p w14:paraId="4ADB622A"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pPr>
      <w:r w:rsidRPr="0000104B">
        <w:t>ENTITY ComplexElementType;</w:t>
      </w:r>
      <w:r w:rsidRPr="0000104B">
        <w:tab/>
        <w:t>--</w:t>
      </w:r>
      <w:r w:rsidRPr="0000104B">
        <w:tab/>
        <w:t>Een ComplexElementType is een verzameling van SimpleElementTypes, elk genoemd SimpleElementType komt precies het aantal keer voor dat hij genoemd wordt.</w:t>
      </w:r>
    </w:p>
    <w:p w14:paraId="4ADB622B"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2C"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4B1251" w:rsidRPr="0000104B">
        <w:rPr>
          <w:lang w:val="en-US"/>
        </w:rPr>
        <w:t xml:space="preserve">OPTIONAL </w:t>
      </w:r>
      <w:r w:rsidRPr="0000104B">
        <w:rPr>
          <w:lang w:val="en-US"/>
        </w:rPr>
        <w:t>DATETIME;</w:t>
      </w:r>
    </w:p>
    <w:p w14:paraId="4ADB622D"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4B1251" w:rsidRPr="0000104B">
        <w:rPr>
          <w:lang w:val="en-US"/>
        </w:rPr>
        <w:t xml:space="preserve">OPTIONAL </w:t>
      </w:r>
      <w:r w:rsidRPr="0000104B">
        <w:rPr>
          <w:lang w:val="en-US"/>
        </w:rPr>
        <w:t>DATETIME;</w:t>
      </w:r>
    </w:p>
    <w:p w14:paraId="4ADB622E"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4B1251" w:rsidRPr="0000104B">
        <w:rPr>
          <w:lang w:val="en-US"/>
        </w:rPr>
        <w:t xml:space="preserve">OPTIONAL </w:t>
      </w:r>
      <w:r w:rsidRPr="0000104B">
        <w:rPr>
          <w:lang w:val="en-US"/>
        </w:rPr>
        <w:t>STRING;</w:t>
      </w:r>
    </w:p>
    <w:p w14:paraId="4ADB622F"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w:t>
      </w:r>
      <w:r w:rsidR="00F1764E" w:rsidRPr="0000104B">
        <w:rPr>
          <w:lang w:val="en-US"/>
        </w:rPr>
        <w:t xml:space="preserve">dateLaMu </w:t>
      </w:r>
      <w:r w:rsidRPr="0000104B">
        <w:rPr>
          <w:lang w:val="en-US"/>
        </w:rPr>
        <w:t xml:space="preserve">: </w:t>
      </w:r>
      <w:r w:rsidR="004B1251" w:rsidRPr="0000104B">
        <w:rPr>
          <w:lang w:val="en-US"/>
        </w:rPr>
        <w:t xml:space="preserve">OPTIONAL </w:t>
      </w:r>
      <w:r w:rsidRPr="0000104B">
        <w:rPr>
          <w:lang w:val="en-US"/>
        </w:rPr>
        <w:t>DATETIME;</w:t>
      </w:r>
    </w:p>
    <w:p w14:paraId="4ADB6230"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4B1251" w:rsidRPr="0000104B">
        <w:rPr>
          <w:lang w:val="en-US"/>
        </w:rPr>
        <w:t xml:space="preserve">OPTIONAL </w:t>
      </w:r>
      <w:r w:rsidRPr="0000104B">
        <w:rPr>
          <w:lang w:val="en-US"/>
        </w:rPr>
        <w:t>STRING;</w:t>
      </w:r>
    </w:p>
    <w:p w14:paraId="4ADB6231"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32"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233"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34"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35" w14:textId="77777777" w:rsidR="00A860C8" w:rsidRPr="0000104B"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236" w14:textId="428C0CCD" w:rsidR="00A860C8" w:rsidRPr="004C31F7"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ins w:id="487" w:author="Willems, P.H. (Peter)" w:date="2019-03-26T10:46:00Z"/>
          <w:lang w:val="en-US"/>
          <w:rPrChange w:id="488" w:author="Willems, P.H. (Peter)" w:date="2019-03-26T11:18:00Z">
            <w:rPr>
              <w:ins w:id="489" w:author="Willems, P.H. (Peter)" w:date="2019-03-26T10:46:00Z"/>
            </w:rPr>
          </w:rPrChange>
        </w:rPr>
      </w:pPr>
      <w:r w:rsidRPr="0000104B">
        <w:rPr>
          <w:lang w:val="en-US"/>
        </w:rPr>
        <w:t xml:space="preserve"> simpleElements : OPTIONAL SET [0:?] </w:t>
      </w:r>
      <w:r w:rsidRPr="004C31F7">
        <w:rPr>
          <w:lang w:val="en-US"/>
          <w:rPrChange w:id="490" w:author="Willems, P.H. (Peter)" w:date="2019-03-26T11:18:00Z">
            <w:rPr/>
          </w:rPrChange>
        </w:rPr>
        <w:t>OF SimpleElementType;</w:t>
      </w:r>
    </w:p>
    <w:p w14:paraId="11D3DD28" w14:textId="07D8025B" w:rsidR="00F42C46" w:rsidRPr="004C31F7" w:rsidRDefault="00F42C46" w:rsidP="00A860C8">
      <w:pPr>
        <w:pStyle w:val="Reedsopgemaaktetekst"/>
        <w:pBdr>
          <w:top w:val="single" w:sz="4" w:space="4" w:color="auto"/>
          <w:left w:val="single" w:sz="4" w:space="4" w:color="auto"/>
          <w:bottom w:val="single" w:sz="4" w:space="4" w:color="auto"/>
          <w:right w:val="single" w:sz="4" w:space="4" w:color="auto"/>
        </w:pBdr>
        <w:ind w:left="567" w:right="567"/>
        <w:rPr>
          <w:ins w:id="491" w:author="Willems, P.H. (Peter)" w:date="2019-03-26T10:46:00Z"/>
          <w:lang w:val="en-US"/>
          <w:rPrChange w:id="492" w:author="Willems, P.H. (Peter)" w:date="2019-03-26T11:18:00Z">
            <w:rPr>
              <w:ins w:id="493" w:author="Willems, P.H. (Peter)" w:date="2019-03-26T10:46:00Z"/>
            </w:rPr>
          </w:rPrChange>
        </w:rPr>
      </w:pPr>
    </w:p>
    <w:p w14:paraId="04DF00BA" w14:textId="1A31228F" w:rsidR="00F42C46" w:rsidRDefault="00616A6D" w:rsidP="00A860C8">
      <w:pPr>
        <w:pStyle w:val="Reedsopgemaaktetekst"/>
        <w:pBdr>
          <w:top w:val="single" w:sz="4" w:space="4" w:color="auto"/>
          <w:left w:val="single" w:sz="4" w:space="4" w:color="auto"/>
          <w:bottom w:val="single" w:sz="4" w:space="4" w:color="auto"/>
          <w:right w:val="single" w:sz="4" w:space="4" w:color="auto"/>
        </w:pBdr>
        <w:ind w:left="567" w:right="567"/>
        <w:rPr>
          <w:ins w:id="494" w:author="Willems, P.H. (Peter)" w:date="2019-03-26T10:47:00Z"/>
          <w:lang w:val="en-US"/>
        </w:rPr>
      </w:pPr>
      <w:ins w:id="495" w:author="Willems, P.H. (Peter)" w:date="2019-03-26T10:46:00Z">
        <w:r w:rsidRPr="004C31F7">
          <w:rPr>
            <w:lang w:val="en-US"/>
            <w:rPrChange w:id="496" w:author="Willems, P.H. (Peter)" w:date="2019-03-26T11:18:00Z">
              <w:rPr/>
            </w:rPrChange>
          </w:rPr>
          <w:tab/>
        </w:r>
        <w:r w:rsidRPr="00616A6D">
          <w:rPr>
            <w:lang w:val="en-US"/>
            <w:rPrChange w:id="497" w:author="Willems, P.H. (Peter)" w:date="2019-03-26T10:47:00Z">
              <w:rPr/>
            </w:rPrChange>
          </w:rPr>
          <w:t xml:space="preserve">minOccurs : </w:t>
        </w:r>
      </w:ins>
      <w:ins w:id="498" w:author="Willems, P.H. (Peter)" w:date="2019-03-26T10:47:00Z">
        <w:r w:rsidRPr="00616A6D">
          <w:rPr>
            <w:lang w:val="en-US"/>
            <w:rPrChange w:id="499" w:author="Willems, P.H. (Peter)" w:date="2019-03-26T10:47:00Z">
              <w:rPr/>
            </w:rPrChange>
          </w:rPr>
          <w:t>OPTIONAL INTE</w:t>
        </w:r>
        <w:r>
          <w:rPr>
            <w:lang w:val="en-US"/>
          </w:rPr>
          <w:t>GER;</w:t>
        </w:r>
      </w:ins>
    </w:p>
    <w:p w14:paraId="6A079AD1" w14:textId="614065BD" w:rsidR="00616A6D" w:rsidRPr="00616A6D" w:rsidRDefault="00B1344E" w:rsidP="00A860C8">
      <w:pPr>
        <w:pStyle w:val="Reedsopgemaaktetekst"/>
        <w:pBdr>
          <w:top w:val="single" w:sz="4" w:space="4" w:color="auto"/>
          <w:left w:val="single" w:sz="4" w:space="4" w:color="auto"/>
          <w:bottom w:val="single" w:sz="4" w:space="4" w:color="auto"/>
          <w:right w:val="single" w:sz="4" w:space="4" w:color="auto"/>
        </w:pBdr>
        <w:ind w:left="567" w:right="567"/>
        <w:rPr>
          <w:lang w:val="en-US"/>
          <w:rPrChange w:id="500" w:author="Willems, P.H. (Peter)" w:date="2019-03-26T10:47:00Z">
            <w:rPr/>
          </w:rPrChange>
        </w:rPr>
      </w:pPr>
      <w:ins w:id="501" w:author="Willems, P.H. (Peter)" w:date="2019-03-26T10:47:00Z">
        <w:r>
          <w:rPr>
            <w:lang w:val="en-US"/>
          </w:rPr>
          <w:tab/>
          <w:t>maxOccurs : OPTIONAL INTEGE</w:t>
        </w:r>
      </w:ins>
      <w:ins w:id="502" w:author="Willems, P.H. (Peter)" w:date="2019-03-26T10:48:00Z">
        <w:r w:rsidR="001D28DA">
          <w:rPr>
            <w:lang w:val="en-US"/>
          </w:rPr>
          <w:t>R;</w:t>
        </w:r>
      </w:ins>
    </w:p>
    <w:p w14:paraId="4ADB6237" w14:textId="77777777" w:rsidR="00A860C8" w:rsidRPr="00616A6D" w:rsidRDefault="00A860C8" w:rsidP="00A860C8">
      <w:pPr>
        <w:pStyle w:val="Reedsopgemaaktetekst"/>
        <w:pBdr>
          <w:top w:val="single" w:sz="4" w:space="4" w:color="auto"/>
          <w:left w:val="single" w:sz="4" w:space="4" w:color="auto"/>
          <w:bottom w:val="single" w:sz="4" w:space="4" w:color="auto"/>
          <w:right w:val="single" w:sz="4" w:space="4" w:color="auto"/>
        </w:pBdr>
        <w:ind w:left="567" w:right="567"/>
        <w:rPr>
          <w:rFonts w:eastAsia="Times New Roman"/>
          <w:kern w:val="0"/>
          <w:lang w:val="en-US"/>
          <w:rPrChange w:id="503" w:author="Willems, P.H. (Peter)" w:date="2019-03-26T10:47:00Z">
            <w:rPr>
              <w:rFonts w:eastAsia="Times New Roman"/>
              <w:kern w:val="0"/>
            </w:rPr>
          </w:rPrChange>
        </w:rPr>
      </w:pPr>
      <w:r w:rsidRPr="00616A6D">
        <w:rPr>
          <w:lang w:val="en-US"/>
          <w:rPrChange w:id="504" w:author="Willems, P.H. (Peter)" w:date="2019-03-26T10:47:00Z">
            <w:rPr/>
          </w:rPrChange>
        </w:rPr>
        <w:t>END_ENTITY;</w:t>
      </w:r>
    </w:p>
    <w:p w14:paraId="4ADB6238" w14:textId="77777777" w:rsidR="00A860C8" w:rsidRPr="00616A6D" w:rsidRDefault="00A860C8">
      <w:pPr>
        <w:pStyle w:val="Plattetekst"/>
        <w:rPr>
          <w:rFonts w:ascii="Corbel" w:hAnsi="Corbel"/>
          <w:lang w:val="en-US"/>
          <w:rPrChange w:id="505" w:author="Willems, P.H. (Peter)" w:date="2019-03-26T10:47:00Z">
            <w:rPr>
              <w:rFonts w:ascii="Corbel" w:hAnsi="Corbel"/>
            </w:rPr>
          </w:rPrChange>
        </w:rPr>
      </w:pPr>
    </w:p>
    <w:p w14:paraId="4ADB6239" w14:textId="684921B1" w:rsidR="00EB0E08" w:rsidRPr="00530583" w:rsidRDefault="00A840D4">
      <w:pPr>
        <w:pStyle w:val="Plattetekst"/>
        <w:rPr>
          <w:rFonts w:ascii="Corbel" w:hAnsi="Corbel"/>
        </w:rPr>
      </w:pPr>
      <w:r w:rsidRPr="00530583">
        <w:rPr>
          <w:rFonts w:ascii="Corbel" w:hAnsi="Corbel"/>
        </w:rPr>
        <w:t>Een ComplexElementType is een verzameling van SimpleElementTypes</w:t>
      </w:r>
      <w:r w:rsidR="00551526" w:rsidRPr="00530583">
        <w:rPr>
          <w:rFonts w:ascii="Corbel" w:hAnsi="Corbel"/>
        </w:rPr>
        <w:t xml:space="preserve"> [</w:t>
      </w:r>
      <w:r w:rsidR="00551526" w:rsidRPr="00530583">
        <w:rPr>
          <w:rFonts w:ascii="Corbel" w:hAnsi="Corbel"/>
        </w:rPr>
        <w:fldChar w:fldCharType="begin"/>
      </w:r>
      <w:r w:rsidR="00551526" w:rsidRPr="00530583">
        <w:rPr>
          <w:rFonts w:ascii="Corbel" w:hAnsi="Corbel"/>
        </w:rPr>
        <w:instrText xml:space="preserve"> REF _Ref299463332 \w \h </w:instrText>
      </w:r>
      <w:r w:rsidR="00BD7433" w:rsidRPr="00530583">
        <w:rPr>
          <w:rFonts w:ascii="Corbel" w:hAnsi="Corbel"/>
        </w:rPr>
        <w:instrText xml:space="preserve"> \* MERGEFORMAT </w:instrText>
      </w:r>
      <w:r w:rsidR="00551526" w:rsidRPr="00530583">
        <w:rPr>
          <w:rFonts w:ascii="Corbel" w:hAnsi="Corbel"/>
        </w:rPr>
      </w:r>
      <w:r w:rsidR="00551526" w:rsidRPr="00530583">
        <w:rPr>
          <w:rFonts w:ascii="Corbel" w:hAnsi="Corbel"/>
        </w:rPr>
        <w:fldChar w:fldCharType="separate"/>
      </w:r>
      <w:r w:rsidR="008115AD">
        <w:rPr>
          <w:rFonts w:ascii="Corbel" w:hAnsi="Corbel"/>
        </w:rPr>
        <w:t>1.12</w:t>
      </w:r>
      <w:r w:rsidR="00551526" w:rsidRPr="00530583">
        <w:rPr>
          <w:rFonts w:ascii="Corbel" w:hAnsi="Corbel"/>
        </w:rPr>
        <w:fldChar w:fldCharType="end"/>
      </w:r>
      <w:r w:rsidR="00551526" w:rsidRPr="00530583">
        <w:rPr>
          <w:rFonts w:ascii="Corbel" w:hAnsi="Corbel"/>
        </w:rPr>
        <w:t>]</w:t>
      </w:r>
      <w:r w:rsidRPr="00530583">
        <w:rPr>
          <w:rFonts w:ascii="Corbel" w:hAnsi="Corbel"/>
        </w:rPr>
        <w:t>, elk genoemd SimpleElementType</w:t>
      </w:r>
      <w:r w:rsidR="00551526" w:rsidRPr="00530583">
        <w:rPr>
          <w:rFonts w:ascii="Corbel" w:hAnsi="Corbel"/>
        </w:rPr>
        <w:t xml:space="preserve"> [</w:t>
      </w:r>
      <w:r w:rsidR="00551526" w:rsidRPr="00530583">
        <w:rPr>
          <w:rFonts w:ascii="Corbel" w:hAnsi="Corbel"/>
        </w:rPr>
        <w:fldChar w:fldCharType="begin"/>
      </w:r>
      <w:r w:rsidR="00551526" w:rsidRPr="00530583">
        <w:rPr>
          <w:rFonts w:ascii="Corbel" w:hAnsi="Corbel"/>
        </w:rPr>
        <w:instrText xml:space="preserve"> REF _Ref299463332 \w \h </w:instrText>
      </w:r>
      <w:r w:rsidR="00BD7433" w:rsidRPr="00530583">
        <w:rPr>
          <w:rFonts w:ascii="Corbel" w:hAnsi="Corbel"/>
        </w:rPr>
        <w:instrText xml:space="preserve"> \* MERGEFORMAT </w:instrText>
      </w:r>
      <w:r w:rsidR="00551526" w:rsidRPr="00530583">
        <w:rPr>
          <w:rFonts w:ascii="Corbel" w:hAnsi="Corbel"/>
        </w:rPr>
      </w:r>
      <w:r w:rsidR="00551526" w:rsidRPr="00530583">
        <w:rPr>
          <w:rFonts w:ascii="Corbel" w:hAnsi="Corbel"/>
        </w:rPr>
        <w:fldChar w:fldCharType="separate"/>
      </w:r>
      <w:r w:rsidR="008115AD">
        <w:rPr>
          <w:rFonts w:ascii="Corbel" w:hAnsi="Corbel"/>
        </w:rPr>
        <w:t>1.12</w:t>
      </w:r>
      <w:r w:rsidR="00551526" w:rsidRPr="00530583">
        <w:rPr>
          <w:rFonts w:ascii="Corbel" w:hAnsi="Corbel"/>
        </w:rPr>
        <w:fldChar w:fldCharType="end"/>
      </w:r>
      <w:r w:rsidR="00551526" w:rsidRPr="00530583">
        <w:rPr>
          <w:rFonts w:ascii="Corbel" w:hAnsi="Corbel"/>
        </w:rPr>
        <w:t>]</w:t>
      </w:r>
      <w:r w:rsidRPr="00530583">
        <w:rPr>
          <w:rFonts w:ascii="Corbel" w:hAnsi="Corbel"/>
        </w:rPr>
        <w:t xml:space="preserve"> komt precies het aantal k</w:t>
      </w:r>
      <w:r w:rsidR="00EB0E08" w:rsidRPr="00530583">
        <w:rPr>
          <w:rFonts w:ascii="Corbel" w:hAnsi="Corbel"/>
        </w:rPr>
        <w:t>eer voor dat hij genoemd wordt.</w:t>
      </w:r>
    </w:p>
    <w:p w14:paraId="4ADB623A" w14:textId="77777777" w:rsidR="00A840D4" w:rsidRPr="00530583" w:rsidRDefault="00A840D4">
      <w:pPr>
        <w:pStyle w:val="Plattetekst"/>
        <w:rPr>
          <w:rFonts w:ascii="Corbel" w:hAnsi="Corbel"/>
        </w:rPr>
      </w:pPr>
      <w:r w:rsidRPr="00530583">
        <w:rPr>
          <w:rFonts w:ascii="Corbel" w:hAnsi="Corbel"/>
        </w:rPr>
        <w:t xml:space="preserve">Simpel voorbeeld: </w:t>
      </w:r>
    </w:p>
    <w:p w14:paraId="4ADB623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&lt;ComplexElementType id="MenukaartItem"&gt;</w:t>
      </w:r>
    </w:p>
    <w:p w14:paraId="4ADB623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&lt;description&gt;Item op menukaart&lt;/description&gt;</w:t>
      </w:r>
    </w:p>
    <w:p w14:paraId="4ADB623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&lt;startDate&gt;20</w:t>
      </w:r>
      <w:r w:rsidR="002470B4" w:rsidRPr="0000104B">
        <w:rPr>
          <w:lang w:val="en-US"/>
        </w:rPr>
        <w:t>11</w:t>
      </w:r>
      <w:r w:rsidRPr="0000104B">
        <w:rPr>
          <w:lang w:val="en-US"/>
        </w:rPr>
        <w:t>-01-23T00:00:00Z&lt;/startDate&gt;</w:t>
      </w:r>
    </w:p>
    <w:p w14:paraId="4ADB623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&lt;endDate&gt;20</w:t>
      </w:r>
      <w:r w:rsidR="002470B4" w:rsidRPr="0000104B">
        <w:rPr>
          <w:lang w:val="en-US"/>
        </w:rPr>
        <w:t>11</w:t>
      </w:r>
      <w:r w:rsidRPr="0000104B">
        <w:rPr>
          <w:lang w:val="en-US"/>
        </w:rPr>
        <w:t>-12-31T00:00:00Z&lt;/endDate&gt;</w:t>
      </w:r>
    </w:p>
    <w:p w14:paraId="4ADB623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24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F1764E" w:rsidRPr="0000104B">
        <w:rPr>
          <w:lang w:val="en-US"/>
        </w:rPr>
        <w:t>dateLaMu</w:t>
      </w:r>
      <w:r w:rsidRPr="0000104B">
        <w:rPr>
          <w:lang w:val="en-US"/>
        </w:rPr>
        <w:t>&gt;20</w:t>
      </w:r>
      <w:r w:rsidR="002470B4" w:rsidRPr="0000104B">
        <w:rPr>
          <w:lang w:val="en-US"/>
        </w:rPr>
        <w:t>11</w:t>
      </w:r>
      <w:r w:rsidRPr="0000104B">
        <w:rPr>
          <w:lang w:val="en-US"/>
        </w:rPr>
        <w:t>-01-23T00:00:00Z&lt;/</w:t>
      </w:r>
      <w:r w:rsidR="00F1764E" w:rsidRPr="0000104B">
        <w:rPr>
          <w:lang w:val="en-US"/>
        </w:rPr>
        <w:t>dateLaMu</w:t>
      </w:r>
      <w:r w:rsidRPr="0000104B">
        <w:rPr>
          <w:lang w:val="en-US"/>
        </w:rPr>
        <w:t>&gt;</w:t>
      </w:r>
    </w:p>
    <w:p w14:paraId="4ADB624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F1764E" w:rsidRPr="0000104B">
        <w:rPr>
          <w:lang w:val="en-US"/>
        </w:rPr>
        <w:t>userLaMu</w:t>
      </w:r>
      <w:r w:rsidRPr="0000104B">
        <w:rPr>
          <w:lang w:val="en-US"/>
        </w:rPr>
        <w:t>&gt;</w:t>
      </w:r>
      <w:r w:rsidR="002470B4" w:rsidRPr="0000104B">
        <w:rPr>
          <w:lang w:val="en-US"/>
        </w:rPr>
        <w:t>Peter Bonsma</w:t>
      </w:r>
      <w:r w:rsidRPr="0000104B">
        <w:rPr>
          <w:lang w:val="en-US"/>
        </w:rPr>
        <w:t>&lt;/</w:t>
      </w:r>
      <w:r w:rsidR="00F1764E" w:rsidRPr="0000104B">
        <w:rPr>
          <w:lang w:val="en-US"/>
        </w:rPr>
        <w:t>userLa</w:t>
      </w:r>
      <w:r w:rsidR="00F1764E" w:rsidRPr="0000104B">
        <w:rPr>
          <w:lang w:val="de-DE"/>
        </w:rPr>
        <w:t>M</w:t>
      </w:r>
      <w:r w:rsidR="00F1764E" w:rsidRPr="0000104B">
        <w:rPr>
          <w:lang w:val="en-US"/>
        </w:rPr>
        <w:t>u</w:t>
      </w:r>
      <w:r w:rsidRPr="0000104B">
        <w:rPr>
          <w:lang w:val="en-US"/>
        </w:rPr>
        <w:t>&gt;</w:t>
      </w:r>
    </w:p>
    <w:p w14:paraId="4ADB624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2470B4" w:rsidRPr="0000104B">
        <w:rPr>
          <w:lang w:val="en-US"/>
        </w:rPr>
        <w:t>simpleElements</w:t>
      </w:r>
      <w:r w:rsidRPr="0000104B">
        <w:rPr>
          <w:lang w:val="en-US"/>
        </w:rPr>
        <w:t>&gt;</w:t>
      </w:r>
    </w:p>
    <w:p w14:paraId="4ADB624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&lt;SimpleElementTypeRef idref="Naam"/&gt;</w:t>
      </w:r>
    </w:p>
    <w:p w14:paraId="4ADB624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&lt;SimpleElementTypeRef idref="Prijs"/&gt;</w:t>
      </w:r>
    </w:p>
    <w:p w14:paraId="4ADB624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&lt;SimpleElementTypeRef idref="Omschrijving"/&gt;</w:t>
      </w:r>
    </w:p>
    <w:p w14:paraId="4ADB624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&lt;SimpleElementTypeRef idref="</w:t>
      </w:r>
      <w:r w:rsidR="00302FE3" w:rsidRPr="0000104B">
        <w:t>Calorieën</w:t>
      </w:r>
      <w:r w:rsidRPr="0000104B">
        <w:t>"/&gt;</w:t>
      </w:r>
    </w:p>
    <w:p w14:paraId="4ADB624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w:t>
      </w:r>
      <w:r w:rsidR="002470B4" w:rsidRPr="0000104B">
        <w:rPr>
          <w:lang w:val="en-US"/>
        </w:rPr>
        <w:t>simpleElements</w:t>
      </w:r>
      <w:r w:rsidRPr="0000104B">
        <w:t>&gt;</w:t>
      </w:r>
    </w:p>
    <w:p w14:paraId="4ADB624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&lt;/ComplexElementType&gt;</w:t>
      </w:r>
    </w:p>
    <w:p w14:paraId="4ADB6249" w14:textId="77777777" w:rsidR="00A840D4" w:rsidRPr="00530583" w:rsidRDefault="00A840D4" w:rsidP="000D7911">
      <w:pPr>
        <w:pStyle w:val="Kop2"/>
        <w:rPr>
          <w:rFonts w:ascii="Corbel" w:hAnsi="Corbel"/>
        </w:rPr>
      </w:pPr>
      <w:bookmarkStart w:id="506" w:name="ElementCondition"/>
      <w:bookmarkStart w:id="507" w:name="_Ref299520800"/>
      <w:bookmarkStart w:id="508" w:name="_Toc4491538"/>
      <w:bookmarkEnd w:id="506"/>
      <w:r w:rsidRPr="00924C2F">
        <w:rPr>
          <w:rFonts w:ascii="Corbel" w:hAnsi="Corbel"/>
          <w:highlight w:val="yellow"/>
          <w:rPrChange w:id="509" w:author="Willems, P.H. (Peter)" w:date="2019-03-26T10:51:00Z">
            <w:rPr>
              <w:rFonts w:ascii="Corbel" w:hAnsi="Corbel"/>
            </w:rPr>
          </w:rPrChange>
        </w:rPr>
        <w:t>ElementCondition</w:t>
      </w:r>
      <w:bookmarkEnd w:id="507"/>
      <w:bookmarkEnd w:id="508"/>
      <w:r w:rsidRPr="00530583">
        <w:rPr>
          <w:rFonts w:ascii="Corbel" w:hAnsi="Corbel"/>
        </w:rPr>
        <w:t xml:space="preserve"> </w:t>
      </w:r>
    </w:p>
    <w:p w14:paraId="4ADB624A" w14:textId="13E38FD6"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510" w:author="Willems, P.H. (Peter)" w:date="2019-03-27T10:51:00Z">
        <w:r w:rsidR="008115AD">
          <w:rPr>
            <w:rFonts w:ascii="Corbel" w:hAnsi="Corbel"/>
            <w:lang w:val="en-US"/>
          </w:rPr>
          <w:t>3.7</w:t>
        </w:r>
      </w:ins>
      <w:del w:id="511"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97008B" w:rsidRPr="00530583">
        <w:rPr>
          <w:rFonts w:ascii="Corbel" w:hAnsi="Corbel"/>
          <w:lang w:val="en-US"/>
        </w:rPr>
        <w:t>condition [</w:t>
      </w:r>
      <w:r w:rsidR="0097008B" w:rsidRPr="00530583">
        <w:rPr>
          <w:rFonts w:ascii="Corbel" w:hAnsi="Corbel"/>
        </w:rPr>
        <w:fldChar w:fldCharType="begin"/>
      </w:r>
      <w:r w:rsidR="0097008B" w:rsidRPr="00530583">
        <w:rPr>
          <w:rFonts w:ascii="Corbel" w:hAnsi="Corbel"/>
          <w:lang w:val="en-US"/>
        </w:rPr>
        <w:instrText xml:space="preserve"> REF _Ref299530155 \r \h </w:instrText>
      </w:r>
      <w:r w:rsidR="00BD7433" w:rsidRPr="00530583">
        <w:rPr>
          <w:rFonts w:ascii="Corbel" w:hAnsi="Corbel"/>
          <w:lang w:val="en-US"/>
        </w:rPr>
        <w:instrText xml:space="preserve"> \* MERGEFORMAT </w:instrText>
      </w:r>
      <w:r w:rsidR="0097008B" w:rsidRPr="00530583">
        <w:rPr>
          <w:rFonts w:ascii="Corbel" w:hAnsi="Corbel"/>
        </w:rPr>
      </w:r>
      <w:r w:rsidR="0097008B" w:rsidRPr="00530583">
        <w:rPr>
          <w:rFonts w:ascii="Corbel" w:hAnsi="Corbel"/>
        </w:rPr>
        <w:fldChar w:fldCharType="separate"/>
      </w:r>
      <w:ins w:id="512" w:author="Willems, P.H. (Peter)" w:date="2019-03-27T10:51:00Z">
        <w:r w:rsidR="008115AD">
          <w:rPr>
            <w:rFonts w:ascii="Corbel" w:hAnsi="Corbel"/>
            <w:lang w:val="en-US"/>
          </w:rPr>
          <w:t>3.5</w:t>
        </w:r>
      </w:ins>
      <w:del w:id="513" w:author="Willems, P.H. (Peter)" w:date="2019-03-26T11:25:00Z">
        <w:r w:rsidR="000A1418" w:rsidRPr="00530583" w:rsidDel="00475F64">
          <w:rPr>
            <w:rFonts w:ascii="Corbel" w:hAnsi="Corbel"/>
            <w:lang w:val="en-US"/>
          </w:rPr>
          <w:delText>3.4</w:delText>
        </w:r>
      </w:del>
      <w:r w:rsidR="0097008B" w:rsidRPr="00530583">
        <w:rPr>
          <w:rFonts w:ascii="Corbel" w:hAnsi="Corbel"/>
        </w:rPr>
        <w:fldChar w:fldCharType="end"/>
      </w:r>
      <w:r w:rsidR="0097008B" w:rsidRPr="00530583">
        <w:rPr>
          <w:rFonts w:ascii="Corbel" w:hAnsi="Corbel"/>
          <w:lang w:val="en-US"/>
        </w:rPr>
        <w:t xml:space="preserve">], </w:t>
      </w:r>
      <w:r w:rsidRPr="00530583">
        <w:rPr>
          <w:rFonts w:ascii="Corbel" w:hAnsi="Corbel"/>
          <w:lang w:val="en-US"/>
        </w:rPr>
        <w:t>helpInfo</w:t>
      </w:r>
      <w:r w:rsidR="00F71609" w:rsidRPr="00530583">
        <w:rPr>
          <w:rFonts w:ascii="Corbel" w:hAnsi="Corbel"/>
          <w:lang w:val="en-US"/>
        </w:rPr>
        <w:t xml:space="preserve"> [</w:t>
      </w:r>
      <w:r w:rsidR="00F71609" w:rsidRPr="00530583">
        <w:rPr>
          <w:rFonts w:ascii="Corbel" w:hAnsi="Corbel"/>
        </w:rPr>
        <w:fldChar w:fldCharType="begin"/>
      </w:r>
      <w:r w:rsidR="00F71609" w:rsidRPr="00530583">
        <w:rPr>
          <w:rFonts w:ascii="Corbel" w:hAnsi="Corbel"/>
          <w:lang w:val="en-US"/>
        </w:rPr>
        <w:instrText xml:space="preserve"> REF _Ref299463896 \w \h </w:instrText>
      </w:r>
      <w:r w:rsidR="00BD7433" w:rsidRPr="00530583">
        <w:rPr>
          <w:rFonts w:ascii="Corbel" w:hAnsi="Corbel"/>
          <w:lang w:val="en-US"/>
        </w:rPr>
        <w:instrText xml:space="preserve"> \* MERGEFORMAT </w:instrText>
      </w:r>
      <w:r w:rsidR="00F71609" w:rsidRPr="00530583">
        <w:rPr>
          <w:rFonts w:ascii="Corbel" w:hAnsi="Corbel"/>
        </w:rPr>
      </w:r>
      <w:r w:rsidR="00F71609" w:rsidRPr="00530583">
        <w:rPr>
          <w:rFonts w:ascii="Corbel" w:hAnsi="Corbel"/>
        </w:rPr>
        <w:fldChar w:fldCharType="separate"/>
      </w:r>
      <w:ins w:id="514" w:author="Willems, P.H. (Peter)" w:date="2019-03-27T10:51:00Z">
        <w:r w:rsidR="008115AD">
          <w:rPr>
            <w:rFonts w:ascii="Corbel" w:hAnsi="Corbel"/>
            <w:lang w:val="en-US"/>
          </w:rPr>
          <w:t>3.10</w:t>
        </w:r>
      </w:ins>
      <w:del w:id="515" w:author="Willems, P.H. (Peter)" w:date="2019-03-26T11:25:00Z">
        <w:r w:rsidR="000A1418" w:rsidRPr="00530583" w:rsidDel="00475F64">
          <w:rPr>
            <w:rFonts w:ascii="Corbel" w:hAnsi="Corbel"/>
            <w:lang w:val="en-US"/>
          </w:rPr>
          <w:delText>3.9</w:delText>
        </w:r>
      </w:del>
      <w:r w:rsidR="00F71609" w:rsidRPr="00530583">
        <w:rPr>
          <w:rFonts w:ascii="Corbel" w:hAnsi="Corbel"/>
        </w:rPr>
        <w:fldChar w:fldCharType="end"/>
      </w:r>
      <w:r w:rsidR="00F71609" w:rsidRPr="00530583">
        <w:rPr>
          <w:rFonts w:ascii="Corbel" w:hAnsi="Corbel"/>
          <w:lang w:val="en-US"/>
        </w:rPr>
        <w:t>]</w:t>
      </w:r>
      <w:r w:rsidRPr="00530583">
        <w:rPr>
          <w:rFonts w:ascii="Corbel" w:hAnsi="Corbel"/>
          <w:lang w:val="en-US"/>
        </w:rPr>
        <w:t xml:space="preserve"> </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605F20" w:rsidRPr="00530583">
        <w:rPr>
          <w:rFonts w:ascii="Corbel" w:hAnsi="Corbel"/>
          <w:lang w:val="en-US"/>
        </w:rPr>
        <w:t>complexElement</w:t>
      </w:r>
      <w:ins w:id="516" w:author="Willems, P.H. (Peter)" w:date="2019-03-26T11:02:00Z">
        <w:r w:rsidR="00380E04">
          <w:rPr>
            <w:rFonts w:ascii="Corbel" w:hAnsi="Corbel"/>
            <w:lang w:val="en-US"/>
          </w:rPr>
          <w:t>s</w:t>
        </w:r>
      </w:ins>
      <w:r w:rsidR="003959A6" w:rsidRPr="00530583">
        <w:rPr>
          <w:rFonts w:ascii="Corbel" w:hAnsi="Corbel"/>
          <w:lang w:val="en-US"/>
        </w:rPr>
        <w:t xml:space="preserve"> [</w:t>
      </w:r>
      <w:ins w:id="517" w:author="Willems, P.H. (Peter)" w:date="2019-03-26T11:09:00Z">
        <w:r w:rsidR="00D714CF">
          <w:rPr>
            <w:rFonts w:ascii="Corbel" w:hAnsi="Corbel"/>
            <w:lang w:val="en-US"/>
          </w:rPr>
          <w:fldChar w:fldCharType="begin"/>
        </w:r>
        <w:r w:rsidR="00D714CF">
          <w:rPr>
            <w:rFonts w:ascii="Corbel" w:hAnsi="Corbel"/>
            <w:lang w:val="en-US"/>
          </w:rPr>
          <w:instrText xml:space="preserve"> REF _Ref299539546 \r \h </w:instrText>
        </w:r>
      </w:ins>
      <w:r w:rsidR="00D714CF">
        <w:rPr>
          <w:rFonts w:ascii="Corbel" w:hAnsi="Corbel"/>
          <w:lang w:val="en-US"/>
        </w:rPr>
      </w:r>
      <w:r w:rsidR="00D714CF">
        <w:rPr>
          <w:rFonts w:ascii="Corbel" w:hAnsi="Corbel"/>
          <w:lang w:val="en-US"/>
        </w:rPr>
        <w:fldChar w:fldCharType="separate"/>
      </w:r>
      <w:ins w:id="518" w:author="Willems, P.H. (Peter)" w:date="2019-03-27T10:51:00Z">
        <w:r w:rsidR="008115AD">
          <w:rPr>
            <w:rFonts w:ascii="Corbel" w:hAnsi="Corbel"/>
            <w:lang w:val="en-US"/>
          </w:rPr>
          <w:t>4.3</w:t>
        </w:r>
      </w:ins>
      <w:ins w:id="519" w:author="Willems, P.H. (Peter)" w:date="2019-03-26T11:09:00Z">
        <w:r w:rsidR="00D714CF">
          <w:rPr>
            <w:rFonts w:ascii="Corbel" w:hAnsi="Corbel"/>
            <w:lang w:val="en-US"/>
          </w:rPr>
          <w:fldChar w:fldCharType="end"/>
        </w:r>
      </w:ins>
      <w:del w:id="520" w:author="Willems, P.H. (Peter)" w:date="2019-03-26T11:10:00Z">
        <w:r w:rsidR="005B243D" w:rsidRPr="00530583" w:rsidDel="0006083B">
          <w:rPr>
            <w:rFonts w:ascii="Corbel" w:hAnsi="Corbel"/>
          </w:rPr>
          <w:fldChar w:fldCharType="begin"/>
        </w:r>
        <w:r w:rsidR="005B243D" w:rsidRPr="00530583" w:rsidDel="0006083B">
          <w:rPr>
            <w:rFonts w:ascii="Corbel" w:hAnsi="Corbel"/>
            <w:lang w:val="en-US"/>
          </w:rPr>
          <w:delInstrText xml:space="preserve"> REF _Ref299530272 \r \h </w:delInstrText>
        </w:r>
        <w:r w:rsidR="00BD7433" w:rsidRPr="00530583" w:rsidDel="0006083B">
          <w:rPr>
            <w:rFonts w:ascii="Corbel" w:hAnsi="Corbel"/>
            <w:lang w:val="en-US"/>
          </w:rPr>
          <w:delInstrText xml:space="preserve"> \* MERGEFORMAT </w:delInstrText>
        </w:r>
        <w:r w:rsidR="005B243D" w:rsidRPr="00530583" w:rsidDel="0006083B">
          <w:rPr>
            <w:rFonts w:ascii="Corbel" w:hAnsi="Corbel"/>
          </w:rPr>
        </w:r>
        <w:r w:rsidR="005B243D" w:rsidRPr="00530583" w:rsidDel="0006083B">
          <w:rPr>
            <w:rFonts w:ascii="Corbel" w:hAnsi="Corbel"/>
          </w:rPr>
          <w:fldChar w:fldCharType="separate"/>
        </w:r>
        <w:r w:rsidR="00380E04" w:rsidDel="0006083B">
          <w:rPr>
            <w:rFonts w:ascii="Corbel" w:hAnsi="Corbel"/>
            <w:lang w:val="en-US"/>
          </w:rPr>
          <w:delText>4.2</w:delText>
        </w:r>
        <w:r w:rsidR="005B243D" w:rsidRPr="00530583" w:rsidDel="0006083B">
          <w:rPr>
            <w:rFonts w:ascii="Corbel" w:hAnsi="Corbel"/>
          </w:rPr>
          <w:fldChar w:fldCharType="end"/>
        </w:r>
      </w:del>
      <w:r w:rsidR="003959A6" w:rsidRPr="00530583">
        <w:rPr>
          <w:rFonts w:ascii="Corbel" w:hAnsi="Corbel"/>
          <w:lang w:val="en-US"/>
        </w:rPr>
        <w:t>]</w:t>
      </w:r>
      <w:r w:rsidRPr="00530583">
        <w:rPr>
          <w:rFonts w:ascii="Corbel" w:hAnsi="Corbel"/>
          <w:lang w:val="en-US"/>
        </w:rPr>
        <w:t xml:space="preserve">, </w:t>
      </w:r>
      <w:r w:rsidR="00EC09E3" w:rsidRPr="00530583">
        <w:rPr>
          <w:rFonts w:ascii="Corbel" w:hAnsi="Corbel"/>
          <w:lang w:val="en-US"/>
        </w:rPr>
        <w:t>simpleE</w:t>
      </w:r>
      <w:r w:rsidRPr="00530583">
        <w:rPr>
          <w:rFonts w:ascii="Corbel" w:hAnsi="Corbel"/>
          <w:lang w:val="en-US"/>
        </w:rPr>
        <w:t xml:space="preserve">lement </w:t>
      </w:r>
      <w:r w:rsidR="003959A6" w:rsidRPr="00530583">
        <w:rPr>
          <w:rFonts w:ascii="Corbel" w:hAnsi="Corbel"/>
          <w:lang w:val="en-US"/>
        </w:rPr>
        <w:t>[</w:t>
      </w:r>
      <w:r w:rsidR="00EC09E3" w:rsidRPr="00530583">
        <w:rPr>
          <w:rFonts w:ascii="Corbel" w:hAnsi="Corbel"/>
        </w:rPr>
        <w:fldChar w:fldCharType="begin"/>
      </w:r>
      <w:r w:rsidR="00EC09E3" w:rsidRPr="00530583">
        <w:rPr>
          <w:rFonts w:ascii="Corbel" w:hAnsi="Corbel"/>
          <w:lang w:val="en-US"/>
        </w:rPr>
        <w:instrText xml:space="preserve"> REF _Ref299463951 \r \h </w:instrText>
      </w:r>
      <w:r w:rsidR="00BD7433" w:rsidRPr="00530583">
        <w:rPr>
          <w:rFonts w:ascii="Corbel" w:hAnsi="Corbel"/>
          <w:lang w:val="en-US"/>
        </w:rPr>
        <w:instrText xml:space="preserve"> \* MERGEFORMAT </w:instrText>
      </w:r>
      <w:r w:rsidR="00EC09E3" w:rsidRPr="00530583">
        <w:rPr>
          <w:rFonts w:ascii="Corbel" w:hAnsi="Corbel"/>
        </w:rPr>
      </w:r>
      <w:r w:rsidR="00EC09E3" w:rsidRPr="00530583">
        <w:rPr>
          <w:rFonts w:ascii="Corbel" w:hAnsi="Corbel"/>
        </w:rPr>
        <w:fldChar w:fldCharType="separate"/>
      </w:r>
      <w:r w:rsidR="008115AD">
        <w:rPr>
          <w:rFonts w:ascii="Corbel" w:hAnsi="Corbel"/>
          <w:lang w:val="en-US"/>
        </w:rPr>
        <w:t>4.11</w:t>
      </w:r>
      <w:r w:rsidR="00EC09E3" w:rsidRPr="00530583">
        <w:rPr>
          <w:rFonts w:ascii="Corbel" w:hAnsi="Corbel"/>
        </w:rPr>
        <w:fldChar w:fldCharType="end"/>
      </w:r>
      <w:r w:rsidR="003959A6" w:rsidRPr="00530583">
        <w:rPr>
          <w:rFonts w:ascii="Corbel" w:hAnsi="Corbel"/>
          <w:lang w:val="en-US"/>
        </w:rPr>
        <w:t>]</w:t>
      </w:r>
      <w:r w:rsidR="00EC09E3" w:rsidRPr="00530583">
        <w:rPr>
          <w:rFonts w:ascii="Corbel" w:hAnsi="Corbel"/>
          <w:lang w:val="en-US"/>
        </w:rPr>
        <w:t>, messageInTransaction [</w:t>
      </w:r>
      <w:r w:rsidR="007654A4" w:rsidRPr="00530583">
        <w:rPr>
          <w:rFonts w:ascii="Corbel" w:hAnsi="Corbel"/>
        </w:rPr>
        <w:fldChar w:fldCharType="begin"/>
      </w:r>
      <w:r w:rsidR="007654A4" w:rsidRPr="00530583">
        <w:rPr>
          <w:rFonts w:ascii="Corbel" w:hAnsi="Corbel"/>
          <w:lang w:val="en-US"/>
        </w:rPr>
        <w:instrText xml:space="preserve"> REF _Ref299530493 \r \h </w:instrText>
      </w:r>
      <w:r w:rsidR="00BD7433" w:rsidRPr="00530583">
        <w:rPr>
          <w:rFonts w:ascii="Corbel" w:hAnsi="Corbel"/>
          <w:lang w:val="en-US"/>
        </w:rPr>
        <w:instrText xml:space="preserve"> \* MERGEFORMAT </w:instrText>
      </w:r>
      <w:r w:rsidR="007654A4" w:rsidRPr="00530583">
        <w:rPr>
          <w:rFonts w:ascii="Corbel" w:hAnsi="Corbel"/>
        </w:rPr>
      </w:r>
      <w:r w:rsidR="007654A4" w:rsidRPr="00530583">
        <w:rPr>
          <w:rFonts w:ascii="Corbel" w:hAnsi="Corbel"/>
        </w:rPr>
        <w:fldChar w:fldCharType="separate"/>
      </w:r>
      <w:r w:rsidR="008115AD">
        <w:rPr>
          <w:rFonts w:ascii="Corbel" w:hAnsi="Corbel"/>
          <w:lang w:val="en-US"/>
        </w:rPr>
        <w:t>4.9</w:t>
      </w:r>
      <w:r w:rsidR="007654A4" w:rsidRPr="00530583">
        <w:rPr>
          <w:rFonts w:ascii="Corbel" w:hAnsi="Corbel"/>
        </w:rPr>
        <w:fldChar w:fldCharType="end"/>
      </w:r>
      <w:r w:rsidR="00EC09E3" w:rsidRPr="00530583">
        <w:rPr>
          <w:rFonts w:ascii="Corbel" w:hAnsi="Corbel"/>
          <w:lang w:val="en-US"/>
        </w:rPr>
        <w:t>]</w:t>
      </w:r>
    </w:p>
    <w:p w14:paraId="4ADB624B"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pPr>
      <w:r w:rsidRPr="0000104B">
        <w:t>ENTITY ElementCondition;</w:t>
      </w:r>
      <w:r w:rsidRPr="0000104B">
        <w:tab/>
        <w:t>--</w:t>
      </w:r>
      <w:r w:rsidRPr="0000104B">
        <w:tab/>
        <w:t>De conditie op een SimpleElementType gebruikt binnen een specifiek MessageType.</w:t>
      </w:r>
    </w:p>
    <w:p w14:paraId="4ADB624C"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4D"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condition : STRING;</w:t>
      </w:r>
    </w:p>
    <w:p w14:paraId="4ADB624E"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4F"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50" w14:textId="257F760D"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en-US"/>
        </w:rPr>
        <w:t xml:space="preserve"> </w:t>
      </w:r>
      <w:r w:rsidRPr="0000104B">
        <w:rPr>
          <w:lang w:val="fr-FR"/>
        </w:rPr>
        <w:t>complexElement</w:t>
      </w:r>
      <w:ins w:id="521" w:author="Willems, P.H. (Peter)" w:date="2019-03-26T10:50:00Z">
        <w:r w:rsidR="00D94D84">
          <w:rPr>
            <w:lang w:val="fr-FR"/>
          </w:rPr>
          <w:t>s</w:t>
        </w:r>
      </w:ins>
      <w:r w:rsidRPr="0000104B">
        <w:rPr>
          <w:lang w:val="fr-FR"/>
        </w:rPr>
        <w:t xml:space="preserve"> : OPTIONAL</w:t>
      </w:r>
      <w:ins w:id="522" w:author="Willems, P.H. (Peter)" w:date="2019-03-26T10:50:00Z">
        <w:r w:rsidR="00D94D84">
          <w:rPr>
            <w:lang w:val="fr-FR"/>
          </w:rPr>
          <w:t xml:space="preserve"> SET</w:t>
        </w:r>
        <w:r w:rsidR="00924C2F">
          <w:rPr>
            <w:lang w:val="fr-FR"/>
          </w:rPr>
          <w:t>[0:2</w:t>
        </w:r>
      </w:ins>
      <w:ins w:id="523" w:author="Willems, P.H. (Peter)" w:date="2019-03-26T10:51:00Z">
        <w:r w:rsidR="00924C2F">
          <w:rPr>
            <w:lang w:val="fr-FR"/>
          </w:rPr>
          <w:t>] OF</w:t>
        </w:r>
      </w:ins>
      <w:r w:rsidRPr="0000104B">
        <w:rPr>
          <w:lang w:val="fr-FR"/>
        </w:rPr>
        <w:t xml:space="preserve"> ComplexElementType;</w:t>
      </w:r>
    </w:p>
    <w:p w14:paraId="4ADB6251"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simpleElement : OPTIONAL SimpleElementType;</w:t>
      </w:r>
    </w:p>
    <w:p w14:paraId="4ADB6252" w14:textId="77777777" w:rsidR="0097008B" w:rsidRPr="0000104B"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messageInTransaction : OPTIONAL MessageInTransactionType;</w:t>
      </w:r>
    </w:p>
    <w:p w14:paraId="4ADB6253" w14:textId="77777777" w:rsidR="0097008B" w:rsidRPr="004C31F7" w:rsidRDefault="0097008B" w:rsidP="0097008B">
      <w:pPr>
        <w:pStyle w:val="Reedsopgemaaktetekst"/>
        <w:pBdr>
          <w:top w:val="single" w:sz="4" w:space="4" w:color="auto"/>
          <w:left w:val="single" w:sz="4" w:space="4" w:color="auto"/>
          <w:bottom w:val="single" w:sz="4" w:space="4" w:color="auto"/>
          <w:right w:val="single" w:sz="4" w:space="4" w:color="auto"/>
        </w:pBdr>
        <w:ind w:left="567" w:right="567"/>
        <w:rPr>
          <w:rPrChange w:id="524" w:author="Willems, P.H. (Peter)" w:date="2019-03-26T11:18:00Z">
            <w:rPr>
              <w:lang w:val="en-US"/>
            </w:rPr>
          </w:rPrChange>
        </w:rPr>
      </w:pPr>
      <w:r w:rsidRPr="004C31F7">
        <w:rPr>
          <w:rPrChange w:id="525" w:author="Willems, P.H. (Peter)" w:date="2019-03-26T11:18:00Z">
            <w:rPr>
              <w:lang w:val="en-US"/>
            </w:rPr>
          </w:rPrChange>
        </w:rPr>
        <w:t>END_ENTITY;</w:t>
      </w:r>
    </w:p>
    <w:p w14:paraId="4ADB6254" w14:textId="77777777" w:rsidR="0097008B" w:rsidRPr="004C31F7" w:rsidRDefault="0097008B">
      <w:pPr>
        <w:pStyle w:val="Plattetekst"/>
        <w:rPr>
          <w:rFonts w:ascii="Corbel" w:hAnsi="Corbel"/>
          <w:rPrChange w:id="526" w:author="Willems, P.H. (Peter)" w:date="2019-03-26T11:18:00Z">
            <w:rPr>
              <w:rFonts w:ascii="Corbel" w:hAnsi="Corbel"/>
              <w:lang w:val="en-US"/>
            </w:rPr>
          </w:rPrChange>
        </w:rPr>
      </w:pPr>
    </w:p>
    <w:p w14:paraId="4ADB6255" w14:textId="7604958C" w:rsidR="00EB0E08" w:rsidRPr="00530583" w:rsidRDefault="00A840D4">
      <w:pPr>
        <w:pStyle w:val="Plattetekst"/>
        <w:rPr>
          <w:rFonts w:ascii="Corbel" w:hAnsi="Corbel"/>
        </w:rPr>
      </w:pPr>
      <w:r w:rsidRPr="00530583">
        <w:rPr>
          <w:rFonts w:ascii="Corbel" w:hAnsi="Corbel"/>
        </w:rPr>
        <w:t>De conditie op een SimpleElementType</w:t>
      </w:r>
      <w:r w:rsidR="003959A6" w:rsidRPr="00530583">
        <w:rPr>
          <w:rFonts w:ascii="Corbel" w:hAnsi="Corbel"/>
        </w:rPr>
        <w:t xml:space="preserve"> [</w:t>
      </w:r>
      <w:r w:rsidR="003959A6" w:rsidRPr="00530583">
        <w:rPr>
          <w:rFonts w:ascii="Corbel" w:hAnsi="Corbel"/>
        </w:rPr>
        <w:fldChar w:fldCharType="begin"/>
      </w:r>
      <w:r w:rsidR="003959A6" w:rsidRPr="00530583">
        <w:rPr>
          <w:rFonts w:ascii="Corbel" w:hAnsi="Corbel"/>
        </w:rPr>
        <w:instrText xml:space="preserve"> REF _Ref299464004 \w \h </w:instrText>
      </w:r>
      <w:r w:rsidR="00BD7433" w:rsidRPr="00530583">
        <w:rPr>
          <w:rFonts w:ascii="Corbel" w:hAnsi="Corbel"/>
        </w:rPr>
        <w:instrText xml:space="preserve"> \* MERGEFORMAT </w:instrText>
      </w:r>
      <w:r w:rsidR="003959A6" w:rsidRPr="00530583">
        <w:rPr>
          <w:rFonts w:ascii="Corbel" w:hAnsi="Corbel"/>
        </w:rPr>
      </w:r>
      <w:r w:rsidR="003959A6" w:rsidRPr="00530583">
        <w:rPr>
          <w:rFonts w:ascii="Corbel" w:hAnsi="Corbel"/>
        </w:rPr>
        <w:fldChar w:fldCharType="separate"/>
      </w:r>
      <w:r w:rsidR="008115AD">
        <w:rPr>
          <w:rFonts w:ascii="Corbel" w:hAnsi="Corbel"/>
        </w:rPr>
        <w:t>1.12</w:t>
      </w:r>
      <w:r w:rsidR="003959A6" w:rsidRPr="00530583">
        <w:rPr>
          <w:rFonts w:ascii="Corbel" w:hAnsi="Corbel"/>
        </w:rPr>
        <w:fldChar w:fldCharType="end"/>
      </w:r>
      <w:r w:rsidR="003959A6" w:rsidRPr="00530583">
        <w:rPr>
          <w:rFonts w:ascii="Corbel" w:hAnsi="Corbel"/>
        </w:rPr>
        <w:t>]</w:t>
      </w:r>
      <w:r w:rsidRPr="00530583">
        <w:rPr>
          <w:rFonts w:ascii="Corbel" w:hAnsi="Corbel"/>
        </w:rPr>
        <w:t xml:space="preserve"> gebruikt binnen een specifiek Message</w:t>
      </w:r>
      <w:r w:rsidR="006B433F" w:rsidRPr="00530583">
        <w:rPr>
          <w:rFonts w:ascii="Corbel" w:hAnsi="Corbel"/>
        </w:rPr>
        <w:t>InTransaction</w:t>
      </w:r>
      <w:r w:rsidRPr="00530583">
        <w:rPr>
          <w:rFonts w:ascii="Corbel" w:hAnsi="Corbel"/>
        </w:rPr>
        <w:t>Type</w:t>
      </w:r>
      <w:r w:rsidR="003959A6" w:rsidRPr="00530583">
        <w:rPr>
          <w:rFonts w:ascii="Corbel" w:hAnsi="Corbel"/>
        </w:rPr>
        <w:t xml:space="preserve"> [</w:t>
      </w:r>
      <w:r w:rsidR="006B433F" w:rsidRPr="00530583">
        <w:rPr>
          <w:rFonts w:ascii="Corbel" w:hAnsi="Corbel"/>
        </w:rPr>
        <w:fldChar w:fldCharType="begin"/>
      </w:r>
      <w:r w:rsidR="006B433F" w:rsidRPr="00530583">
        <w:rPr>
          <w:rFonts w:ascii="Corbel" w:hAnsi="Corbel"/>
        </w:rPr>
        <w:instrText xml:space="preserve"> REF _Ref299521375 \r \h </w:instrText>
      </w:r>
      <w:r w:rsidR="00BD7433" w:rsidRPr="00530583">
        <w:rPr>
          <w:rFonts w:ascii="Corbel" w:hAnsi="Corbel"/>
        </w:rPr>
        <w:instrText xml:space="preserve"> \* MERGEFORMAT </w:instrText>
      </w:r>
      <w:r w:rsidR="006B433F" w:rsidRPr="00530583">
        <w:rPr>
          <w:rFonts w:ascii="Corbel" w:hAnsi="Corbel"/>
        </w:rPr>
      </w:r>
      <w:r w:rsidR="006B433F" w:rsidRPr="00530583">
        <w:rPr>
          <w:rFonts w:ascii="Corbel" w:hAnsi="Corbel"/>
        </w:rPr>
        <w:fldChar w:fldCharType="separate"/>
      </w:r>
      <w:r w:rsidR="008115AD">
        <w:rPr>
          <w:rFonts w:ascii="Corbel" w:hAnsi="Corbel"/>
        </w:rPr>
        <w:t>1.5</w:t>
      </w:r>
      <w:r w:rsidR="006B433F" w:rsidRPr="00530583">
        <w:rPr>
          <w:rFonts w:ascii="Corbel" w:hAnsi="Corbel"/>
        </w:rPr>
        <w:fldChar w:fldCharType="end"/>
      </w:r>
      <w:r w:rsidR="003959A6" w:rsidRPr="00530583">
        <w:rPr>
          <w:rFonts w:ascii="Corbel" w:hAnsi="Corbel"/>
        </w:rPr>
        <w:t>]</w:t>
      </w:r>
      <w:r w:rsidR="00085553" w:rsidRPr="00530583">
        <w:rPr>
          <w:rFonts w:ascii="Corbel" w:hAnsi="Corbel"/>
        </w:rPr>
        <w:t xml:space="preserve"> of als onderdeel van een ComplexElementType [</w:t>
      </w:r>
      <w:r w:rsidR="00085553" w:rsidRPr="00530583">
        <w:rPr>
          <w:rFonts w:ascii="Corbel" w:hAnsi="Corbel"/>
        </w:rPr>
        <w:fldChar w:fldCharType="begin"/>
      </w:r>
      <w:r w:rsidR="00085553" w:rsidRPr="00530583">
        <w:rPr>
          <w:rFonts w:ascii="Corbel" w:hAnsi="Corbel"/>
        </w:rPr>
        <w:instrText xml:space="preserve"> REF _Ref299519559 \r \h </w:instrText>
      </w:r>
      <w:r w:rsidR="00BD7433" w:rsidRPr="00530583">
        <w:rPr>
          <w:rFonts w:ascii="Corbel" w:hAnsi="Corbel"/>
        </w:rPr>
        <w:instrText xml:space="preserve"> \* MERGEFORMAT </w:instrText>
      </w:r>
      <w:r w:rsidR="00085553" w:rsidRPr="00530583">
        <w:rPr>
          <w:rFonts w:ascii="Corbel" w:hAnsi="Corbel"/>
        </w:rPr>
      </w:r>
      <w:r w:rsidR="00085553" w:rsidRPr="00530583">
        <w:rPr>
          <w:rFonts w:ascii="Corbel" w:hAnsi="Corbel"/>
        </w:rPr>
        <w:fldChar w:fldCharType="separate"/>
      </w:r>
      <w:r w:rsidR="008115AD">
        <w:rPr>
          <w:rFonts w:ascii="Corbel" w:hAnsi="Corbel"/>
        </w:rPr>
        <w:t>1.2</w:t>
      </w:r>
      <w:r w:rsidR="00085553" w:rsidRPr="00530583">
        <w:rPr>
          <w:rFonts w:ascii="Corbel" w:hAnsi="Corbel"/>
        </w:rPr>
        <w:fldChar w:fldCharType="end"/>
      </w:r>
      <w:r w:rsidR="00085553" w:rsidRPr="00530583">
        <w:rPr>
          <w:rFonts w:ascii="Corbel" w:hAnsi="Corbel"/>
        </w:rPr>
        <w:t>] of altijd</w:t>
      </w:r>
      <w:r w:rsidR="00EB0E08" w:rsidRPr="00530583">
        <w:rPr>
          <w:rFonts w:ascii="Corbel" w:hAnsi="Corbel"/>
        </w:rPr>
        <w:t>.</w:t>
      </w:r>
    </w:p>
    <w:p w14:paraId="4ADB6256" w14:textId="77777777" w:rsidR="002778D5" w:rsidRPr="00530583" w:rsidRDefault="00EB0E08">
      <w:pPr>
        <w:pStyle w:val="Plattetekst"/>
        <w:rPr>
          <w:rFonts w:ascii="Corbel" w:hAnsi="Corbel"/>
        </w:rPr>
      </w:pPr>
      <w:r w:rsidRPr="00530583">
        <w:rPr>
          <w:rFonts w:ascii="Corbel" w:hAnsi="Corbel"/>
        </w:rPr>
        <w:t xml:space="preserve">Simpel voorbeeld: </w:t>
      </w:r>
    </w:p>
    <w:p w14:paraId="4ADB625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&lt;ElementCondition id="Prijsrestrictie"&gt;</w:t>
      </w:r>
    </w:p>
    <w:p w14:paraId="4ADB625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&lt;description&gt;Minimale prijs van een menukaart item&lt;/description&gt;</w:t>
      </w:r>
    </w:p>
    <w:p w14:paraId="4ADB6259" w14:textId="77777777" w:rsidR="00713B74" w:rsidRPr="0000104B" w:rsidRDefault="00713B7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lastRenderedPageBreak/>
        <w:t xml:space="preserve">  </w:t>
      </w:r>
      <w:r w:rsidRPr="0000104B">
        <w:rPr>
          <w:lang w:val="en-US"/>
        </w:rPr>
        <w:t>&lt;condition&gt;</w:t>
      </w:r>
      <w:r w:rsidR="00AB75D2" w:rsidRPr="0000104B">
        <w:rPr>
          <w:lang w:val="en-US"/>
        </w:rPr>
        <w:t>FREE</w:t>
      </w:r>
      <w:r w:rsidRPr="0000104B">
        <w:rPr>
          <w:lang w:val="en-US"/>
        </w:rPr>
        <w:t>&lt;/condition&gt;</w:t>
      </w:r>
    </w:p>
    <w:p w14:paraId="4ADB625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713B74" w:rsidRPr="0000104B">
        <w:rPr>
          <w:lang w:val="fr-FR"/>
        </w:rPr>
        <w:t>simpleElement</w:t>
      </w:r>
      <w:r w:rsidRPr="0000104B">
        <w:rPr>
          <w:lang w:val="en-US"/>
        </w:rPr>
        <w:t>&gt;</w:t>
      </w:r>
    </w:p>
    <w:p w14:paraId="4ADB625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en-US"/>
        </w:rPr>
        <w:t xml:space="preserve">    </w:t>
      </w:r>
      <w:r w:rsidRPr="0000104B">
        <w:rPr>
          <w:lang w:val="fr-FR"/>
        </w:rPr>
        <w:t>&lt;SimpleElementType&gt;Prijs&lt;/SimpleElementType&gt;</w:t>
      </w:r>
    </w:p>
    <w:p w14:paraId="4ADB625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w:t>
      </w:r>
      <w:r w:rsidR="00713B74" w:rsidRPr="0000104B">
        <w:rPr>
          <w:lang w:val="fr-FR"/>
        </w:rPr>
        <w:t>simpleElement</w:t>
      </w:r>
      <w:r w:rsidRPr="0000104B">
        <w:rPr>
          <w:lang w:val="fr-FR"/>
        </w:rPr>
        <w:t>&gt;</w:t>
      </w:r>
    </w:p>
    <w:p w14:paraId="4ADB625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w:t>
      </w:r>
      <w:r w:rsidR="00713B74" w:rsidRPr="0000104B">
        <w:rPr>
          <w:lang w:val="fr-FR"/>
        </w:rPr>
        <w:t>messageInTransaction</w:t>
      </w:r>
      <w:r w:rsidRPr="0000104B">
        <w:rPr>
          <w:lang w:val="fr-FR"/>
        </w:rPr>
        <w:t>&gt;</w:t>
      </w:r>
    </w:p>
    <w:p w14:paraId="4ADB625E" w14:textId="77777777" w:rsidR="00A840D4" w:rsidRPr="0000104B" w:rsidRDefault="00A840D4" w:rsidP="00713B74">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fr-FR"/>
        </w:rPr>
        <w:t xml:space="preserve">    </w:t>
      </w:r>
      <w:r w:rsidRPr="0000104B">
        <w:rPr>
          <w:lang w:val="en-US"/>
        </w:rPr>
        <w:t>&lt;Message</w:t>
      </w:r>
      <w:r w:rsidR="00713B74" w:rsidRPr="0000104B">
        <w:rPr>
          <w:lang w:val="en-US"/>
        </w:rPr>
        <w:t>InTransaction</w:t>
      </w:r>
      <w:r w:rsidRPr="0000104B">
        <w:rPr>
          <w:lang w:val="en-US"/>
        </w:rPr>
        <w:t>TypeRef idref="</w:t>
      </w:r>
      <w:r w:rsidR="00713B74" w:rsidRPr="0000104B">
        <w:rPr>
          <w:lang w:val="en-US"/>
        </w:rPr>
        <w:t>mitt006</w:t>
      </w:r>
      <w:r w:rsidRPr="0000104B">
        <w:rPr>
          <w:lang w:val="en-US"/>
        </w:rPr>
        <w:t>"</w:t>
      </w:r>
      <w:r w:rsidR="00713B74" w:rsidRPr="0000104B">
        <w:rPr>
          <w:lang w:val="en-US"/>
        </w:rPr>
        <w:t xml:space="preserve"> </w:t>
      </w:r>
      <w:r w:rsidRPr="0000104B">
        <w:rPr>
          <w:lang w:val="en-US"/>
        </w:rPr>
        <w:t>/&gt;</w:t>
      </w:r>
    </w:p>
    <w:p w14:paraId="4ADB625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00713B74" w:rsidRPr="0000104B">
        <w:rPr>
          <w:lang w:val="fr-FR"/>
        </w:rPr>
        <w:t>&lt;/messageInTransaction&gt;</w:t>
      </w:r>
    </w:p>
    <w:p w14:paraId="4ADB6260" w14:textId="77777777" w:rsidR="00A840D4" w:rsidRPr="0000104B" w:rsidRDefault="00A840D4" w:rsidP="00713B74">
      <w:pPr>
        <w:pStyle w:val="Reedsopgemaaktetekst"/>
        <w:widowControl/>
        <w:pBdr>
          <w:top w:val="single" w:sz="4" w:space="4" w:color="auto"/>
          <w:left w:val="single" w:sz="4" w:space="4" w:color="auto"/>
          <w:bottom w:val="single" w:sz="4" w:space="4" w:color="auto"/>
          <w:right w:val="single" w:sz="4" w:space="4" w:color="auto"/>
        </w:pBdr>
        <w:ind w:left="567" w:right="567"/>
        <w:rPr>
          <w:lang w:val="fr-FR"/>
        </w:rPr>
      </w:pPr>
      <w:r w:rsidRPr="0000104B">
        <w:t>&lt;/ElementCondition&gt;</w:t>
      </w:r>
    </w:p>
    <w:p w14:paraId="4ADB6261" w14:textId="77777777" w:rsidR="00A840D4" w:rsidRPr="00530583" w:rsidRDefault="00A840D4" w:rsidP="000D7911">
      <w:pPr>
        <w:pStyle w:val="Kop2"/>
        <w:rPr>
          <w:rFonts w:ascii="Corbel" w:hAnsi="Corbel"/>
          <w:lang w:val="fr-FR"/>
        </w:rPr>
      </w:pPr>
      <w:bookmarkStart w:id="527" w:name="GroupType"/>
      <w:bookmarkStart w:id="528" w:name="_Ref299464275"/>
      <w:bookmarkStart w:id="529" w:name="_Ref299521267"/>
      <w:bookmarkStart w:id="530" w:name="_Toc4491539"/>
      <w:bookmarkEnd w:id="527"/>
      <w:r w:rsidRPr="00530583">
        <w:rPr>
          <w:rFonts w:ascii="Corbel" w:hAnsi="Corbel"/>
        </w:rPr>
        <w:t>GroupType</w:t>
      </w:r>
      <w:bookmarkEnd w:id="528"/>
      <w:bookmarkEnd w:id="529"/>
      <w:bookmarkEnd w:id="530"/>
      <w:r w:rsidRPr="00530583">
        <w:rPr>
          <w:rFonts w:ascii="Corbel" w:hAnsi="Corbel"/>
          <w:lang w:val="fr-FR"/>
        </w:rPr>
        <w:t xml:space="preserve"> </w:t>
      </w:r>
    </w:p>
    <w:p w14:paraId="4ADB6262" w14:textId="28073D8C"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531" w:author="Willems, P.H. (Peter)" w:date="2019-03-27T10:51:00Z">
        <w:r w:rsidR="008115AD">
          <w:rPr>
            <w:rFonts w:ascii="Corbel" w:hAnsi="Corbel"/>
            <w:lang w:val="en-US"/>
          </w:rPr>
          <w:t>3.7</w:t>
        </w:r>
      </w:ins>
      <w:del w:id="532"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B5E35" w:rsidRPr="00530583">
        <w:rPr>
          <w:rFonts w:ascii="Corbel" w:hAnsi="Corbel"/>
          <w:lang w:val="en-US"/>
        </w:rPr>
        <w:t>], 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533" w:author="Willems, P.H. (Peter)" w:date="2019-03-27T10:51:00Z">
        <w:r w:rsidR="008115AD">
          <w:rPr>
            <w:rFonts w:ascii="Corbel" w:hAnsi="Corbel"/>
            <w:lang w:val="en-US"/>
          </w:rPr>
          <w:t>3.26</w:t>
        </w:r>
      </w:ins>
      <w:del w:id="534"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471D05" w:rsidRPr="00530583">
        <w:rPr>
          <w:rFonts w:ascii="Corbel" w:hAnsi="Corbel"/>
          <w:lang w:val="en-US"/>
        </w:rPr>
        <w:t>endDate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535" w:author="Willems, P.H. (Peter)" w:date="2019-03-27T10:51:00Z">
        <w:r w:rsidR="008115AD">
          <w:rPr>
            <w:rFonts w:ascii="Corbel" w:hAnsi="Corbel"/>
            <w:lang w:val="en-US"/>
          </w:rPr>
          <w:t>3.8</w:t>
        </w:r>
      </w:ins>
      <w:del w:id="536" w:author="Willems, P.H. (Peter)" w:date="2019-03-26T11:25:00Z">
        <w:r w:rsidR="000A1418" w:rsidRPr="00530583" w:rsidDel="00475F64">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537" w:author="Willems, P.H. (Peter)" w:date="2019-03-27T10:51:00Z">
        <w:r w:rsidR="008115AD">
          <w:rPr>
            <w:rFonts w:ascii="Corbel" w:hAnsi="Corbel"/>
            <w:lang w:val="en-US"/>
          </w:rPr>
          <w:t>3.27</w:t>
        </w:r>
      </w:ins>
      <w:del w:id="538"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F1764E"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539" w:author="Willems, P.H. (Peter)" w:date="2019-03-27T10:51:00Z">
        <w:r w:rsidR="008115AD">
          <w:rPr>
            <w:rFonts w:ascii="Corbel" w:hAnsi="Corbel"/>
            <w:lang w:val="en-US"/>
          </w:rPr>
          <w:t>3.5</w:t>
        </w:r>
      </w:ins>
      <w:del w:id="540"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F1764E" w:rsidRPr="00530583">
        <w:rPr>
          <w:rFonts w:ascii="Corbel" w:hAnsi="Corbel"/>
          <w:lang w:val="en-US"/>
        </w:rPr>
        <w:t>userLaMu</w:t>
      </w:r>
      <w:r w:rsidR="0017502E" w:rsidRPr="00530583">
        <w:rPr>
          <w:rFonts w:ascii="Corbel" w:hAnsi="Corbel"/>
          <w:lang w:val="en-US"/>
        </w:rPr>
        <w:t xml:space="preserve"> [</w:t>
      </w:r>
      <w:ins w:id="541" w:author="Willems, P.H. (Peter)" w:date="2019-03-26T11:40:00Z">
        <w:r w:rsidR="009B4488">
          <w:rPr>
            <w:rFonts w:ascii="Corbel" w:hAnsi="Corbel"/>
            <w:lang w:val="en-US"/>
          </w:rPr>
          <w:fldChar w:fldCharType="begin"/>
        </w:r>
        <w:r w:rsidR="009B4488">
          <w:rPr>
            <w:rFonts w:ascii="Corbel" w:hAnsi="Corbel"/>
            <w:lang w:val="en-US"/>
          </w:rPr>
          <w:instrText xml:space="preserve"> REF _Ref401308395 \r \h </w:instrText>
        </w:r>
      </w:ins>
      <w:r w:rsidR="009B4488">
        <w:rPr>
          <w:rFonts w:ascii="Corbel" w:hAnsi="Corbel"/>
          <w:lang w:val="en-US"/>
        </w:rPr>
      </w:r>
      <w:r w:rsidR="009B4488">
        <w:rPr>
          <w:rFonts w:ascii="Corbel" w:hAnsi="Corbel"/>
          <w:lang w:val="en-US"/>
        </w:rPr>
        <w:fldChar w:fldCharType="separate"/>
      </w:r>
      <w:ins w:id="542" w:author="Willems, P.H. (Peter)" w:date="2019-03-27T10:51:00Z">
        <w:r w:rsidR="008115AD">
          <w:rPr>
            <w:rFonts w:ascii="Corbel" w:hAnsi="Corbel"/>
            <w:lang w:val="en-US"/>
          </w:rPr>
          <w:t>3.28</w:t>
        </w:r>
      </w:ins>
      <w:ins w:id="543" w:author="Willems, P.H. (Peter)" w:date="2019-03-26T11:40:00Z">
        <w:r w:rsidR="009B4488">
          <w:rPr>
            <w:rFonts w:ascii="Corbel" w:hAnsi="Corbel"/>
            <w:lang w:val="en-US"/>
          </w:rPr>
          <w:fldChar w:fldCharType="end"/>
        </w:r>
      </w:ins>
      <w:del w:id="544" w:author="Willems, P.H. (Peter)" w:date="2019-03-26T11:40:00Z">
        <w:r w:rsidR="00211D0D" w:rsidDel="009B4488">
          <w:rPr>
            <w:rStyle w:val="Hyperlink"/>
            <w:rFonts w:ascii="Corbel" w:hAnsi="Corbel"/>
            <w:color w:val="auto"/>
            <w:u w:val="none"/>
            <w:lang w:val="en-US"/>
          </w:rPr>
          <w:fldChar w:fldCharType="begin"/>
        </w:r>
        <w:r w:rsidR="00211D0D" w:rsidDel="009B4488">
          <w:rPr>
            <w:rStyle w:val="Hyperlink"/>
            <w:rFonts w:ascii="Corbel" w:hAnsi="Corbel"/>
            <w:color w:val="auto"/>
            <w:u w:val="none"/>
            <w:lang w:val="en-US"/>
          </w:rPr>
          <w:delInstrText xml:space="preserve"> HYPERLINK \l "_userLaMu" </w:delInstrText>
        </w:r>
        <w:r w:rsidR="00211D0D" w:rsidDel="009B4488">
          <w:rPr>
            <w:rStyle w:val="Hyperlink"/>
            <w:rFonts w:ascii="Corbel" w:hAnsi="Corbel"/>
            <w:color w:val="auto"/>
            <w:u w:val="none"/>
            <w:lang w:val="en-US"/>
          </w:rPr>
          <w:fldChar w:fldCharType="separate"/>
        </w:r>
        <w:r w:rsidR="0017502E" w:rsidRPr="00530583" w:rsidDel="009B4488">
          <w:rPr>
            <w:rStyle w:val="Hyperlink"/>
            <w:rFonts w:ascii="Corbel" w:hAnsi="Corbel"/>
            <w:color w:val="auto"/>
            <w:u w:val="none"/>
            <w:lang w:val="en-US"/>
          </w:rPr>
          <w:delText>3.25</w:delText>
        </w:r>
        <w:r w:rsidR="00211D0D" w:rsidDel="009B4488">
          <w:rPr>
            <w:rStyle w:val="Hyperlink"/>
            <w:rFonts w:ascii="Corbel" w:hAnsi="Corbel"/>
            <w:color w:val="auto"/>
            <w:u w:val="none"/>
            <w:lang w:val="en-US"/>
          </w:rPr>
          <w:fldChar w:fldCharType="end"/>
        </w:r>
      </w:del>
      <w:r w:rsidR="0017502E" w:rsidRPr="00530583">
        <w:rPr>
          <w:rFonts w:ascii="Corbel" w:hAnsi="Corbel"/>
          <w:lang w:val="en-US"/>
        </w:rPr>
        <w:t>]</w:t>
      </w:r>
      <w:r w:rsidR="00C20EB9" w:rsidRPr="00530583">
        <w:rPr>
          <w:rFonts w:ascii="Corbel" w:hAnsi="Corbel"/>
          <w:lang w:val="en-US"/>
        </w:rPr>
        <w:t xml:space="preserve">, </w:t>
      </w:r>
      <w:r w:rsidR="00DD3C03" w:rsidRPr="00530583">
        <w:rPr>
          <w:rFonts w:ascii="Corbel" w:hAnsi="Corbel"/>
          <w:lang w:val="en-US"/>
        </w:rPr>
        <w:t>language [</w:t>
      </w:r>
      <w:r w:rsidR="00DD3C03" w:rsidRPr="00530583">
        <w:rPr>
          <w:rFonts w:ascii="Corbel" w:hAnsi="Corbel"/>
          <w:lang w:val="en-US"/>
        </w:rPr>
        <w:fldChar w:fldCharType="begin"/>
      </w:r>
      <w:r w:rsidR="00DD3C03"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545" w:author="Willems, P.H. (Peter)" w:date="2019-03-27T10:51:00Z">
        <w:r w:rsidR="008115AD">
          <w:rPr>
            <w:rFonts w:ascii="Corbel" w:hAnsi="Corbel"/>
            <w:lang w:val="en-US"/>
          </w:rPr>
          <w:t>3.13</w:t>
        </w:r>
      </w:ins>
      <w:del w:id="546" w:author="Willems, P.H. (Peter)" w:date="2019-03-26T11:25:00Z">
        <w:r w:rsidR="000A1418" w:rsidRPr="00530583" w:rsidDel="00475F64">
          <w:rPr>
            <w:rFonts w:ascii="Corbel" w:hAnsi="Corbel"/>
            <w:lang w:val="en-US"/>
          </w:rPr>
          <w:delText>3.12</w:delText>
        </w:r>
      </w:del>
      <w:r w:rsidR="00DD3C03" w:rsidRPr="00530583">
        <w:rPr>
          <w:rFonts w:ascii="Corbel" w:hAnsi="Corbel"/>
          <w:lang w:val="en-US"/>
        </w:rPr>
        <w:fldChar w:fldCharType="end"/>
      </w:r>
      <w:r w:rsidR="00DD3C03" w:rsidRPr="00530583">
        <w:rPr>
          <w:rFonts w:ascii="Corbel" w:hAnsi="Corbel"/>
          <w:lang w:val="en-US"/>
        </w:rPr>
        <w:t>], category [</w:t>
      </w:r>
      <w:r w:rsidR="00DD3C03" w:rsidRPr="00530583">
        <w:rPr>
          <w:rFonts w:ascii="Corbel" w:hAnsi="Corbel"/>
          <w:lang w:val="en-US"/>
        </w:rPr>
        <w:fldChar w:fldCharType="begin"/>
      </w:r>
      <w:r w:rsidR="00DD3C03"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547" w:author="Willems, P.H. (Peter)" w:date="2019-03-27T10:51:00Z">
        <w:r w:rsidR="008115AD">
          <w:rPr>
            <w:rFonts w:ascii="Corbel" w:hAnsi="Corbel"/>
            <w:lang w:val="en-US"/>
          </w:rPr>
          <w:t>3.3</w:t>
        </w:r>
      </w:ins>
      <w:del w:id="548" w:author="Willems, P.H. (Peter)" w:date="2019-03-26T11:25:00Z">
        <w:r w:rsidR="000A1418" w:rsidRPr="00530583" w:rsidDel="00475F64">
          <w:rPr>
            <w:rFonts w:ascii="Corbel" w:hAnsi="Corbel"/>
            <w:lang w:val="en-US"/>
          </w:rPr>
          <w:delText>3.2</w:delText>
        </w:r>
      </w:del>
      <w:r w:rsidR="00DD3C03" w:rsidRPr="00530583">
        <w:rPr>
          <w:rFonts w:ascii="Corbel" w:hAnsi="Corbel"/>
          <w:lang w:val="en-US"/>
        </w:rPr>
        <w:fldChar w:fldCharType="end"/>
      </w:r>
      <w:r w:rsidR="00DD3C03" w:rsidRPr="00530583">
        <w:rPr>
          <w:rFonts w:ascii="Corbel" w:hAnsi="Corbel"/>
          <w:lang w:val="en-US"/>
        </w:rPr>
        <w:t>], helpInfo [</w:t>
      </w:r>
      <w:r w:rsidR="00DD3C03" w:rsidRPr="00530583">
        <w:rPr>
          <w:rFonts w:ascii="Corbel" w:hAnsi="Corbel"/>
          <w:lang w:val="en-US"/>
        </w:rPr>
        <w:fldChar w:fldCharType="begin"/>
      </w:r>
      <w:r w:rsidR="00DD3C03"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DD3C03" w:rsidRPr="00530583">
        <w:rPr>
          <w:rFonts w:ascii="Corbel" w:hAnsi="Corbel"/>
          <w:lang w:val="en-US"/>
        </w:rPr>
      </w:r>
      <w:r w:rsidR="00DD3C03" w:rsidRPr="00530583">
        <w:rPr>
          <w:rFonts w:ascii="Corbel" w:hAnsi="Corbel"/>
          <w:lang w:val="en-US"/>
        </w:rPr>
        <w:fldChar w:fldCharType="separate"/>
      </w:r>
      <w:ins w:id="549" w:author="Willems, P.H. (Peter)" w:date="2019-03-27T10:51:00Z">
        <w:r w:rsidR="008115AD">
          <w:rPr>
            <w:rFonts w:ascii="Corbel" w:hAnsi="Corbel"/>
            <w:lang w:val="en-US"/>
          </w:rPr>
          <w:t>3.10</w:t>
        </w:r>
      </w:ins>
      <w:del w:id="550" w:author="Willems, P.H. (Peter)" w:date="2019-03-26T11:25:00Z">
        <w:r w:rsidR="000A1418" w:rsidRPr="00530583" w:rsidDel="00475F64">
          <w:rPr>
            <w:rFonts w:ascii="Corbel" w:hAnsi="Corbel"/>
            <w:lang w:val="en-US"/>
          </w:rPr>
          <w:delText>3.9</w:delText>
        </w:r>
      </w:del>
      <w:r w:rsidR="00DD3C03" w:rsidRPr="00530583">
        <w:rPr>
          <w:rFonts w:ascii="Corbel" w:hAnsi="Corbel"/>
          <w:lang w:val="en-US"/>
        </w:rPr>
        <w:fldChar w:fldCharType="end"/>
      </w:r>
      <w:r w:rsidR="00DD3C03" w:rsidRPr="00530583">
        <w:rPr>
          <w:rFonts w:ascii="Corbel" w:hAnsi="Corbel"/>
          <w:lang w:val="en-US"/>
        </w:rPr>
        <w:t>]</w:t>
      </w:r>
    </w:p>
    <w:p w14:paraId="4ADB6263" w14:textId="77777777" w:rsidR="001F6F7B" w:rsidRPr="0000104B" w:rsidRDefault="00E62D02" w:rsidP="001F6F7B">
      <w:pPr>
        <w:pStyle w:val="Reedsopgemaaktetekst"/>
        <w:pBdr>
          <w:top w:val="single" w:sz="4" w:space="4" w:color="auto"/>
          <w:left w:val="single" w:sz="4" w:space="4" w:color="auto"/>
          <w:bottom w:val="single" w:sz="4" w:space="4" w:color="auto"/>
          <w:right w:val="single" w:sz="4" w:space="4" w:color="auto"/>
        </w:pBdr>
        <w:ind w:left="567" w:right="567"/>
      </w:pPr>
      <w:r w:rsidRPr="0000104B">
        <w:t>ENTITY GroupType;</w:t>
      </w:r>
      <w:r w:rsidRPr="0000104B">
        <w:tab/>
        <w:t xml:space="preserve">-- </w:t>
      </w:r>
      <w:r w:rsidR="001F6F7B" w:rsidRPr="0000104B">
        <w:t>De definitie van de groep voor het opslaan van bijlagen verzonden met een bericht binnen een transactie.</w:t>
      </w:r>
    </w:p>
    <w:p w14:paraId="4ADB6264"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65"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4B1251" w:rsidRPr="0000104B">
        <w:rPr>
          <w:lang w:val="en-US"/>
        </w:rPr>
        <w:t xml:space="preserve">OPTIONAL </w:t>
      </w:r>
      <w:r w:rsidRPr="0000104B">
        <w:rPr>
          <w:lang w:val="en-US"/>
        </w:rPr>
        <w:t>DATETIME;</w:t>
      </w:r>
    </w:p>
    <w:p w14:paraId="4ADB6266"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4B1251" w:rsidRPr="0000104B">
        <w:rPr>
          <w:lang w:val="en-US"/>
        </w:rPr>
        <w:t xml:space="preserve">OPTIONAL </w:t>
      </w:r>
      <w:r w:rsidRPr="0000104B">
        <w:rPr>
          <w:lang w:val="en-US"/>
        </w:rPr>
        <w:t>DATETIME;</w:t>
      </w:r>
    </w:p>
    <w:p w14:paraId="4ADB6267"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4B1251" w:rsidRPr="0000104B">
        <w:rPr>
          <w:lang w:val="en-US"/>
        </w:rPr>
        <w:t xml:space="preserve">OPTIONAL </w:t>
      </w:r>
      <w:r w:rsidRPr="0000104B">
        <w:rPr>
          <w:lang w:val="en-US"/>
        </w:rPr>
        <w:t>STRING;</w:t>
      </w:r>
    </w:p>
    <w:p w14:paraId="4ADB6268"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dateLaMu </w:t>
      </w:r>
      <w:r w:rsidRPr="0000104B">
        <w:rPr>
          <w:lang w:val="en-US"/>
        </w:rPr>
        <w:t xml:space="preserve">: </w:t>
      </w:r>
      <w:r w:rsidR="004B1251" w:rsidRPr="0000104B">
        <w:rPr>
          <w:lang w:val="en-US"/>
        </w:rPr>
        <w:t xml:space="preserve">OPTIONAL </w:t>
      </w:r>
      <w:r w:rsidRPr="0000104B">
        <w:rPr>
          <w:lang w:val="en-US"/>
        </w:rPr>
        <w:t>DATETIME;</w:t>
      </w:r>
    </w:p>
    <w:p w14:paraId="4ADB6269"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4B1251" w:rsidRPr="0000104B">
        <w:rPr>
          <w:lang w:val="en-US"/>
        </w:rPr>
        <w:t xml:space="preserve">OPTIONAL </w:t>
      </w:r>
      <w:r w:rsidRPr="0000104B">
        <w:rPr>
          <w:lang w:val="en-US"/>
        </w:rPr>
        <w:t>STRING;</w:t>
      </w:r>
    </w:p>
    <w:p w14:paraId="4ADB626A"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6B"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26C"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6D" w14:textId="77777777" w:rsidR="001F6F7B" w:rsidRPr="0000104B" w:rsidRDefault="001F6F7B" w:rsidP="001F6F7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END_ENTITY;</w:t>
      </w:r>
    </w:p>
    <w:p w14:paraId="4ADB626E" w14:textId="77777777" w:rsidR="001F6F7B" w:rsidRPr="00530583" w:rsidRDefault="001F6F7B">
      <w:pPr>
        <w:pStyle w:val="Plattetekst"/>
        <w:rPr>
          <w:rFonts w:ascii="Corbel" w:hAnsi="Corbel"/>
          <w:lang w:val="en-US"/>
        </w:rPr>
      </w:pPr>
    </w:p>
    <w:p w14:paraId="4ADB626F" w14:textId="77777777" w:rsidR="00EB0E08" w:rsidRPr="00530583" w:rsidRDefault="00A840D4">
      <w:pPr>
        <w:pStyle w:val="Plattetekst"/>
        <w:rPr>
          <w:rFonts w:ascii="Corbel" w:hAnsi="Corbel"/>
        </w:rPr>
      </w:pPr>
      <w:r w:rsidRPr="00530583">
        <w:rPr>
          <w:rFonts w:ascii="Corbel" w:hAnsi="Corbel"/>
        </w:rPr>
        <w:t>De definitie van de groep voor het opslaan van bijlagen verzonden met een bericht binnen een transactie. Op het moment wordt in de praktijk geen functionaliteit door leveranciers toege</w:t>
      </w:r>
      <w:r w:rsidR="00E62D02" w:rsidRPr="00530583">
        <w:rPr>
          <w:rFonts w:ascii="Corbel" w:hAnsi="Corbel"/>
        </w:rPr>
        <w:softHyphen/>
      </w:r>
      <w:r w:rsidRPr="00530583">
        <w:rPr>
          <w:rFonts w:ascii="Corbel" w:hAnsi="Corbel"/>
        </w:rPr>
        <w:t xml:space="preserve">kend aan dit element. Een GroupType maakt </w:t>
      </w:r>
      <w:r w:rsidR="00E62D02" w:rsidRPr="00530583">
        <w:rPr>
          <w:rFonts w:ascii="Corbel" w:hAnsi="Corbel"/>
        </w:rPr>
        <w:t xml:space="preserve">echter </w:t>
      </w:r>
      <w:r w:rsidRPr="00530583">
        <w:rPr>
          <w:rFonts w:ascii="Corbel" w:hAnsi="Corbel"/>
        </w:rPr>
        <w:t>wel onderdeel uit van de structuur van een raamwerk.</w:t>
      </w:r>
    </w:p>
    <w:p w14:paraId="4ADB6270" w14:textId="77777777" w:rsidR="00A840D4" w:rsidRPr="00530583" w:rsidRDefault="00A840D4">
      <w:pPr>
        <w:pStyle w:val="Plattetekst"/>
        <w:rPr>
          <w:rFonts w:ascii="Corbel" w:hAnsi="Corbel"/>
        </w:rPr>
      </w:pPr>
      <w:r w:rsidRPr="00530583">
        <w:rPr>
          <w:rFonts w:ascii="Corbel" w:hAnsi="Corbel"/>
        </w:rPr>
        <w:t xml:space="preserve">Simpel voorbeeld: </w:t>
      </w:r>
    </w:p>
    <w:p w14:paraId="4ADB627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&lt;GroupType id="StandardGroupType"&gt;</w:t>
      </w:r>
    </w:p>
    <w:p w14:paraId="4ADB627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&lt;description&gt;Standaard groep&lt;/description&gt;</w:t>
      </w:r>
    </w:p>
    <w:p w14:paraId="4ADB627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&lt;startDate&gt;20</w:t>
      </w:r>
      <w:r w:rsidR="00E62D02" w:rsidRPr="0000104B">
        <w:rPr>
          <w:lang w:val="en-US"/>
        </w:rPr>
        <w:t>11</w:t>
      </w:r>
      <w:r w:rsidRPr="0000104B">
        <w:rPr>
          <w:lang w:val="en-US"/>
        </w:rPr>
        <w:t>-12-20T00:00:00Z&lt;/startDate&gt;</w:t>
      </w:r>
    </w:p>
    <w:p w14:paraId="4ADB627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&lt;endDate&gt;20</w:t>
      </w:r>
      <w:r w:rsidR="00E62D02" w:rsidRPr="0000104B">
        <w:rPr>
          <w:lang w:val="en-US"/>
        </w:rPr>
        <w:t>12</w:t>
      </w:r>
      <w:r w:rsidRPr="0000104B">
        <w:rPr>
          <w:lang w:val="en-US"/>
        </w:rPr>
        <w:t>-12-31T00:00:00Z&lt;/endDate&gt;</w:t>
      </w:r>
    </w:p>
    <w:p w14:paraId="4ADB627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27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w:t>
      </w:r>
      <w:r w:rsidR="00F1764E" w:rsidRPr="0000104B">
        <w:t>dateLaMu</w:t>
      </w:r>
      <w:r w:rsidRPr="0000104B">
        <w:t>&gt;20</w:t>
      </w:r>
      <w:r w:rsidR="00E62D02" w:rsidRPr="0000104B">
        <w:t>11</w:t>
      </w:r>
      <w:r w:rsidRPr="0000104B">
        <w:t>-12-20T00:00:00Z&lt;/</w:t>
      </w:r>
      <w:r w:rsidR="00F1764E" w:rsidRPr="0000104B">
        <w:t>dateLaMu</w:t>
      </w:r>
      <w:r w:rsidRPr="0000104B">
        <w:t>&gt;</w:t>
      </w:r>
    </w:p>
    <w:p w14:paraId="4ADB627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&lt;</w:t>
      </w:r>
      <w:r w:rsidR="00F1764E" w:rsidRPr="0000104B">
        <w:rPr>
          <w:lang w:val="de-DE"/>
        </w:rPr>
        <w:t>userLaMu</w:t>
      </w:r>
      <w:r w:rsidRPr="0000104B">
        <w:rPr>
          <w:lang w:val="de-DE"/>
        </w:rPr>
        <w:t>&gt;</w:t>
      </w:r>
      <w:r w:rsidR="00E62D02" w:rsidRPr="0000104B">
        <w:rPr>
          <w:lang w:val="de-DE"/>
        </w:rPr>
        <w:t>Peter Bonsma</w:t>
      </w:r>
      <w:r w:rsidRPr="0000104B">
        <w:rPr>
          <w:lang w:val="de-DE"/>
        </w:rPr>
        <w:t>&lt;/</w:t>
      </w:r>
      <w:r w:rsidR="00F1764E" w:rsidRPr="0000104B">
        <w:rPr>
          <w:lang w:val="de-DE"/>
        </w:rPr>
        <w:t>userLaMu</w:t>
      </w:r>
      <w:r w:rsidRPr="0000104B">
        <w:rPr>
          <w:lang w:val="de-DE"/>
        </w:rPr>
        <w:t>&gt;</w:t>
      </w:r>
    </w:p>
    <w:p w14:paraId="4ADB627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&lt;/GroupType&gt;</w:t>
      </w:r>
    </w:p>
    <w:p w14:paraId="4ADB6279" w14:textId="77777777" w:rsidR="00A840D4" w:rsidRPr="00530583" w:rsidRDefault="00A840D4" w:rsidP="000D7911">
      <w:pPr>
        <w:pStyle w:val="Kop2"/>
        <w:rPr>
          <w:rFonts w:ascii="Corbel" w:hAnsi="Corbel"/>
        </w:rPr>
      </w:pPr>
      <w:bookmarkStart w:id="551" w:name="MessageInTransactionType"/>
      <w:bookmarkStart w:id="552" w:name="_Ref299521375"/>
      <w:bookmarkStart w:id="553" w:name="_Ref299521407"/>
      <w:bookmarkStart w:id="554" w:name="_Ref299521618"/>
      <w:bookmarkStart w:id="555" w:name="_Toc4491540"/>
      <w:bookmarkEnd w:id="551"/>
      <w:r w:rsidRPr="00530583">
        <w:rPr>
          <w:rFonts w:ascii="Corbel" w:hAnsi="Corbel"/>
        </w:rPr>
        <w:t>MessageInTransactionType</w:t>
      </w:r>
      <w:bookmarkEnd w:id="552"/>
      <w:bookmarkEnd w:id="553"/>
      <w:bookmarkEnd w:id="554"/>
      <w:bookmarkEnd w:id="555"/>
      <w:r w:rsidRPr="00530583">
        <w:rPr>
          <w:rFonts w:ascii="Corbel" w:hAnsi="Corbel"/>
        </w:rPr>
        <w:t xml:space="preserve"> </w:t>
      </w:r>
    </w:p>
    <w:p w14:paraId="4ADB627A" w14:textId="73B347D0"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requiredNotify</w:t>
      </w:r>
      <w:r w:rsidR="009F2F7E" w:rsidRPr="00530583">
        <w:rPr>
          <w:rFonts w:ascii="Corbel" w:hAnsi="Corbel"/>
          <w:lang w:val="en-US"/>
        </w:rPr>
        <w:t xml:space="preserve"> [</w:t>
      </w:r>
      <w:r w:rsidR="009F2F7E" w:rsidRPr="00530583">
        <w:rPr>
          <w:rFonts w:ascii="Corbel" w:hAnsi="Corbel"/>
        </w:rPr>
        <w:fldChar w:fldCharType="begin"/>
      </w:r>
      <w:r w:rsidR="009F2F7E" w:rsidRPr="00530583">
        <w:rPr>
          <w:rFonts w:ascii="Corbel" w:hAnsi="Corbel"/>
          <w:lang w:val="en-US"/>
        </w:rPr>
        <w:instrText xml:space="preserve"> REF _Ref299464399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ins w:id="556" w:author="Willems, P.H. (Peter)" w:date="2019-03-27T10:51:00Z">
        <w:r w:rsidR="008115AD">
          <w:rPr>
            <w:rFonts w:ascii="Corbel" w:hAnsi="Corbel"/>
            <w:lang w:val="en-US"/>
          </w:rPr>
          <w:t>3.19</w:t>
        </w:r>
      </w:ins>
      <w:del w:id="557" w:author="Willems, P.H. (Peter)" w:date="2019-03-26T11:25:00Z">
        <w:r w:rsidR="000A1418" w:rsidRPr="00530583" w:rsidDel="00475F64">
          <w:rPr>
            <w:rFonts w:ascii="Corbel" w:hAnsi="Corbel"/>
            <w:lang w:val="en-US"/>
          </w:rPr>
          <w:delText>3.16</w:delText>
        </w:r>
      </w:del>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xml:space="preserve">, </w:t>
      </w:r>
      <w:r w:rsidR="00F1764E" w:rsidRPr="00530583">
        <w:rPr>
          <w:rFonts w:ascii="Corbel" w:hAnsi="Corbel"/>
          <w:lang w:val="en-US"/>
        </w:rPr>
        <w:t xml:space="preserve">dateLaMu </w:t>
      </w:r>
      <w:r w:rsidR="00C20EB9" w:rsidRPr="00530583">
        <w:rPr>
          <w:rFonts w:ascii="Corbel" w:hAnsi="Corbel"/>
          <w:lang w:val="en-US"/>
        </w:rPr>
        <w:t>[</w:t>
      </w:r>
      <w:r w:rsidR="00C20EB9" w:rsidRPr="00530583">
        <w:rPr>
          <w:rFonts w:ascii="Corbel" w:hAnsi="Corbel"/>
          <w:lang w:val="en-US"/>
        </w:rPr>
        <w:fldChar w:fldCharType="begin"/>
      </w:r>
      <w:r w:rsidR="00C20EB9"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C20EB9" w:rsidRPr="00530583">
        <w:rPr>
          <w:rFonts w:ascii="Corbel" w:hAnsi="Corbel"/>
          <w:lang w:val="en-US"/>
        </w:rPr>
      </w:r>
      <w:r w:rsidR="00C20EB9" w:rsidRPr="00530583">
        <w:rPr>
          <w:rFonts w:ascii="Corbel" w:hAnsi="Corbel"/>
          <w:lang w:val="en-US"/>
        </w:rPr>
        <w:fldChar w:fldCharType="separate"/>
      </w:r>
      <w:ins w:id="558" w:author="Willems, P.H. (Peter)" w:date="2019-03-27T10:51:00Z">
        <w:r w:rsidR="008115AD">
          <w:rPr>
            <w:rFonts w:ascii="Corbel" w:hAnsi="Corbel"/>
            <w:lang w:val="en-US"/>
          </w:rPr>
          <w:t>3.5</w:t>
        </w:r>
      </w:ins>
      <w:del w:id="559" w:author="Willems, P.H. (Peter)" w:date="2019-03-26T11:25:00Z">
        <w:r w:rsidR="000A1418" w:rsidRPr="00530583" w:rsidDel="00475F64">
          <w:rPr>
            <w:rFonts w:ascii="Corbel" w:hAnsi="Corbel"/>
            <w:lang w:val="en-US"/>
          </w:rPr>
          <w:delText>3.4</w:delText>
        </w:r>
      </w:del>
      <w:r w:rsidR="00C20EB9" w:rsidRPr="00530583">
        <w:rPr>
          <w:rFonts w:ascii="Corbel" w:hAnsi="Corbel"/>
          <w:lang w:val="en-US"/>
        </w:rPr>
        <w:fldChar w:fldCharType="end"/>
      </w:r>
      <w:r w:rsidR="00C20EB9" w:rsidRPr="00530583">
        <w:rPr>
          <w:rFonts w:ascii="Corbel" w:hAnsi="Corbel"/>
          <w:lang w:val="en-US"/>
        </w:rPr>
        <w:t xml:space="preserve">], </w:t>
      </w:r>
      <w:r w:rsidR="00F1764E" w:rsidRPr="00530583">
        <w:rPr>
          <w:rFonts w:ascii="Corbel" w:hAnsi="Corbel"/>
          <w:lang w:val="en-US"/>
        </w:rPr>
        <w:t xml:space="preserve">userLaMu </w:t>
      </w:r>
      <w:r w:rsidR="0017502E" w:rsidRPr="00530583">
        <w:rPr>
          <w:rFonts w:ascii="Corbel" w:hAnsi="Corbel"/>
          <w:lang w:val="en-US"/>
        </w:rPr>
        <w:t>[</w:t>
      </w:r>
      <w:ins w:id="560" w:author="Willems, P.H. (Peter)" w:date="2019-03-26T11:40:00Z">
        <w:r w:rsidR="009B4488">
          <w:rPr>
            <w:rFonts w:ascii="Corbel" w:hAnsi="Corbel"/>
            <w:lang w:val="en-US"/>
          </w:rPr>
          <w:fldChar w:fldCharType="begin"/>
        </w:r>
        <w:r w:rsidR="009B4488">
          <w:rPr>
            <w:rFonts w:ascii="Corbel" w:hAnsi="Corbel"/>
            <w:lang w:val="en-US"/>
          </w:rPr>
          <w:instrText xml:space="preserve"> REF _Ref401308395 \r \h </w:instrText>
        </w:r>
      </w:ins>
      <w:r w:rsidR="009B4488">
        <w:rPr>
          <w:rFonts w:ascii="Corbel" w:hAnsi="Corbel"/>
          <w:lang w:val="en-US"/>
        </w:rPr>
      </w:r>
      <w:r w:rsidR="009B4488">
        <w:rPr>
          <w:rFonts w:ascii="Corbel" w:hAnsi="Corbel"/>
          <w:lang w:val="en-US"/>
        </w:rPr>
        <w:fldChar w:fldCharType="separate"/>
      </w:r>
      <w:ins w:id="561" w:author="Willems, P.H. (Peter)" w:date="2019-03-27T10:51:00Z">
        <w:r w:rsidR="008115AD">
          <w:rPr>
            <w:rFonts w:ascii="Corbel" w:hAnsi="Corbel"/>
            <w:lang w:val="en-US"/>
          </w:rPr>
          <w:t>3.28</w:t>
        </w:r>
      </w:ins>
      <w:ins w:id="562" w:author="Willems, P.H. (Peter)" w:date="2019-03-26T11:40:00Z">
        <w:r w:rsidR="009B4488">
          <w:rPr>
            <w:rFonts w:ascii="Corbel" w:hAnsi="Corbel"/>
            <w:lang w:val="en-US"/>
          </w:rPr>
          <w:fldChar w:fldCharType="end"/>
        </w:r>
      </w:ins>
      <w:del w:id="563" w:author="Willems, P.H. (Peter)" w:date="2019-03-26T11:39:00Z">
        <w:r w:rsidR="00211D0D" w:rsidDel="00C117E4">
          <w:rPr>
            <w:rStyle w:val="Hyperlink"/>
            <w:rFonts w:ascii="Corbel" w:hAnsi="Corbel"/>
            <w:color w:val="auto"/>
            <w:u w:val="none"/>
            <w:lang w:val="en-US"/>
          </w:rPr>
          <w:fldChar w:fldCharType="begin"/>
        </w:r>
        <w:r w:rsidR="00211D0D" w:rsidDel="00C117E4">
          <w:rPr>
            <w:rStyle w:val="Hyperlink"/>
            <w:rFonts w:ascii="Corbel" w:hAnsi="Corbel"/>
            <w:color w:val="auto"/>
            <w:u w:val="none"/>
            <w:lang w:val="en-US"/>
          </w:rPr>
          <w:delInstrText xml:space="preserve"> HYPERLINK \l "_userLaMu" </w:delInstrText>
        </w:r>
        <w:r w:rsidR="00211D0D" w:rsidDel="00C117E4">
          <w:rPr>
            <w:rStyle w:val="Hyperlink"/>
            <w:rFonts w:ascii="Corbel" w:hAnsi="Corbel"/>
            <w:color w:val="auto"/>
            <w:u w:val="none"/>
            <w:lang w:val="en-US"/>
          </w:rPr>
          <w:fldChar w:fldCharType="separate"/>
        </w:r>
        <w:r w:rsidR="0017502E" w:rsidRPr="00530583" w:rsidDel="00C117E4">
          <w:rPr>
            <w:rStyle w:val="Hyperlink"/>
            <w:rFonts w:ascii="Corbel" w:hAnsi="Corbel"/>
            <w:color w:val="auto"/>
            <w:u w:val="none"/>
            <w:lang w:val="en-US"/>
          </w:rPr>
          <w:delText>3.25</w:delText>
        </w:r>
        <w:r w:rsidR="00211D0D" w:rsidDel="00C117E4">
          <w:rPr>
            <w:rStyle w:val="Hyperlink"/>
            <w:rFonts w:ascii="Corbel" w:hAnsi="Corbel"/>
            <w:color w:val="auto"/>
            <w:u w:val="none"/>
            <w:lang w:val="en-US"/>
          </w:rPr>
          <w:fldChar w:fldCharType="end"/>
        </w:r>
      </w:del>
      <w:r w:rsidR="0017502E" w:rsidRPr="00530583">
        <w:rPr>
          <w:rFonts w:ascii="Corbel" w:hAnsi="Corbel"/>
          <w:lang w:val="en-US"/>
        </w:rPr>
        <w:t>]</w:t>
      </w:r>
      <w:r w:rsidR="00C20EB9" w:rsidRPr="00530583">
        <w:rPr>
          <w:rFonts w:ascii="Corbel" w:hAnsi="Corbel"/>
          <w:lang w:val="en-US"/>
        </w:rPr>
        <w:t xml:space="preserve">, </w:t>
      </w:r>
      <w:r w:rsidRPr="00530583">
        <w:rPr>
          <w:rFonts w:ascii="Corbel" w:hAnsi="Corbel"/>
          <w:lang w:val="en-US"/>
        </w:rPr>
        <w:t>received</w:t>
      </w:r>
      <w:r w:rsidR="009F2F7E" w:rsidRPr="00530583">
        <w:rPr>
          <w:rFonts w:ascii="Corbel" w:hAnsi="Corbel"/>
          <w:lang w:val="en-US"/>
        </w:rPr>
        <w:t xml:space="preserve"> [</w:t>
      </w:r>
      <w:r w:rsidR="009F2F7E" w:rsidRPr="00530583">
        <w:rPr>
          <w:rFonts w:ascii="Corbel" w:hAnsi="Corbel"/>
        </w:rPr>
        <w:fldChar w:fldCharType="begin"/>
      </w:r>
      <w:r w:rsidR="009F2F7E" w:rsidRPr="00530583">
        <w:rPr>
          <w:rFonts w:ascii="Corbel" w:hAnsi="Corbel"/>
          <w:lang w:val="en-US"/>
        </w:rPr>
        <w:instrText xml:space="preserve"> REF _Ref299464415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ins w:id="564" w:author="Willems, P.H. (Peter)" w:date="2019-03-27T10:51:00Z">
        <w:r w:rsidR="008115AD">
          <w:rPr>
            <w:rFonts w:ascii="Corbel" w:hAnsi="Corbel"/>
            <w:lang w:val="en-US"/>
          </w:rPr>
          <w:t>3.18</w:t>
        </w:r>
      </w:ins>
      <w:del w:id="565" w:author="Willems, P.H. (Peter)" w:date="2019-03-26T11:25:00Z">
        <w:r w:rsidR="000A1418" w:rsidRPr="00530583" w:rsidDel="00475F64">
          <w:rPr>
            <w:rFonts w:ascii="Corbel" w:hAnsi="Corbel"/>
            <w:lang w:val="en-US"/>
          </w:rPr>
          <w:delText>3.15</w:delText>
        </w:r>
      </w:del>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send</w:t>
      </w:r>
      <w:r w:rsidR="009F2F7E" w:rsidRPr="00530583">
        <w:rPr>
          <w:rFonts w:ascii="Corbel" w:hAnsi="Corbel"/>
          <w:lang w:val="en-US"/>
        </w:rPr>
        <w:t> [</w:t>
      </w:r>
      <w:r w:rsidR="009F2F7E" w:rsidRPr="00530583">
        <w:rPr>
          <w:rFonts w:ascii="Corbel" w:hAnsi="Corbel"/>
        </w:rPr>
        <w:fldChar w:fldCharType="begin"/>
      </w:r>
      <w:r w:rsidR="009F2F7E" w:rsidRPr="00530583">
        <w:rPr>
          <w:rFonts w:ascii="Corbel" w:hAnsi="Corbel"/>
          <w:lang w:val="en-US"/>
        </w:rPr>
        <w:instrText xml:space="preserve"> REF _Ref299464431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ins w:id="566" w:author="Willems, P.H. (Peter)" w:date="2019-03-27T10:51:00Z">
        <w:r w:rsidR="008115AD">
          <w:rPr>
            <w:rFonts w:ascii="Corbel" w:hAnsi="Corbel"/>
            <w:lang w:val="en-US"/>
          </w:rPr>
          <w:t>3.25</w:t>
        </w:r>
      </w:ins>
      <w:del w:id="567" w:author="Willems, P.H. (Peter)" w:date="2019-03-26T11:25:00Z">
        <w:r w:rsidR="000A1418" w:rsidRPr="00530583" w:rsidDel="00475F64">
          <w:rPr>
            <w:rFonts w:ascii="Corbel" w:hAnsi="Corbel"/>
            <w:lang w:val="en-US"/>
          </w:rPr>
          <w:delText>3.22</w:delText>
        </w:r>
      </w:del>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568" w:author="Willems, P.H. (Peter)" w:date="2019-03-27T10:51:00Z">
        <w:r w:rsidR="008115AD">
          <w:rPr>
            <w:rFonts w:ascii="Corbel" w:hAnsi="Corbel"/>
            <w:lang w:val="en-US"/>
          </w:rPr>
          <w:t>3.27</w:t>
        </w:r>
      </w:ins>
      <w:del w:id="569"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Pr="00530583">
        <w:rPr>
          <w:rFonts w:ascii="Corbel" w:hAnsi="Corbel"/>
          <w:lang w:val="en-US"/>
        </w:rPr>
        <w:t>initiatorToExecutor</w:t>
      </w:r>
      <w:r w:rsidR="009F2F7E" w:rsidRPr="00530583">
        <w:rPr>
          <w:rFonts w:ascii="Corbel" w:hAnsi="Corbel"/>
          <w:lang w:val="en-US"/>
        </w:rPr>
        <w:t xml:space="preserve"> [</w:t>
      </w:r>
      <w:r w:rsidR="009F2F7E" w:rsidRPr="00530583">
        <w:rPr>
          <w:rFonts w:ascii="Corbel" w:hAnsi="Corbel"/>
        </w:rPr>
        <w:fldChar w:fldCharType="begin"/>
      </w:r>
      <w:r w:rsidR="009F2F7E" w:rsidRPr="00530583">
        <w:rPr>
          <w:rFonts w:ascii="Corbel" w:hAnsi="Corbel"/>
          <w:lang w:val="en-US"/>
        </w:rPr>
        <w:instrText xml:space="preserve"> REF _Ref299464451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ins w:id="570" w:author="Willems, P.H. (Peter)" w:date="2019-03-27T10:51:00Z">
        <w:r w:rsidR="008115AD">
          <w:rPr>
            <w:rFonts w:ascii="Corbel" w:hAnsi="Corbel"/>
            <w:lang w:val="en-US"/>
          </w:rPr>
          <w:t>3.11</w:t>
        </w:r>
      </w:ins>
      <w:del w:id="571" w:author="Willems, P.H. (Peter)" w:date="2019-03-26T11:25:00Z">
        <w:r w:rsidR="000A1418" w:rsidRPr="00530583" w:rsidDel="00475F64">
          <w:rPr>
            <w:rFonts w:ascii="Corbel" w:hAnsi="Corbel"/>
            <w:lang w:val="en-US"/>
          </w:rPr>
          <w:delText>3.10</w:delText>
        </w:r>
      </w:del>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openSecondaryTransactionsAllowed</w:t>
      </w:r>
      <w:r w:rsidR="009F2F7E" w:rsidRPr="00530583">
        <w:rPr>
          <w:rFonts w:ascii="Corbel" w:hAnsi="Corbel"/>
          <w:lang w:val="en-US"/>
        </w:rPr>
        <w:t> [</w:t>
      </w:r>
      <w:r w:rsidR="009F2F7E" w:rsidRPr="00530583">
        <w:rPr>
          <w:rFonts w:ascii="Corbel" w:hAnsi="Corbel"/>
          <w:lang w:val="en-US"/>
        </w:rPr>
        <w:fldChar w:fldCharType="begin"/>
      </w:r>
      <w:r w:rsidR="009F2F7E" w:rsidRPr="00530583">
        <w:rPr>
          <w:rFonts w:ascii="Corbel" w:hAnsi="Corbel"/>
          <w:lang w:val="en-US"/>
        </w:rPr>
        <w:instrText xml:space="preserve"> REF _Ref299464475 \w \h </w:instrText>
      </w:r>
      <w:r w:rsidR="00BD7433" w:rsidRPr="00530583">
        <w:rPr>
          <w:rFonts w:ascii="Corbel" w:hAnsi="Corbel"/>
          <w:lang w:val="en-US"/>
        </w:rPr>
        <w:instrText xml:space="preserve"> \* MERGEFORMAT </w:instrText>
      </w:r>
      <w:r w:rsidR="009F2F7E" w:rsidRPr="00530583">
        <w:rPr>
          <w:rFonts w:ascii="Corbel" w:hAnsi="Corbel"/>
          <w:lang w:val="en-US"/>
        </w:rPr>
      </w:r>
      <w:r w:rsidR="009F2F7E" w:rsidRPr="00530583">
        <w:rPr>
          <w:rFonts w:ascii="Corbel" w:hAnsi="Corbel"/>
          <w:lang w:val="en-US"/>
        </w:rPr>
        <w:fldChar w:fldCharType="separate"/>
      </w:r>
      <w:ins w:id="572" w:author="Willems, P.H. (Peter)" w:date="2019-03-27T10:51:00Z">
        <w:r w:rsidR="008115AD">
          <w:rPr>
            <w:rFonts w:ascii="Corbel" w:hAnsi="Corbel"/>
            <w:lang w:val="en-US"/>
          </w:rPr>
          <w:t>3.14</w:t>
        </w:r>
      </w:ins>
      <w:del w:id="573" w:author="Willems, P.H. (Peter)" w:date="2019-03-26T11:25:00Z">
        <w:r w:rsidR="000A1418" w:rsidRPr="00530583" w:rsidDel="00475F64">
          <w:rPr>
            <w:rFonts w:ascii="Corbel" w:hAnsi="Corbel"/>
            <w:lang w:val="en-US"/>
          </w:rPr>
          <w:delText>3.13</w:delText>
        </w:r>
      </w:del>
      <w:r w:rsidR="009F2F7E" w:rsidRPr="00530583">
        <w:rPr>
          <w:rFonts w:ascii="Corbel" w:hAnsi="Corbel"/>
          <w:lang w:val="en-US"/>
        </w:rPr>
        <w:fldChar w:fldCharType="end"/>
      </w:r>
      <w:r w:rsidR="009F2F7E" w:rsidRPr="00530583">
        <w:rPr>
          <w:rFonts w:ascii="Corbel" w:hAnsi="Corbel"/>
          <w:lang w:val="en-US"/>
        </w:rPr>
        <w:t>]</w:t>
      </w:r>
      <w:r w:rsidR="00203450" w:rsidRPr="00530583">
        <w:rPr>
          <w:rFonts w:ascii="Corbel" w:hAnsi="Corbel"/>
          <w:lang w:val="en-US"/>
        </w:rPr>
        <w:t>, firstMessage  [</w:t>
      </w:r>
      <w:r w:rsidR="007339EF" w:rsidRPr="00530583">
        <w:rPr>
          <w:rFonts w:ascii="Corbel" w:hAnsi="Corbel"/>
          <w:lang w:val="en-US"/>
        </w:rPr>
        <w:fldChar w:fldCharType="begin"/>
      </w:r>
      <w:r w:rsidR="007339EF" w:rsidRPr="00530583">
        <w:rPr>
          <w:rFonts w:ascii="Corbel" w:hAnsi="Corbel"/>
          <w:lang w:val="en-US"/>
        </w:rPr>
        <w:instrText xml:space="preserve"> REF _Ref299531304 \r \h </w:instrText>
      </w:r>
      <w:r w:rsidR="007C5F73" w:rsidRPr="00530583">
        <w:rPr>
          <w:rFonts w:ascii="Corbel" w:hAnsi="Corbel"/>
          <w:lang w:val="en-US"/>
        </w:rPr>
        <w:instrText xml:space="preserve"> \* MERGEFORMAT </w:instrText>
      </w:r>
      <w:r w:rsidR="007339EF" w:rsidRPr="00530583">
        <w:rPr>
          <w:rFonts w:ascii="Corbel" w:hAnsi="Corbel"/>
          <w:lang w:val="en-US"/>
        </w:rPr>
      </w:r>
      <w:r w:rsidR="007339EF" w:rsidRPr="00530583">
        <w:rPr>
          <w:rFonts w:ascii="Corbel" w:hAnsi="Corbel"/>
          <w:lang w:val="en-US"/>
        </w:rPr>
        <w:fldChar w:fldCharType="separate"/>
      </w:r>
      <w:ins w:id="574" w:author="Willems, P.H. (Peter)" w:date="2019-03-27T10:51:00Z">
        <w:r w:rsidR="008115AD">
          <w:rPr>
            <w:rFonts w:ascii="Corbel" w:hAnsi="Corbel"/>
            <w:lang w:val="en-US"/>
          </w:rPr>
          <w:t>3.9</w:t>
        </w:r>
      </w:ins>
      <w:del w:id="575" w:author="Willems, P.H. (Peter)" w:date="2019-03-26T11:25:00Z">
        <w:r w:rsidR="000A1418" w:rsidRPr="00530583" w:rsidDel="00475F64">
          <w:rPr>
            <w:rFonts w:ascii="Corbel" w:hAnsi="Corbel"/>
            <w:lang w:val="en-US"/>
          </w:rPr>
          <w:delText>3.8</w:delText>
        </w:r>
      </w:del>
      <w:r w:rsidR="007339EF" w:rsidRPr="00530583">
        <w:rPr>
          <w:rFonts w:ascii="Corbel" w:hAnsi="Corbel"/>
          <w:lang w:val="en-US"/>
        </w:rPr>
        <w:fldChar w:fldCharType="end"/>
      </w:r>
      <w:r w:rsidR="00203450" w:rsidRPr="00530583">
        <w:rPr>
          <w:rFonts w:ascii="Corbel" w:hAnsi="Corbel"/>
          <w:lang w:val="en-US"/>
        </w:rPr>
        <w:t>]</w:t>
      </w:r>
      <w:r w:rsidRPr="00530583">
        <w:rPr>
          <w:rFonts w:ascii="Corbel" w:hAnsi="Corbel"/>
          <w:lang w:val="en-US"/>
        </w:rPr>
        <w:br/>
      </w:r>
      <w:r w:rsidRPr="00530583">
        <w:rPr>
          <w:rFonts w:ascii="Corbel" w:hAnsi="Corbel"/>
          <w:b/>
          <w:lang w:val="en-US"/>
        </w:rPr>
        <w:t>Referenties</w:t>
      </w:r>
      <w:r w:rsidRPr="00530583">
        <w:rPr>
          <w:rFonts w:ascii="Corbel" w:hAnsi="Corbel"/>
          <w:lang w:val="en-US"/>
        </w:rPr>
        <w:t>: message</w:t>
      </w:r>
      <w:r w:rsidR="009F2F7E" w:rsidRPr="00530583">
        <w:rPr>
          <w:rFonts w:ascii="Corbel" w:hAnsi="Corbel"/>
          <w:lang w:val="en-US"/>
        </w:rPr>
        <w:t xml:space="preserve"> [</w:t>
      </w:r>
      <w:r w:rsidR="009F2F7E" w:rsidRPr="00530583">
        <w:rPr>
          <w:rFonts w:ascii="Corbel" w:hAnsi="Corbel"/>
        </w:rPr>
        <w:fldChar w:fldCharType="begin"/>
      </w:r>
      <w:r w:rsidR="009F2F7E" w:rsidRPr="00530583">
        <w:rPr>
          <w:rFonts w:ascii="Corbel" w:hAnsi="Corbel"/>
          <w:lang w:val="en-US"/>
        </w:rPr>
        <w:instrText xml:space="preserve"> REF _Ref299464494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r w:rsidR="008115AD">
        <w:rPr>
          <w:rFonts w:ascii="Corbel" w:hAnsi="Corbel"/>
          <w:lang w:val="en-US"/>
        </w:rPr>
        <w:t>4.8</w:t>
      </w:r>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previous</w:t>
      </w:r>
      <w:r w:rsidR="009F2F7E" w:rsidRPr="00530583">
        <w:rPr>
          <w:rFonts w:ascii="Corbel" w:hAnsi="Corbel"/>
          <w:lang w:val="en-US"/>
        </w:rPr>
        <w:t xml:space="preserve"> [</w:t>
      </w:r>
      <w:r w:rsidR="009F2F7E" w:rsidRPr="00530583">
        <w:rPr>
          <w:rFonts w:ascii="Corbel" w:hAnsi="Corbel"/>
        </w:rPr>
        <w:fldChar w:fldCharType="begin"/>
      </w:r>
      <w:r w:rsidR="009F2F7E" w:rsidRPr="00530583">
        <w:rPr>
          <w:rFonts w:ascii="Corbel" w:hAnsi="Corbel"/>
          <w:lang w:val="en-US"/>
        </w:rPr>
        <w:instrText xml:space="preserve"> REF _Ref299464508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r w:rsidR="008115AD">
        <w:rPr>
          <w:rFonts w:ascii="Corbel" w:hAnsi="Corbel"/>
          <w:lang w:val="en-US"/>
        </w:rPr>
        <w:t>4.9</w:t>
      </w:r>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xml:space="preserve">, </w:t>
      </w:r>
      <w:r w:rsidR="007339EF" w:rsidRPr="00530583">
        <w:rPr>
          <w:rFonts w:ascii="Corbel" w:hAnsi="Corbel"/>
          <w:lang w:val="en-US"/>
        </w:rPr>
        <w:t>transaction [</w:t>
      </w:r>
      <w:r w:rsidR="007339EF" w:rsidRPr="00530583">
        <w:rPr>
          <w:rFonts w:ascii="Corbel" w:hAnsi="Corbel"/>
        </w:rPr>
        <w:fldChar w:fldCharType="begin"/>
      </w:r>
      <w:r w:rsidR="007339EF" w:rsidRPr="00530583">
        <w:rPr>
          <w:rFonts w:ascii="Corbel" w:hAnsi="Corbel"/>
          <w:lang w:val="en-US"/>
        </w:rPr>
        <w:instrText xml:space="preserve"> REF _Ref299464535 \w \h </w:instrText>
      </w:r>
      <w:r w:rsidR="00BD7433" w:rsidRPr="00530583">
        <w:rPr>
          <w:rFonts w:ascii="Corbel" w:hAnsi="Corbel"/>
          <w:lang w:val="en-US"/>
        </w:rPr>
        <w:instrText xml:space="preserve"> \* MERGEFORMAT </w:instrText>
      </w:r>
      <w:r w:rsidR="007339EF" w:rsidRPr="00530583">
        <w:rPr>
          <w:rFonts w:ascii="Corbel" w:hAnsi="Corbel"/>
        </w:rPr>
      </w:r>
      <w:r w:rsidR="007339EF" w:rsidRPr="00530583">
        <w:rPr>
          <w:rFonts w:ascii="Corbel" w:hAnsi="Corbel"/>
        </w:rPr>
        <w:fldChar w:fldCharType="separate"/>
      </w:r>
      <w:r w:rsidR="008115AD">
        <w:rPr>
          <w:rFonts w:ascii="Corbel" w:hAnsi="Corbel"/>
          <w:lang w:val="en-US"/>
        </w:rPr>
        <w:t>4.16</w:t>
      </w:r>
      <w:r w:rsidR="007339EF" w:rsidRPr="00530583">
        <w:rPr>
          <w:rFonts w:ascii="Corbel" w:hAnsi="Corbel"/>
        </w:rPr>
        <w:fldChar w:fldCharType="end"/>
      </w:r>
      <w:r w:rsidR="007339EF" w:rsidRPr="00530583">
        <w:rPr>
          <w:rFonts w:ascii="Corbel" w:hAnsi="Corbel"/>
          <w:lang w:val="en-US"/>
        </w:rPr>
        <w:t>], transactionPhase [</w:t>
      </w:r>
      <w:r w:rsidR="007339EF" w:rsidRPr="00530583">
        <w:rPr>
          <w:rFonts w:ascii="Corbel" w:hAnsi="Corbel"/>
          <w:lang w:val="en-US"/>
        </w:rPr>
        <w:fldChar w:fldCharType="begin"/>
      </w:r>
      <w:r w:rsidR="007339EF" w:rsidRPr="00530583">
        <w:rPr>
          <w:rFonts w:ascii="Corbel" w:hAnsi="Corbel"/>
          <w:lang w:val="en-US"/>
        </w:rPr>
        <w:instrText xml:space="preserve"> REF _Ref299464547 \w \h </w:instrText>
      </w:r>
      <w:r w:rsidR="00BD7433" w:rsidRPr="00530583">
        <w:rPr>
          <w:rFonts w:ascii="Corbel" w:hAnsi="Corbel"/>
          <w:lang w:val="en-US"/>
        </w:rPr>
        <w:instrText xml:space="preserve"> \* MERGEFORMAT </w:instrText>
      </w:r>
      <w:r w:rsidR="007339EF" w:rsidRPr="00530583">
        <w:rPr>
          <w:rFonts w:ascii="Corbel" w:hAnsi="Corbel"/>
          <w:lang w:val="en-US"/>
        </w:rPr>
      </w:r>
      <w:r w:rsidR="007339EF" w:rsidRPr="00530583">
        <w:rPr>
          <w:rFonts w:ascii="Corbel" w:hAnsi="Corbel"/>
          <w:lang w:val="en-US"/>
        </w:rPr>
        <w:fldChar w:fldCharType="separate"/>
      </w:r>
      <w:r w:rsidR="008115AD">
        <w:rPr>
          <w:rFonts w:ascii="Corbel" w:hAnsi="Corbel"/>
          <w:lang w:val="en-US"/>
        </w:rPr>
        <w:t>4.17</w:t>
      </w:r>
      <w:r w:rsidR="007339EF" w:rsidRPr="00530583">
        <w:rPr>
          <w:rFonts w:ascii="Corbel" w:hAnsi="Corbel"/>
          <w:lang w:val="en-US"/>
        </w:rPr>
        <w:fldChar w:fldCharType="end"/>
      </w:r>
      <w:r w:rsidR="007339EF" w:rsidRPr="00530583">
        <w:rPr>
          <w:rFonts w:ascii="Corbel" w:hAnsi="Corbel"/>
          <w:lang w:val="en-US"/>
        </w:rPr>
        <w:t xml:space="preserve">], </w:t>
      </w:r>
      <w:r w:rsidRPr="00530583">
        <w:rPr>
          <w:rFonts w:ascii="Corbel" w:hAnsi="Corbel"/>
          <w:lang w:val="en-US"/>
        </w:rPr>
        <w:t>group</w:t>
      </w:r>
      <w:r w:rsidR="007339EF" w:rsidRPr="00530583">
        <w:rPr>
          <w:rFonts w:ascii="Corbel" w:hAnsi="Corbel"/>
          <w:lang w:val="en-US"/>
        </w:rPr>
        <w:t> </w:t>
      </w:r>
      <w:r w:rsidR="009F2F7E" w:rsidRPr="00530583">
        <w:rPr>
          <w:rFonts w:ascii="Corbel" w:hAnsi="Corbel"/>
          <w:lang w:val="en-US"/>
        </w:rPr>
        <w:t>[</w:t>
      </w:r>
      <w:r w:rsidR="009F2F7E" w:rsidRPr="00530583">
        <w:rPr>
          <w:rFonts w:ascii="Corbel" w:hAnsi="Corbel"/>
        </w:rPr>
        <w:fldChar w:fldCharType="begin"/>
      </w:r>
      <w:r w:rsidR="009F2F7E" w:rsidRPr="00530583">
        <w:rPr>
          <w:rFonts w:ascii="Corbel" w:hAnsi="Corbel"/>
          <w:lang w:val="en-US"/>
        </w:rPr>
        <w:instrText xml:space="preserve"> REF _Ref299464521 \w \h </w:instrText>
      </w:r>
      <w:r w:rsidR="00BD7433" w:rsidRPr="00530583">
        <w:rPr>
          <w:rFonts w:ascii="Corbel" w:hAnsi="Corbel"/>
          <w:lang w:val="en-US"/>
        </w:rPr>
        <w:instrText xml:space="preserve"> \* MERGEFORMAT </w:instrText>
      </w:r>
      <w:r w:rsidR="009F2F7E" w:rsidRPr="00530583">
        <w:rPr>
          <w:rFonts w:ascii="Corbel" w:hAnsi="Corbel"/>
        </w:rPr>
      </w:r>
      <w:r w:rsidR="009F2F7E" w:rsidRPr="00530583">
        <w:rPr>
          <w:rFonts w:ascii="Corbel" w:hAnsi="Corbel"/>
        </w:rPr>
        <w:fldChar w:fldCharType="separate"/>
      </w:r>
      <w:r w:rsidR="008115AD">
        <w:rPr>
          <w:rFonts w:ascii="Corbel" w:hAnsi="Corbel"/>
          <w:lang w:val="en-US"/>
        </w:rPr>
        <w:t>4.6</w:t>
      </w:r>
      <w:r w:rsidR="009F2F7E" w:rsidRPr="00530583">
        <w:rPr>
          <w:rFonts w:ascii="Corbel" w:hAnsi="Corbel"/>
        </w:rPr>
        <w:fldChar w:fldCharType="end"/>
      </w:r>
      <w:r w:rsidR="009F2F7E" w:rsidRPr="00530583">
        <w:rPr>
          <w:rFonts w:ascii="Corbel" w:hAnsi="Corbel"/>
          <w:lang w:val="en-US"/>
        </w:rPr>
        <w:t>]</w:t>
      </w:r>
      <w:r w:rsidRPr="00530583">
        <w:rPr>
          <w:rFonts w:ascii="Corbel" w:hAnsi="Corbel"/>
          <w:lang w:val="en-US"/>
        </w:rPr>
        <w:t xml:space="preserve">, </w:t>
      </w:r>
      <w:r w:rsidR="007339EF" w:rsidRPr="00530583">
        <w:rPr>
          <w:rFonts w:ascii="Corbel" w:hAnsi="Corbel"/>
          <w:lang w:val="en-US"/>
        </w:rPr>
        <w:t>appendixTypes [</w:t>
      </w:r>
      <w:r w:rsidR="007339EF" w:rsidRPr="00530583">
        <w:rPr>
          <w:rFonts w:ascii="Corbel" w:hAnsi="Corbel"/>
          <w:lang w:val="en-US"/>
        </w:rPr>
        <w:fldChar w:fldCharType="begin"/>
      </w:r>
      <w:r w:rsidR="007339EF" w:rsidRPr="00530583">
        <w:rPr>
          <w:rFonts w:ascii="Corbel" w:hAnsi="Corbel"/>
          <w:lang w:val="en-US"/>
        </w:rPr>
        <w:instrText xml:space="preserve"> REF _Ref299529709 \r \h </w:instrText>
      </w:r>
      <w:r w:rsidR="007C5F73" w:rsidRPr="00530583">
        <w:rPr>
          <w:rFonts w:ascii="Corbel" w:hAnsi="Corbel"/>
          <w:lang w:val="en-US"/>
        </w:rPr>
        <w:instrText xml:space="preserve"> \* MERGEFORMAT </w:instrText>
      </w:r>
      <w:r w:rsidR="007339EF" w:rsidRPr="00530583">
        <w:rPr>
          <w:rFonts w:ascii="Corbel" w:hAnsi="Corbel"/>
          <w:lang w:val="en-US"/>
        </w:rPr>
      </w:r>
      <w:r w:rsidR="007339EF" w:rsidRPr="00530583">
        <w:rPr>
          <w:rFonts w:ascii="Corbel" w:hAnsi="Corbel"/>
          <w:lang w:val="en-US"/>
        </w:rPr>
        <w:fldChar w:fldCharType="separate"/>
      </w:r>
      <w:r w:rsidR="008115AD">
        <w:rPr>
          <w:rFonts w:ascii="Corbel" w:hAnsi="Corbel"/>
          <w:lang w:val="en-US"/>
        </w:rPr>
        <w:t>4.1</w:t>
      </w:r>
      <w:r w:rsidR="007339EF" w:rsidRPr="00530583">
        <w:rPr>
          <w:rFonts w:ascii="Corbel" w:hAnsi="Corbel"/>
          <w:lang w:val="en-US"/>
        </w:rPr>
        <w:fldChar w:fldCharType="end"/>
      </w:r>
      <w:r w:rsidR="007339EF" w:rsidRPr="00530583">
        <w:rPr>
          <w:rFonts w:ascii="Corbel" w:hAnsi="Corbel"/>
          <w:lang w:val="en-US"/>
        </w:rPr>
        <w:t>]</w:t>
      </w:r>
      <w:r w:rsidR="00A571CB" w:rsidRPr="00530583">
        <w:rPr>
          <w:rFonts w:ascii="Corbel" w:hAnsi="Corbel"/>
          <w:lang w:val="en-US"/>
        </w:rPr>
        <w:t xml:space="preserve">, </w:t>
      </w:r>
      <w:r w:rsidR="00A571CB" w:rsidRPr="00080EFD">
        <w:rPr>
          <w:rFonts w:ascii="Corbel" w:hAnsi="Corbel"/>
          <w:lang w:val="en-US"/>
          <w:rPrChange w:id="576" w:author="Willems, P.H. (Peter)" w:date="2019-03-26T10:53:00Z">
            <w:rPr>
              <w:rFonts w:ascii="Corbel" w:hAnsi="Corbel"/>
              <w:highlight w:val="yellow"/>
              <w:lang w:val="en-US"/>
            </w:rPr>
          </w:rPrChange>
        </w:rPr>
        <w:t>conditions</w:t>
      </w:r>
      <w:r w:rsidR="003B76BF" w:rsidRPr="00080EFD">
        <w:rPr>
          <w:rFonts w:ascii="Corbel" w:hAnsi="Corbel"/>
          <w:lang w:val="en-US"/>
          <w:rPrChange w:id="577" w:author="Willems, P.H. (Peter)" w:date="2019-03-26T10:53:00Z">
            <w:rPr>
              <w:rFonts w:ascii="Corbel" w:hAnsi="Corbel"/>
              <w:highlight w:val="yellow"/>
              <w:lang w:val="en-US"/>
            </w:rPr>
          </w:rPrChange>
        </w:rPr>
        <w:t xml:space="preserve"> [</w:t>
      </w:r>
      <w:r w:rsidR="003B76BF" w:rsidRPr="00080EFD">
        <w:rPr>
          <w:rFonts w:ascii="Corbel" w:hAnsi="Corbel"/>
          <w:lang w:val="en-US"/>
          <w:rPrChange w:id="578" w:author="Willems, P.H. (Peter)" w:date="2019-03-26T10:53:00Z">
            <w:rPr>
              <w:rFonts w:ascii="Corbel" w:hAnsi="Corbel"/>
              <w:highlight w:val="yellow"/>
              <w:lang w:val="en-US"/>
            </w:rPr>
          </w:rPrChange>
        </w:rPr>
        <w:fldChar w:fldCharType="begin"/>
      </w:r>
      <w:r w:rsidR="003B76BF" w:rsidRPr="00080EFD">
        <w:rPr>
          <w:rFonts w:ascii="Corbel" w:hAnsi="Corbel"/>
          <w:lang w:val="en-US"/>
          <w:rPrChange w:id="579" w:author="Willems, P.H. (Peter)" w:date="2019-03-26T10:53:00Z">
            <w:rPr>
              <w:rFonts w:ascii="Corbel" w:hAnsi="Corbel"/>
              <w:highlight w:val="yellow"/>
              <w:lang w:val="en-US"/>
            </w:rPr>
          </w:rPrChange>
        </w:rPr>
        <w:instrText xml:space="preserve"> REF _Ref401309332 \r \h </w:instrText>
      </w:r>
      <w:r w:rsidR="00207847" w:rsidRPr="00080EFD">
        <w:rPr>
          <w:rFonts w:ascii="Corbel" w:hAnsi="Corbel"/>
          <w:lang w:val="en-US"/>
          <w:rPrChange w:id="580" w:author="Willems, P.H. (Peter)" w:date="2019-03-26T10:53:00Z">
            <w:rPr>
              <w:rFonts w:ascii="Corbel" w:hAnsi="Corbel"/>
              <w:highlight w:val="yellow"/>
              <w:lang w:val="en-US"/>
            </w:rPr>
          </w:rPrChange>
        </w:rPr>
        <w:instrText xml:space="preserve"> \* MERGEFORMAT </w:instrText>
      </w:r>
      <w:r w:rsidR="003B76BF" w:rsidRPr="00080EFD">
        <w:rPr>
          <w:rFonts w:ascii="Corbel" w:hAnsi="Corbel"/>
          <w:lang w:val="en-US"/>
          <w:rPrChange w:id="581" w:author="Willems, P.H. (Peter)" w:date="2019-03-26T10:53:00Z">
            <w:rPr>
              <w:rFonts w:ascii="Corbel" w:hAnsi="Corbel"/>
              <w:lang w:val="en-US"/>
            </w:rPr>
          </w:rPrChange>
        </w:rPr>
      </w:r>
      <w:r w:rsidR="003B76BF" w:rsidRPr="00080EFD">
        <w:rPr>
          <w:rFonts w:ascii="Corbel" w:hAnsi="Corbel"/>
          <w:lang w:val="en-US"/>
          <w:rPrChange w:id="582" w:author="Willems, P.H. (Peter)" w:date="2019-03-26T10:53:00Z">
            <w:rPr>
              <w:rFonts w:ascii="Corbel" w:hAnsi="Corbel"/>
              <w:highlight w:val="yellow"/>
              <w:lang w:val="en-US"/>
            </w:rPr>
          </w:rPrChange>
        </w:rPr>
        <w:fldChar w:fldCharType="separate"/>
      </w:r>
      <w:ins w:id="583" w:author="Willems, P.H. (Peter)" w:date="2019-03-27T10:51:00Z">
        <w:r w:rsidR="008115AD">
          <w:rPr>
            <w:rFonts w:ascii="Corbel" w:hAnsi="Corbel"/>
            <w:lang w:val="en-US"/>
          </w:rPr>
          <w:t>4.4</w:t>
        </w:r>
      </w:ins>
      <w:del w:id="584" w:author="Willems, P.H. (Peter)" w:date="2019-03-26T11:25:00Z">
        <w:r w:rsidR="000A1418" w:rsidRPr="00080EFD" w:rsidDel="00475F64">
          <w:rPr>
            <w:rFonts w:ascii="Corbel" w:hAnsi="Corbel"/>
            <w:lang w:val="en-US"/>
            <w:rPrChange w:id="585" w:author="Willems, P.H. (Peter)" w:date="2019-03-26T10:53:00Z">
              <w:rPr>
                <w:rFonts w:ascii="Corbel" w:hAnsi="Corbel"/>
                <w:highlight w:val="yellow"/>
                <w:lang w:val="en-US"/>
              </w:rPr>
            </w:rPrChange>
          </w:rPr>
          <w:delText>4.4</w:delText>
        </w:r>
      </w:del>
      <w:r w:rsidR="003B76BF" w:rsidRPr="00080EFD">
        <w:rPr>
          <w:rFonts w:ascii="Corbel" w:hAnsi="Corbel"/>
          <w:lang w:val="en-US"/>
          <w:rPrChange w:id="586" w:author="Willems, P.H. (Peter)" w:date="2019-03-26T10:53:00Z">
            <w:rPr>
              <w:rFonts w:ascii="Corbel" w:hAnsi="Corbel"/>
              <w:highlight w:val="yellow"/>
              <w:lang w:val="en-US"/>
            </w:rPr>
          </w:rPrChange>
        </w:rPr>
        <w:fldChar w:fldCharType="end"/>
      </w:r>
      <w:r w:rsidR="003B76BF" w:rsidRPr="00080EFD">
        <w:rPr>
          <w:rFonts w:ascii="Corbel" w:hAnsi="Corbel"/>
          <w:lang w:val="en-US"/>
          <w:rPrChange w:id="587" w:author="Willems, P.H. (Peter)" w:date="2019-03-26T10:53:00Z">
            <w:rPr>
              <w:rFonts w:ascii="Corbel" w:hAnsi="Corbel"/>
              <w:highlight w:val="yellow"/>
              <w:lang w:val="en-US"/>
            </w:rPr>
          </w:rPrChange>
        </w:rPr>
        <w:t>]</w:t>
      </w:r>
      <w:r w:rsidR="00A05B2A" w:rsidRPr="00530583">
        <w:rPr>
          <w:rFonts w:ascii="Corbel" w:hAnsi="Corbel"/>
          <w:lang w:val="en-US"/>
        </w:rPr>
        <w:br/>
      </w:r>
      <w:r w:rsidR="00A05B2A" w:rsidRPr="00530583">
        <w:rPr>
          <w:rFonts w:ascii="Corbel" w:hAnsi="Corbel"/>
          <w:lang w:val="en-US"/>
        </w:rPr>
        <w:br/>
      </w:r>
      <w:r w:rsidR="00A05B2A" w:rsidRPr="00530583">
        <w:rPr>
          <w:rFonts w:ascii="Corbel" w:hAnsi="Corbel"/>
          <w:lang w:val="en-US"/>
        </w:rPr>
        <w:br/>
      </w:r>
    </w:p>
    <w:p w14:paraId="4ADB627B"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pPr>
      <w:r w:rsidRPr="0000104B">
        <w:lastRenderedPageBreak/>
        <w:t>E</w:t>
      </w:r>
      <w:r w:rsidR="00E62D02" w:rsidRPr="0000104B">
        <w:t xml:space="preserve">NTITY MessageInTransactionType; -- </w:t>
      </w:r>
      <w:r w:rsidRPr="0000104B">
        <w:t>De instantiatie van een MessageType binnen een TransactionType behorende bij een bepaald groep type (GroupType).</w:t>
      </w:r>
    </w:p>
    <w:p w14:paraId="4ADB627C"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 xml:space="preserve">requiredNotify : </w:t>
      </w:r>
      <w:r w:rsidR="004B1251" w:rsidRPr="0000104B">
        <w:rPr>
          <w:lang w:val="en-US"/>
        </w:rPr>
        <w:t xml:space="preserve">OPTIONAL </w:t>
      </w:r>
      <w:r w:rsidRPr="0000104B">
        <w:rPr>
          <w:lang w:val="en-US"/>
        </w:rPr>
        <w:t>INTEGER;</w:t>
      </w:r>
    </w:p>
    <w:p w14:paraId="4ADB627D"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dateLaMu </w:t>
      </w:r>
      <w:r w:rsidRPr="0000104B">
        <w:rPr>
          <w:lang w:val="en-US"/>
        </w:rPr>
        <w:t xml:space="preserve">: </w:t>
      </w:r>
      <w:r w:rsidR="004B1251" w:rsidRPr="0000104B">
        <w:rPr>
          <w:lang w:val="en-US"/>
        </w:rPr>
        <w:t xml:space="preserve">OPTIONAL </w:t>
      </w:r>
      <w:r w:rsidRPr="0000104B">
        <w:rPr>
          <w:lang w:val="en-US"/>
        </w:rPr>
        <w:t>DATETIME;</w:t>
      </w:r>
    </w:p>
    <w:p w14:paraId="4ADB627E"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4B1251" w:rsidRPr="0000104B">
        <w:rPr>
          <w:lang w:val="en-US"/>
        </w:rPr>
        <w:t xml:space="preserve">OPTIONAL </w:t>
      </w:r>
      <w:r w:rsidRPr="0000104B">
        <w:rPr>
          <w:lang w:val="en-US"/>
        </w:rPr>
        <w:t>STRING;</w:t>
      </w:r>
    </w:p>
    <w:p w14:paraId="4ADB627F"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received : </w:t>
      </w:r>
      <w:r w:rsidR="004B1251" w:rsidRPr="0000104B">
        <w:rPr>
          <w:lang w:val="en-US"/>
        </w:rPr>
        <w:t xml:space="preserve">OPTIONAL </w:t>
      </w:r>
      <w:r w:rsidRPr="0000104B">
        <w:rPr>
          <w:lang w:val="en-US"/>
        </w:rPr>
        <w:t>BOOLEAN;</w:t>
      </w:r>
    </w:p>
    <w:p w14:paraId="4ADB6280"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send : </w:t>
      </w:r>
      <w:r w:rsidR="004B1251" w:rsidRPr="0000104B">
        <w:rPr>
          <w:lang w:val="en-US"/>
        </w:rPr>
        <w:t xml:space="preserve">OPTIONAL </w:t>
      </w:r>
      <w:r w:rsidRPr="0000104B">
        <w:rPr>
          <w:lang w:val="en-US"/>
        </w:rPr>
        <w:t>BOOLEAN;</w:t>
      </w:r>
    </w:p>
    <w:p w14:paraId="4ADB6281"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4B1251" w:rsidRPr="0000104B">
        <w:rPr>
          <w:lang w:val="en-US"/>
        </w:rPr>
        <w:t xml:space="preserve">OPTIONAL </w:t>
      </w:r>
      <w:r w:rsidRPr="0000104B">
        <w:rPr>
          <w:lang w:val="en-US"/>
        </w:rPr>
        <w:t>STRING;</w:t>
      </w:r>
    </w:p>
    <w:p w14:paraId="4ADB6282" w14:textId="4615344C"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initiatorToExecutor : </w:t>
      </w:r>
      <w:ins w:id="588" w:author="Willems, P.H. (Peter)" w:date="2019-03-26T10:54:00Z">
        <w:r w:rsidR="00193DD2">
          <w:rPr>
            <w:lang w:val="en-US"/>
          </w:rPr>
          <w:t xml:space="preserve">OPTIONAL </w:t>
        </w:r>
      </w:ins>
      <w:r w:rsidRPr="00C43EE2">
        <w:rPr>
          <w:lang w:val="en-US"/>
          <w:rPrChange w:id="589" w:author="Willems, P.H. (Peter)" w:date="2019-03-26T10:53:00Z">
            <w:rPr>
              <w:highlight w:val="yellow"/>
              <w:lang w:val="en-US"/>
            </w:rPr>
          </w:rPrChange>
        </w:rPr>
        <w:t>BOOLEAN;</w:t>
      </w:r>
    </w:p>
    <w:p w14:paraId="4ADB6283" w14:textId="77777777" w:rsidR="00E62D02"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openSecondaryTransactionsAllowed : </w:t>
      </w:r>
    </w:p>
    <w:p w14:paraId="4ADB6284" w14:textId="77777777" w:rsidR="00203450" w:rsidRPr="0000104B" w:rsidRDefault="00E62D02"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203450" w:rsidRPr="0000104B">
        <w:rPr>
          <w:lang w:val="en-US"/>
        </w:rPr>
        <w:t>OPTIONAL BOOLEAN;</w:t>
      </w:r>
    </w:p>
    <w:p w14:paraId="4ADB6285" w14:textId="77777777" w:rsidR="001535EA" w:rsidRPr="0000104B" w:rsidRDefault="001535EA" w:rsidP="001535EA">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firstMessage : OPTIONAL BOOLEAN;</w:t>
      </w:r>
    </w:p>
    <w:p w14:paraId="4ADB6286"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87"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message : MessageType;</w:t>
      </w:r>
    </w:p>
    <w:p w14:paraId="4ADB6288" w14:textId="77777777" w:rsidR="00203450" w:rsidRPr="0000104B" w:rsidRDefault="001535EA"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203450" w:rsidRPr="0000104B">
        <w:rPr>
          <w:lang w:val="en-US"/>
        </w:rPr>
        <w:t>previous : OPTIONAL SET [0:?] OF MessageInTransactionType;</w:t>
      </w:r>
    </w:p>
    <w:p w14:paraId="4ADB6289"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transaction : TransactionType;</w:t>
      </w:r>
    </w:p>
    <w:p w14:paraId="4ADB628A"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transactionPhase : OPTIONAL TransactionPhaseType;</w:t>
      </w:r>
    </w:p>
    <w:p w14:paraId="4ADB628B"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group : </w:t>
      </w:r>
      <w:r w:rsidR="004B1251" w:rsidRPr="0000104B">
        <w:rPr>
          <w:lang w:val="en-US"/>
        </w:rPr>
        <w:t xml:space="preserve">OPTIONAL </w:t>
      </w:r>
      <w:r w:rsidRPr="0000104B">
        <w:rPr>
          <w:lang w:val="en-US"/>
        </w:rPr>
        <w:t>GroupType;</w:t>
      </w:r>
    </w:p>
    <w:p w14:paraId="4ADB628C"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appendixTypes : OPTIONAL SET [1:?] OF AppendixType;</w:t>
      </w:r>
    </w:p>
    <w:p w14:paraId="4ADB628D" w14:textId="77777777" w:rsidR="00A571CB" w:rsidRPr="0000104B" w:rsidRDefault="00A571CB" w:rsidP="00203450">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C43EE2">
        <w:rPr>
          <w:lang w:val="en-US"/>
          <w:rPrChange w:id="590" w:author="Willems, P.H. (Peter)" w:date="2019-03-26T10:53:00Z">
            <w:rPr>
              <w:highlight w:val="yellow"/>
              <w:lang w:val="en-US"/>
            </w:rPr>
          </w:rPrChange>
        </w:rPr>
        <w:t xml:space="preserve">conditions : OPTIONAL SET[1:?] </w:t>
      </w:r>
      <w:r w:rsidRPr="00C43EE2">
        <w:rPr>
          <w:rPrChange w:id="591" w:author="Willems, P.H. (Peter)" w:date="2019-03-26T10:53:00Z">
            <w:rPr>
              <w:highlight w:val="yellow"/>
            </w:rPr>
          </w:rPrChange>
        </w:rPr>
        <w:t>OF MessageInTransactionTypeCondition;</w:t>
      </w:r>
    </w:p>
    <w:p w14:paraId="4ADB628E"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28F" w14:textId="589B8DC4" w:rsidR="0097008B" w:rsidRPr="00530583" w:rsidRDefault="00E62D02">
      <w:pPr>
        <w:pStyle w:val="Plattetekst"/>
        <w:rPr>
          <w:rFonts w:ascii="Corbel" w:hAnsi="Corbel"/>
        </w:rPr>
      </w:pPr>
      <w:r w:rsidRPr="00530583">
        <w:rPr>
          <w:rFonts w:ascii="Corbel" w:hAnsi="Corbel"/>
        </w:rPr>
        <w:t>Het gebruik</w:t>
      </w:r>
      <w:r w:rsidR="00A840D4" w:rsidRPr="00530583">
        <w:rPr>
          <w:rFonts w:ascii="Corbel" w:hAnsi="Corbel"/>
        </w:rPr>
        <w:t xml:space="preserve"> van een MessageType</w:t>
      </w:r>
      <w:r w:rsidR="00CB23D9" w:rsidRPr="00530583">
        <w:rPr>
          <w:rFonts w:ascii="Corbel" w:hAnsi="Corbel"/>
        </w:rPr>
        <w:t xml:space="preserve"> [</w:t>
      </w:r>
      <w:r w:rsidR="00CB23D9" w:rsidRPr="00530583">
        <w:rPr>
          <w:rFonts w:ascii="Corbel" w:hAnsi="Corbel"/>
        </w:rPr>
        <w:fldChar w:fldCharType="begin"/>
      </w:r>
      <w:r w:rsidR="00CB23D9" w:rsidRPr="00530583">
        <w:rPr>
          <w:rFonts w:ascii="Corbel" w:hAnsi="Corbel"/>
        </w:rPr>
        <w:instrText xml:space="preserve"> REF _Ref299464295 \w \h </w:instrText>
      </w:r>
      <w:r w:rsidR="00BD7433" w:rsidRPr="00530583">
        <w:rPr>
          <w:rFonts w:ascii="Corbel" w:hAnsi="Corbel"/>
        </w:rPr>
        <w:instrText xml:space="preserve"> \* MERGEFORMAT </w:instrText>
      </w:r>
      <w:r w:rsidR="00CB23D9" w:rsidRPr="00530583">
        <w:rPr>
          <w:rFonts w:ascii="Corbel" w:hAnsi="Corbel"/>
        </w:rPr>
      </w:r>
      <w:r w:rsidR="00CB23D9" w:rsidRPr="00530583">
        <w:rPr>
          <w:rFonts w:ascii="Corbel" w:hAnsi="Corbel"/>
        </w:rPr>
        <w:fldChar w:fldCharType="separate"/>
      </w:r>
      <w:r w:rsidR="008115AD">
        <w:rPr>
          <w:rFonts w:ascii="Corbel" w:hAnsi="Corbel"/>
        </w:rPr>
        <w:t>1.6</w:t>
      </w:r>
      <w:r w:rsidR="00CB23D9" w:rsidRPr="00530583">
        <w:rPr>
          <w:rFonts w:ascii="Corbel" w:hAnsi="Corbel"/>
        </w:rPr>
        <w:fldChar w:fldCharType="end"/>
      </w:r>
      <w:r w:rsidR="00CB23D9" w:rsidRPr="00530583">
        <w:rPr>
          <w:rFonts w:ascii="Corbel" w:hAnsi="Corbel"/>
        </w:rPr>
        <w:t>]</w:t>
      </w:r>
      <w:r w:rsidR="00A840D4" w:rsidRPr="00530583">
        <w:rPr>
          <w:rFonts w:ascii="Corbel" w:hAnsi="Corbel"/>
        </w:rPr>
        <w:t xml:space="preserve"> binnen een TransactionType</w:t>
      </w:r>
      <w:r w:rsidR="00CB23D9" w:rsidRPr="00530583">
        <w:rPr>
          <w:rFonts w:ascii="Corbel" w:hAnsi="Corbel"/>
        </w:rPr>
        <w:t xml:space="preserve"> [</w:t>
      </w:r>
      <w:r w:rsidR="00CB23D9" w:rsidRPr="00530583">
        <w:rPr>
          <w:rFonts w:ascii="Corbel" w:hAnsi="Corbel"/>
        </w:rPr>
        <w:fldChar w:fldCharType="begin"/>
      </w:r>
      <w:r w:rsidR="00CB23D9" w:rsidRPr="00530583">
        <w:rPr>
          <w:rFonts w:ascii="Corbel" w:hAnsi="Corbel"/>
        </w:rPr>
        <w:instrText xml:space="preserve"> REF _Ref299464309 \w \h </w:instrText>
      </w:r>
      <w:r w:rsidR="00BD7433" w:rsidRPr="00530583">
        <w:rPr>
          <w:rFonts w:ascii="Corbel" w:hAnsi="Corbel"/>
        </w:rPr>
        <w:instrText xml:space="preserve"> \* MERGEFORMAT </w:instrText>
      </w:r>
      <w:r w:rsidR="00CB23D9" w:rsidRPr="00530583">
        <w:rPr>
          <w:rFonts w:ascii="Corbel" w:hAnsi="Corbel"/>
        </w:rPr>
      </w:r>
      <w:r w:rsidR="00CB23D9" w:rsidRPr="00530583">
        <w:rPr>
          <w:rFonts w:ascii="Corbel" w:hAnsi="Corbel"/>
        </w:rPr>
        <w:fldChar w:fldCharType="separate"/>
      </w:r>
      <w:r w:rsidR="008115AD">
        <w:rPr>
          <w:rFonts w:ascii="Corbel" w:hAnsi="Corbel"/>
        </w:rPr>
        <w:t>1.14</w:t>
      </w:r>
      <w:r w:rsidR="00CB23D9" w:rsidRPr="00530583">
        <w:rPr>
          <w:rFonts w:ascii="Corbel" w:hAnsi="Corbel"/>
        </w:rPr>
        <w:fldChar w:fldCharType="end"/>
      </w:r>
      <w:r w:rsidR="00CB23D9" w:rsidRPr="00530583">
        <w:rPr>
          <w:rFonts w:ascii="Corbel" w:hAnsi="Corbel"/>
        </w:rPr>
        <w:t>]</w:t>
      </w:r>
      <w:r w:rsidR="00A840D4" w:rsidRPr="00530583">
        <w:rPr>
          <w:rFonts w:ascii="Corbel" w:hAnsi="Corbel"/>
        </w:rPr>
        <w:t xml:space="preserve"> </w:t>
      </w:r>
      <w:r w:rsidRPr="00530583">
        <w:rPr>
          <w:rFonts w:ascii="Corbel" w:hAnsi="Corbel"/>
        </w:rPr>
        <w:t>behorende bij een bepaald groep</w:t>
      </w:r>
      <w:r w:rsidR="00A840D4" w:rsidRPr="00530583">
        <w:rPr>
          <w:rFonts w:ascii="Corbel" w:hAnsi="Corbel"/>
        </w:rPr>
        <w:t>type (GroupType</w:t>
      </w:r>
      <w:r w:rsidR="00CB23D9" w:rsidRPr="00530583">
        <w:rPr>
          <w:rFonts w:ascii="Corbel" w:hAnsi="Corbel"/>
        </w:rPr>
        <w:t xml:space="preserve"> [</w:t>
      </w:r>
      <w:r w:rsidR="00CB23D9" w:rsidRPr="00530583">
        <w:rPr>
          <w:rFonts w:ascii="Corbel" w:hAnsi="Corbel"/>
        </w:rPr>
        <w:fldChar w:fldCharType="begin"/>
      </w:r>
      <w:r w:rsidR="00CB23D9" w:rsidRPr="00530583">
        <w:rPr>
          <w:rFonts w:ascii="Corbel" w:hAnsi="Corbel"/>
        </w:rPr>
        <w:instrText xml:space="preserve"> REF _Ref299464275 \w \h </w:instrText>
      </w:r>
      <w:r w:rsidR="00BD7433" w:rsidRPr="00530583">
        <w:rPr>
          <w:rFonts w:ascii="Corbel" w:hAnsi="Corbel"/>
        </w:rPr>
        <w:instrText xml:space="preserve"> \* MERGEFORMAT </w:instrText>
      </w:r>
      <w:r w:rsidR="00CB23D9" w:rsidRPr="00530583">
        <w:rPr>
          <w:rFonts w:ascii="Corbel" w:hAnsi="Corbel"/>
        </w:rPr>
      </w:r>
      <w:r w:rsidR="00CB23D9" w:rsidRPr="00530583">
        <w:rPr>
          <w:rFonts w:ascii="Corbel" w:hAnsi="Corbel"/>
        </w:rPr>
        <w:fldChar w:fldCharType="separate"/>
      </w:r>
      <w:r w:rsidR="008115AD">
        <w:rPr>
          <w:rFonts w:ascii="Corbel" w:hAnsi="Corbel"/>
        </w:rPr>
        <w:t>1.4</w:t>
      </w:r>
      <w:r w:rsidR="00CB23D9" w:rsidRPr="00530583">
        <w:rPr>
          <w:rFonts w:ascii="Corbel" w:hAnsi="Corbel"/>
        </w:rPr>
        <w:fldChar w:fldCharType="end"/>
      </w:r>
      <w:r w:rsidR="00CB23D9" w:rsidRPr="00530583">
        <w:rPr>
          <w:rFonts w:ascii="Corbel" w:hAnsi="Corbel"/>
        </w:rPr>
        <w:t>]</w:t>
      </w:r>
      <w:r w:rsidR="0097008B" w:rsidRPr="00530583">
        <w:rPr>
          <w:rFonts w:ascii="Corbel" w:hAnsi="Corbel"/>
        </w:rPr>
        <w:t>).</w:t>
      </w:r>
    </w:p>
    <w:p w14:paraId="4ADB6290" w14:textId="77777777" w:rsidR="00A840D4" w:rsidRPr="00530583" w:rsidRDefault="00A840D4">
      <w:pPr>
        <w:pStyle w:val="Plattetekst"/>
        <w:rPr>
          <w:rFonts w:ascii="Corbel" w:hAnsi="Corbel"/>
        </w:rPr>
      </w:pPr>
      <w:r w:rsidRPr="00530583">
        <w:rPr>
          <w:rFonts w:ascii="Corbel" w:hAnsi="Corbel"/>
        </w:rPr>
        <w:t xml:space="preserve">Simpel voorbeeld: </w:t>
      </w:r>
    </w:p>
    <w:p w14:paraId="4ADB629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 id="MiTT_002"&gt;</w:t>
      </w:r>
    </w:p>
    <w:p w14:paraId="4ADB629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&lt;requiredNotify&gt;0&lt;/requiredNotify&gt;</w:t>
      </w:r>
    </w:p>
    <w:p w14:paraId="4ADB629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F1764E" w:rsidRPr="0000104B">
        <w:rPr>
          <w:lang w:val="en-US"/>
        </w:rPr>
        <w:t>dateLaMu</w:t>
      </w:r>
      <w:r w:rsidRPr="0000104B">
        <w:rPr>
          <w:lang w:val="en-US"/>
        </w:rPr>
        <w:t>&gt;20</w:t>
      </w:r>
      <w:r w:rsidR="00E62D02" w:rsidRPr="0000104B">
        <w:rPr>
          <w:lang w:val="en-US"/>
        </w:rPr>
        <w:t>11</w:t>
      </w:r>
      <w:r w:rsidRPr="0000104B">
        <w:rPr>
          <w:lang w:val="en-US"/>
        </w:rPr>
        <w:t>-01-23T00:00:00Z&lt;/</w:t>
      </w:r>
      <w:r w:rsidR="00F1764E" w:rsidRPr="0000104B">
        <w:rPr>
          <w:lang w:val="en-US"/>
        </w:rPr>
        <w:t>dateLaMu</w:t>
      </w:r>
      <w:r w:rsidRPr="0000104B">
        <w:rPr>
          <w:lang w:val="en-US"/>
        </w:rPr>
        <w:t>&gt;</w:t>
      </w:r>
    </w:p>
    <w:p w14:paraId="4ADB629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F1764E" w:rsidRPr="0000104B">
        <w:rPr>
          <w:lang w:val="en-US"/>
        </w:rPr>
        <w:t>userLaMu</w:t>
      </w:r>
      <w:r w:rsidRPr="0000104B">
        <w:rPr>
          <w:lang w:val="en-US"/>
        </w:rPr>
        <w:t>&gt;</w:t>
      </w:r>
      <w:r w:rsidR="00E62D02" w:rsidRPr="0000104B">
        <w:rPr>
          <w:lang w:val="en-US"/>
        </w:rPr>
        <w:t>Peter Bonsma</w:t>
      </w:r>
      <w:r w:rsidRPr="0000104B">
        <w:rPr>
          <w:lang w:val="en-US"/>
        </w:rPr>
        <w:t>&lt;/</w:t>
      </w:r>
      <w:r w:rsidR="00F1764E" w:rsidRPr="0000104B">
        <w:rPr>
          <w:lang w:val="en-US"/>
        </w:rPr>
        <w:t>userLa</w:t>
      </w:r>
      <w:r w:rsidR="00F1764E" w:rsidRPr="0000104B">
        <w:rPr>
          <w:lang w:val="de-DE"/>
        </w:rPr>
        <w:t>M</w:t>
      </w:r>
      <w:r w:rsidR="00F1764E" w:rsidRPr="0000104B">
        <w:rPr>
          <w:lang w:val="en-US"/>
        </w:rPr>
        <w:t>u</w:t>
      </w:r>
      <w:r w:rsidRPr="0000104B">
        <w:rPr>
          <w:lang w:val="en-US"/>
        </w:rPr>
        <w:t>&gt;</w:t>
      </w:r>
    </w:p>
    <w:p w14:paraId="4ADB629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&lt;received&gt;true&lt;/received&gt;</w:t>
      </w:r>
    </w:p>
    <w:p w14:paraId="4ADB629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&lt;send&gt;true&lt;/send&gt;</w:t>
      </w:r>
    </w:p>
    <w:p w14:paraId="4ADB629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29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&lt;initiatorToExecutor&gt;false&lt;/initiatorToExecutor&gt;</w:t>
      </w:r>
    </w:p>
    <w:p w14:paraId="4ADB6299" w14:textId="77777777" w:rsidR="0097008B"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&lt;openSecondaryTransactionsAllowed&gt;</w:t>
      </w:r>
    </w:p>
    <w:p w14:paraId="4ADB629A" w14:textId="77777777" w:rsidR="00A840D4" w:rsidRPr="0000104B" w:rsidRDefault="0097008B"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A840D4" w:rsidRPr="0000104B">
        <w:rPr>
          <w:lang w:val="en-US"/>
        </w:rPr>
        <w:t>true&lt;/openSecondaryTransactionsAllowed&gt;</w:t>
      </w:r>
    </w:p>
    <w:p w14:paraId="4ADB629B" w14:textId="77777777" w:rsidR="00E62D02" w:rsidRPr="0000104B" w:rsidRDefault="00E62D02"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&lt;firstMessage&gt;false&lt;/firstMessage&gt;</w:t>
      </w:r>
    </w:p>
    <w:p w14:paraId="4ADB629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29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&lt;MessageTypeRef idref="VerstrekkenVanMenukaartBericht"/&gt;</w:t>
      </w:r>
    </w:p>
    <w:p w14:paraId="4ADB629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29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&lt;previous&gt;</w:t>
      </w:r>
    </w:p>
    <w:p w14:paraId="4ADB62A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&lt;MessageInTransactionTypeRef idref="MiTT_001"/&gt;</w:t>
      </w:r>
    </w:p>
    <w:p w14:paraId="4ADB62A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&lt;/previous&gt;</w:t>
      </w:r>
    </w:p>
    <w:p w14:paraId="4ADB62A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2A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&lt;TransactionTypeRef idref="MenukaartVerkrijgenTransactie"/&gt;</w:t>
      </w:r>
    </w:p>
    <w:p w14:paraId="4ADB62A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2A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&lt;transactionPhase&gt;</w:t>
      </w:r>
    </w:p>
    <w:p w14:paraId="4ADB62A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&lt;TransactionPhaseTypeRef idref="MenukaartGegeven"&gt;</w:t>
      </w:r>
    </w:p>
    <w:p w14:paraId="4ADB62A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&lt;/transactionPhase&gt;</w:t>
      </w:r>
    </w:p>
    <w:p w14:paraId="4ADB62A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&lt;group&gt;</w:t>
      </w:r>
    </w:p>
    <w:p w14:paraId="4ADB62A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&lt;GroupTypeRef idref="StandardGroupType"/&gt;</w:t>
      </w:r>
    </w:p>
    <w:p w14:paraId="4ADB62A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&lt;/group&gt;</w:t>
      </w:r>
    </w:p>
    <w:p w14:paraId="4ADB62AB" w14:textId="77777777" w:rsidR="00E62D02" w:rsidRPr="0000104B" w:rsidRDefault="00E62D02"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&lt;appendixTypes&gt;</w:t>
      </w:r>
    </w:p>
    <w:p w14:paraId="4ADB62AC" w14:textId="77777777" w:rsidR="00E62D02" w:rsidRPr="0000104B" w:rsidRDefault="00E62D02" w:rsidP="00EB0E08">
      <w:pPr>
        <w:pStyle w:val="Reedsopgemaaktetekst"/>
        <w:pBdr>
          <w:top w:val="single" w:sz="4" w:space="4" w:color="auto"/>
          <w:left w:val="single" w:sz="4" w:space="4" w:color="auto"/>
          <w:bottom w:val="single" w:sz="4" w:space="4" w:color="auto"/>
          <w:right w:val="single" w:sz="4" w:space="4" w:color="auto"/>
        </w:pBdr>
        <w:ind w:left="567" w:right="567"/>
        <w:rPr>
          <w:lang w:val="en-GB"/>
        </w:rPr>
      </w:pPr>
      <w:r w:rsidRPr="0000104B">
        <w:rPr>
          <w:lang w:val="en-US"/>
        </w:rPr>
        <w:t xml:space="preserve">    </w:t>
      </w:r>
      <w:r w:rsidRPr="0000104B">
        <w:rPr>
          <w:lang w:val="en-GB"/>
        </w:rPr>
        <w:t>&lt;AppendixTypeRef idref=”Menukaart” /&gt;</w:t>
      </w:r>
      <w:r w:rsidRPr="0000104B">
        <w:rPr>
          <w:lang w:val="en-GB"/>
        </w:rPr>
        <w:br/>
        <w:t xml:space="preserve">  &lt;/appendixTypes&gt;</w:t>
      </w:r>
    </w:p>
    <w:p w14:paraId="4ADB62A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GB"/>
        </w:rPr>
      </w:pPr>
      <w:r w:rsidRPr="0000104B">
        <w:rPr>
          <w:lang w:val="en-GB"/>
        </w:rPr>
        <w:t>&lt;/MessageInTransactionType&gt;</w:t>
      </w:r>
    </w:p>
    <w:p w14:paraId="4ADB62AE" w14:textId="77777777" w:rsidR="00A571CB" w:rsidRPr="00DC3CFC" w:rsidRDefault="00A571CB" w:rsidP="00A571CB">
      <w:pPr>
        <w:pStyle w:val="Kop2"/>
        <w:rPr>
          <w:rFonts w:ascii="Corbel" w:hAnsi="Corbel"/>
          <w:rPrChange w:id="592" w:author="Willems, P.H. (Peter)" w:date="2019-03-26T10:56:00Z">
            <w:rPr>
              <w:rFonts w:ascii="Corbel" w:hAnsi="Corbel"/>
              <w:highlight w:val="yellow"/>
            </w:rPr>
          </w:rPrChange>
        </w:rPr>
      </w:pPr>
      <w:bookmarkStart w:id="593" w:name="MessageType"/>
      <w:bookmarkStart w:id="594" w:name="_Toc4491541"/>
      <w:bookmarkStart w:id="595" w:name="_Ref299464023"/>
      <w:bookmarkStart w:id="596" w:name="_Ref299464295"/>
      <w:bookmarkStart w:id="597" w:name="_Ref299519514"/>
      <w:bookmarkStart w:id="598" w:name="_Ref299519972"/>
      <w:bookmarkStart w:id="599" w:name="_Ref299521153"/>
      <w:bookmarkStart w:id="600" w:name="_Ref299521171"/>
      <w:bookmarkStart w:id="601" w:name="_Ref299521657"/>
      <w:bookmarkStart w:id="602" w:name="_Ref299521697"/>
      <w:bookmarkEnd w:id="593"/>
      <w:r w:rsidRPr="00DC3CFC">
        <w:rPr>
          <w:rFonts w:ascii="Corbel" w:hAnsi="Corbel"/>
          <w:rPrChange w:id="603" w:author="Willems, P.H. (Peter)" w:date="2019-03-26T10:56:00Z">
            <w:rPr>
              <w:rFonts w:ascii="Corbel" w:hAnsi="Corbel"/>
              <w:highlight w:val="yellow"/>
            </w:rPr>
          </w:rPrChange>
        </w:rPr>
        <w:lastRenderedPageBreak/>
        <w:t>MessageInTransactionTypeCondition</w:t>
      </w:r>
      <w:bookmarkEnd w:id="594"/>
    </w:p>
    <w:p w14:paraId="4ADB62AF" w14:textId="48049D24" w:rsidR="00A571CB" w:rsidRPr="00DC3CFC" w:rsidRDefault="00A571CB" w:rsidP="00A571CB">
      <w:pPr>
        <w:pStyle w:val="Plattetekst"/>
        <w:rPr>
          <w:rFonts w:ascii="Corbel" w:hAnsi="Corbel"/>
          <w:lang w:val="en-US"/>
          <w:rPrChange w:id="604" w:author="Willems, P.H. (Peter)" w:date="2019-03-26T10:57:00Z">
            <w:rPr>
              <w:rFonts w:ascii="Corbel" w:hAnsi="Corbel"/>
              <w:highlight w:val="yellow"/>
              <w:lang w:val="en-US"/>
            </w:rPr>
          </w:rPrChange>
        </w:rPr>
      </w:pPr>
      <w:r w:rsidRPr="00DC3CFC">
        <w:rPr>
          <w:rFonts w:ascii="Corbel" w:hAnsi="Corbel"/>
          <w:b/>
          <w:lang w:val="en-US"/>
          <w:rPrChange w:id="605" w:author="Willems, P.H. (Peter)" w:date="2019-03-26T10:57:00Z">
            <w:rPr>
              <w:rFonts w:ascii="Corbel" w:hAnsi="Corbel"/>
              <w:b/>
              <w:highlight w:val="yellow"/>
              <w:lang w:val="en-US"/>
            </w:rPr>
          </w:rPrChange>
        </w:rPr>
        <w:t>Attributen</w:t>
      </w:r>
      <w:r w:rsidRPr="00DC3CFC">
        <w:rPr>
          <w:rFonts w:ascii="Corbel" w:hAnsi="Corbel"/>
          <w:lang w:val="en-US"/>
          <w:rPrChange w:id="606" w:author="Willems, P.H. (Peter)" w:date="2019-03-26T10:57:00Z">
            <w:rPr>
              <w:rFonts w:ascii="Corbel" w:hAnsi="Corbel"/>
              <w:highlight w:val="yellow"/>
              <w:lang w:val="en-US"/>
            </w:rPr>
          </w:rPrChange>
        </w:rPr>
        <w:t>: id [2.1]</w:t>
      </w:r>
      <w:r w:rsidRPr="00DC3CFC">
        <w:rPr>
          <w:rFonts w:ascii="Corbel" w:hAnsi="Corbel"/>
          <w:lang w:val="en-US"/>
          <w:rPrChange w:id="607" w:author="Willems, P.H. (Peter)" w:date="2019-03-26T10:57:00Z">
            <w:rPr>
              <w:rFonts w:ascii="Corbel" w:hAnsi="Corbel"/>
              <w:highlight w:val="yellow"/>
              <w:lang w:val="en-US"/>
            </w:rPr>
          </w:rPrChange>
        </w:rPr>
        <w:br/>
      </w:r>
      <w:r w:rsidRPr="00DC3CFC">
        <w:rPr>
          <w:rFonts w:ascii="Corbel" w:hAnsi="Corbel"/>
          <w:b/>
          <w:lang w:val="en-US"/>
          <w:rPrChange w:id="608" w:author="Willems, P.H. (Peter)" w:date="2019-03-26T10:57:00Z">
            <w:rPr>
              <w:rFonts w:ascii="Corbel" w:hAnsi="Corbel"/>
              <w:b/>
              <w:highlight w:val="yellow"/>
              <w:lang w:val="en-US"/>
            </w:rPr>
          </w:rPrChange>
        </w:rPr>
        <w:t>Elementen</w:t>
      </w:r>
      <w:r w:rsidRPr="00DC3CFC">
        <w:rPr>
          <w:rFonts w:ascii="Corbel" w:hAnsi="Corbel"/>
          <w:lang w:val="en-US"/>
          <w:rPrChange w:id="609" w:author="Willems, P.H. (Peter)" w:date="2019-03-26T10:57:00Z">
            <w:rPr>
              <w:rFonts w:ascii="Corbel" w:hAnsi="Corbel"/>
              <w:highlight w:val="yellow"/>
              <w:lang w:val="en-US"/>
            </w:rPr>
          </w:rPrChange>
        </w:rPr>
        <w:t>: state [</w:t>
      </w:r>
      <w:r w:rsidR="00F87654" w:rsidRPr="00DC3CFC">
        <w:rPr>
          <w:rFonts w:ascii="Corbel" w:hAnsi="Corbel"/>
          <w:rPrChange w:id="610" w:author="Willems, P.H. (Peter)" w:date="2019-03-26T10:57:00Z">
            <w:rPr>
              <w:rFonts w:ascii="Corbel" w:hAnsi="Corbel"/>
              <w:highlight w:val="yellow"/>
            </w:rPr>
          </w:rPrChange>
        </w:rPr>
        <w:fldChar w:fldCharType="begin"/>
      </w:r>
      <w:r w:rsidR="00F87654" w:rsidRPr="00DC3CFC">
        <w:rPr>
          <w:rFonts w:ascii="Corbel" w:hAnsi="Corbel"/>
          <w:lang w:val="en-US"/>
          <w:rPrChange w:id="611" w:author="Willems, P.H. (Peter)" w:date="2019-03-26T10:57:00Z">
            <w:rPr>
              <w:rFonts w:ascii="Corbel" w:hAnsi="Corbel"/>
              <w:highlight w:val="yellow"/>
              <w:lang w:val="en-US"/>
            </w:rPr>
          </w:rPrChange>
        </w:rPr>
        <w:instrText xml:space="preserve"> REF _Ref299462305 \r \h </w:instrText>
      </w:r>
      <w:r w:rsidR="00207847" w:rsidRPr="00DC3CFC">
        <w:rPr>
          <w:rFonts w:ascii="Corbel" w:hAnsi="Corbel"/>
          <w:lang w:val="en-GB"/>
          <w:rPrChange w:id="612"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13" w:author="Willems, P.H. (Peter)" w:date="2019-03-26T10:57:00Z">
            <w:rPr>
              <w:rFonts w:ascii="Corbel" w:hAnsi="Corbel"/>
            </w:rPr>
          </w:rPrChange>
        </w:rPr>
      </w:r>
      <w:r w:rsidR="00F87654" w:rsidRPr="00DC3CFC">
        <w:rPr>
          <w:rFonts w:ascii="Corbel" w:hAnsi="Corbel"/>
          <w:rPrChange w:id="614" w:author="Willems, P.H. (Peter)" w:date="2019-03-26T10:57:00Z">
            <w:rPr>
              <w:rFonts w:ascii="Corbel" w:hAnsi="Corbel"/>
              <w:highlight w:val="yellow"/>
            </w:rPr>
          </w:rPrChange>
        </w:rPr>
        <w:fldChar w:fldCharType="separate"/>
      </w:r>
      <w:ins w:id="615" w:author="Willems, P.H. (Peter)" w:date="2019-03-27T10:51:00Z">
        <w:r w:rsidR="008115AD">
          <w:rPr>
            <w:rFonts w:ascii="Corbel" w:hAnsi="Corbel"/>
            <w:lang w:val="en-US"/>
          </w:rPr>
          <w:t>3.27</w:t>
        </w:r>
      </w:ins>
      <w:del w:id="616" w:author="Willems, P.H. (Peter)" w:date="2019-03-26T11:25:00Z">
        <w:r w:rsidR="000A1418" w:rsidRPr="00DC3CFC" w:rsidDel="00475F64">
          <w:rPr>
            <w:rFonts w:ascii="Corbel" w:hAnsi="Corbel"/>
            <w:lang w:val="en-US"/>
            <w:rPrChange w:id="617" w:author="Willems, P.H. (Peter)" w:date="2019-03-26T10:57:00Z">
              <w:rPr>
                <w:rFonts w:ascii="Corbel" w:hAnsi="Corbel"/>
                <w:highlight w:val="yellow"/>
                <w:lang w:val="en-US"/>
              </w:rPr>
            </w:rPrChange>
          </w:rPr>
          <w:delText>3.24</w:delText>
        </w:r>
      </w:del>
      <w:r w:rsidR="00F87654" w:rsidRPr="00DC3CFC">
        <w:rPr>
          <w:rFonts w:ascii="Corbel" w:hAnsi="Corbel"/>
          <w:rPrChange w:id="618" w:author="Willems, P.H. (Peter)" w:date="2019-03-26T10:57:00Z">
            <w:rPr>
              <w:rFonts w:ascii="Corbel" w:hAnsi="Corbel"/>
              <w:highlight w:val="yellow"/>
            </w:rPr>
          </w:rPrChange>
        </w:rPr>
        <w:fldChar w:fldCharType="end"/>
      </w:r>
      <w:r w:rsidRPr="00DC3CFC">
        <w:rPr>
          <w:rFonts w:ascii="Corbel" w:hAnsi="Corbel"/>
          <w:lang w:val="en-US"/>
          <w:rPrChange w:id="619" w:author="Willems, P.H. (Peter)" w:date="2019-03-26T10:57:00Z">
            <w:rPr>
              <w:rFonts w:ascii="Corbel" w:hAnsi="Corbel"/>
              <w:highlight w:val="yellow"/>
              <w:lang w:val="en-US"/>
            </w:rPr>
          </w:rPrChange>
        </w:rPr>
        <w:t>], dateLaMu [</w:t>
      </w:r>
      <w:r w:rsidR="00F87654" w:rsidRPr="00DC3CFC">
        <w:rPr>
          <w:rFonts w:ascii="Corbel" w:hAnsi="Corbel"/>
          <w:rPrChange w:id="620" w:author="Willems, P.H. (Peter)" w:date="2019-03-26T10:57:00Z">
            <w:rPr>
              <w:rFonts w:ascii="Corbel" w:hAnsi="Corbel"/>
              <w:highlight w:val="yellow"/>
            </w:rPr>
          </w:rPrChange>
        </w:rPr>
        <w:fldChar w:fldCharType="begin"/>
      </w:r>
      <w:r w:rsidR="00F87654" w:rsidRPr="00DC3CFC">
        <w:rPr>
          <w:rFonts w:ascii="Corbel" w:hAnsi="Corbel"/>
          <w:lang w:val="en-US"/>
          <w:rPrChange w:id="621" w:author="Willems, P.H. (Peter)" w:date="2019-03-26T10:57:00Z">
            <w:rPr>
              <w:rFonts w:ascii="Corbel" w:hAnsi="Corbel"/>
              <w:highlight w:val="yellow"/>
              <w:lang w:val="en-US"/>
            </w:rPr>
          </w:rPrChange>
        </w:rPr>
        <w:instrText xml:space="preserve"> REF _Ref401308366 \r \h </w:instrText>
      </w:r>
      <w:r w:rsidR="00207847" w:rsidRPr="00DC3CFC">
        <w:rPr>
          <w:rFonts w:ascii="Corbel" w:hAnsi="Corbel"/>
          <w:lang w:val="en-GB"/>
          <w:rPrChange w:id="622"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23" w:author="Willems, P.H. (Peter)" w:date="2019-03-26T10:57:00Z">
            <w:rPr>
              <w:rFonts w:ascii="Corbel" w:hAnsi="Corbel"/>
            </w:rPr>
          </w:rPrChange>
        </w:rPr>
      </w:r>
      <w:r w:rsidR="00F87654" w:rsidRPr="00DC3CFC">
        <w:rPr>
          <w:rFonts w:ascii="Corbel" w:hAnsi="Corbel"/>
          <w:rPrChange w:id="624" w:author="Willems, P.H. (Peter)" w:date="2019-03-26T10:57:00Z">
            <w:rPr>
              <w:rFonts w:ascii="Corbel" w:hAnsi="Corbel"/>
              <w:highlight w:val="yellow"/>
            </w:rPr>
          </w:rPrChange>
        </w:rPr>
        <w:fldChar w:fldCharType="separate"/>
      </w:r>
      <w:ins w:id="625" w:author="Willems, P.H. (Peter)" w:date="2019-03-27T10:51:00Z">
        <w:r w:rsidR="008115AD">
          <w:rPr>
            <w:rFonts w:ascii="Corbel" w:hAnsi="Corbel"/>
            <w:lang w:val="en-US"/>
          </w:rPr>
          <w:t>3.6</w:t>
        </w:r>
      </w:ins>
      <w:del w:id="626" w:author="Willems, P.H. (Peter)" w:date="2019-03-26T11:25:00Z">
        <w:r w:rsidR="000A1418" w:rsidRPr="00DC3CFC" w:rsidDel="00475F64">
          <w:rPr>
            <w:rFonts w:ascii="Corbel" w:hAnsi="Corbel"/>
            <w:lang w:val="en-US"/>
            <w:rPrChange w:id="627" w:author="Willems, P.H. (Peter)" w:date="2019-03-26T10:57:00Z">
              <w:rPr>
                <w:rFonts w:ascii="Corbel" w:hAnsi="Corbel"/>
                <w:highlight w:val="yellow"/>
                <w:lang w:val="en-US"/>
              </w:rPr>
            </w:rPrChange>
          </w:rPr>
          <w:delText>3.5</w:delText>
        </w:r>
      </w:del>
      <w:r w:rsidR="00F87654" w:rsidRPr="00DC3CFC">
        <w:rPr>
          <w:rFonts w:ascii="Corbel" w:hAnsi="Corbel"/>
          <w:rPrChange w:id="628" w:author="Willems, P.H. (Peter)" w:date="2019-03-26T10:57:00Z">
            <w:rPr>
              <w:rFonts w:ascii="Corbel" w:hAnsi="Corbel"/>
              <w:highlight w:val="yellow"/>
            </w:rPr>
          </w:rPrChange>
        </w:rPr>
        <w:fldChar w:fldCharType="end"/>
      </w:r>
      <w:r w:rsidRPr="00DC3CFC">
        <w:rPr>
          <w:rFonts w:ascii="Corbel" w:hAnsi="Corbel"/>
          <w:lang w:val="en-US"/>
          <w:rPrChange w:id="629" w:author="Willems, P.H. (Peter)" w:date="2019-03-26T10:57:00Z">
            <w:rPr>
              <w:rFonts w:ascii="Corbel" w:hAnsi="Corbel"/>
              <w:highlight w:val="yellow"/>
              <w:lang w:val="en-US"/>
            </w:rPr>
          </w:rPrChange>
        </w:rPr>
        <w:t>], userLaMu [</w:t>
      </w:r>
      <w:r w:rsidR="00F87654" w:rsidRPr="00DC3CFC">
        <w:rPr>
          <w:rFonts w:ascii="Corbel" w:hAnsi="Corbel"/>
          <w:rPrChange w:id="630" w:author="Willems, P.H. (Peter)" w:date="2019-03-26T10:57:00Z">
            <w:rPr>
              <w:rFonts w:ascii="Corbel" w:hAnsi="Corbel"/>
              <w:highlight w:val="yellow"/>
            </w:rPr>
          </w:rPrChange>
        </w:rPr>
        <w:fldChar w:fldCharType="begin"/>
      </w:r>
      <w:r w:rsidR="00F87654" w:rsidRPr="00DC3CFC">
        <w:rPr>
          <w:rFonts w:ascii="Corbel" w:hAnsi="Corbel"/>
          <w:lang w:val="en-US"/>
          <w:rPrChange w:id="631" w:author="Willems, P.H. (Peter)" w:date="2019-03-26T10:57:00Z">
            <w:rPr>
              <w:rFonts w:ascii="Corbel" w:hAnsi="Corbel"/>
              <w:highlight w:val="yellow"/>
              <w:lang w:val="en-US"/>
            </w:rPr>
          </w:rPrChange>
        </w:rPr>
        <w:instrText xml:space="preserve"> REF _Ref401308395 \r \h </w:instrText>
      </w:r>
      <w:r w:rsidR="00207847" w:rsidRPr="00DC3CFC">
        <w:rPr>
          <w:rFonts w:ascii="Corbel" w:hAnsi="Corbel"/>
          <w:lang w:val="en-GB"/>
          <w:rPrChange w:id="632"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33" w:author="Willems, P.H. (Peter)" w:date="2019-03-26T10:57:00Z">
            <w:rPr>
              <w:rFonts w:ascii="Corbel" w:hAnsi="Corbel"/>
            </w:rPr>
          </w:rPrChange>
        </w:rPr>
      </w:r>
      <w:r w:rsidR="00F87654" w:rsidRPr="00DC3CFC">
        <w:rPr>
          <w:rFonts w:ascii="Corbel" w:hAnsi="Corbel"/>
          <w:rPrChange w:id="634" w:author="Willems, P.H. (Peter)" w:date="2019-03-26T10:57:00Z">
            <w:rPr>
              <w:rFonts w:ascii="Corbel" w:hAnsi="Corbel"/>
              <w:highlight w:val="yellow"/>
            </w:rPr>
          </w:rPrChange>
        </w:rPr>
        <w:fldChar w:fldCharType="separate"/>
      </w:r>
      <w:ins w:id="635" w:author="Willems, P.H. (Peter)" w:date="2019-03-27T10:51:00Z">
        <w:r w:rsidR="008115AD">
          <w:rPr>
            <w:rFonts w:ascii="Corbel" w:hAnsi="Corbel"/>
            <w:lang w:val="en-US"/>
          </w:rPr>
          <w:t>3.28</w:t>
        </w:r>
      </w:ins>
      <w:del w:id="636" w:author="Willems, P.H. (Peter)" w:date="2019-03-26T11:25:00Z">
        <w:r w:rsidR="000A1418" w:rsidRPr="00DC3CFC" w:rsidDel="00475F64">
          <w:rPr>
            <w:rFonts w:ascii="Corbel" w:hAnsi="Corbel"/>
            <w:lang w:val="en-US"/>
            <w:rPrChange w:id="637" w:author="Willems, P.H. (Peter)" w:date="2019-03-26T10:57:00Z">
              <w:rPr>
                <w:rFonts w:ascii="Corbel" w:hAnsi="Corbel"/>
                <w:highlight w:val="yellow"/>
                <w:lang w:val="en-US"/>
              </w:rPr>
            </w:rPrChange>
          </w:rPr>
          <w:delText>3.25</w:delText>
        </w:r>
      </w:del>
      <w:r w:rsidR="00F87654" w:rsidRPr="00DC3CFC">
        <w:rPr>
          <w:rFonts w:ascii="Corbel" w:hAnsi="Corbel"/>
          <w:rPrChange w:id="638" w:author="Willems, P.H. (Peter)" w:date="2019-03-26T10:57:00Z">
            <w:rPr>
              <w:rFonts w:ascii="Corbel" w:hAnsi="Corbel"/>
              <w:highlight w:val="yellow"/>
            </w:rPr>
          </w:rPrChange>
        </w:rPr>
        <w:fldChar w:fldCharType="end"/>
      </w:r>
      <w:r w:rsidRPr="00DC3CFC">
        <w:rPr>
          <w:rFonts w:ascii="Corbel" w:hAnsi="Corbel"/>
          <w:lang w:val="en-US"/>
          <w:rPrChange w:id="639" w:author="Willems, P.H. (Peter)" w:date="2019-03-26T10:57:00Z">
            <w:rPr>
              <w:rFonts w:ascii="Corbel" w:hAnsi="Corbel"/>
              <w:highlight w:val="yellow"/>
              <w:lang w:val="en-US"/>
            </w:rPr>
          </w:rPrChange>
        </w:rPr>
        <w:t xml:space="preserve">], </w:t>
      </w:r>
      <w:r w:rsidR="00F87654" w:rsidRPr="00DC3CFC">
        <w:rPr>
          <w:rFonts w:ascii="Corbel" w:hAnsi="Corbel"/>
          <w:lang w:val="en-US"/>
          <w:rPrChange w:id="640" w:author="Willems, P.H. (Peter)" w:date="2019-03-26T10:57:00Z">
            <w:rPr>
              <w:rFonts w:ascii="Corbel" w:hAnsi="Corbel"/>
              <w:highlight w:val="yellow"/>
              <w:lang w:val="en-US"/>
            </w:rPr>
          </w:rPrChange>
        </w:rPr>
        <w:t>helpInfo [</w:t>
      </w:r>
      <w:r w:rsidR="00F87654" w:rsidRPr="00DC3CFC">
        <w:rPr>
          <w:rFonts w:ascii="Corbel" w:hAnsi="Corbel"/>
          <w:rPrChange w:id="641" w:author="Willems, P.H. (Peter)" w:date="2019-03-26T10:57:00Z">
            <w:rPr>
              <w:rFonts w:ascii="Corbel" w:hAnsi="Corbel"/>
              <w:highlight w:val="yellow"/>
            </w:rPr>
          </w:rPrChange>
        </w:rPr>
        <w:fldChar w:fldCharType="begin"/>
      </w:r>
      <w:r w:rsidR="00F87654" w:rsidRPr="00DC3CFC">
        <w:rPr>
          <w:rFonts w:ascii="Corbel" w:hAnsi="Corbel"/>
          <w:lang w:val="en-US"/>
          <w:rPrChange w:id="642" w:author="Willems, P.H. (Peter)" w:date="2019-03-26T10:57:00Z">
            <w:rPr>
              <w:rFonts w:ascii="Corbel" w:hAnsi="Corbel"/>
              <w:highlight w:val="yellow"/>
              <w:lang w:val="en-US"/>
            </w:rPr>
          </w:rPrChange>
        </w:rPr>
        <w:instrText xml:space="preserve"> REF _Ref299462812 \r \h </w:instrText>
      </w:r>
      <w:r w:rsidR="00207847" w:rsidRPr="00DC3CFC">
        <w:rPr>
          <w:rFonts w:ascii="Corbel" w:hAnsi="Corbel"/>
          <w:lang w:val="en-GB"/>
          <w:rPrChange w:id="643"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44" w:author="Willems, P.H. (Peter)" w:date="2019-03-26T10:57:00Z">
            <w:rPr>
              <w:rFonts w:ascii="Corbel" w:hAnsi="Corbel"/>
            </w:rPr>
          </w:rPrChange>
        </w:rPr>
      </w:r>
      <w:r w:rsidR="00F87654" w:rsidRPr="00DC3CFC">
        <w:rPr>
          <w:rFonts w:ascii="Corbel" w:hAnsi="Corbel"/>
          <w:rPrChange w:id="645" w:author="Willems, P.H. (Peter)" w:date="2019-03-26T10:57:00Z">
            <w:rPr>
              <w:rFonts w:ascii="Corbel" w:hAnsi="Corbel"/>
              <w:highlight w:val="yellow"/>
            </w:rPr>
          </w:rPrChange>
        </w:rPr>
        <w:fldChar w:fldCharType="separate"/>
      </w:r>
      <w:ins w:id="646" w:author="Willems, P.H. (Peter)" w:date="2019-03-27T10:51:00Z">
        <w:r w:rsidR="008115AD">
          <w:rPr>
            <w:rFonts w:ascii="Corbel" w:hAnsi="Corbel"/>
            <w:lang w:val="en-US"/>
          </w:rPr>
          <w:t>3.10</w:t>
        </w:r>
      </w:ins>
      <w:del w:id="647" w:author="Willems, P.H. (Peter)" w:date="2019-03-26T11:25:00Z">
        <w:r w:rsidR="000A1418" w:rsidRPr="00DC3CFC" w:rsidDel="00475F64">
          <w:rPr>
            <w:rFonts w:ascii="Corbel" w:hAnsi="Corbel"/>
            <w:lang w:val="en-US"/>
            <w:rPrChange w:id="648" w:author="Willems, P.H. (Peter)" w:date="2019-03-26T10:57:00Z">
              <w:rPr>
                <w:rFonts w:ascii="Corbel" w:hAnsi="Corbel"/>
                <w:highlight w:val="yellow"/>
                <w:lang w:val="en-US"/>
              </w:rPr>
            </w:rPrChange>
          </w:rPr>
          <w:delText>3.9</w:delText>
        </w:r>
      </w:del>
      <w:r w:rsidR="00F87654" w:rsidRPr="00DC3CFC">
        <w:rPr>
          <w:rFonts w:ascii="Corbel" w:hAnsi="Corbel"/>
          <w:rPrChange w:id="649" w:author="Willems, P.H. (Peter)" w:date="2019-03-26T10:57:00Z">
            <w:rPr>
              <w:rFonts w:ascii="Corbel" w:hAnsi="Corbel"/>
              <w:highlight w:val="yellow"/>
            </w:rPr>
          </w:rPrChange>
        </w:rPr>
        <w:fldChar w:fldCharType="end"/>
      </w:r>
      <w:r w:rsidR="00F87654" w:rsidRPr="00DC3CFC">
        <w:rPr>
          <w:rFonts w:ascii="Corbel" w:hAnsi="Corbel"/>
          <w:lang w:val="en-US"/>
          <w:rPrChange w:id="650" w:author="Willems, P.H. (Peter)" w:date="2019-03-26T10:57:00Z">
            <w:rPr>
              <w:rFonts w:ascii="Corbel" w:hAnsi="Corbel"/>
              <w:highlight w:val="yellow"/>
              <w:lang w:val="en-US"/>
            </w:rPr>
          </w:rPrChange>
        </w:rPr>
        <w:t>]</w:t>
      </w:r>
      <w:r w:rsidR="00F87654" w:rsidRPr="00530583">
        <w:rPr>
          <w:rFonts w:ascii="Corbel" w:hAnsi="Corbel"/>
          <w:highlight w:val="yellow"/>
          <w:lang w:val="en-US"/>
        </w:rPr>
        <w:br/>
      </w:r>
      <w:r w:rsidRPr="00DC3CFC">
        <w:rPr>
          <w:rFonts w:ascii="Corbel" w:hAnsi="Corbel"/>
          <w:b/>
          <w:lang w:val="en-US"/>
          <w:rPrChange w:id="651" w:author="Willems, P.H. (Peter)" w:date="2019-03-26T10:57:00Z">
            <w:rPr>
              <w:rFonts w:ascii="Corbel" w:hAnsi="Corbel"/>
              <w:b/>
              <w:highlight w:val="yellow"/>
              <w:lang w:val="en-US"/>
            </w:rPr>
          </w:rPrChange>
        </w:rPr>
        <w:t>Referenties</w:t>
      </w:r>
      <w:r w:rsidRPr="00DC3CFC">
        <w:rPr>
          <w:rFonts w:ascii="Corbel" w:hAnsi="Corbel"/>
          <w:lang w:val="en-US"/>
          <w:rPrChange w:id="652" w:author="Willems, P.H. (Peter)" w:date="2019-03-26T10:57:00Z">
            <w:rPr>
              <w:rFonts w:ascii="Corbel" w:hAnsi="Corbel"/>
              <w:highlight w:val="yellow"/>
              <w:lang w:val="en-US"/>
            </w:rPr>
          </w:rPrChange>
        </w:rPr>
        <w:t xml:space="preserve">: </w:t>
      </w:r>
      <w:r w:rsidR="00F87654" w:rsidRPr="00DC3CFC">
        <w:rPr>
          <w:rFonts w:ascii="Corbel" w:hAnsi="Corbel"/>
          <w:lang w:val="en-US"/>
          <w:rPrChange w:id="653" w:author="Willems, P.H. (Peter)" w:date="2019-03-26T10:57:00Z">
            <w:rPr>
              <w:rFonts w:ascii="Corbel" w:hAnsi="Corbel"/>
              <w:highlight w:val="yellow"/>
              <w:lang w:val="en-US"/>
            </w:rPr>
          </w:rPrChange>
        </w:rPr>
        <w:t>sendAfter [</w:t>
      </w:r>
      <w:r w:rsidR="00F87654" w:rsidRPr="00DC3CFC">
        <w:rPr>
          <w:rFonts w:ascii="Corbel" w:hAnsi="Corbel"/>
          <w:rPrChange w:id="654" w:author="Willems, P.H. (Peter)" w:date="2019-03-26T10:57:00Z">
            <w:rPr>
              <w:rFonts w:ascii="Corbel" w:hAnsi="Corbel"/>
              <w:highlight w:val="yellow"/>
            </w:rPr>
          </w:rPrChange>
        </w:rPr>
        <w:fldChar w:fldCharType="begin"/>
      </w:r>
      <w:r w:rsidR="00F87654" w:rsidRPr="00DC3CFC">
        <w:rPr>
          <w:rFonts w:ascii="Corbel" w:hAnsi="Corbel"/>
          <w:lang w:val="en-US"/>
          <w:rPrChange w:id="655" w:author="Willems, P.H. (Peter)" w:date="2019-03-26T10:57:00Z">
            <w:rPr>
              <w:rFonts w:ascii="Corbel" w:hAnsi="Corbel"/>
              <w:highlight w:val="yellow"/>
              <w:lang w:val="en-US"/>
            </w:rPr>
          </w:rPrChange>
        </w:rPr>
        <w:instrText xml:space="preserve"> REF _Ref401308867 \r \h </w:instrText>
      </w:r>
      <w:r w:rsidR="00207847" w:rsidRPr="00DC3CFC">
        <w:rPr>
          <w:rFonts w:ascii="Corbel" w:hAnsi="Corbel"/>
          <w:lang w:val="en-GB"/>
          <w:rPrChange w:id="656"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57" w:author="Willems, P.H. (Peter)" w:date="2019-03-26T10:57:00Z">
            <w:rPr>
              <w:rFonts w:ascii="Corbel" w:hAnsi="Corbel"/>
            </w:rPr>
          </w:rPrChange>
        </w:rPr>
      </w:r>
      <w:r w:rsidR="00F87654" w:rsidRPr="00DC3CFC">
        <w:rPr>
          <w:rFonts w:ascii="Corbel" w:hAnsi="Corbel"/>
          <w:rPrChange w:id="658" w:author="Willems, P.H. (Peter)" w:date="2019-03-26T10:57:00Z">
            <w:rPr>
              <w:rFonts w:ascii="Corbel" w:hAnsi="Corbel"/>
              <w:highlight w:val="yellow"/>
            </w:rPr>
          </w:rPrChange>
        </w:rPr>
        <w:fldChar w:fldCharType="separate"/>
      </w:r>
      <w:ins w:id="659" w:author="Willems, P.H. (Peter)" w:date="2019-03-27T10:51:00Z">
        <w:r w:rsidR="008115AD">
          <w:rPr>
            <w:rFonts w:ascii="Corbel" w:hAnsi="Corbel"/>
            <w:lang w:val="en-US"/>
          </w:rPr>
          <w:t>4.11</w:t>
        </w:r>
      </w:ins>
      <w:del w:id="660" w:author="Willems, P.H. (Peter)" w:date="2019-03-26T11:25:00Z">
        <w:r w:rsidR="000A1418" w:rsidRPr="00DC3CFC" w:rsidDel="00475F64">
          <w:rPr>
            <w:rFonts w:ascii="Corbel" w:hAnsi="Corbel"/>
            <w:lang w:val="en-US"/>
            <w:rPrChange w:id="661" w:author="Willems, P.H. (Peter)" w:date="2019-03-26T10:57:00Z">
              <w:rPr>
                <w:rFonts w:ascii="Corbel" w:hAnsi="Corbel"/>
                <w:highlight w:val="yellow"/>
                <w:lang w:val="en-US"/>
              </w:rPr>
            </w:rPrChange>
          </w:rPr>
          <w:delText>4.11</w:delText>
        </w:r>
      </w:del>
      <w:r w:rsidR="00F87654" w:rsidRPr="00DC3CFC">
        <w:rPr>
          <w:rFonts w:ascii="Corbel" w:hAnsi="Corbel"/>
          <w:rPrChange w:id="662" w:author="Willems, P.H. (Peter)" w:date="2019-03-26T10:57:00Z">
            <w:rPr>
              <w:rFonts w:ascii="Corbel" w:hAnsi="Corbel"/>
              <w:highlight w:val="yellow"/>
            </w:rPr>
          </w:rPrChange>
        </w:rPr>
        <w:fldChar w:fldCharType="end"/>
      </w:r>
      <w:r w:rsidR="00F87654" w:rsidRPr="00DC3CFC">
        <w:rPr>
          <w:rFonts w:ascii="Corbel" w:hAnsi="Corbel"/>
          <w:lang w:val="en-US"/>
          <w:rPrChange w:id="663" w:author="Willems, P.H. (Peter)" w:date="2019-03-26T10:57:00Z">
            <w:rPr>
              <w:rFonts w:ascii="Corbel" w:hAnsi="Corbel"/>
              <w:highlight w:val="yellow"/>
              <w:lang w:val="en-US"/>
            </w:rPr>
          </w:rPrChange>
        </w:rPr>
        <w:t>], sendBefore [</w:t>
      </w:r>
      <w:r w:rsidR="00F87654" w:rsidRPr="00DC3CFC">
        <w:rPr>
          <w:rFonts w:ascii="Corbel" w:hAnsi="Corbel"/>
          <w:rPrChange w:id="664" w:author="Willems, P.H. (Peter)" w:date="2019-03-26T10:57:00Z">
            <w:rPr>
              <w:rFonts w:ascii="Corbel" w:hAnsi="Corbel"/>
              <w:highlight w:val="yellow"/>
            </w:rPr>
          </w:rPrChange>
        </w:rPr>
        <w:fldChar w:fldCharType="begin"/>
      </w:r>
      <w:r w:rsidR="00F87654" w:rsidRPr="00DC3CFC">
        <w:rPr>
          <w:rFonts w:ascii="Corbel" w:hAnsi="Corbel"/>
          <w:lang w:val="en-US"/>
          <w:rPrChange w:id="665" w:author="Willems, P.H. (Peter)" w:date="2019-03-26T10:57:00Z">
            <w:rPr>
              <w:rFonts w:ascii="Corbel" w:hAnsi="Corbel"/>
              <w:highlight w:val="yellow"/>
              <w:lang w:val="en-US"/>
            </w:rPr>
          </w:rPrChange>
        </w:rPr>
        <w:instrText xml:space="preserve"> REF _Ref401308889 \r \h </w:instrText>
      </w:r>
      <w:r w:rsidR="00207847" w:rsidRPr="00DC3CFC">
        <w:rPr>
          <w:rFonts w:ascii="Corbel" w:hAnsi="Corbel"/>
          <w:lang w:val="en-GB"/>
          <w:rPrChange w:id="666" w:author="Willems, P.H. (Peter)" w:date="2019-03-26T10:57:00Z">
            <w:rPr>
              <w:rFonts w:ascii="Corbel" w:hAnsi="Corbel"/>
              <w:highlight w:val="yellow"/>
              <w:lang w:val="en-GB"/>
            </w:rPr>
          </w:rPrChange>
        </w:rPr>
        <w:instrText xml:space="preserve"> \* MERGEFORMAT </w:instrText>
      </w:r>
      <w:r w:rsidR="00F87654" w:rsidRPr="00DC3CFC">
        <w:rPr>
          <w:rFonts w:ascii="Corbel" w:hAnsi="Corbel"/>
          <w:rPrChange w:id="667" w:author="Willems, P.H. (Peter)" w:date="2019-03-26T10:57:00Z">
            <w:rPr>
              <w:rFonts w:ascii="Corbel" w:hAnsi="Corbel"/>
            </w:rPr>
          </w:rPrChange>
        </w:rPr>
      </w:r>
      <w:r w:rsidR="00F87654" w:rsidRPr="00DC3CFC">
        <w:rPr>
          <w:rFonts w:ascii="Corbel" w:hAnsi="Corbel"/>
          <w:rPrChange w:id="668" w:author="Willems, P.H. (Peter)" w:date="2019-03-26T10:57:00Z">
            <w:rPr>
              <w:rFonts w:ascii="Corbel" w:hAnsi="Corbel"/>
              <w:highlight w:val="yellow"/>
            </w:rPr>
          </w:rPrChange>
        </w:rPr>
        <w:fldChar w:fldCharType="separate"/>
      </w:r>
      <w:ins w:id="669" w:author="Willems, P.H. (Peter)" w:date="2019-03-27T10:51:00Z">
        <w:r w:rsidR="008115AD">
          <w:rPr>
            <w:rFonts w:ascii="Corbel" w:hAnsi="Corbel"/>
            <w:lang w:val="en-US"/>
          </w:rPr>
          <w:t>4.12</w:t>
        </w:r>
      </w:ins>
      <w:del w:id="670" w:author="Willems, P.H. (Peter)" w:date="2019-03-26T11:25:00Z">
        <w:r w:rsidR="000A1418" w:rsidRPr="00DC3CFC" w:rsidDel="00475F64">
          <w:rPr>
            <w:rFonts w:ascii="Corbel" w:hAnsi="Corbel"/>
            <w:lang w:val="en-US"/>
            <w:rPrChange w:id="671" w:author="Willems, P.H. (Peter)" w:date="2019-03-26T10:57:00Z">
              <w:rPr>
                <w:rFonts w:ascii="Corbel" w:hAnsi="Corbel"/>
                <w:highlight w:val="yellow"/>
                <w:lang w:val="en-US"/>
              </w:rPr>
            </w:rPrChange>
          </w:rPr>
          <w:delText>4.12</w:delText>
        </w:r>
      </w:del>
      <w:r w:rsidR="00F87654" w:rsidRPr="00DC3CFC">
        <w:rPr>
          <w:rFonts w:ascii="Corbel" w:hAnsi="Corbel"/>
          <w:rPrChange w:id="672" w:author="Willems, P.H. (Peter)" w:date="2019-03-26T10:57:00Z">
            <w:rPr>
              <w:rFonts w:ascii="Corbel" w:hAnsi="Corbel"/>
              <w:highlight w:val="yellow"/>
            </w:rPr>
          </w:rPrChange>
        </w:rPr>
        <w:fldChar w:fldCharType="end"/>
      </w:r>
      <w:r w:rsidR="00F87654" w:rsidRPr="00DC3CFC">
        <w:rPr>
          <w:rFonts w:ascii="Corbel" w:hAnsi="Corbel"/>
          <w:lang w:val="en-US"/>
          <w:rPrChange w:id="673" w:author="Willems, P.H. (Peter)" w:date="2019-03-26T10:57:00Z">
            <w:rPr>
              <w:rFonts w:ascii="Corbel" w:hAnsi="Corbel"/>
              <w:highlight w:val="yellow"/>
              <w:lang w:val="en-US"/>
            </w:rPr>
          </w:rPrChange>
        </w:rPr>
        <w:t>]</w:t>
      </w:r>
    </w:p>
    <w:p w14:paraId="4ADB62B0"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74" w:author="Willems, P.H. (Peter)" w:date="2019-03-26T10:57:00Z">
            <w:rPr>
              <w:highlight w:val="yellow"/>
              <w:lang w:val="en-US"/>
            </w:rPr>
          </w:rPrChange>
        </w:rPr>
      </w:pPr>
      <w:r w:rsidRPr="00DC3CFC">
        <w:rPr>
          <w:lang w:val="en-US"/>
          <w:rPrChange w:id="675" w:author="Willems, P.H. (Peter)" w:date="2019-03-26T10:57:00Z">
            <w:rPr>
              <w:highlight w:val="yellow"/>
              <w:lang w:val="en-US"/>
            </w:rPr>
          </w:rPrChange>
        </w:rPr>
        <w:t>ENTITY MessageInTransactionTypeCondition;</w:t>
      </w:r>
    </w:p>
    <w:p w14:paraId="4ADB62B1"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76" w:author="Willems, P.H. (Peter)" w:date="2019-03-26T10:57:00Z">
            <w:rPr>
              <w:highlight w:val="yellow"/>
              <w:lang w:val="en-US"/>
            </w:rPr>
          </w:rPrChange>
        </w:rPr>
      </w:pPr>
      <w:r w:rsidRPr="00DC3CFC">
        <w:rPr>
          <w:lang w:val="en-US"/>
          <w:rPrChange w:id="677" w:author="Willems, P.H. (Peter)" w:date="2019-03-26T10:57:00Z">
            <w:rPr>
              <w:highlight w:val="yellow"/>
              <w:lang w:val="en-US"/>
            </w:rPr>
          </w:rPrChange>
        </w:rPr>
        <w:t xml:space="preserve"> sendAfter : OPTIONAL SET [1:?] OF MessageInTransactionType;</w:t>
      </w:r>
    </w:p>
    <w:p w14:paraId="4ADB62B2"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78" w:author="Willems, P.H. (Peter)" w:date="2019-03-26T10:57:00Z">
            <w:rPr>
              <w:highlight w:val="yellow"/>
              <w:lang w:val="en-US"/>
            </w:rPr>
          </w:rPrChange>
        </w:rPr>
      </w:pPr>
      <w:r w:rsidRPr="00DC3CFC">
        <w:rPr>
          <w:lang w:val="en-US"/>
          <w:rPrChange w:id="679" w:author="Willems, P.H. (Peter)" w:date="2019-03-26T10:57:00Z">
            <w:rPr>
              <w:highlight w:val="yellow"/>
              <w:lang w:val="en-US"/>
            </w:rPr>
          </w:rPrChange>
        </w:rPr>
        <w:t xml:space="preserve"> sendBefore : OPTIONAL SET [1:?] OF MessageInTransactionType;</w:t>
      </w:r>
    </w:p>
    <w:p w14:paraId="4ADB62B3"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80" w:author="Willems, P.H. (Peter)" w:date="2019-03-26T10:57:00Z">
            <w:rPr>
              <w:highlight w:val="yellow"/>
              <w:lang w:val="en-US"/>
            </w:rPr>
          </w:rPrChange>
        </w:rPr>
      </w:pPr>
      <w:r w:rsidRPr="00DC3CFC">
        <w:rPr>
          <w:lang w:val="en-US"/>
          <w:rPrChange w:id="681" w:author="Willems, P.H. (Peter)" w:date="2019-03-26T10:57:00Z">
            <w:rPr>
              <w:highlight w:val="yellow"/>
              <w:lang w:val="en-US"/>
            </w:rPr>
          </w:rPrChange>
        </w:rPr>
        <w:t xml:space="preserve"> state : OPTIONAL STRING;</w:t>
      </w:r>
    </w:p>
    <w:p w14:paraId="4ADB62B4"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82" w:author="Willems, P.H. (Peter)" w:date="2019-03-26T10:57:00Z">
            <w:rPr>
              <w:highlight w:val="yellow"/>
              <w:lang w:val="en-US"/>
            </w:rPr>
          </w:rPrChange>
        </w:rPr>
      </w:pPr>
      <w:r w:rsidRPr="00DC3CFC">
        <w:rPr>
          <w:lang w:val="en-US"/>
          <w:rPrChange w:id="683" w:author="Willems, P.H. (Peter)" w:date="2019-03-26T10:57:00Z">
            <w:rPr>
              <w:highlight w:val="yellow"/>
              <w:lang w:val="en-US"/>
            </w:rPr>
          </w:rPrChange>
        </w:rPr>
        <w:t xml:space="preserve"> dateLaMu : OPTIONAL DATETIME;</w:t>
      </w:r>
    </w:p>
    <w:p w14:paraId="4ADB62B5"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84" w:author="Willems, P.H. (Peter)" w:date="2019-03-26T10:57:00Z">
            <w:rPr>
              <w:highlight w:val="yellow"/>
              <w:lang w:val="en-US"/>
            </w:rPr>
          </w:rPrChange>
        </w:rPr>
      </w:pPr>
      <w:r w:rsidRPr="00DC3CFC">
        <w:rPr>
          <w:lang w:val="en-US"/>
          <w:rPrChange w:id="685" w:author="Willems, P.H. (Peter)" w:date="2019-03-26T10:57:00Z">
            <w:rPr>
              <w:highlight w:val="yellow"/>
              <w:lang w:val="en-US"/>
            </w:rPr>
          </w:rPrChange>
        </w:rPr>
        <w:t xml:space="preserve"> userLaMu : OPTIONAL STRING;</w:t>
      </w:r>
    </w:p>
    <w:p w14:paraId="4ADB62B6"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86" w:author="Willems, P.H. (Peter)" w:date="2019-03-26T10:57:00Z">
            <w:rPr>
              <w:highlight w:val="yellow"/>
              <w:lang w:val="en-US"/>
            </w:rPr>
          </w:rPrChange>
        </w:rPr>
      </w:pPr>
      <w:r w:rsidRPr="00DC3CFC">
        <w:rPr>
          <w:lang w:val="en-US"/>
          <w:rPrChange w:id="687" w:author="Willems, P.H. (Peter)" w:date="2019-03-26T10:57:00Z">
            <w:rPr>
              <w:highlight w:val="yellow"/>
              <w:lang w:val="en-US"/>
            </w:rPr>
          </w:rPrChange>
        </w:rPr>
        <w:t xml:space="preserve"> helpInfo : OPTIONAL STRING;</w:t>
      </w:r>
    </w:p>
    <w:p w14:paraId="4ADB62B7" w14:textId="77777777" w:rsidR="00A571CB" w:rsidRPr="00DC3CFC" w:rsidRDefault="00A571CB" w:rsidP="00A571CB">
      <w:pPr>
        <w:pStyle w:val="Reedsopgemaaktetekst"/>
        <w:pBdr>
          <w:top w:val="single" w:sz="4" w:space="4" w:color="auto"/>
          <w:left w:val="single" w:sz="4" w:space="4" w:color="auto"/>
          <w:bottom w:val="single" w:sz="4" w:space="4" w:color="auto"/>
          <w:right w:val="single" w:sz="4" w:space="4" w:color="auto"/>
        </w:pBdr>
        <w:ind w:left="567" w:right="567"/>
        <w:rPr>
          <w:lang w:val="en-US"/>
          <w:rPrChange w:id="688" w:author="Willems, P.H. (Peter)" w:date="2019-03-26T10:57:00Z">
            <w:rPr>
              <w:highlight w:val="yellow"/>
              <w:lang w:val="en-US"/>
            </w:rPr>
          </w:rPrChange>
        </w:rPr>
      </w:pPr>
      <w:r w:rsidRPr="00DC3CFC">
        <w:rPr>
          <w:lang w:val="en-US"/>
          <w:rPrChange w:id="689" w:author="Willems, P.H. (Peter)" w:date="2019-03-26T10:57:00Z">
            <w:rPr>
              <w:highlight w:val="yellow"/>
              <w:lang w:val="en-US"/>
            </w:rPr>
          </w:rPrChange>
        </w:rPr>
        <w:t>END_ENTITY;</w:t>
      </w:r>
    </w:p>
    <w:p w14:paraId="4ADB62B8" w14:textId="77777777" w:rsidR="00A571CB" w:rsidRPr="00530583" w:rsidRDefault="001E3F25" w:rsidP="00A571CB">
      <w:pPr>
        <w:pStyle w:val="Plattetekst"/>
        <w:rPr>
          <w:rFonts w:ascii="Corbel" w:hAnsi="Corbel"/>
        </w:rPr>
      </w:pPr>
      <w:r w:rsidRPr="00DC3CFC">
        <w:rPr>
          <w:rFonts w:ascii="Corbel" w:hAnsi="Corbel"/>
          <w:rPrChange w:id="690" w:author="Willems, P.H. (Peter)" w:date="2019-03-26T10:57:00Z">
            <w:rPr>
              <w:rFonts w:ascii="Corbel" w:hAnsi="Corbel"/>
              <w:highlight w:val="yellow"/>
            </w:rPr>
          </w:rPrChange>
        </w:rPr>
        <w:t>Toegestane verwijzingen bij "sendAfter" en "sendBefore"zijn "MessageInTransactionType’s" die ontvangen kunnen worden in de actuele transactie of van de aangesloten transacties, waarbij de persoon die het actuele bericht behandelt initiator of executor is. Met aangesloten transacties worden de transactie waaruit een transactie geïnitieerd is en de directe subtransacties bedoeld. Met directe subtransacties worden transacties bedoeld die vanuit de actuele transactie geïnitieerd zijn, dus niet subtransacties van subtransacties.</w:t>
      </w:r>
    </w:p>
    <w:p w14:paraId="4ADB62B9" w14:textId="77777777" w:rsidR="00A840D4" w:rsidRPr="00530583" w:rsidRDefault="00A840D4" w:rsidP="000D7911">
      <w:pPr>
        <w:pStyle w:val="Kop2"/>
        <w:rPr>
          <w:rFonts w:ascii="Corbel" w:hAnsi="Corbel"/>
        </w:rPr>
      </w:pPr>
      <w:bookmarkStart w:id="691" w:name="_Toc4491542"/>
      <w:r w:rsidRPr="00080CD3">
        <w:rPr>
          <w:rFonts w:ascii="Corbel" w:hAnsi="Corbel"/>
          <w:highlight w:val="yellow"/>
          <w:rPrChange w:id="692" w:author="Willems, P.H. (Peter)" w:date="2019-03-26T10:58:00Z">
            <w:rPr>
              <w:rFonts w:ascii="Corbel" w:hAnsi="Corbel"/>
            </w:rPr>
          </w:rPrChange>
        </w:rPr>
        <w:t>MessageType</w:t>
      </w:r>
      <w:bookmarkEnd w:id="595"/>
      <w:bookmarkEnd w:id="596"/>
      <w:bookmarkEnd w:id="597"/>
      <w:bookmarkEnd w:id="598"/>
      <w:bookmarkEnd w:id="599"/>
      <w:bookmarkEnd w:id="600"/>
      <w:bookmarkEnd w:id="601"/>
      <w:bookmarkEnd w:id="602"/>
      <w:bookmarkEnd w:id="691"/>
      <w:r w:rsidRPr="00530583">
        <w:rPr>
          <w:rFonts w:ascii="Corbel" w:hAnsi="Corbel"/>
        </w:rPr>
        <w:t xml:space="preserve"> </w:t>
      </w:r>
    </w:p>
    <w:p w14:paraId="4ADB62BA" w14:textId="439BDF51"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693" w:author="Willems, P.H. (Peter)" w:date="2019-03-27T10:51:00Z">
        <w:r w:rsidR="008115AD">
          <w:rPr>
            <w:rFonts w:ascii="Corbel" w:hAnsi="Corbel"/>
            <w:lang w:val="en-US"/>
          </w:rPr>
          <w:t>3.7</w:t>
        </w:r>
      </w:ins>
      <w:del w:id="694"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695" w:author="Willems, P.H. (Peter)" w:date="2019-03-27T10:51:00Z">
        <w:r w:rsidR="008115AD">
          <w:rPr>
            <w:rFonts w:ascii="Corbel" w:hAnsi="Corbel"/>
            <w:lang w:val="en-US"/>
          </w:rPr>
          <w:t>3.26</w:t>
        </w:r>
      </w:ins>
      <w:del w:id="696"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471D05" w:rsidRPr="00530583">
        <w:rPr>
          <w:rFonts w:ascii="Corbel" w:hAnsi="Corbel"/>
          <w:lang w:val="en-US"/>
        </w:rPr>
        <w:t>endDate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697" w:author="Willems, P.H. (Peter)" w:date="2019-03-27T10:51:00Z">
        <w:r w:rsidR="008115AD">
          <w:rPr>
            <w:rFonts w:ascii="Corbel" w:hAnsi="Corbel"/>
            <w:lang w:val="en-US"/>
          </w:rPr>
          <w:t>3.8</w:t>
        </w:r>
      </w:ins>
      <w:del w:id="698" w:author="Willems, P.H. (Peter)" w:date="2019-03-26T11:25:00Z">
        <w:r w:rsidR="000A1418" w:rsidRPr="00530583" w:rsidDel="00475F64">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699" w:author="Willems, P.H. (Peter)" w:date="2019-03-27T10:51:00Z">
        <w:r w:rsidR="008115AD">
          <w:rPr>
            <w:rFonts w:ascii="Corbel" w:hAnsi="Corbel"/>
            <w:lang w:val="en-US"/>
          </w:rPr>
          <w:t>3.27</w:t>
        </w:r>
      </w:ins>
      <w:del w:id="700"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F1764E"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701" w:author="Willems, P.H. (Peter)" w:date="2019-03-27T10:51:00Z">
        <w:r w:rsidR="008115AD">
          <w:rPr>
            <w:rFonts w:ascii="Corbel" w:hAnsi="Corbel"/>
            <w:lang w:val="en-US"/>
          </w:rPr>
          <w:t>3.5</w:t>
        </w:r>
      </w:ins>
      <w:del w:id="702"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F1764E" w:rsidRPr="00530583">
        <w:rPr>
          <w:rFonts w:ascii="Corbel" w:hAnsi="Corbel"/>
          <w:lang w:val="en-US"/>
        </w:rPr>
        <w:t>userLaMu</w:t>
      </w:r>
      <w:r w:rsidR="0017502E" w:rsidRPr="00530583">
        <w:rPr>
          <w:rFonts w:ascii="Corbel" w:hAnsi="Corbel"/>
          <w:lang w:val="en-US"/>
        </w:rPr>
        <w:t xml:space="preserve"> [</w:t>
      </w:r>
      <w:ins w:id="703" w:author="Willems, P.H. (Peter)" w:date="2019-03-26T11:39:00Z">
        <w:r w:rsidR="00C117E4">
          <w:rPr>
            <w:rFonts w:ascii="Corbel" w:hAnsi="Corbel"/>
            <w:lang w:val="en-US"/>
          </w:rPr>
          <w:fldChar w:fldCharType="begin"/>
        </w:r>
        <w:r w:rsidR="00C117E4">
          <w:rPr>
            <w:rFonts w:ascii="Corbel" w:hAnsi="Corbel"/>
            <w:lang w:val="en-US"/>
          </w:rPr>
          <w:instrText xml:space="preserve"> REF _Ref401308395 \r \h </w:instrText>
        </w:r>
      </w:ins>
      <w:r w:rsidR="00C117E4">
        <w:rPr>
          <w:rFonts w:ascii="Corbel" w:hAnsi="Corbel"/>
          <w:lang w:val="en-US"/>
        </w:rPr>
      </w:r>
      <w:r w:rsidR="00C117E4">
        <w:rPr>
          <w:rFonts w:ascii="Corbel" w:hAnsi="Corbel"/>
          <w:lang w:val="en-US"/>
        </w:rPr>
        <w:fldChar w:fldCharType="separate"/>
      </w:r>
      <w:ins w:id="704" w:author="Willems, P.H. (Peter)" w:date="2019-03-27T10:51:00Z">
        <w:r w:rsidR="008115AD">
          <w:rPr>
            <w:rFonts w:ascii="Corbel" w:hAnsi="Corbel"/>
            <w:lang w:val="en-US"/>
          </w:rPr>
          <w:t>3.28</w:t>
        </w:r>
      </w:ins>
      <w:ins w:id="705" w:author="Willems, P.H. (Peter)" w:date="2019-03-26T11:39:00Z">
        <w:r w:rsidR="00C117E4">
          <w:rPr>
            <w:rFonts w:ascii="Corbel" w:hAnsi="Corbel"/>
            <w:lang w:val="en-US"/>
          </w:rPr>
          <w:fldChar w:fldCharType="end"/>
        </w:r>
      </w:ins>
      <w:del w:id="706" w:author="Willems, P.H. (Peter)" w:date="2019-03-26T11:39:00Z">
        <w:r w:rsidR="00211D0D" w:rsidDel="00C117E4">
          <w:rPr>
            <w:rStyle w:val="Hyperlink"/>
            <w:rFonts w:ascii="Corbel" w:hAnsi="Corbel"/>
            <w:color w:val="auto"/>
            <w:u w:val="none"/>
            <w:lang w:val="en-US"/>
          </w:rPr>
          <w:fldChar w:fldCharType="begin"/>
        </w:r>
        <w:r w:rsidR="00211D0D" w:rsidDel="00C117E4">
          <w:rPr>
            <w:rStyle w:val="Hyperlink"/>
            <w:rFonts w:ascii="Corbel" w:hAnsi="Corbel"/>
            <w:color w:val="auto"/>
            <w:u w:val="none"/>
            <w:lang w:val="en-US"/>
          </w:rPr>
          <w:delInstrText xml:space="preserve"> HYPERLINK \l "_userLaMu" </w:delInstrText>
        </w:r>
        <w:r w:rsidR="00211D0D" w:rsidDel="00C117E4">
          <w:rPr>
            <w:rStyle w:val="Hyperlink"/>
            <w:rFonts w:ascii="Corbel" w:hAnsi="Corbel"/>
            <w:color w:val="auto"/>
            <w:u w:val="none"/>
            <w:lang w:val="en-US"/>
          </w:rPr>
          <w:fldChar w:fldCharType="separate"/>
        </w:r>
        <w:r w:rsidR="0017502E" w:rsidRPr="00530583" w:rsidDel="00C117E4">
          <w:rPr>
            <w:rStyle w:val="Hyperlink"/>
            <w:rFonts w:ascii="Corbel" w:hAnsi="Corbel"/>
            <w:color w:val="auto"/>
            <w:u w:val="none"/>
            <w:lang w:val="en-US"/>
          </w:rPr>
          <w:delText>3.25</w:delText>
        </w:r>
        <w:r w:rsidR="00211D0D" w:rsidDel="00C117E4">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07" w:author="Willems, P.H. (Peter)" w:date="2019-03-27T10:51:00Z">
        <w:r w:rsidR="008115AD">
          <w:rPr>
            <w:rFonts w:ascii="Corbel" w:hAnsi="Corbel"/>
            <w:lang w:val="en-US"/>
          </w:rPr>
          <w:t>3.13</w:t>
        </w:r>
      </w:ins>
      <w:del w:id="708"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09" w:author="Willems, P.H. (Peter)" w:date="2019-03-27T10:51:00Z">
        <w:r w:rsidR="008115AD">
          <w:rPr>
            <w:rFonts w:ascii="Corbel" w:hAnsi="Corbel"/>
            <w:lang w:val="en-US"/>
          </w:rPr>
          <w:t>3.3</w:t>
        </w:r>
      </w:ins>
      <w:del w:id="710"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711" w:author="Willems, P.H. (Peter)" w:date="2019-03-27T10:51:00Z">
        <w:r w:rsidR="008115AD">
          <w:rPr>
            <w:rFonts w:ascii="Corbel" w:hAnsi="Corbel"/>
            <w:lang w:val="en-US"/>
          </w:rPr>
          <w:t>3.10</w:t>
        </w:r>
      </w:ins>
      <w:del w:id="712"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713" w:author="Willems, P.H. (Peter)" w:date="2019-03-27T10:51:00Z">
        <w:r w:rsidR="008115AD">
          <w:rPr>
            <w:rFonts w:ascii="Corbel" w:hAnsi="Corbel"/>
            <w:lang w:val="en-US"/>
          </w:rPr>
          <w:t>3.4</w:t>
        </w:r>
      </w:ins>
      <w:del w:id="714"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ins w:id="715" w:author="Willems, P.H. (Peter)" w:date="2019-03-26T11:00:00Z">
        <w:r w:rsidR="003075C6">
          <w:rPr>
            <w:rFonts w:ascii="Corbel" w:hAnsi="Corbel"/>
            <w:lang w:val="en-US"/>
          </w:rPr>
          <w:t xml:space="preserve">, </w:t>
        </w:r>
        <w:r w:rsidR="00444E16">
          <w:rPr>
            <w:rFonts w:ascii="Corbel" w:hAnsi="Corbel"/>
            <w:lang w:val="en-US"/>
          </w:rPr>
          <w:t>appendixMandatory</w:t>
        </w:r>
      </w:ins>
      <w:r w:rsidRPr="00530583">
        <w:rPr>
          <w:rFonts w:ascii="Corbel" w:hAnsi="Corbel"/>
          <w:lang w:val="en-US"/>
        </w:rPr>
        <w:t xml:space="preserve"> </w:t>
      </w:r>
      <w:ins w:id="716" w:author="Willems, P.H. (Peter)" w:date="2019-03-26T11:34:00Z">
        <w:r w:rsidR="00946287">
          <w:rPr>
            <w:rFonts w:ascii="Corbel" w:hAnsi="Corbel"/>
            <w:lang w:val="en-US"/>
          </w:rPr>
          <w:t>[</w:t>
        </w:r>
        <w:r w:rsidR="00946287">
          <w:rPr>
            <w:rFonts w:ascii="Corbel" w:hAnsi="Corbel"/>
            <w:lang w:val="en-US"/>
          </w:rPr>
          <w:fldChar w:fldCharType="begin"/>
        </w:r>
        <w:r w:rsidR="00946287">
          <w:rPr>
            <w:rFonts w:ascii="Corbel" w:hAnsi="Corbel"/>
            <w:lang w:val="en-US"/>
          </w:rPr>
          <w:instrText xml:space="preserve"> REF _Ref4492494 \r \h </w:instrText>
        </w:r>
      </w:ins>
      <w:r w:rsidR="00946287">
        <w:rPr>
          <w:rFonts w:ascii="Corbel" w:hAnsi="Corbel"/>
          <w:lang w:val="en-US"/>
        </w:rPr>
      </w:r>
      <w:r w:rsidR="00946287">
        <w:rPr>
          <w:rFonts w:ascii="Corbel" w:hAnsi="Corbel"/>
          <w:lang w:val="en-US"/>
        </w:rPr>
        <w:fldChar w:fldCharType="separate"/>
      </w:r>
      <w:ins w:id="717" w:author="Willems, P.H. (Peter)" w:date="2019-03-27T10:51:00Z">
        <w:r w:rsidR="008115AD">
          <w:rPr>
            <w:rFonts w:ascii="Corbel" w:hAnsi="Corbel"/>
            <w:lang w:val="en-US"/>
          </w:rPr>
          <w:t>3.1</w:t>
        </w:r>
      </w:ins>
      <w:ins w:id="718" w:author="Willems, P.H. (Peter)" w:date="2019-03-26T11:34:00Z">
        <w:r w:rsidR="00946287">
          <w:rPr>
            <w:rFonts w:ascii="Corbel" w:hAnsi="Corbel"/>
            <w:lang w:val="en-US"/>
          </w:rPr>
          <w:fldChar w:fldCharType="end"/>
        </w:r>
        <w:r w:rsidR="00946287">
          <w:rPr>
            <w:rFonts w:ascii="Corbel" w:hAnsi="Corbel"/>
            <w:lang w:val="en-US"/>
          </w:rPr>
          <w:t>]</w:t>
        </w:r>
      </w:ins>
      <w:r w:rsidRPr="00530583">
        <w:rPr>
          <w:rFonts w:ascii="Corbel" w:hAnsi="Corbel"/>
          <w:lang w:val="en-US"/>
        </w:rPr>
        <w:br/>
      </w:r>
      <w:r w:rsidRPr="00530583">
        <w:rPr>
          <w:rFonts w:ascii="Corbel" w:hAnsi="Corbel"/>
          <w:b/>
          <w:lang w:val="en-US"/>
        </w:rPr>
        <w:t>Referenties</w:t>
      </w:r>
      <w:r w:rsidRPr="00530583">
        <w:rPr>
          <w:rFonts w:ascii="Corbel" w:hAnsi="Corbel"/>
          <w:lang w:val="en-US"/>
        </w:rPr>
        <w:t>: complexElements</w:t>
      </w:r>
      <w:r w:rsidR="001B53B4" w:rsidRPr="00530583">
        <w:rPr>
          <w:rFonts w:ascii="Corbel" w:hAnsi="Corbel"/>
          <w:lang w:val="en-US"/>
        </w:rPr>
        <w:t xml:space="preserve"> [</w:t>
      </w:r>
      <w:r w:rsidR="001B53B4" w:rsidRPr="00530583">
        <w:rPr>
          <w:rFonts w:ascii="Corbel" w:hAnsi="Corbel"/>
        </w:rPr>
        <w:fldChar w:fldCharType="begin"/>
      </w:r>
      <w:r w:rsidR="001B53B4" w:rsidRPr="00530583">
        <w:rPr>
          <w:rFonts w:ascii="Corbel" w:hAnsi="Corbel"/>
          <w:lang w:val="en-US"/>
        </w:rPr>
        <w:instrText xml:space="preserve"> REF _Ref299519385 \r \h </w:instrText>
      </w:r>
      <w:r w:rsidR="00BD7433" w:rsidRPr="00530583">
        <w:rPr>
          <w:rFonts w:ascii="Corbel" w:hAnsi="Corbel"/>
          <w:lang w:val="en-US"/>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lang w:val="en-US"/>
        </w:rPr>
        <w:t>4.1</w:t>
      </w:r>
      <w:r w:rsidR="001B53B4" w:rsidRPr="00530583">
        <w:rPr>
          <w:rFonts w:ascii="Corbel" w:hAnsi="Corbel"/>
        </w:rPr>
        <w:fldChar w:fldCharType="end"/>
      </w:r>
      <w:r w:rsidR="001B53B4" w:rsidRPr="00530583">
        <w:rPr>
          <w:rFonts w:ascii="Corbel" w:hAnsi="Corbel"/>
          <w:lang w:val="en-US"/>
        </w:rPr>
        <w:t>]</w:t>
      </w:r>
      <w:r w:rsidR="00EA296C" w:rsidRPr="00530583">
        <w:rPr>
          <w:rFonts w:ascii="Corbel" w:hAnsi="Corbel"/>
          <w:lang w:val="en-US"/>
        </w:rPr>
        <w:t>, appendixTypes [</w:t>
      </w:r>
      <w:r w:rsidR="000E1748" w:rsidRPr="00530583">
        <w:rPr>
          <w:rFonts w:ascii="Corbel" w:hAnsi="Corbel"/>
        </w:rPr>
        <w:fldChar w:fldCharType="begin"/>
      </w:r>
      <w:r w:rsidR="000E1748" w:rsidRPr="00530583">
        <w:rPr>
          <w:rFonts w:ascii="Corbel" w:hAnsi="Corbel"/>
          <w:lang w:val="en-US"/>
        </w:rPr>
        <w:instrText xml:space="preserve"> REF _Ref299529709 \r \h </w:instrText>
      </w:r>
      <w:r w:rsidR="007C5F73" w:rsidRPr="00530583">
        <w:rPr>
          <w:rFonts w:ascii="Corbel" w:hAnsi="Corbel"/>
          <w:lang w:val="en-US"/>
        </w:rPr>
        <w:instrText xml:space="preserve"> \* MERGEFORMAT </w:instrText>
      </w:r>
      <w:r w:rsidR="000E1748" w:rsidRPr="00530583">
        <w:rPr>
          <w:rFonts w:ascii="Corbel" w:hAnsi="Corbel"/>
        </w:rPr>
      </w:r>
      <w:r w:rsidR="000E1748" w:rsidRPr="00530583">
        <w:rPr>
          <w:rFonts w:ascii="Corbel" w:hAnsi="Corbel"/>
        </w:rPr>
        <w:fldChar w:fldCharType="separate"/>
      </w:r>
      <w:r w:rsidR="008115AD">
        <w:rPr>
          <w:rFonts w:ascii="Corbel" w:hAnsi="Corbel"/>
          <w:lang w:val="en-US"/>
        </w:rPr>
        <w:t>4.1</w:t>
      </w:r>
      <w:r w:rsidR="000E1748" w:rsidRPr="00530583">
        <w:rPr>
          <w:rFonts w:ascii="Corbel" w:hAnsi="Corbel"/>
        </w:rPr>
        <w:fldChar w:fldCharType="end"/>
      </w:r>
      <w:r w:rsidR="00EA296C" w:rsidRPr="00530583">
        <w:rPr>
          <w:rFonts w:ascii="Corbel" w:hAnsi="Corbel"/>
          <w:lang w:val="en-US"/>
        </w:rPr>
        <w:t>]</w:t>
      </w:r>
    </w:p>
    <w:p w14:paraId="4ADB62BB" w14:textId="77777777" w:rsidR="00EA296C" w:rsidRPr="0000104B" w:rsidRDefault="00F87D89" w:rsidP="00EA296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MessageType; -- </w:t>
      </w:r>
      <w:r w:rsidR="00EA296C" w:rsidRPr="0000104B">
        <w:t>De definitie van een type bericht (MessageType), hierin is ook gedefinieerd hoe dit bericht gestructureerd is en welke verzameling van SimpleElementType's (via ComplexElementType's) hierbij horen.</w:t>
      </w:r>
    </w:p>
    <w:p w14:paraId="4ADB62BC"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BD"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F1764E" w:rsidRPr="0000104B">
        <w:rPr>
          <w:lang w:val="en-US"/>
        </w:rPr>
        <w:t xml:space="preserve">OPTIONAL </w:t>
      </w:r>
      <w:r w:rsidRPr="0000104B">
        <w:rPr>
          <w:lang w:val="en-US"/>
        </w:rPr>
        <w:t>DATETIME;</w:t>
      </w:r>
    </w:p>
    <w:p w14:paraId="4ADB62BE"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F1764E" w:rsidRPr="0000104B">
        <w:rPr>
          <w:lang w:val="en-US"/>
        </w:rPr>
        <w:t xml:space="preserve">OPTIONAL </w:t>
      </w:r>
      <w:r w:rsidRPr="0000104B">
        <w:rPr>
          <w:lang w:val="en-US"/>
        </w:rPr>
        <w:t>DATETIME;</w:t>
      </w:r>
    </w:p>
    <w:p w14:paraId="4ADB62BF"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F1764E" w:rsidRPr="0000104B">
        <w:rPr>
          <w:lang w:val="en-US"/>
        </w:rPr>
        <w:t xml:space="preserve">OPTIONAL </w:t>
      </w:r>
      <w:r w:rsidRPr="0000104B">
        <w:rPr>
          <w:lang w:val="en-US"/>
        </w:rPr>
        <w:t>STRING;</w:t>
      </w:r>
    </w:p>
    <w:p w14:paraId="4ADB62C0"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dateLaMu </w:t>
      </w:r>
      <w:r w:rsidRPr="0000104B">
        <w:rPr>
          <w:lang w:val="en-US"/>
        </w:rPr>
        <w:t xml:space="preserve">: </w:t>
      </w:r>
      <w:r w:rsidR="00F1764E" w:rsidRPr="0000104B">
        <w:rPr>
          <w:lang w:val="en-US"/>
        </w:rPr>
        <w:t xml:space="preserve">OPTIONAL </w:t>
      </w:r>
      <w:r w:rsidRPr="0000104B">
        <w:rPr>
          <w:lang w:val="en-US"/>
        </w:rPr>
        <w:t>DATETIME;</w:t>
      </w:r>
    </w:p>
    <w:p w14:paraId="4ADB62C1"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F1764E" w:rsidRPr="0000104B">
        <w:rPr>
          <w:lang w:val="en-US"/>
        </w:rPr>
        <w:t xml:space="preserve">OPTIONAL </w:t>
      </w:r>
      <w:r w:rsidRPr="0000104B">
        <w:rPr>
          <w:lang w:val="en-US"/>
        </w:rPr>
        <w:t>STRING;</w:t>
      </w:r>
    </w:p>
    <w:p w14:paraId="4ADB62C2"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C3"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2C4"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C5" w14:textId="0A478C01" w:rsidR="00EA296C"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ins w:id="719" w:author="Willems, P.H. (Peter)" w:date="2019-03-26T10:59:00Z"/>
          <w:lang w:val="en-US"/>
        </w:rPr>
      </w:pPr>
      <w:r w:rsidRPr="0000104B">
        <w:rPr>
          <w:lang w:val="en-US"/>
        </w:rPr>
        <w:t xml:space="preserve"> code : OPTIONAL STRING;</w:t>
      </w:r>
    </w:p>
    <w:p w14:paraId="75D2B8FC" w14:textId="4014E951" w:rsidR="00563DBF" w:rsidRDefault="00563DBF" w:rsidP="00EA296C">
      <w:pPr>
        <w:pStyle w:val="Reedsopgemaaktetekst"/>
        <w:pBdr>
          <w:top w:val="single" w:sz="4" w:space="4" w:color="auto"/>
          <w:left w:val="single" w:sz="4" w:space="4" w:color="auto"/>
          <w:bottom w:val="single" w:sz="4" w:space="4" w:color="auto"/>
          <w:right w:val="single" w:sz="4" w:space="4" w:color="auto"/>
        </w:pBdr>
        <w:ind w:left="567" w:right="567"/>
        <w:rPr>
          <w:ins w:id="720" w:author="Willems, P.H. (Peter)" w:date="2019-03-26T10:59:00Z"/>
          <w:lang w:val="en-US"/>
        </w:rPr>
      </w:pPr>
    </w:p>
    <w:p w14:paraId="7D4799B8" w14:textId="5A4ECDCA" w:rsidR="00563DBF" w:rsidRPr="0000104B" w:rsidRDefault="007F15F5"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ins w:id="721" w:author="Willems, P.H. (Peter)" w:date="2019-03-26T10:59:00Z">
        <w:r>
          <w:rPr>
            <w:lang w:val="en-US"/>
          </w:rPr>
          <w:tab/>
          <w:t>appendixMandatory : OPTIONAL BOOLEAN</w:t>
        </w:r>
        <w:r w:rsidR="008D2F2C">
          <w:rPr>
            <w:lang w:val="en-US"/>
          </w:rPr>
          <w:t>;</w:t>
        </w:r>
      </w:ins>
    </w:p>
    <w:p w14:paraId="4ADB62C6"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C7"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2C8" w14:textId="77777777" w:rsidR="00EA296C" w:rsidRPr="004C31F7" w:rsidRDefault="00EA296C" w:rsidP="00EA296C">
      <w:pPr>
        <w:pStyle w:val="Reedsopgemaaktetekst"/>
        <w:pBdr>
          <w:top w:val="single" w:sz="4" w:space="4" w:color="auto"/>
          <w:left w:val="single" w:sz="4" w:space="4" w:color="auto"/>
          <w:bottom w:val="single" w:sz="4" w:space="4" w:color="auto"/>
          <w:right w:val="single" w:sz="4" w:space="4" w:color="auto"/>
        </w:pBdr>
        <w:ind w:left="567" w:right="567"/>
        <w:rPr>
          <w:rPrChange w:id="722" w:author="Willems, P.H. (Peter)" w:date="2019-03-26T11:18:00Z">
            <w:rPr>
              <w:lang w:val="en-US"/>
            </w:rPr>
          </w:rPrChange>
        </w:rPr>
      </w:pPr>
      <w:r w:rsidRPr="0000104B">
        <w:rPr>
          <w:lang w:val="en-US"/>
        </w:rPr>
        <w:t xml:space="preserve"> appendixTypes : OPTIONAL SET [1:?] </w:t>
      </w:r>
      <w:r w:rsidRPr="004C31F7">
        <w:rPr>
          <w:rPrChange w:id="723" w:author="Willems, P.H. (Peter)" w:date="2019-03-26T11:18:00Z">
            <w:rPr>
              <w:lang w:val="en-US"/>
            </w:rPr>
          </w:rPrChange>
        </w:rPr>
        <w:t>OF AppendixType;</w:t>
      </w:r>
    </w:p>
    <w:p w14:paraId="4ADB62C9" w14:textId="77777777" w:rsidR="00EA296C" w:rsidRPr="0000104B" w:rsidRDefault="00EA296C" w:rsidP="00EA296C">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2CA" w14:textId="77777777" w:rsidR="00EA296C" w:rsidRPr="00530583" w:rsidRDefault="00EA296C">
      <w:pPr>
        <w:pStyle w:val="Plattetekst"/>
        <w:rPr>
          <w:rFonts w:ascii="Corbel" w:hAnsi="Corbel"/>
        </w:rPr>
      </w:pPr>
    </w:p>
    <w:p w14:paraId="4ADB62CB" w14:textId="02F6D5AA" w:rsidR="00EB0E08" w:rsidRPr="00530583" w:rsidRDefault="00A840D4">
      <w:pPr>
        <w:pStyle w:val="Plattetekst"/>
        <w:rPr>
          <w:rFonts w:ascii="Corbel" w:hAnsi="Corbel"/>
        </w:rPr>
      </w:pPr>
      <w:r w:rsidRPr="00530583">
        <w:rPr>
          <w:rFonts w:ascii="Corbel" w:hAnsi="Corbel"/>
        </w:rPr>
        <w:t>De definitie van een type bericht (MessageType</w:t>
      </w:r>
      <w:r w:rsidR="001B53B4" w:rsidRPr="00530583">
        <w:rPr>
          <w:rFonts w:ascii="Corbel" w:hAnsi="Corbel"/>
        </w:rPr>
        <w:t xml:space="preserve"> [</w:t>
      </w:r>
      <w:r w:rsidR="001B53B4" w:rsidRPr="00530583">
        <w:rPr>
          <w:rFonts w:ascii="Corbel" w:hAnsi="Corbel"/>
        </w:rPr>
        <w:fldChar w:fldCharType="begin"/>
      </w:r>
      <w:r w:rsidR="001B53B4" w:rsidRPr="00530583">
        <w:rPr>
          <w:rFonts w:ascii="Corbel" w:hAnsi="Corbel"/>
        </w:rPr>
        <w:instrText xml:space="preserve"> REF _Ref299519514 \r \h </w:instrText>
      </w:r>
      <w:r w:rsidR="00BD7433" w:rsidRPr="00530583">
        <w:rPr>
          <w:rFonts w:ascii="Corbel" w:hAnsi="Corbel"/>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rPr>
        <w:t>1.6</w:t>
      </w:r>
      <w:r w:rsidR="001B53B4" w:rsidRPr="00530583">
        <w:rPr>
          <w:rFonts w:ascii="Corbel" w:hAnsi="Corbel"/>
        </w:rPr>
        <w:fldChar w:fldCharType="end"/>
      </w:r>
      <w:r w:rsidR="001B53B4" w:rsidRPr="00530583">
        <w:rPr>
          <w:rFonts w:ascii="Corbel" w:hAnsi="Corbel"/>
        </w:rPr>
        <w:t>]</w:t>
      </w:r>
      <w:r w:rsidRPr="00530583">
        <w:rPr>
          <w:rFonts w:ascii="Corbel" w:hAnsi="Corbel"/>
        </w:rPr>
        <w:t xml:space="preserve">), hierin is ook </w:t>
      </w:r>
      <w:r w:rsidR="001B53B4" w:rsidRPr="00530583">
        <w:rPr>
          <w:rFonts w:ascii="Corbel" w:hAnsi="Corbel"/>
        </w:rPr>
        <w:t>gedefinieerd</w:t>
      </w:r>
      <w:r w:rsidRPr="00530583">
        <w:rPr>
          <w:rFonts w:ascii="Corbel" w:hAnsi="Corbel"/>
        </w:rPr>
        <w:t xml:space="preserve"> hoe dit bericht gestructureerd is en welke verzameling van SimpleElementType's</w:t>
      </w:r>
      <w:r w:rsidR="001B53B4" w:rsidRPr="00530583">
        <w:rPr>
          <w:rFonts w:ascii="Corbel" w:hAnsi="Corbel"/>
        </w:rPr>
        <w:t xml:space="preserve"> [</w:t>
      </w:r>
      <w:r w:rsidR="001B53B4" w:rsidRPr="00530583">
        <w:rPr>
          <w:rFonts w:ascii="Corbel" w:hAnsi="Corbel"/>
        </w:rPr>
        <w:fldChar w:fldCharType="begin"/>
      </w:r>
      <w:r w:rsidR="001B53B4" w:rsidRPr="00530583">
        <w:rPr>
          <w:rFonts w:ascii="Corbel" w:hAnsi="Corbel"/>
        </w:rPr>
        <w:instrText xml:space="preserve"> REF _Ref299519540 \r \h </w:instrText>
      </w:r>
      <w:r w:rsidR="00BD7433" w:rsidRPr="00530583">
        <w:rPr>
          <w:rFonts w:ascii="Corbel" w:hAnsi="Corbel"/>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rPr>
        <w:t>1.12</w:t>
      </w:r>
      <w:r w:rsidR="001B53B4" w:rsidRPr="00530583">
        <w:rPr>
          <w:rFonts w:ascii="Corbel" w:hAnsi="Corbel"/>
        </w:rPr>
        <w:fldChar w:fldCharType="end"/>
      </w:r>
      <w:r w:rsidR="001B53B4" w:rsidRPr="00530583">
        <w:rPr>
          <w:rFonts w:ascii="Corbel" w:hAnsi="Corbel"/>
        </w:rPr>
        <w:t>]</w:t>
      </w:r>
      <w:r w:rsidRPr="00530583">
        <w:rPr>
          <w:rFonts w:ascii="Corbel" w:hAnsi="Corbel"/>
        </w:rPr>
        <w:t xml:space="preserve"> (via ComplexElementType's</w:t>
      </w:r>
      <w:r w:rsidR="001B53B4" w:rsidRPr="00530583">
        <w:rPr>
          <w:rFonts w:ascii="Corbel" w:hAnsi="Corbel"/>
        </w:rPr>
        <w:t xml:space="preserve"> [</w:t>
      </w:r>
      <w:r w:rsidR="001B53B4" w:rsidRPr="00530583">
        <w:rPr>
          <w:rFonts w:ascii="Corbel" w:hAnsi="Corbel"/>
        </w:rPr>
        <w:fldChar w:fldCharType="begin"/>
      </w:r>
      <w:r w:rsidR="001B53B4" w:rsidRPr="00530583">
        <w:rPr>
          <w:rFonts w:ascii="Corbel" w:hAnsi="Corbel"/>
        </w:rPr>
        <w:instrText xml:space="preserve"> REF _Ref299519559 \r \h </w:instrText>
      </w:r>
      <w:r w:rsidR="00BD7433" w:rsidRPr="00530583">
        <w:rPr>
          <w:rFonts w:ascii="Corbel" w:hAnsi="Corbel"/>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rPr>
        <w:t>1.2</w:t>
      </w:r>
      <w:r w:rsidR="001B53B4" w:rsidRPr="00530583">
        <w:rPr>
          <w:rFonts w:ascii="Corbel" w:hAnsi="Corbel"/>
        </w:rPr>
        <w:fldChar w:fldCharType="end"/>
      </w:r>
      <w:r w:rsidR="001B53B4" w:rsidRPr="00530583">
        <w:rPr>
          <w:rFonts w:ascii="Corbel" w:hAnsi="Corbel"/>
        </w:rPr>
        <w:t>]</w:t>
      </w:r>
      <w:r w:rsidR="00EB0E08" w:rsidRPr="00530583">
        <w:rPr>
          <w:rFonts w:ascii="Corbel" w:hAnsi="Corbel"/>
        </w:rPr>
        <w:t>) hierbij horen.</w:t>
      </w:r>
    </w:p>
    <w:p w14:paraId="4ADB62CC" w14:textId="77777777" w:rsidR="00A840D4" w:rsidRPr="00530583" w:rsidRDefault="00A840D4">
      <w:pPr>
        <w:pStyle w:val="Plattetekst"/>
        <w:rPr>
          <w:rFonts w:ascii="Corbel" w:hAnsi="Corbel"/>
        </w:rPr>
      </w:pPr>
      <w:r w:rsidRPr="00530583">
        <w:rPr>
          <w:rFonts w:ascii="Corbel" w:hAnsi="Corbel"/>
        </w:rPr>
        <w:t xml:space="preserve">Simpel voorbeeld: </w:t>
      </w:r>
    </w:p>
    <w:p w14:paraId="4ADB62C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lastRenderedPageBreak/>
        <w:t>&lt;MessageType id="VerstrekkenVanMenukaartBericht"&gt;</w:t>
      </w:r>
    </w:p>
    <w:p w14:paraId="4ADB62C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&lt;description&gt;Bericht welke de menukaart bevat.&lt;/description&gt;</w:t>
      </w:r>
    </w:p>
    <w:p w14:paraId="4ADB62C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&lt;startDate&gt;20</w:t>
      </w:r>
      <w:r w:rsidR="00AA494D" w:rsidRPr="0000104B">
        <w:rPr>
          <w:lang w:val="de-DE"/>
        </w:rPr>
        <w:t>11</w:t>
      </w:r>
      <w:r w:rsidRPr="0000104B">
        <w:rPr>
          <w:lang w:val="de-DE"/>
        </w:rPr>
        <w:t>-01-23T00:00:00Z&lt;/startDate&gt;</w:t>
      </w:r>
    </w:p>
    <w:p w14:paraId="4ADB62D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&lt;endDate&gt;20</w:t>
      </w:r>
      <w:r w:rsidR="00AA494D" w:rsidRPr="0000104B">
        <w:rPr>
          <w:lang w:val="de-DE"/>
        </w:rPr>
        <w:t>11</w:t>
      </w:r>
      <w:r w:rsidRPr="0000104B">
        <w:rPr>
          <w:lang w:val="de-DE"/>
        </w:rPr>
        <w:t>-12-31T00:00:00Z&lt;/endDate&gt;</w:t>
      </w:r>
    </w:p>
    <w:p w14:paraId="4ADB62D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2D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D97E2D" w:rsidRPr="0000104B">
        <w:rPr>
          <w:lang w:val="de-DE"/>
        </w:rPr>
        <w:t>dateLaMu</w:t>
      </w:r>
      <w:r w:rsidRPr="0000104B">
        <w:rPr>
          <w:lang w:val="de-DE"/>
        </w:rPr>
        <w:t>&gt;20</w:t>
      </w:r>
      <w:r w:rsidR="00AA494D" w:rsidRPr="0000104B">
        <w:rPr>
          <w:lang w:val="de-DE"/>
        </w:rPr>
        <w:t>11</w:t>
      </w:r>
      <w:r w:rsidRPr="0000104B">
        <w:rPr>
          <w:lang w:val="de-DE"/>
        </w:rPr>
        <w:t>-01-23T00:00:00Z&lt;/</w:t>
      </w:r>
      <w:r w:rsidR="00D97E2D" w:rsidRPr="0000104B">
        <w:rPr>
          <w:lang w:val="de-DE"/>
        </w:rPr>
        <w:t>dateLaMu</w:t>
      </w:r>
      <w:r w:rsidRPr="0000104B">
        <w:rPr>
          <w:lang w:val="de-DE"/>
        </w:rPr>
        <w:t>&gt;</w:t>
      </w:r>
    </w:p>
    <w:p w14:paraId="4ADB62D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AA494D" w:rsidRPr="0000104B">
        <w:rPr>
          <w:lang w:val="de-DE"/>
        </w:rPr>
        <w:t>&lt;</w:t>
      </w:r>
      <w:r w:rsidR="00D97E2D" w:rsidRPr="0000104B">
        <w:rPr>
          <w:lang w:val="de-DE"/>
        </w:rPr>
        <w:t>userLaMu</w:t>
      </w:r>
      <w:r w:rsidR="00AA494D" w:rsidRPr="0000104B">
        <w:rPr>
          <w:lang w:val="de-DE"/>
        </w:rPr>
        <w:t>&gt;Peter Bonsma&lt;/</w:t>
      </w:r>
      <w:r w:rsidR="00D97E2D" w:rsidRPr="0000104B">
        <w:rPr>
          <w:lang w:val="de-DE"/>
        </w:rPr>
        <w:t>userLaMu</w:t>
      </w:r>
      <w:r w:rsidR="00AA494D" w:rsidRPr="0000104B">
        <w:rPr>
          <w:lang w:val="de-DE"/>
        </w:rPr>
        <w:t>&gt;</w:t>
      </w:r>
    </w:p>
    <w:p w14:paraId="4ADB62D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&lt;complexElements&gt;</w:t>
      </w:r>
    </w:p>
    <w:p w14:paraId="4ADB62D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&lt;ComplexElementTypeRef idref="Menukaart"/&gt;</w:t>
      </w:r>
    </w:p>
    <w:p w14:paraId="4ADB62D6" w14:textId="77777777" w:rsidR="00AA494D" w:rsidRPr="0000104B" w:rsidRDefault="00A840D4" w:rsidP="00AA494D">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&lt;/complexElements&gt;</w:t>
      </w:r>
      <w:r w:rsidR="00AA494D" w:rsidRPr="0000104B">
        <w:rPr>
          <w:lang w:val="de-DE"/>
        </w:rPr>
        <w:t xml:space="preserve">  </w:t>
      </w:r>
    </w:p>
    <w:p w14:paraId="4ADB62D7" w14:textId="77777777" w:rsidR="00AA494D" w:rsidRPr="0000104B" w:rsidRDefault="00AA494D" w:rsidP="00AA494D">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&lt;appendixTypes&gt;</w:t>
      </w:r>
    </w:p>
    <w:p w14:paraId="4ADB62D8" w14:textId="77777777" w:rsidR="00A840D4" w:rsidRPr="0000104B" w:rsidRDefault="00AA494D" w:rsidP="00AA494D">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&lt;AppendixTypeRef idref=”Menukaart” /&gt;</w:t>
      </w:r>
      <w:r w:rsidRPr="0000104B">
        <w:rPr>
          <w:lang w:val="de-DE"/>
        </w:rPr>
        <w:br/>
        <w:t xml:space="preserve">  &lt;/appendixTypes&gt;</w:t>
      </w:r>
    </w:p>
    <w:p w14:paraId="4ADB62D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&lt;/MessageType&gt;</w:t>
      </w:r>
    </w:p>
    <w:p w14:paraId="4ADB62DA" w14:textId="77777777" w:rsidR="00A840D4" w:rsidRPr="00530583" w:rsidRDefault="00A840D4" w:rsidP="000D7911">
      <w:pPr>
        <w:pStyle w:val="Kop2"/>
        <w:rPr>
          <w:rFonts w:ascii="Corbel" w:hAnsi="Corbel"/>
          <w:lang w:val="de-DE"/>
        </w:rPr>
      </w:pPr>
      <w:bookmarkStart w:id="724" w:name="OrganisationType"/>
      <w:bookmarkStart w:id="725" w:name="_Ref299520113"/>
      <w:bookmarkStart w:id="726" w:name="_Toc4491543"/>
      <w:bookmarkEnd w:id="724"/>
      <w:r w:rsidRPr="00530583">
        <w:rPr>
          <w:rFonts w:ascii="Corbel" w:hAnsi="Corbel"/>
          <w:lang w:val="de-DE"/>
        </w:rPr>
        <w:t>OrganisationType</w:t>
      </w:r>
      <w:bookmarkEnd w:id="725"/>
      <w:bookmarkEnd w:id="726"/>
      <w:r w:rsidRPr="00530583">
        <w:rPr>
          <w:rFonts w:ascii="Corbel" w:hAnsi="Corbel"/>
          <w:lang w:val="de-DE"/>
        </w:rPr>
        <w:t xml:space="preserve"> </w:t>
      </w:r>
    </w:p>
    <w:p w14:paraId="4ADB62DB" w14:textId="2414C2ED"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727" w:author="Willems, P.H. (Peter)" w:date="2019-03-27T10:51:00Z">
        <w:r w:rsidR="008115AD">
          <w:rPr>
            <w:rFonts w:ascii="Corbel" w:hAnsi="Corbel"/>
            <w:lang w:val="en-US"/>
          </w:rPr>
          <w:t>3.7</w:t>
        </w:r>
      </w:ins>
      <w:del w:id="728"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729" w:author="Willems, P.H. (Peter)" w:date="2019-03-27T10:51:00Z">
        <w:r w:rsidR="008115AD">
          <w:rPr>
            <w:rFonts w:ascii="Corbel" w:hAnsi="Corbel"/>
            <w:lang w:val="en-US"/>
          </w:rPr>
          <w:t>3.26</w:t>
        </w:r>
      </w:ins>
      <w:del w:id="730"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471D05" w:rsidRPr="00530583">
        <w:rPr>
          <w:rFonts w:ascii="Corbel" w:hAnsi="Corbel"/>
          <w:lang w:val="en-US"/>
        </w:rPr>
        <w:t>endDate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731" w:author="Willems, P.H. (Peter)" w:date="2019-03-27T10:51:00Z">
        <w:r w:rsidR="008115AD">
          <w:rPr>
            <w:rFonts w:ascii="Corbel" w:hAnsi="Corbel"/>
            <w:lang w:val="en-US"/>
          </w:rPr>
          <w:t>3.8</w:t>
        </w:r>
      </w:ins>
      <w:del w:id="732" w:author="Willems, P.H. (Peter)" w:date="2019-03-26T11:25:00Z">
        <w:r w:rsidR="000A1418" w:rsidRPr="00530583" w:rsidDel="00475F64">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733" w:author="Willems, P.H. (Peter)" w:date="2019-03-27T10:51:00Z">
        <w:r w:rsidR="008115AD">
          <w:rPr>
            <w:rFonts w:ascii="Corbel" w:hAnsi="Corbel"/>
            <w:lang w:val="en-US"/>
          </w:rPr>
          <w:t>3.27</w:t>
        </w:r>
      </w:ins>
      <w:del w:id="734"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D97E2D"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735" w:author="Willems, P.H. (Peter)" w:date="2019-03-27T10:51:00Z">
        <w:r w:rsidR="008115AD">
          <w:rPr>
            <w:rFonts w:ascii="Corbel" w:hAnsi="Corbel"/>
            <w:lang w:val="en-US"/>
          </w:rPr>
          <w:t>3.5</w:t>
        </w:r>
      </w:ins>
      <w:del w:id="736"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D97E2D" w:rsidRPr="00530583">
        <w:rPr>
          <w:rFonts w:ascii="Corbel" w:hAnsi="Corbel"/>
          <w:lang w:val="en-US"/>
        </w:rPr>
        <w:t>userLaMu</w:t>
      </w:r>
      <w:r w:rsidR="0017502E" w:rsidRPr="00530583">
        <w:rPr>
          <w:rFonts w:ascii="Corbel" w:hAnsi="Corbel"/>
          <w:lang w:val="en-US"/>
        </w:rPr>
        <w:t xml:space="preserve"> [</w:t>
      </w:r>
      <w:ins w:id="737" w:author="Willems, P.H. (Peter)" w:date="2019-03-26T11:39:00Z">
        <w:r w:rsidR="00C117E4">
          <w:rPr>
            <w:rFonts w:ascii="Corbel" w:hAnsi="Corbel"/>
            <w:lang w:val="en-US"/>
          </w:rPr>
          <w:fldChar w:fldCharType="begin"/>
        </w:r>
        <w:r w:rsidR="00C117E4">
          <w:rPr>
            <w:rFonts w:ascii="Corbel" w:hAnsi="Corbel"/>
            <w:lang w:val="en-US"/>
          </w:rPr>
          <w:instrText xml:space="preserve"> REF _Ref401308395 \r \h </w:instrText>
        </w:r>
      </w:ins>
      <w:r w:rsidR="00C117E4">
        <w:rPr>
          <w:rFonts w:ascii="Corbel" w:hAnsi="Corbel"/>
          <w:lang w:val="en-US"/>
        </w:rPr>
      </w:r>
      <w:r w:rsidR="00C117E4">
        <w:rPr>
          <w:rFonts w:ascii="Corbel" w:hAnsi="Corbel"/>
          <w:lang w:val="en-US"/>
        </w:rPr>
        <w:fldChar w:fldCharType="separate"/>
      </w:r>
      <w:ins w:id="738" w:author="Willems, P.H. (Peter)" w:date="2019-03-27T10:51:00Z">
        <w:r w:rsidR="008115AD">
          <w:rPr>
            <w:rFonts w:ascii="Corbel" w:hAnsi="Corbel"/>
            <w:lang w:val="en-US"/>
          </w:rPr>
          <w:t>3.28</w:t>
        </w:r>
      </w:ins>
      <w:ins w:id="739" w:author="Willems, P.H. (Peter)" w:date="2019-03-26T11:39:00Z">
        <w:r w:rsidR="00C117E4">
          <w:rPr>
            <w:rFonts w:ascii="Corbel" w:hAnsi="Corbel"/>
            <w:lang w:val="en-US"/>
          </w:rPr>
          <w:fldChar w:fldCharType="end"/>
        </w:r>
      </w:ins>
      <w:del w:id="740" w:author="Willems, P.H. (Peter)" w:date="2019-03-26T11:38:00Z">
        <w:r w:rsidR="00211D0D" w:rsidDel="00C117E4">
          <w:rPr>
            <w:rStyle w:val="Hyperlink"/>
            <w:rFonts w:ascii="Corbel" w:hAnsi="Corbel"/>
            <w:color w:val="auto"/>
            <w:u w:val="none"/>
            <w:lang w:val="en-US"/>
          </w:rPr>
          <w:fldChar w:fldCharType="begin"/>
        </w:r>
        <w:r w:rsidR="00211D0D" w:rsidDel="00C117E4">
          <w:rPr>
            <w:rStyle w:val="Hyperlink"/>
            <w:rFonts w:ascii="Corbel" w:hAnsi="Corbel"/>
            <w:color w:val="auto"/>
            <w:u w:val="none"/>
            <w:lang w:val="en-US"/>
          </w:rPr>
          <w:delInstrText xml:space="preserve"> HYPERLINK \l "_userLaMu" </w:delInstrText>
        </w:r>
        <w:r w:rsidR="00211D0D" w:rsidDel="00C117E4">
          <w:rPr>
            <w:rStyle w:val="Hyperlink"/>
            <w:rFonts w:ascii="Corbel" w:hAnsi="Corbel"/>
            <w:color w:val="auto"/>
            <w:u w:val="none"/>
            <w:lang w:val="en-US"/>
          </w:rPr>
          <w:fldChar w:fldCharType="separate"/>
        </w:r>
        <w:r w:rsidR="0017502E" w:rsidRPr="00530583" w:rsidDel="00C117E4">
          <w:rPr>
            <w:rStyle w:val="Hyperlink"/>
            <w:rFonts w:ascii="Corbel" w:hAnsi="Corbel"/>
            <w:color w:val="auto"/>
            <w:u w:val="none"/>
            <w:lang w:val="en-US"/>
          </w:rPr>
          <w:delText>3.25</w:delText>
        </w:r>
        <w:r w:rsidR="00211D0D" w:rsidDel="00C117E4">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41" w:author="Willems, P.H. (Peter)" w:date="2019-03-27T10:51:00Z">
        <w:r w:rsidR="008115AD">
          <w:rPr>
            <w:rFonts w:ascii="Corbel" w:hAnsi="Corbel"/>
            <w:lang w:val="en-US"/>
          </w:rPr>
          <w:t>3.13</w:t>
        </w:r>
      </w:ins>
      <w:del w:id="742"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43" w:author="Willems, P.H. (Peter)" w:date="2019-03-27T10:51:00Z">
        <w:r w:rsidR="008115AD">
          <w:rPr>
            <w:rFonts w:ascii="Corbel" w:hAnsi="Corbel"/>
            <w:lang w:val="en-US"/>
          </w:rPr>
          <w:t>3.3</w:t>
        </w:r>
      </w:ins>
      <w:del w:id="744"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745" w:author="Willems, P.H. (Peter)" w:date="2019-03-27T10:51:00Z">
        <w:r w:rsidR="008115AD">
          <w:rPr>
            <w:rFonts w:ascii="Corbel" w:hAnsi="Corbel"/>
            <w:lang w:val="en-US"/>
          </w:rPr>
          <w:t>3.10</w:t>
        </w:r>
      </w:ins>
      <w:del w:id="746"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747" w:author="Willems, P.H. (Peter)" w:date="2019-03-27T10:51:00Z">
        <w:r w:rsidR="008115AD">
          <w:rPr>
            <w:rFonts w:ascii="Corbel" w:hAnsi="Corbel"/>
            <w:lang w:val="en-US"/>
          </w:rPr>
          <w:t>3.4</w:t>
        </w:r>
      </w:ins>
      <w:del w:id="748"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r w:rsidRPr="00530583">
        <w:rPr>
          <w:rFonts w:ascii="Corbel" w:hAnsi="Corbel"/>
          <w:lang w:val="en-US"/>
        </w:rPr>
        <w:t xml:space="preserve"> </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1B53B4" w:rsidRPr="00530583">
        <w:rPr>
          <w:rFonts w:ascii="Corbel" w:hAnsi="Corbel"/>
          <w:lang w:val="en-US"/>
        </w:rPr>
        <w:t>complexElements [</w:t>
      </w:r>
      <w:r w:rsidR="001B53B4" w:rsidRPr="00530583">
        <w:rPr>
          <w:rFonts w:ascii="Corbel" w:hAnsi="Corbel"/>
        </w:rPr>
        <w:fldChar w:fldCharType="begin"/>
      </w:r>
      <w:r w:rsidR="001B53B4" w:rsidRPr="00530583">
        <w:rPr>
          <w:rFonts w:ascii="Corbel" w:hAnsi="Corbel"/>
          <w:lang w:val="en-US"/>
        </w:rPr>
        <w:instrText xml:space="preserve"> REF _Ref299519385 \r \h </w:instrText>
      </w:r>
      <w:r w:rsidR="00BD7433" w:rsidRPr="00530583">
        <w:rPr>
          <w:rFonts w:ascii="Corbel" w:hAnsi="Corbel"/>
          <w:lang w:val="en-US"/>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lang w:val="en-US"/>
        </w:rPr>
        <w:t>4.1</w:t>
      </w:r>
      <w:r w:rsidR="001B53B4" w:rsidRPr="00530583">
        <w:rPr>
          <w:rFonts w:ascii="Corbel" w:hAnsi="Corbel"/>
        </w:rPr>
        <w:fldChar w:fldCharType="end"/>
      </w:r>
      <w:r w:rsidR="001B53B4" w:rsidRPr="00530583">
        <w:rPr>
          <w:rFonts w:ascii="Corbel" w:hAnsi="Corbel"/>
          <w:lang w:val="en-US"/>
        </w:rPr>
        <w:t>]</w:t>
      </w:r>
    </w:p>
    <w:p w14:paraId="4ADB62DC" w14:textId="77777777" w:rsidR="00047F86" w:rsidRPr="0000104B" w:rsidRDefault="00F87D89" w:rsidP="00047F86">
      <w:pPr>
        <w:pStyle w:val="Reedsopgemaaktetekst"/>
        <w:pBdr>
          <w:top w:val="single" w:sz="4" w:space="4" w:color="auto"/>
          <w:left w:val="single" w:sz="4" w:space="4" w:color="auto"/>
          <w:bottom w:val="single" w:sz="4" w:space="4" w:color="auto"/>
          <w:right w:val="single" w:sz="4" w:space="4" w:color="auto"/>
        </w:pBdr>
        <w:ind w:left="567" w:right="567"/>
      </w:pPr>
      <w:r w:rsidRPr="0000104B">
        <w:t>ENTITY OrganisationType;</w:t>
      </w:r>
      <w:r w:rsidRPr="0000104B">
        <w:tab/>
        <w:t xml:space="preserve">-- </w:t>
      </w:r>
      <w:r w:rsidR="00047F86" w:rsidRPr="0000104B">
        <w:t>Definitie van een bepaalde groep organisaties, in het algemeen 1 instance aanwezig in een raamwerk met als reden het definiëren van de structuur van elementen die door voor elke instance van dit tot object gepromote OrganisationType ingevuld moet worden.</w:t>
      </w:r>
    </w:p>
    <w:p w14:paraId="4ADB62DD"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DE"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F1764E" w:rsidRPr="0000104B">
        <w:rPr>
          <w:lang w:val="en-US"/>
        </w:rPr>
        <w:t xml:space="preserve">OPTIONAL </w:t>
      </w:r>
      <w:r w:rsidRPr="0000104B">
        <w:rPr>
          <w:lang w:val="en-US"/>
        </w:rPr>
        <w:t>DATETIME;</w:t>
      </w:r>
    </w:p>
    <w:p w14:paraId="4ADB62DF"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F1764E" w:rsidRPr="0000104B">
        <w:rPr>
          <w:lang w:val="en-US"/>
        </w:rPr>
        <w:t xml:space="preserve">OPTIONAL </w:t>
      </w:r>
      <w:r w:rsidRPr="0000104B">
        <w:rPr>
          <w:lang w:val="en-US"/>
        </w:rPr>
        <w:t>DATETIME;</w:t>
      </w:r>
    </w:p>
    <w:p w14:paraId="4ADB62E0"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F1764E" w:rsidRPr="0000104B">
        <w:rPr>
          <w:lang w:val="en-US"/>
        </w:rPr>
        <w:t xml:space="preserve">OPTIONAL </w:t>
      </w:r>
      <w:r w:rsidRPr="0000104B">
        <w:rPr>
          <w:lang w:val="en-US"/>
        </w:rPr>
        <w:t>STRING;</w:t>
      </w:r>
    </w:p>
    <w:p w14:paraId="4ADB62E1"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dateLaMu </w:t>
      </w:r>
      <w:r w:rsidRPr="0000104B">
        <w:rPr>
          <w:lang w:val="en-US"/>
        </w:rPr>
        <w:t xml:space="preserve">: </w:t>
      </w:r>
      <w:r w:rsidR="00F1764E" w:rsidRPr="0000104B">
        <w:rPr>
          <w:lang w:val="en-US"/>
        </w:rPr>
        <w:t xml:space="preserve">OPTIONAL </w:t>
      </w:r>
      <w:r w:rsidRPr="0000104B">
        <w:rPr>
          <w:lang w:val="en-US"/>
        </w:rPr>
        <w:t>DATETIME;</w:t>
      </w:r>
    </w:p>
    <w:p w14:paraId="4ADB62E2"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F1764E" w:rsidRPr="0000104B">
        <w:rPr>
          <w:lang w:val="en-US"/>
        </w:rPr>
        <w:t xml:space="preserve">userLaMu </w:t>
      </w:r>
      <w:r w:rsidRPr="0000104B">
        <w:rPr>
          <w:lang w:val="en-US"/>
        </w:rPr>
        <w:t xml:space="preserve">: </w:t>
      </w:r>
      <w:r w:rsidR="00F1764E" w:rsidRPr="0000104B">
        <w:rPr>
          <w:lang w:val="en-US"/>
        </w:rPr>
        <w:t xml:space="preserve">OPTIONAL </w:t>
      </w:r>
      <w:r w:rsidRPr="0000104B">
        <w:rPr>
          <w:lang w:val="en-US"/>
        </w:rPr>
        <w:t>STRING;</w:t>
      </w:r>
    </w:p>
    <w:p w14:paraId="4ADB62E3"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E4"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2E5"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2E6"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2E7"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2E8"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2E9" w14:textId="77777777" w:rsidR="00047F86" w:rsidRPr="0000104B" w:rsidRDefault="00047F86" w:rsidP="00047F86">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2EA" w14:textId="77777777" w:rsidR="007A42E7" w:rsidRPr="00530583" w:rsidRDefault="007A42E7" w:rsidP="00317E2A">
      <w:pPr>
        <w:pStyle w:val="Plattetekst"/>
        <w:rPr>
          <w:rFonts w:ascii="Corbel" w:hAnsi="Corbel"/>
        </w:rPr>
      </w:pPr>
    </w:p>
    <w:p w14:paraId="4ADB62EB" w14:textId="77777777" w:rsidR="00EB0E08" w:rsidRPr="00530583" w:rsidRDefault="00A840D4" w:rsidP="00317E2A">
      <w:pPr>
        <w:pStyle w:val="Plattetekst"/>
        <w:rPr>
          <w:rFonts w:ascii="Corbel" w:hAnsi="Corbel"/>
        </w:rPr>
      </w:pPr>
      <w:r w:rsidRPr="00530583">
        <w:rPr>
          <w:rFonts w:ascii="Corbel" w:hAnsi="Corbel"/>
        </w:rPr>
        <w:t xml:space="preserve">Definitie van een bepaalde groep organisaties, in het algemeen </w:t>
      </w:r>
      <w:r w:rsidR="00F87D89" w:rsidRPr="00530583">
        <w:rPr>
          <w:rFonts w:ascii="Corbel" w:hAnsi="Corbel"/>
        </w:rPr>
        <w:t>eenmalig</w:t>
      </w:r>
      <w:r w:rsidRPr="00530583">
        <w:rPr>
          <w:rFonts w:ascii="Corbel" w:hAnsi="Corbel"/>
        </w:rPr>
        <w:t xml:space="preserve"> aanwezig in een raamwerk met als reden het definiëren van de structuur van elementen die voor elke </w:t>
      </w:r>
      <w:r w:rsidR="00F87D89" w:rsidRPr="00530583">
        <w:rPr>
          <w:rFonts w:ascii="Corbel" w:hAnsi="Corbel"/>
        </w:rPr>
        <w:t>instantie</w:t>
      </w:r>
      <w:r w:rsidRPr="00530583">
        <w:rPr>
          <w:rFonts w:ascii="Corbel" w:hAnsi="Corbel"/>
        </w:rPr>
        <w:t xml:space="preserve"> van dit tot object gepromote Organis</w:t>
      </w:r>
      <w:r w:rsidR="00EB0E08" w:rsidRPr="00530583">
        <w:rPr>
          <w:rFonts w:ascii="Corbel" w:hAnsi="Corbel"/>
        </w:rPr>
        <w:t>ationType ingevuld moet worden.</w:t>
      </w:r>
    </w:p>
    <w:p w14:paraId="4ADB62EC" w14:textId="77777777" w:rsidR="00A840D4" w:rsidRPr="00530583" w:rsidRDefault="00A840D4" w:rsidP="00317E2A">
      <w:pPr>
        <w:pStyle w:val="Plattetekst"/>
        <w:rPr>
          <w:rFonts w:ascii="Corbel" w:hAnsi="Corbel"/>
        </w:rPr>
      </w:pPr>
      <w:r w:rsidRPr="00530583">
        <w:rPr>
          <w:rFonts w:ascii="Corbel" w:hAnsi="Corbel"/>
        </w:rPr>
        <w:t xml:space="preserve">Simpel voorbeeld: </w:t>
      </w:r>
    </w:p>
    <w:p w14:paraId="4ADB62E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&lt;OrganisationType id="StandardOrganisationType"&gt;</w:t>
      </w:r>
    </w:p>
    <w:p w14:paraId="4ADB62E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t xml:space="preserve">  </w:t>
      </w:r>
      <w:r w:rsidRPr="0000104B">
        <w:rPr>
          <w:lang w:val="fr-FR"/>
        </w:rPr>
        <w:t>&lt;description&gt;Standaard organisation type&lt;/description&gt;</w:t>
      </w:r>
    </w:p>
    <w:p w14:paraId="4ADB62E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fr-FR"/>
        </w:rPr>
        <w:t xml:space="preserve">  </w:t>
      </w:r>
      <w:r w:rsidRPr="0000104B">
        <w:rPr>
          <w:lang w:val="de-DE"/>
        </w:rPr>
        <w:t>&lt;startDate&gt;20</w:t>
      </w:r>
      <w:r w:rsidR="00F87D89" w:rsidRPr="0000104B">
        <w:rPr>
          <w:lang w:val="de-DE"/>
        </w:rPr>
        <w:t>11</w:t>
      </w:r>
      <w:r w:rsidRPr="0000104B">
        <w:rPr>
          <w:lang w:val="de-DE"/>
        </w:rPr>
        <w:t>-01-23T00:00:00Z&lt;/startDate&gt;</w:t>
      </w:r>
    </w:p>
    <w:p w14:paraId="4ADB62F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&lt;endDate&gt;20</w:t>
      </w:r>
      <w:r w:rsidR="00F87D89" w:rsidRPr="0000104B">
        <w:rPr>
          <w:lang w:val="de-DE"/>
        </w:rPr>
        <w:t>11</w:t>
      </w:r>
      <w:r w:rsidRPr="0000104B">
        <w:rPr>
          <w:lang w:val="de-DE"/>
        </w:rPr>
        <w:t>-12-31T00:00:00Z&lt;/endDate&gt;</w:t>
      </w:r>
    </w:p>
    <w:p w14:paraId="4ADB62F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2F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D97E2D" w:rsidRPr="0000104B">
        <w:rPr>
          <w:lang w:val="de-DE"/>
        </w:rPr>
        <w:t>dateLaMu</w:t>
      </w:r>
      <w:r w:rsidRPr="0000104B">
        <w:rPr>
          <w:lang w:val="de-DE"/>
        </w:rPr>
        <w:t>&gt;20</w:t>
      </w:r>
      <w:r w:rsidR="00F87D89" w:rsidRPr="0000104B">
        <w:rPr>
          <w:lang w:val="de-DE"/>
        </w:rPr>
        <w:t>11</w:t>
      </w:r>
      <w:r w:rsidRPr="0000104B">
        <w:rPr>
          <w:lang w:val="de-DE"/>
        </w:rPr>
        <w:t>-01-23T00:00:00Z&lt;/</w:t>
      </w:r>
      <w:r w:rsidR="00D97E2D" w:rsidRPr="0000104B">
        <w:rPr>
          <w:lang w:val="de-DE"/>
        </w:rPr>
        <w:t>dateLaMu</w:t>
      </w:r>
      <w:r w:rsidRPr="0000104B">
        <w:rPr>
          <w:lang w:val="de-DE"/>
        </w:rPr>
        <w:t>&gt;</w:t>
      </w:r>
    </w:p>
    <w:p w14:paraId="4ADB62F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F87D89" w:rsidRPr="0000104B">
        <w:rPr>
          <w:lang w:val="de-DE"/>
        </w:rPr>
        <w:t>&lt;</w:t>
      </w:r>
      <w:r w:rsidR="00D97E2D" w:rsidRPr="0000104B">
        <w:rPr>
          <w:lang w:val="de-DE"/>
        </w:rPr>
        <w:t>userLaMu</w:t>
      </w:r>
      <w:r w:rsidR="00F87D89" w:rsidRPr="0000104B">
        <w:rPr>
          <w:lang w:val="de-DE"/>
        </w:rPr>
        <w:t>&gt;Peter Bonsma&lt;/</w:t>
      </w:r>
      <w:r w:rsidR="00D97E2D" w:rsidRPr="0000104B">
        <w:rPr>
          <w:lang w:val="de-DE"/>
        </w:rPr>
        <w:t>userLaMu</w:t>
      </w:r>
      <w:r w:rsidR="00F87D89" w:rsidRPr="0000104B">
        <w:rPr>
          <w:lang w:val="de-DE"/>
        </w:rPr>
        <w:t>&gt;</w:t>
      </w:r>
    </w:p>
    <w:p w14:paraId="4ADB62F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&lt;/OrganisationType&gt;</w:t>
      </w:r>
    </w:p>
    <w:p w14:paraId="4ADB62F5" w14:textId="77777777" w:rsidR="00A840D4" w:rsidRPr="00530583" w:rsidRDefault="00A840D4" w:rsidP="000D7911">
      <w:pPr>
        <w:pStyle w:val="Kop2"/>
        <w:rPr>
          <w:rFonts w:ascii="Corbel" w:hAnsi="Corbel"/>
        </w:rPr>
      </w:pPr>
      <w:bookmarkStart w:id="749" w:name="PersonType"/>
      <w:bookmarkStart w:id="750" w:name="_Ref299520101"/>
      <w:bookmarkStart w:id="751" w:name="_Toc4491544"/>
      <w:bookmarkEnd w:id="749"/>
      <w:r w:rsidRPr="00530583">
        <w:rPr>
          <w:rFonts w:ascii="Corbel" w:hAnsi="Corbel"/>
        </w:rPr>
        <w:lastRenderedPageBreak/>
        <w:t>PersonType</w:t>
      </w:r>
      <w:bookmarkEnd w:id="750"/>
      <w:bookmarkEnd w:id="751"/>
      <w:r w:rsidRPr="00530583">
        <w:rPr>
          <w:rFonts w:ascii="Corbel" w:hAnsi="Corbel"/>
        </w:rPr>
        <w:t xml:space="preserve"> </w:t>
      </w:r>
    </w:p>
    <w:p w14:paraId="4ADB62F6" w14:textId="7E35D92A" w:rsidR="00353307"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BB5E35" w:rsidRPr="00530583">
        <w:rPr>
          <w:rFonts w:ascii="Corbel" w:hAnsi="Corbel"/>
          <w:lang w:val="en-US"/>
        </w:rPr>
        <w:t>id [</w:t>
      </w:r>
      <w:r w:rsidR="00BB5E35" w:rsidRPr="00530583">
        <w:rPr>
          <w:rFonts w:ascii="Corbel" w:hAnsi="Corbel"/>
        </w:rPr>
        <w:fldChar w:fldCharType="begin"/>
      </w:r>
      <w:r w:rsidR="00BB5E35"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BB5E35" w:rsidRPr="00530583">
        <w:rPr>
          <w:rFonts w:ascii="Corbel" w:hAnsi="Corbel"/>
        </w:rPr>
      </w:r>
      <w:r w:rsidR="00BB5E35" w:rsidRPr="00530583">
        <w:rPr>
          <w:rFonts w:ascii="Corbel" w:hAnsi="Corbel"/>
        </w:rPr>
        <w:fldChar w:fldCharType="separate"/>
      </w:r>
      <w:r w:rsidR="008115AD">
        <w:rPr>
          <w:rFonts w:ascii="Corbel" w:hAnsi="Corbel"/>
          <w:lang w:val="en-US"/>
        </w:rPr>
        <w:t>2.1</w:t>
      </w:r>
      <w:r w:rsidR="00BB5E35" w:rsidRPr="00530583">
        <w:rPr>
          <w:rFonts w:ascii="Corbel" w:hAnsi="Corbel"/>
        </w:rPr>
        <w:fldChar w:fldCharType="end"/>
      </w:r>
      <w:r w:rsidR="00BB5E35"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752" w:author="Willems, P.H. (Peter)" w:date="2019-03-27T10:51:00Z">
        <w:r w:rsidR="008115AD">
          <w:rPr>
            <w:rFonts w:ascii="Corbel" w:hAnsi="Corbel"/>
            <w:lang w:val="en-US"/>
          </w:rPr>
          <w:t>3.7</w:t>
        </w:r>
      </w:ins>
      <w:del w:id="753"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754" w:author="Willems, P.H. (Peter)" w:date="2019-03-27T10:51:00Z">
        <w:r w:rsidR="008115AD">
          <w:rPr>
            <w:rFonts w:ascii="Corbel" w:hAnsi="Corbel"/>
            <w:lang w:val="en-US"/>
          </w:rPr>
          <w:t>3.26</w:t>
        </w:r>
      </w:ins>
      <w:del w:id="755"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471D05" w:rsidRPr="00530583">
        <w:rPr>
          <w:rFonts w:ascii="Corbel" w:hAnsi="Corbel"/>
          <w:lang w:val="en-US"/>
        </w:rPr>
        <w:t>endDate [</w:t>
      </w:r>
      <w:r w:rsidR="00471D05" w:rsidRPr="00530583">
        <w:rPr>
          <w:rFonts w:ascii="Corbel" w:hAnsi="Corbel"/>
          <w:lang w:val="en-US"/>
        </w:rPr>
        <w:fldChar w:fldCharType="begin"/>
      </w:r>
      <w:r w:rsidR="00471D05"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471D05" w:rsidRPr="00530583">
        <w:rPr>
          <w:rFonts w:ascii="Corbel" w:hAnsi="Corbel"/>
          <w:lang w:val="en-US"/>
        </w:rPr>
      </w:r>
      <w:r w:rsidR="00471D05" w:rsidRPr="00530583">
        <w:rPr>
          <w:rFonts w:ascii="Corbel" w:hAnsi="Corbel"/>
          <w:lang w:val="en-US"/>
        </w:rPr>
        <w:fldChar w:fldCharType="separate"/>
      </w:r>
      <w:ins w:id="756" w:author="Willems, P.H. (Peter)" w:date="2019-03-27T10:51:00Z">
        <w:r w:rsidR="008115AD">
          <w:rPr>
            <w:rFonts w:ascii="Corbel" w:hAnsi="Corbel"/>
            <w:lang w:val="en-US"/>
          </w:rPr>
          <w:t>3.8</w:t>
        </w:r>
      </w:ins>
      <w:del w:id="757" w:author="Willems, P.H. (Peter)" w:date="2019-03-26T11:25:00Z">
        <w:r w:rsidR="000A1418" w:rsidRPr="00530583" w:rsidDel="00475F64">
          <w:rPr>
            <w:rFonts w:ascii="Corbel" w:hAnsi="Corbel"/>
            <w:lang w:val="en-US"/>
          </w:rPr>
          <w:delText>3.7</w:delText>
        </w:r>
      </w:del>
      <w:r w:rsidR="00471D05" w:rsidRPr="00530583">
        <w:rPr>
          <w:rFonts w:ascii="Corbel" w:hAnsi="Corbel"/>
          <w:lang w:val="en-US"/>
        </w:rPr>
        <w:fldChar w:fldCharType="end"/>
      </w:r>
      <w:r w:rsidR="00471D05"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758" w:author="Willems, P.H. (Peter)" w:date="2019-03-27T10:51:00Z">
        <w:r w:rsidR="008115AD">
          <w:rPr>
            <w:rFonts w:ascii="Corbel" w:hAnsi="Corbel"/>
            <w:lang w:val="en-US"/>
          </w:rPr>
          <w:t>3.27</w:t>
        </w:r>
      </w:ins>
      <w:del w:id="759"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EF4CF5"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760" w:author="Willems, P.H. (Peter)" w:date="2019-03-27T10:51:00Z">
        <w:r w:rsidR="008115AD">
          <w:rPr>
            <w:rFonts w:ascii="Corbel" w:hAnsi="Corbel"/>
            <w:lang w:val="en-US"/>
          </w:rPr>
          <w:t>3.5</w:t>
        </w:r>
      </w:ins>
      <w:del w:id="761"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EF4CF5" w:rsidRPr="00530583">
        <w:rPr>
          <w:rFonts w:ascii="Corbel" w:hAnsi="Corbel"/>
          <w:lang w:val="en-US"/>
        </w:rPr>
        <w:t xml:space="preserve">userLaMu </w:t>
      </w:r>
      <w:r w:rsidR="0017502E" w:rsidRPr="00530583">
        <w:rPr>
          <w:rFonts w:ascii="Corbel" w:hAnsi="Corbel"/>
          <w:lang w:val="en-US"/>
        </w:rPr>
        <w:t>[</w:t>
      </w:r>
      <w:ins w:id="762" w:author="Willems, P.H. (Peter)" w:date="2019-03-26T11:42:00Z">
        <w:r w:rsidR="009D0C79">
          <w:rPr>
            <w:rFonts w:ascii="Corbel" w:hAnsi="Corbel"/>
            <w:lang w:val="en-US"/>
          </w:rPr>
          <w:fldChar w:fldCharType="begin"/>
        </w:r>
        <w:r w:rsidR="009D0C79">
          <w:rPr>
            <w:rFonts w:ascii="Corbel" w:hAnsi="Corbel"/>
            <w:lang w:val="en-US"/>
          </w:rPr>
          <w:instrText xml:space="preserve"> REF _Ref401308395 \r \h </w:instrText>
        </w:r>
      </w:ins>
      <w:r w:rsidR="009D0C79">
        <w:rPr>
          <w:rFonts w:ascii="Corbel" w:hAnsi="Corbel"/>
          <w:lang w:val="en-US"/>
        </w:rPr>
      </w:r>
      <w:r w:rsidR="009D0C79">
        <w:rPr>
          <w:rFonts w:ascii="Corbel" w:hAnsi="Corbel"/>
          <w:lang w:val="en-US"/>
        </w:rPr>
        <w:fldChar w:fldCharType="separate"/>
      </w:r>
      <w:ins w:id="763" w:author="Willems, P.H. (Peter)" w:date="2019-03-27T10:51:00Z">
        <w:r w:rsidR="008115AD">
          <w:rPr>
            <w:rFonts w:ascii="Corbel" w:hAnsi="Corbel"/>
            <w:lang w:val="en-US"/>
          </w:rPr>
          <w:t>3.28</w:t>
        </w:r>
      </w:ins>
      <w:ins w:id="764" w:author="Willems, P.H. (Peter)" w:date="2019-03-26T11:42:00Z">
        <w:r w:rsidR="009D0C79">
          <w:rPr>
            <w:rFonts w:ascii="Corbel" w:hAnsi="Corbel"/>
            <w:lang w:val="en-US"/>
          </w:rPr>
          <w:fldChar w:fldCharType="end"/>
        </w:r>
      </w:ins>
      <w:del w:id="765" w:author="Willems, P.H. (Peter)" w:date="2019-03-26T11:42:00Z">
        <w:r w:rsidR="00211D0D" w:rsidDel="009D0C79">
          <w:rPr>
            <w:rStyle w:val="Hyperlink"/>
            <w:rFonts w:ascii="Corbel" w:hAnsi="Corbel"/>
            <w:color w:val="auto"/>
            <w:u w:val="none"/>
            <w:lang w:val="en-US"/>
          </w:rPr>
          <w:fldChar w:fldCharType="begin"/>
        </w:r>
        <w:r w:rsidR="00211D0D" w:rsidDel="009D0C79">
          <w:rPr>
            <w:rStyle w:val="Hyperlink"/>
            <w:rFonts w:ascii="Corbel" w:hAnsi="Corbel"/>
            <w:color w:val="auto"/>
            <w:u w:val="none"/>
            <w:lang w:val="en-US"/>
          </w:rPr>
          <w:delInstrText xml:space="preserve"> HYPERLINK \l "_userLaMu" </w:delInstrText>
        </w:r>
        <w:r w:rsidR="00211D0D" w:rsidDel="009D0C79">
          <w:rPr>
            <w:rStyle w:val="Hyperlink"/>
            <w:rFonts w:ascii="Corbel" w:hAnsi="Corbel"/>
            <w:color w:val="auto"/>
            <w:u w:val="none"/>
            <w:lang w:val="en-US"/>
          </w:rPr>
          <w:fldChar w:fldCharType="separate"/>
        </w:r>
        <w:r w:rsidR="0017502E" w:rsidRPr="00530583" w:rsidDel="009D0C79">
          <w:rPr>
            <w:rStyle w:val="Hyperlink"/>
            <w:rFonts w:ascii="Corbel" w:hAnsi="Corbel"/>
            <w:color w:val="auto"/>
            <w:u w:val="none"/>
            <w:lang w:val="en-US"/>
          </w:rPr>
          <w:delText>3.25</w:delText>
        </w:r>
        <w:r w:rsidR="00211D0D" w:rsidDel="009D0C79">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66" w:author="Willems, P.H. (Peter)" w:date="2019-03-27T10:51:00Z">
        <w:r w:rsidR="008115AD">
          <w:rPr>
            <w:rFonts w:ascii="Corbel" w:hAnsi="Corbel"/>
            <w:lang w:val="en-US"/>
          </w:rPr>
          <w:t>3.13</w:t>
        </w:r>
      </w:ins>
      <w:del w:id="767"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68" w:author="Willems, P.H. (Peter)" w:date="2019-03-27T10:51:00Z">
        <w:r w:rsidR="008115AD">
          <w:rPr>
            <w:rFonts w:ascii="Corbel" w:hAnsi="Corbel"/>
            <w:lang w:val="en-US"/>
          </w:rPr>
          <w:t>3.3</w:t>
        </w:r>
      </w:ins>
      <w:del w:id="769"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770" w:author="Willems, P.H. (Peter)" w:date="2019-03-27T10:51:00Z">
        <w:r w:rsidR="008115AD">
          <w:rPr>
            <w:rFonts w:ascii="Corbel" w:hAnsi="Corbel"/>
            <w:lang w:val="en-US"/>
          </w:rPr>
          <w:t>3.10</w:t>
        </w:r>
      </w:ins>
      <w:del w:id="771"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772" w:author="Willems, P.H. (Peter)" w:date="2019-03-27T10:51:00Z">
        <w:r w:rsidR="008115AD">
          <w:rPr>
            <w:rFonts w:ascii="Corbel" w:hAnsi="Corbel"/>
            <w:lang w:val="en-US"/>
          </w:rPr>
          <w:t>3.4</w:t>
        </w:r>
      </w:ins>
      <w:del w:id="773"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r w:rsidRPr="00530583">
        <w:rPr>
          <w:rFonts w:ascii="Corbel" w:hAnsi="Corbel"/>
          <w:lang w:val="en-US"/>
        </w:rPr>
        <w:t xml:space="preserve"> </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1B53B4" w:rsidRPr="00530583">
        <w:rPr>
          <w:rFonts w:ascii="Corbel" w:hAnsi="Corbel"/>
          <w:lang w:val="en-US"/>
        </w:rPr>
        <w:t>complexElements [</w:t>
      </w:r>
      <w:r w:rsidR="001B53B4" w:rsidRPr="00530583">
        <w:rPr>
          <w:rFonts w:ascii="Corbel" w:hAnsi="Corbel"/>
        </w:rPr>
        <w:fldChar w:fldCharType="begin"/>
      </w:r>
      <w:r w:rsidR="001B53B4" w:rsidRPr="00530583">
        <w:rPr>
          <w:rFonts w:ascii="Corbel" w:hAnsi="Corbel"/>
          <w:lang w:val="en-US"/>
        </w:rPr>
        <w:instrText xml:space="preserve"> REF _Ref299519385 \r \h </w:instrText>
      </w:r>
      <w:r w:rsidR="00BD7433" w:rsidRPr="00530583">
        <w:rPr>
          <w:rFonts w:ascii="Corbel" w:hAnsi="Corbel"/>
          <w:lang w:val="en-US"/>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lang w:val="en-US"/>
        </w:rPr>
        <w:t>4.1</w:t>
      </w:r>
      <w:r w:rsidR="001B53B4" w:rsidRPr="00530583">
        <w:rPr>
          <w:rFonts w:ascii="Corbel" w:hAnsi="Corbel"/>
        </w:rPr>
        <w:fldChar w:fldCharType="end"/>
      </w:r>
      <w:r w:rsidR="001B53B4" w:rsidRPr="00530583">
        <w:rPr>
          <w:rFonts w:ascii="Corbel" w:hAnsi="Corbel"/>
          <w:lang w:val="en-US"/>
        </w:rPr>
        <w:t>]</w:t>
      </w:r>
    </w:p>
    <w:p w14:paraId="4ADB62F7" w14:textId="77777777" w:rsidR="00353307" w:rsidRPr="0000104B" w:rsidRDefault="00F87D89" w:rsidP="00353307">
      <w:pPr>
        <w:pStyle w:val="Reedsopgemaaktetekst"/>
        <w:pBdr>
          <w:top w:val="single" w:sz="4" w:space="4" w:color="auto"/>
          <w:left w:val="single" w:sz="4" w:space="4" w:color="auto"/>
          <w:bottom w:val="single" w:sz="4" w:space="4" w:color="auto"/>
          <w:right w:val="single" w:sz="4" w:space="4" w:color="auto"/>
        </w:pBdr>
        <w:ind w:left="567" w:right="567"/>
      </w:pPr>
      <w:r w:rsidRPr="0000104B">
        <w:t>ENTITY PersonType;</w:t>
      </w:r>
      <w:r w:rsidRPr="0000104B">
        <w:tab/>
        <w:t xml:space="preserve">-- </w:t>
      </w:r>
      <w:r w:rsidR="00353307" w:rsidRPr="0000104B">
        <w:t>Definitie van een bepaalde groep personen, in het algemeen 1 instance aanwezig in een raamwerk met als reden het definiëren van de structuur van elementen die door voor elke instance van dit tot object gepromote PersonType ingevuld moet worden.</w:t>
      </w:r>
    </w:p>
    <w:p w14:paraId="4ADB62F8"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2F9"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EF4CF5" w:rsidRPr="0000104B">
        <w:rPr>
          <w:lang w:val="en-US"/>
        </w:rPr>
        <w:t xml:space="preserve">OPTIONAL </w:t>
      </w:r>
      <w:r w:rsidRPr="0000104B">
        <w:rPr>
          <w:lang w:val="en-US"/>
        </w:rPr>
        <w:t>DATETIME;</w:t>
      </w:r>
    </w:p>
    <w:p w14:paraId="4ADB62FA"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EF4CF5" w:rsidRPr="0000104B">
        <w:rPr>
          <w:lang w:val="en-US"/>
        </w:rPr>
        <w:t xml:space="preserve">OPTIONAL </w:t>
      </w:r>
      <w:r w:rsidRPr="0000104B">
        <w:rPr>
          <w:lang w:val="en-US"/>
        </w:rPr>
        <w:t>DATETIME;</w:t>
      </w:r>
    </w:p>
    <w:p w14:paraId="4ADB62FB"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EF4CF5" w:rsidRPr="0000104B">
        <w:rPr>
          <w:lang w:val="en-US"/>
        </w:rPr>
        <w:t xml:space="preserve">OPTIONAL </w:t>
      </w:r>
      <w:r w:rsidRPr="0000104B">
        <w:rPr>
          <w:lang w:val="en-US"/>
        </w:rPr>
        <w:t>STRING;</w:t>
      </w:r>
    </w:p>
    <w:p w14:paraId="4ADB62FC"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dateLaMu </w:t>
      </w:r>
      <w:r w:rsidRPr="0000104B">
        <w:rPr>
          <w:lang w:val="en-US"/>
        </w:rPr>
        <w:t xml:space="preserve">: </w:t>
      </w:r>
      <w:r w:rsidR="00EF4CF5" w:rsidRPr="0000104B">
        <w:rPr>
          <w:lang w:val="en-US"/>
        </w:rPr>
        <w:t xml:space="preserve">OPTIONAL </w:t>
      </w:r>
      <w:r w:rsidRPr="0000104B">
        <w:rPr>
          <w:lang w:val="en-US"/>
        </w:rPr>
        <w:t>DATETIME;</w:t>
      </w:r>
    </w:p>
    <w:p w14:paraId="4ADB62FD"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userLaMu </w:t>
      </w:r>
      <w:r w:rsidRPr="0000104B">
        <w:rPr>
          <w:lang w:val="en-US"/>
        </w:rPr>
        <w:t xml:space="preserve">: </w:t>
      </w:r>
      <w:r w:rsidR="00EF4CF5" w:rsidRPr="0000104B">
        <w:rPr>
          <w:lang w:val="en-US"/>
        </w:rPr>
        <w:t xml:space="preserve">OPTIONAL </w:t>
      </w:r>
      <w:r w:rsidRPr="0000104B">
        <w:rPr>
          <w:lang w:val="en-US"/>
        </w:rPr>
        <w:t>STRING;</w:t>
      </w:r>
    </w:p>
    <w:p w14:paraId="4ADB62FE"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2FF"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00"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01"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302"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p>
    <w:p w14:paraId="4ADB6303"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304" w14:textId="77777777" w:rsidR="00353307" w:rsidRPr="0000104B" w:rsidRDefault="00353307" w:rsidP="00353307">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305" w14:textId="77777777" w:rsidR="00353307" w:rsidRPr="00530583" w:rsidRDefault="00353307">
      <w:pPr>
        <w:pStyle w:val="Plattetekst"/>
        <w:rPr>
          <w:rFonts w:ascii="Corbel" w:hAnsi="Corbel"/>
        </w:rPr>
      </w:pPr>
    </w:p>
    <w:p w14:paraId="4ADB6306" w14:textId="77777777" w:rsidR="00353307" w:rsidRPr="00530583" w:rsidRDefault="00A840D4">
      <w:pPr>
        <w:pStyle w:val="Plattetekst"/>
        <w:rPr>
          <w:rFonts w:ascii="Corbel" w:hAnsi="Corbel"/>
        </w:rPr>
      </w:pPr>
      <w:r w:rsidRPr="00530583">
        <w:rPr>
          <w:rFonts w:ascii="Corbel" w:hAnsi="Corbel"/>
        </w:rPr>
        <w:t xml:space="preserve">Definitie van een bepaalde groep personen, in het algemeen </w:t>
      </w:r>
      <w:r w:rsidR="00F87D89" w:rsidRPr="00530583">
        <w:rPr>
          <w:rFonts w:ascii="Corbel" w:hAnsi="Corbel"/>
        </w:rPr>
        <w:t>eenmalig</w:t>
      </w:r>
      <w:r w:rsidRPr="00530583">
        <w:rPr>
          <w:rFonts w:ascii="Corbel" w:hAnsi="Corbel"/>
        </w:rPr>
        <w:t xml:space="preserve"> aanwezig in een raamwerk met als reden het definiëren van de structuur van elementen die voor elke </w:t>
      </w:r>
      <w:r w:rsidR="00F87D89" w:rsidRPr="00530583">
        <w:rPr>
          <w:rFonts w:ascii="Corbel" w:hAnsi="Corbel"/>
        </w:rPr>
        <w:t>instantie</w:t>
      </w:r>
      <w:r w:rsidRPr="00530583">
        <w:rPr>
          <w:rFonts w:ascii="Corbel" w:hAnsi="Corbel"/>
        </w:rPr>
        <w:t xml:space="preserve"> van dit tot object gepromote P</w:t>
      </w:r>
      <w:r w:rsidR="00353307" w:rsidRPr="00530583">
        <w:rPr>
          <w:rFonts w:ascii="Corbel" w:hAnsi="Corbel"/>
        </w:rPr>
        <w:t>ersonType ingevuld moet worden.</w:t>
      </w:r>
    </w:p>
    <w:p w14:paraId="4ADB6307" w14:textId="77777777" w:rsidR="00A840D4" w:rsidRPr="00530583" w:rsidRDefault="00A840D4">
      <w:pPr>
        <w:pStyle w:val="Plattetekst"/>
        <w:rPr>
          <w:rFonts w:ascii="Corbel" w:hAnsi="Corbel"/>
        </w:rPr>
      </w:pPr>
      <w:r w:rsidRPr="00530583">
        <w:rPr>
          <w:rFonts w:ascii="Corbel" w:hAnsi="Corbel"/>
        </w:rPr>
        <w:t xml:space="preserve">Simpel voorbeeld: </w:t>
      </w:r>
    </w:p>
    <w:p w14:paraId="4ADB630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&lt;PersonType id="StandardPersonType"&gt;</w:t>
      </w:r>
    </w:p>
    <w:p w14:paraId="4ADB630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&lt;description&gt;Standaard persoons type&lt;/description&gt;</w:t>
      </w:r>
    </w:p>
    <w:p w14:paraId="4ADB630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&lt;startDate&gt;20</w:t>
      </w:r>
      <w:r w:rsidR="00F87D89" w:rsidRPr="0000104B">
        <w:rPr>
          <w:lang w:val="en-US"/>
        </w:rPr>
        <w:t>11</w:t>
      </w:r>
      <w:r w:rsidRPr="0000104B">
        <w:rPr>
          <w:lang w:val="en-US"/>
        </w:rPr>
        <w:t>-01-23T00:00:00Z&lt;/startDate&gt;</w:t>
      </w:r>
    </w:p>
    <w:p w14:paraId="4ADB630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&lt;endDate&gt;20</w:t>
      </w:r>
      <w:r w:rsidR="00F87D89" w:rsidRPr="0000104B">
        <w:rPr>
          <w:lang w:val="en-US"/>
        </w:rPr>
        <w:t>11</w:t>
      </w:r>
      <w:r w:rsidRPr="0000104B">
        <w:rPr>
          <w:lang w:val="en-US"/>
        </w:rPr>
        <w:t>-12-31T00:00:00Z&lt;/endDate&gt;</w:t>
      </w:r>
    </w:p>
    <w:p w14:paraId="4ADB630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30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w:t>
      </w:r>
      <w:r w:rsidR="00EF4CF5" w:rsidRPr="0000104B">
        <w:t>dateLaMu</w:t>
      </w:r>
      <w:r w:rsidRPr="0000104B">
        <w:t>&gt;20</w:t>
      </w:r>
      <w:r w:rsidR="00F87D89" w:rsidRPr="0000104B">
        <w:t>11</w:t>
      </w:r>
      <w:r w:rsidRPr="0000104B">
        <w:t>-01-23T00:00:00Z&lt;/</w:t>
      </w:r>
      <w:r w:rsidR="00EF4CF5" w:rsidRPr="0000104B">
        <w:t>dateLaMu</w:t>
      </w:r>
      <w:r w:rsidRPr="0000104B">
        <w:t>&gt;</w:t>
      </w:r>
    </w:p>
    <w:p w14:paraId="4ADB630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00F87D89" w:rsidRPr="0000104B">
        <w:rPr>
          <w:lang w:val="de-DE"/>
        </w:rPr>
        <w:t>&lt;</w:t>
      </w:r>
      <w:r w:rsidR="00EF4CF5" w:rsidRPr="0000104B">
        <w:rPr>
          <w:lang w:val="de-DE"/>
        </w:rPr>
        <w:t>userLaMu</w:t>
      </w:r>
      <w:r w:rsidR="00F87D89" w:rsidRPr="0000104B">
        <w:rPr>
          <w:lang w:val="de-DE"/>
        </w:rPr>
        <w:t>&gt;Peter Bonsma&lt;/</w:t>
      </w:r>
      <w:r w:rsidR="00EF4CF5" w:rsidRPr="0000104B">
        <w:rPr>
          <w:lang w:val="de-DE"/>
        </w:rPr>
        <w:t>userLaMu</w:t>
      </w:r>
      <w:r w:rsidR="00F87D89" w:rsidRPr="0000104B">
        <w:rPr>
          <w:lang w:val="de-DE"/>
        </w:rPr>
        <w:t>&gt;</w:t>
      </w:r>
    </w:p>
    <w:p w14:paraId="4ADB630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&lt;/PersonType&gt;</w:t>
      </w:r>
    </w:p>
    <w:p w14:paraId="4ADB6310" w14:textId="77777777" w:rsidR="00353307" w:rsidRPr="00530583" w:rsidRDefault="00353307" w:rsidP="00353307">
      <w:pPr>
        <w:rPr>
          <w:rFonts w:ascii="Corbel" w:hAnsi="Corbel"/>
          <w:lang w:val="de-DE"/>
        </w:rPr>
      </w:pPr>
    </w:p>
    <w:p w14:paraId="4ADB6311" w14:textId="77777777" w:rsidR="00A840D4" w:rsidRPr="00530583" w:rsidRDefault="00A840D4" w:rsidP="00353307">
      <w:pPr>
        <w:pStyle w:val="Kop2"/>
        <w:keepLines/>
        <w:ind w:left="578" w:hanging="578"/>
        <w:rPr>
          <w:rFonts w:ascii="Corbel" w:hAnsi="Corbel"/>
        </w:rPr>
      </w:pPr>
      <w:bookmarkStart w:id="774" w:name="ProjectType"/>
      <w:bookmarkStart w:id="775" w:name="_Ref299519999"/>
      <w:bookmarkStart w:id="776" w:name="_Toc4491545"/>
      <w:bookmarkEnd w:id="774"/>
      <w:r w:rsidRPr="00530583">
        <w:rPr>
          <w:rFonts w:ascii="Corbel" w:hAnsi="Corbel"/>
        </w:rPr>
        <w:t>ProjectType</w:t>
      </w:r>
      <w:bookmarkEnd w:id="775"/>
      <w:bookmarkEnd w:id="776"/>
      <w:r w:rsidRPr="00530583">
        <w:rPr>
          <w:rFonts w:ascii="Corbel" w:hAnsi="Corbel"/>
        </w:rPr>
        <w:t xml:space="preserve"> </w:t>
      </w:r>
    </w:p>
    <w:p w14:paraId="4ADB6312" w14:textId="04A699FF" w:rsidR="005322B9" w:rsidRPr="00530583" w:rsidRDefault="00A840D4" w:rsidP="00353307">
      <w:pPr>
        <w:pStyle w:val="Plattetekst"/>
        <w:keepNext/>
        <w:keepLines/>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5322B9" w:rsidRPr="00530583">
        <w:rPr>
          <w:rFonts w:ascii="Corbel" w:hAnsi="Corbel"/>
          <w:lang w:val="en-US"/>
        </w:rPr>
        <w:t>namespace [</w:t>
      </w:r>
      <w:r w:rsidR="005322B9" w:rsidRPr="00530583">
        <w:rPr>
          <w:rFonts w:ascii="Corbel" w:hAnsi="Corbel"/>
        </w:rPr>
        <w:fldChar w:fldCharType="begin"/>
      </w:r>
      <w:r w:rsidR="005322B9" w:rsidRPr="00530583">
        <w:rPr>
          <w:rFonts w:ascii="Corbel" w:hAnsi="Corbel"/>
          <w:lang w:val="en-US"/>
        </w:rPr>
        <w:instrText xml:space="preserve"> REF _Ref299523529 \r \h  \* MERGEFORMAT </w:instrText>
      </w:r>
      <w:r w:rsidR="005322B9" w:rsidRPr="00530583">
        <w:rPr>
          <w:rFonts w:ascii="Corbel" w:hAnsi="Corbel"/>
        </w:rPr>
      </w:r>
      <w:r w:rsidR="005322B9" w:rsidRPr="00530583">
        <w:rPr>
          <w:rFonts w:ascii="Corbel" w:hAnsi="Corbel"/>
        </w:rPr>
        <w:fldChar w:fldCharType="separate"/>
      </w:r>
      <w:ins w:id="777" w:author="Willems, P.H. (Peter)" w:date="2019-03-27T10:51:00Z">
        <w:r w:rsidR="008115AD">
          <w:rPr>
            <w:rFonts w:ascii="Corbel" w:hAnsi="Corbel"/>
            <w:lang w:val="en-US"/>
          </w:rPr>
          <w:t>3.14</w:t>
        </w:r>
      </w:ins>
      <w:del w:id="778" w:author="Willems, P.H. (Peter)" w:date="2019-03-26T11:25:00Z">
        <w:r w:rsidR="000A1418" w:rsidRPr="00530583" w:rsidDel="00475F64">
          <w:rPr>
            <w:rFonts w:ascii="Corbel" w:hAnsi="Corbel"/>
            <w:lang w:val="en-US"/>
          </w:rPr>
          <w:delText>3.13</w:delText>
        </w:r>
      </w:del>
      <w:r w:rsidR="005322B9" w:rsidRPr="00530583">
        <w:rPr>
          <w:rFonts w:ascii="Corbel" w:hAnsi="Corbel"/>
        </w:rPr>
        <w:fldChar w:fldCharType="end"/>
      </w:r>
      <w:r w:rsidR="005322B9"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779" w:author="Willems, P.H. (Peter)" w:date="2019-03-27T10:51:00Z">
        <w:r w:rsidR="008115AD">
          <w:rPr>
            <w:rFonts w:ascii="Corbel" w:hAnsi="Corbel"/>
            <w:lang w:val="en-US"/>
          </w:rPr>
          <w:t>3.7</w:t>
        </w:r>
      </w:ins>
      <w:del w:id="780"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781" w:author="Willems, P.H. (Peter)" w:date="2019-03-27T10:51:00Z">
        <w:r w:rsidR="008115AD">
          <w:rPr>
            <w:rFonts w:ascii="Corbel" w:hAnsi="Corbel"/>
            <w:lang w:val="en-US"/>
          </w:rPr>
          <w:t>3.26</w:t>
        </w:r>
      </w:ins>
      <w:del w:id="782"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D5321A" w:rsidRPr="00530583">
        <w:rPr>
          <w:rFonts w:ascii="Corbel" w:hAnsi="Corbel"/>
          <w:lang w:val="en-US"/>
        </w:rPr>
        <w:t>endDate [</w:t>
      </w:r>
      <w:r w:rsidR="00D5321A" w:rsidRPr="00530583">
        <w:rPr>
          <w:rFonts w:ascii="Corbel" w:hAnsi="Corbel"/>
          <w:lang w:val="en-US"/>
        </w:rPr>
        <w:fldChar w:fldCharType="begin"/>
      </w:r>
      <w:r w:rsidR="00D5321A"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D5321A" w:rsidRPr="00530583">
        <w:rPr>
          <w:rFonts w:ascii="Corbel" w:hAnsi="Corbel"/>
          <w:lang w:val="en-US"/>
        </w:rPr>
      </w:r>
      <w:r w:rsidR="00D5321A" w:rsidRPr="00530583">
        <w:rPr>
          <w:rFonts w:ascii="Corbel" w:hAnsi="Corbel"/>
          <w:lang w:val="en-US"/>
        </w:rPr>
        <w:fldChar w:fldCharType="separate"/>
      </w:r>
      <w:ins w:id="783" w:author="Willems, P.H. (Peter)" w:date="2019-03-27T10:51:00Z">
        <w:r w:rsidR="008115AD">
          <w:rPr>
            <w:rFonts w:ascii="Corbel" w:hAnsi="Corbel"/>
            <w:lang w:val="en-US"/>
          </w:rPr>
          <w:t>3.8</w:t>
        </w:r>
      </w:ins>
      <w:del w:id="784" w:author="Willems, P.H. (Peter)" w:date="2019-03-26T11:25:00Z">
        <w:r w:rsidR="000A1418" w:rsidRPr="00530583" w:rsidDel="00475F64">
          <w:rPr>
            <w:rFonts w:ascii="Corbel" w:hAnsi="Corbel"/>
            <w:lang w:val="en-US"/>
          </w:rPr>
          <w:delText>3.7</w:delText>
        </w:r>
      </w:del>
      <w:r w:rsidR="00D5321A" w:rsidRPr="00530583">
        <w:rPr>
          <w:rFonts w:ascii="Corbel" w:hAnsi="Corbel"/>
          <w:lang w:val="en-US"/>
        </w:rPr>
        <w:fldChar w:fldCharType="end"/>
      </w:r>
      <w:r w:rsidR="00D5321A"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785" w:author="Willems, P.H. (Peter)" w:date="2019-03-27T10:51:00Z">
        <w:r w:rsidR="008115AD">
          <w:rPr>
            <w:rFonts w:ascii="Corbel" w:hAnsi="Corbel"/>
            <w:lang w:val="en-US"/>
          </w:rPr>
          <w:t>3.27</w:t>
        </w:r>
      </w:ins>
      <w:del w:id="786"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EF4CF5" w:rsidRPr="00530583">
        <w:rPr>
          <w:rFonts w:ascii="Corbel" w:hAnsi="Corbel"/>
          <w:lang w:val="en-US"/>
        </w:rPr>
        <w:t xml:space="preserve">dateLaMu </w:t>
      </w:r>
      <w:r w:rsidR="00141934" w:rsidRPr="00530583">
        <w:rPr>
          <w:rFonts w:ascii="Corbel" w:hAnsi="Corbel"/>
          <w:lang w:val="en-US"/>
        </w:rPr>
        <w:t>[</w:t>
      </w:r>
      <w:r w:rsidR="0017502E" w:rsidRPr="00530583">
        <w:rPr>
          <w:rFonts w:ascii="Corbel" w:hAnsi="Corbel"/>
          <w:lang w:val="en-US"/>
        </w:rPr>
        <w:fldChar w:fldCharType="begin"/>
      </w:r>
      <w:r w:rsidR="0017502E" w:rsidRPr="00530583">
        <w:rPr>
          <w:rFonts w:ascii="Corbel" w:hAnsi="Corbel"/>
          <w:lang w:val="en-US"/>
        </w:rPr>
        <w:instrText xml:space="preserve"> REF  _Ref299462529 \h \w  \* MERGEFORMAT </w:instrText>
      </w:r>
      <w:r w:rsidR="0017502E" w:rsidRPr="00530583">
        <w:rPr>
          <w:rFonts w:ascii="Corbel" w:hAnsi="Corbel"/>
          <w:lang w:val="en-US"/>
        </w:rPr>
      </w:r>
      <w:r w:rsidR="0017502E" w:rsidRPr="00530583">
        <w:rPr>
          <w:rFonts w:ascii="Corbel" w:hAnsi="Corbel"/>
          <w:lang w:val="en-US"/>
        </w:rPr>
        <w:fldChar w:fldCharType="separate"/>
      </w:r>
      <w:ins w:id="787" w:author="Willems, P.H. (Peter)" w:date="2019-03-27T10:51:00Z">
        <w:r w:rsidR="008115AD">
          <w:rPr>
            <w:rFonts w:ascii="Corbel" w:hAnsi="Corbel"/>
            <w:lang w:val="en-US"/>
          </w:rPr>
          <w:t>3.5</w:t>
        </w:r>
      </w:ins>
      <w:del w:id="788" w:author="Willems, P.H. (Peter)" w:date="2019-03-26T11:25:00Z">
        <w:r w:rsidR="000A1418" w:rsidRPr="00530583" w:rsidDel="00475F64">
          <w:rPr>
            <w:rFonts w:ascii="Corbel" w:hAnsi="Corbel"/>
            <w:lang w:val="en-US"/>
          </w:rPr>
          <w:delText>3.4</w:delText>
        </w:r>
      </w:del>
      <w:r w:rsidR="0017502E" w:rsidRPr="00530583">
        <w:rPr>
          <w:rFonts w:ascii="Corbel" w:hAnsi="Corbel"/>
          <w:lang w:val="en-US"/>
        </w:rPr>
        <w:fldChar w:fldCharType="end"/>
      </w:r>
      <w:r w:rsidR="00141934" w:rsidRPr="00530583">
        <w:rPr>
          <w:rFonts w:ascii="Corbel" w:hAnsi="Corbel"/>
          <w:lang w:val="en-US"/>
        </w:rPr>
        <w:t xml:space="preserve">], </w:t>
      </w:r>
      <w:r w:rsidR="00EF4CF5" w:rsidRPr="00530583">
        <w:rPr>
          <w:rFonts w:ascii="Corbel" w:hAnsi="Corbel"/>
          <w:lang w:val="en-US"/>
        </w:rPr>
        <w:t xml:space="preserve">userLaMu </w:t>
      </w:r>
      <w:r w:rsidR="00D37C20" w:rsidRPr="00530583">
        <w:rPr>
          <w:rFonts w:ascii="Corbel" w:hAnsi="Corbel"/>
          <w:lang w:val="en-US"/>
        </w:rPr>
        <w:t>[</w:t>
      </w:r>
      <w:hyperlink w:anchor="_userLaMu" w:history="1">
        <w:r w:rsidR="0017502E" w:rsidRPr="00530583">
          <w:rPr>
            <w:rStyle w:val="Hyperlink"/>
            <w:rFonts w:ascii="Corbel" w:hAnsi="Corbel"/>
            <w:color w:val="auto"/>
            <w:u w:val="none"/>
            <w:lang w:val="en-US"/>
          </w:rPr>
          <w:t>3.25</w:t>
        </w:r>
      </w:hyperlink>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89" w:author="Willems, P.H. (Peter)" w:date="2019-03-27T10:51:00Z">
        <w:r w:rsidR="008115AD">
          <w:rPr>
            <w:rFonts w:ascii="Corbel" w:hAnsi="Corbel"/>
            <w:lang w:val="en-US"/>
          </w:rPr>
          <w:t>3.13</w:t>
        </w:r>
      </w:ins>
      <w:del w:id="790"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791" w:author="Willems, P.H. (Peter)" w:date="2019-03-27T10:51:00Z">
        <w:r w:rsidR="008115AD">
          <w:rPr>
            <w:rFonts w:ascii="Corbel" w:hAnsi="Corbel"/>
            <w:lang w:val="en-US"/>
          </w:rPr>
          <w:t>3.3</w:t>
        </w:r>
      </w:ins>
      <w:del w:id="792"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793" w:author="Willems, P.H. (Peter)" w:date="2019-03-27T10:51:00Z">
        <w:r w:rsidR="008115AD">
          <w:rPr>
            <w:rFonts w:ascii="Corbel" w:hAnsi="Corbel"/>
            <w:lang w:val="en-US"/>
          </w:rPr>
          <w:t>3.10</w:t>
        </w:r>
      </w:ins>
      <w:del w:id="794"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795" w:author="Willems, P.H. (Peter)" w:date="2019-03-27T10:51:00Z">
        <w:r w:rsidR="008115AD">
          <w:rPr>
            <w:rFonts w:ascii="Corbel" w:hAnsi="Corbel"/>
            <w:lang w:val="en-US"/>
          </w:rPr>
          <w:t>3.4</w:t>
        </w:r>
      </w:ins>
      <w:del w:id="796"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r w:rsidRPr="00530583">
        <w:rPr>
          <w:rFonts w:ascii="Corbel" w:hAnsi="Corbel"/>
          <w:lang w:val="en-US"/>
        </w:rPr>
        <w:t xml:space="preserve"> </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1B53B4" w:rsidRPr="00530583">
        <w:rPr>
          <w:rFonts w:ascii="Corbel" w:hAnsi="Corbel"/>
          <w:lang w:val="en-US"/>
        </w:rPr>
        <w:t>complexElements [</w:t>
      </w:r>
      <w:r w:rsidR="001B53B4" w:rsidRPr="00530583">
        <w:rPr>
          <w:rFonts w:ascii="Corbel" w:hAnsi="Corbel"/>
        </w:rPr>
        <w:fldChar w:fldCharType="begin"/>
      </w:r>
      <w:r w:rsidR="001B53B4" w:rsidRPr="00530583">
        <w:rPr>
          <w:rFonts w:ascii="Corbel" w:hAnsi="Corbel"/>
          <w:lang w:val="en-US"/>
        </w:rPr>
        <w:instrText xml:space="preserve"> REF _Ref299519385 \r \h </w:instrText>
      </w:r>
      <w:r w:rsidR="00BD7433" w:rsidRPr="00530583">
        <w:rPr>
          <w:rFonts w:ascii="Corbel" w:hAnsi="Corbel"/>
          <w:lang w:val="en-US"/>
        </w:rPr>
        <w:instrText xml:space="preserve"> \* MERGEFORMAT </w:instrText>
      </w:r>
      <w:r w:rsidR="001B53B4" w:rsidRPr="00530583">
        <w:rPr>
          <w:rFonts w:ascii="Corbel" w:hAnsi="Corbel"/>
        </w:rPr>
      </w:r>
      <w:r w:rsidR="001B53B4" w:rsidRPr="00530583">
        <w:rPr>
          <w:rFonts w:ascii="Corbel" w:hAnsi="Corbel"/>
        </w:rPr>
        <w:fldChar w:fldCharType="separate"/>
      </w:r>
      <w:r w:rsidR="008115AD">
        <w:rPr>
          <w:rFonts w:ascii="Corbel" w:hAnsi="Corbel"/>
          <w:lang w:val="en-US"/>
        </w:rPr>
        <w:t>4.1</w:t>
      </w:r>
      <w:r w:rsidR="001B53B4" w:rsidRPr="00530583">
        <w:rPr>
          <w:rFonts w:ascii="Corbel" w:hAnsi="Corbel"/>
        </w:rPr>
        <w:fldChar w:fldCharType="end"/>
      </w:r>
      <w:r w:rsidR="001B53B4" w:rsidRPr="00530583">
        <w:rPr>
          <w:rFonts w:ascii="Corbel" w:hAnsi="Corbel"/>
          <w:lang w:val="en-US"/>
        </w:rPr>
        <w:t>]</w:t>
      </w:r>
    </w:p>
    <w:p w14:paraId="4ADB6313" w14:textId="77777777" w:rsidR="00EB0E08" w:rsidRPr="0000104B" w:rsidRDefault="00941FFA"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ProjectType; -- </w:t>
      </w:r>
      <w:r w:rsidR="00EB0E08" w:rsidRPr="0000104B">
        <w:t>Definitie van een bepaalde groep projecten, in het algemeen 1 instance aanwezig in een raamwerk met als reden het definiëren van de structuur van elementen die door voor elke instance van dit tot object gepromote ProjectType ingevuld moet worden.</w:t>
      </w:r>
    </w:p>
    <w:p w14:paraId="4ADB6314"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namespace : STRING;</w:t>
      </w:r>
    </w:p>
    <w:p w14:paraId="4ADB6315"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description : STRING;</w:t>
      </w:r>
    </w:p>
    <w:p w14:paraId="4ADB6316"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EF4CF5" w:rsidRPr="0000104B">
        <w:rPr>
          <w:lang w:val="en-US"/>
        </w:rPr>
        <w:t xml:space="preserve">OPTIONAL </w:t>
      </w:r>
      <w:r w:rsidRPr="0000104B">
        <w:rPr>
          <w:lang w:val="en-US"/>
        </w:rPr>
        <w:t>DATETIME;</w:t>
      </w:r>
    </w:p>
    <w:p w14:paraId="4ADB6317"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EF4CF5" w:rsidRPr="0000104B">
        <w:rPr>
          <w:lang w:val="en-US"/>
        </w:rPr>
        <w:t xml:space="preserve">OPTIONAL </w:t>
      </w:r>
      <w:r w:rsidRPr="0000104B">
        <w:rPr>
          <w:lang w:val="en-US"/>
        </w:rPr>
        <w:t>DATETIME;</w:t>
      </w:r>
    </w:p>
    <w:p w14:paraId="4ADB6318"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state : </w:t>
      </w:r>
      <w:r w:rsidR="00EF4CF5" w:rsidRPr="0000104B">
        <w:rPr>
          <w:lang w:val="en-US"/>
        </w:rPr>
        <w:t xml:space="preserve">OPTIONAL </w:t>
      </w:r>
      <w:r w:rsidRPr="0000104B">
        <w:rPr>
          <w:lang w:val="en-US"/>
        </w:rPr>
        <w:t>STRING;</w:t>
      </w:r>
    </w:p>
    <w:p w14:paraId="4ADB6319"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dateLaMu </w:t>
      </w:r>
      <w:r w:rsidRPr="0000104B">
        <w:rPr>
          <w:lang w:val="en-US"/>
        </w:rPr>
        <w:t xml:space="preserve">: </w:t>
      </w:r>
      <w:r w:rsidR="00EF4CF5" w:rsidRPr="0000104B">
        <w:rPr>
          <w:lang w:val="en-US"/>
        </w:rPr>
        <w:t xml:space="preserve">OPTIONAL </w:t>
      </w:r>
      <w:r w:rsidRPr="0000104B">
        <w:rPr>
          <w:lang w:val="en-US"/>
        </w:rPr>
        <w:t>DATETIME;</w:t>
      </w:r>
    </w:p>
    <w:p w14:paraId="4ADB631A"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userLaMu </w:t>
      </w:r>
      <w:r w:rsidRPr="0000104B">
        <w:rPr>
          <w:lang w:val="en-US"/>
        </w:rPr>
        <w:t xml:space="preserve">: </w:t>
      </w:r>
      <w:r w:rsidR="00EF4CF5" w:rsidRPr="0000104B">
        <w:rPr>
          <w:lang w:val="en-US"/>
        </w:rPr>
        <w:t xml:space="preserve">OPTIONAL </w:t>
      </w:r>
      <w:r w:rsidRPr="0000104B">
        <w:rPr>
          <w:lang w:val="en-US"/>
        </w:rPr>
        <w:t>STRING;</w:t>
      </w:r>
    </w:p>
    <w:p w14:paraId="4ADB631B"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1C"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1D"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1E"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31F"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complexElements : OPTIONAL SET [0:?] OF ComplexElementType;</w:t>
      </w:r>
    </w:p>
    <w:p w14:paraId="4ADB6320" w14:textId="77777777" w:rsidR="00EB0E08" w:rsidRPr="0000104B" w:rsidRDefault="00EB0E08"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321" w14:textId="77777777" w:rsidR="00EB0E08" w:rsidRPr="00530583" w:rsidRDefault="00EB0E08">
      <w:pPr>
        <w:pStyle w:val="Plattetekst"/>
        <w:rPr>
          <w:rFonts w:ascii="Corbel" w:hAnsi="Corbel"/>
        </w:rPr>
      </w:pPr>
    </w:p>
    <w:p w14:paraId="4ADB6322" w14:textId="77777777" w:rsidR="00353307" w:rsidRPr="00530583" w:rsidRDefault="00A840D4">
      <w:pPr>
        <w:pStyle w:val="Plattetekst"/>
        <w:rPr>
          <w:rFonts w:ascii="Corbel" w:hAnsi="Corbel"/>
        </w:rPr>
      </w:pPr>
      <w:r w:rsidRPr="00530583">
        <w:rPr>
          <w:rFonts w:ascii="Corbel" w:hAnsi="Corbel"/>
        </w:rPr>
        <w:t xml:space="preserve">Definitie van een bepaalde groep projecten, in het algemeen </w:t>
      </w:r>
      <w:r w:rsidR="00D04BBC" w:rsidRPr="00530583">
        <w:rPr>
          <w:rFonts w:ascii="Corbel" w:hAnsi="Corbel"/>
        </w:rPr>
        <w:t>eenmalig</w:t>
      </w:r>
      <w:r w:rsidRPr="00530583">
        <w:rPr>
          <w:rFonts w:ascii="Corbel" w:hAnsi="Corbel"/>
        </w:rPr>
        <w:t xml:space="preserve"> aanwezig in een raam</w:t>
      </w:r>
      <w:r w:rsidR="00D04BBC" w:rsidRPr="00530583">
        <w:rPr>
          <w:rFonts w:ascii="Corbel" w:hAnsi="Corbel"/>
        </w:rPr>
        <w:softHyphen/>
      </w:r>
      <w:r w:rsidRPr="00530583">
        <w:rPr>
          <w:rFonts w:ascii="Corbel" w:hAnsi="Corbel"/>
        </w:rPr>
        <w:t xml:space="preserve">werk met als reden het definiëren van de structuur van elementen die voor elke </w:t>
      </w:r>
      <w:r w:rsidR="00D04BBC" w:rsidRPr="00530583">
        <w:rPr>
          <w:rFonts w:ascii="Corbel" w:hAnsi="Corbel"/>
        </w:rPr>
        <w:t>instantie</w:t>
      </w:r>
      <w:r w:rsidRPr="00530583">
        <w:rPr>
          <w:rFonts w:ascii="Corbel" w:hAnsi="Corbel"/>
        </w:rPr>
        <w:t xml:space="preserve"> van dit tot object gepromote Pr</w:t>
      </w:r>
      <w:r w:rsidR="00353307" w:rsidRPr="00530583">
        <w:rPr>
          <w:rFonts w:ascii="Corbel" w:hAnsi="Corbel"/>
        </w:rPr>
        <w:t>ojectType ingevuld moet worden.</w:t>
      </w:r>
    </w:p>
    <w:p w14:paraId="4ADB6323" w14:textId="77777777" w:rsidR="00A840D4" w:rsidRPr="00530583" w:rsidRDefault="00A840D4">
      <w:pPr>
        <w:pStyle w:val="Plattetekst"/>
        <w:rPr>
          <w:rFonts w:ascii="Corbel" w:hAnsi="Corbel"/>
        </w:rPr>
      </w:pPr>
      <w:r w:rsidRPr="00530583">
        <w:rPr>
          <w:rFonts w:ascii="Corbel" w:hAnsi="Corbel"/>
        </w:rPr>
        <w:t xml:space="preserve">Simpel voorbeeld: </w:t>
      </w:r>
    </w:p>
    <w:p w14:paraId="4ADB632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&lt;ProjectType id="StandardProjectType"&gt;</w:t>
      </w:r>
    </w:p>
    <w:p w14:paraId="4ADB6325" w14:textId="77777777" w:rsidR="00D04BBC" w:rsidRPr="0000104B" w:rsidRDefault="00D04BBC"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&lt;namespace&gt;http://www.visi.nl/testproject&lt;/namespace&gt;</w:t>
      </w:r>
    </w:p>
    <w:p w14:paraId="4ADB632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&lt;description&gt;Standaard project type&lt;/description&gt;</w:t>
      </w:r>
    </w:p>
    <w:p w14:paraId="4ADB632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&lt;startDate&gt;20</w:t>
      </w:r>
      <w:r w:rsidR="00D04BBC" w:rsidRPr="0000104B">
        <w:rPr>
          <w:lang w:val="en-US"/>
        </w:rPr>
        <w:t>11</w:t>
      </w:r>
      <w:r w:rsidRPr="0000104B">
        <w:rPr>
          <w:lang w:val="en-US"/>
        </w:rPr>
        <w:t>-01-23T00:00:00Z&lt;/startDate&gt;</w:t>
      </w:r>
    </w:p>
    <w:p w14:paraId="4ADB632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&lt;endDate&gt;20</w:t>
      </w:r>
      <w:r w:rsidR="00D04BBC" w:rsidRPr="0000104B">
        <w:rPr>
          <w:lang w:val="en-US"/>
        </w:rPr>
        <w:t>11</w:t>
      </w:r>
      <w:r w:rsidRPr="0000104B">
        <w:rPr>
          <w:lang w:val="en-US"/>
        </w:rPr>
        <w:t>-12-31T00:00:00Z&lt;/endDate&gt;</w:t>
      </w:r>
    </w:p>
    <w:p w14:paraId="4ADB632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32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w:t>
      </w:r>
      <w:r w:rsidR="00EF4CF5" w:rsidRPr="0000104B">
        <w:t>dateLaMu</w:t>
      </w:r>
      <w:r w:rsidRPr="0000104B">
        <w:t>&gt;20</w:t>
      </w:r>
      <w:r w:rsidR="00D04BBC" w:rsidRPr="0000104B">
        <w:t>11</w:t>
      </w:r>
      <w:r w:rsidRPr="0000104B">
        <w:t>-01-23T00:00:00Z&lt;/</w:t>
      </w:r>
      <w:r w:rsidR="00EF4CF5" w:rsidRPr="0000104B">
        <w:t>dateLa</w:t>
      </w:r>
      <w:r w:rsidR="00EF4CF5" w:rsidRPr="0000104B">
        <w:rPr>
          <w:lang w:val="de-DE"/>
        </w:rPr>
        <w:t>M</w:t>
      </w:r>
      <w:r w:rsidR="00EF4CF5" w:rsidRPr="0000104B">
        <w:t>u</w:t>
      </w:r>
      <w:r w:rsidRPr="0000104B">
        <w:t>&gt;</w:t>
      </w:r>
    </w:p>
    <w:p w14:paraId="4ADB632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00D04BBC" w:rsidRPr="0000104B">
        <w:rPr>
          <w:lang w:val="de-DE"/>
        </w:rPr>
        <w:t>&lt;</w:t>
      </w:r>
      <w:r w:rsidR="00EF4CF5" w:rsidRPr="0000104B">
        <w:rPr>
          <w:lang w:val="de-DE"/>
        </w:rPr>
        <w:t>userLaMu</w:t>
      </w:r>
      <w:r w:rsidR="00D04BBC" w:rsidRPr="0000104B">
        <w:rPr>
          <w:lang w:val="de-DE"/>
        </w:rPr>
        <w:t>&gt;Peter Bonsma&lt;/</w:t>
      </w:r>
      <w:r w:rsidR="00EF4CF5" w:rsidRPr="0000104B">
        <w:rPr>
          <w:lang w:val="de-DE"/>
        </w:rPr>
        <w:t>userLaMu</w:t>
      </w:r>
      <w:r w:rsidR="00D04BBC" w:rsidRPr="0000104B">
        <w:rPr>
          <w:lang w:val="de-DE"/>
        </w:rPr>
        <w:t>&gt;</w:t>
      </w:r>
    </w:p>
    <w:p w14:paraId="4ADB632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&lt;/ProjectType&gt;</w:t>
      </w:r>
    </w:p>
    <w:p w14:paraId="4ADB632D" w14:textId="77777777" w:rsidR="00A840D4" w:rsidRPr="00530583" w:rsidRDefault="00A840D4" w:rsidP="000D7911">
      <w:pPr>
        <w:pStyle w:val="Kop2"/>
        <w:rPr>
          <w:rFonts w:ascii="Corbel" w:hAnsi="Corbel"/>
          <w:lang w:val="en-US"/>
        </w:rPr>
      </w:pPr>
      <w:bookmarkStart w:id="797" w:name="RoleType"/>
      <w:bookmarkStart w:id="798" w:name="_Ref299521347"/>
      <w:bookmarkStart w:id="799" w:name="_Toc4491546"/>
      <w:bookmarkEnd w:id="797"/>
      <w:r w:rsidRPr="00530583">
        <w:rPr>
          <w:rFonts w:ascii="Corbel" w:hAnsi="Corbel"/>
          <w:lang w:val="en-US"/>
        </w:rPr>
        <w:t>RoleType</w:t>
      </w:r>
      <w:bookmarkEnd w:id="798"/>
      <w:bookmarkEnd w:id="799"/>
      <w:r w:rsidRPr="00530583">
        <w:rPr>
          <w:rFonts w:ascii="Corbel" w:hAnsi="Corbel"/>
          <w:lang w:val="en-US"/>
        </w:rPr>
        <w:t xml:space="preserve"> </w:t>
      </w:r>
    </w:p>
    <w:p w14:paraId="4ADB632E" w14:textId="061FC733"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800" w:author="Willems, P.H. (Peter)" w:date="2019-03-27T10:51:00Z">
        <w:r w:rsidR="008115AD">
          <w:rPr>
            <w:rFonts w:ascii="Corbel" w:hAnsi="Corbel"/>
            <w:lang w:val="en-US"/>
          </w:rPr>
          <w:t>3.7</w:t>
        </w:r>
      </w:ins>
      <w:del w:id="801"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802" w:author="Willems, P.H. (Peter)" w:date="2019-03-27T10:51:00Z">
        <w:r w:rsidR="008115AD">
          <w:rPr>
            <w:rFonts w:ascii="Corbel" w:hAnsi="Corbel"/>
            <w:lang w:val="en-US"/>
          </w:rPr>
          <w:t>3.26</w:t>
        </w:r>
      </w:ins>
      <w:del w:id="803"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D5321A" w:rsidRPr="00530583">
        <w:rPr>
          <w:rFonts w:ascii="Corbel" w:hAnsi="Corbel"/>
          <w:lang w:val="en-US"/>
        </w:rPr>
        <w:t>endDate [</w:t>
      </w:r>
      <w:r w:rsidR="00D5321A" w:rsidRPr="00530583">
        <w:rPr>
          <w:rFonts w:ascii="Corbel" w:hAnsi="Corbel"/>
          <w:lang w:val="en-US"/>
        </w:rPr>
        <w:fldChar w:fldCharType="begin"/>
      </w:r>
      <w:r w:rsidR="00D5321A"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D5321A" w:rsidRPr="00530583">
        <w:rPr>
          <w:rFonts w:ascii="Corbel" w:hAnsi="Corbel"/>
          <w:lang w:val="en-US"/>
        </w:rPr>
      </w:r>
      <w:r w:rsidR="00D5321A" w:rsidRPr="00530583">
        <w:rPr>
          <w:rFonts w:ascii="Corbel" w:hAnsi="Corbel"/>
          <w:lang w:val="en-US"/>
        </w:rPr>
        <w:fldChar w:fldCharType="separate"/>
      </w:r>
      <w:ins w:id="804" w:author="Willems, P.H. (Peter)" w:date="2019-03-27T10:51:00Z">
        <w:r w:rsidR="008115AD">
          <w:rPr>
            <w:rFonts w:ascii="Corbel" w:hAnsi="Corbel"/>
            <w:lang w:val="en-US"/>
          </w:rPr>
          <w:t>3.8</w:t>
        </w:r>
      </w:ins>
      <w:del w:id="805" w:author="Willems, P.H. (Peter)" w:date="2019-03-26T11:25:00Z">
        <w:r w:rsidR="000A1418" w:rsidRPr="00530583" w:rsidDel="00475F64">
          <w:rPr>
            <w:rFonts w:ascii="Corbel" w:hAnsi="Corbel"/>
            <w:lang w:val="en-US"/>
          </w:rPr>
          <w:delText>3.7</w:delText>
        </w:r>
      </w:del>
      <w:r w:rsidR="00D5321A" w:rsidRPr="00530583">
        <w:rPr>
          <w:rFonts w:ascii="Corbel" w:hAnsi="Corbel"/>
          <w:lang w:val="en-US"/>
        </w:rPr>
        <w:fldChar w:fldCharType="end"/>
      </w:r>
      <w:r w:rsidR="00D5321A"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806" w:author="Willems, P.H. (Peter)" w:date="2019-03-27T10:51:00Z">
        <w:r w:rsidR="008115AD">
          <w:rPr>
            <w:rFonts w:ascii="Corbel" w:hAnsi="Corbel"/>
            <w:lang w:val="en-US"/>
          </w:rPr>
          <w:t>3.27</w:t>
        </w:r>
      </w:ins>
      <w:del w:id="807"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EF4CF5"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808" w:author="Willems, P.H. (Peter)" w:date="2019-03-27T10:51:00Z">
        <w:r w:rsidR="008115AD">
          <w:rPr>
            <w:rFonts w:ascii="Corbel" w:hAnsi="Corbel"/>
            <w:lang w:val="en-US"/>
          </w:rPr>
          <w:t>3.5</w:t>
        </w:r>
      </w:ins>
      <w:del w:id="809"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EF4CF5" w:rsidRPr="00530583">
        <w:rPr>
          <w:rFonts w:ascii="Corbel" w:hAnsi="Corbel"/>
          <w:lang w:val="en-US"/>
        </w:rPr>
        <w:t>userLaMu</w:t>
      </w:r>
      <w:r w:rsidR="0017502E" w:rsidRPr="00530583">
        <w:rPr>
          <w:rFonts w:ascii="Corbel" w:hAnsi="Corbel"/>
          <w:lang w:val="en-US"/>
        </w:rPr>
        <w:t xml:space="preserve"> [</w:t>
      </w:r>
      <w:ins w:id="810" w:author="Willems, P.H. (Peter)" w:date="2019-03-26T11:43:00Z">
        <w:r w:rsidR="00D64C01">
          <w:rPr>
            <w:rFonts w:ascii="Corbel" w:hAnsi="Corbel"/>
            <w:lang w:val="en-US"/>
          </w:rPr>
          <w:fldChar w:fldCharType="begin"/>
        </w:r>
        <w:r w:rsidR="00D64C01">
          <w:rPr>
            <w:rFonts w:ascii="Corbel" w:hAnsi="Corbel"/>
            <w:lang w:val="en-US"/>
          </w:rPr>
          <w:instrText xml:space="preserve"> REF _Ref401308395 \r \h </w:instrText>
        </w:r>
      </w:ins>
      <w:r w:rsidR="00D64C01">
        <w:rPr>
          <w:rFonts w:ascii="Corbel" w:hAnsi="Corbel"/>
          <w:lang w:val="en-US"/>
        </w:rPr>
      </w:r>
      <w:r w:rsidR="00D64C01">
        <w:rPr>
          <w:rFonts w:ascii="Corbel" w:hAnsi="Corbel"/>
          <w:lang w:val="en-US"/>
        </w:rPr>
        <w:fldChar w:fldCharType="separate"/>
      </w:r>
      <w:ins w:id="811" w:author="Willems, P.H. (Peter)" w:date="2019-03-27T10:51:00Z">
        <w:r w:rsidR="008115AD">
          <w:rPr>
            <w:rFonts w:ascii="Corbel" w:hAnsi="Corbel"/>
            <w:lang w:val="en-US"/>
          </w:rPr>
          <w:t>3.28</w:t>
        </w:r>
      </w:ins>
      <w:ins w:id="812" w:author="Willems, P.H. (Peter)" w:date="2019-03-26T11:43:00Z">
        <w:r w:rsidR="00D64C01">
          <w:rPr>
            <w:rFonts w:ascii="Corbel" w:hAnsi="Corbel"/>
            <w:lang w:val="en-US"/>
          </w:rPr>
          <w:fldChar w:fldCharType="end"/>
        </w:r>
      </w:ins>
      <w:del w:id="813" w:author="Willems, P.H. (Peter)" w:date="2019-03-26T11:43:00Z">
        <w:r w:rsidR="00211D0D" w:rsidDel="00831226">
          <w:rPr>
            <w:rStyle w:val="Hyperlink"/>
            <w:rFonts w:ascii="Corbel" w:hAnsi="Corbel"/>
            <w:color w:val="auto"/>
            <w:u w:val="none"/>
            <w:lang w:val="en-US"/>
          </w:rPr>
          <w:fldChar w:fldCharType="begin"/>
        </w:r>
        <w:r w:rsidR="00211D0D" w:rsidDel="00831226">
          <w:rPr>
            <w:rStyle w:val="Hyperlink"/>
            <w:rFonts w:ascii="Corbel" w:hAnsi="Corbel"/>
            <w:color w:val="auto"/>
            <w:u w:val="none"/>
            <w:lang w:val="en-US"/>
          </w:rPr>
          <w:delInstrText xml:space="preserve"> HYPERLINK \l "_userLaMu" </w:delInstrText>
        </w:r>
        <w:r w:rsidR="00211D0D" w:rsidDel="00831226">
          <w:rPr>
            <w:rStyle w:val="Hyperlink"/>
            <w:rFonts w:ascii="Corbel" w:hAnsi="Corbel"/>
            <w:color w:val="auto"/>
            <w:u w:val="none"/>
            <w:lang w:val="en-US"/>
          </w:rPr>
          <w:fldChar w:fldCharType="separate"/>
        </w:r>
        <w:r w:rsidR="0017502E" w:rsidRPr="00530583" w:rsidDel="00831226">
          <w:rPr>
            <w:rStyle w:val="Hyperlink"/>
            <w:rFonts w:ascii="Corbel" w:hAnsi="Corbel"/>
            <w:color w:val="auto"/>
            <w:u w:val="none"/>
            <w:lang w:val="en-US"/>
          </w:rPr>
          <w:delText>3.25</w:delText>
        </w:r>
        <w:r w:rsidR="00211D0D" w:rsidDel="00831226">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14" w:author="Willems, P.H. (Peter)" w:date="2019-03-27T10:51:00Z">
        <w:r w:rsidR="008115AD">
          <w:rPr>
            <w:rFonts w:ascii="Corbel" w:hAnsi="Corbel"/>
            <w:lang w:val="en-US"/>
          </w:rPr>
          <w:t>3.13</w:t>
        </w:r>
      </w:ins>
      <w:del w:id="815"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16" w:author="Willems, P.H. (Peter)" w:date="2019-03-27T10:51:00Z">
        <w:r w:rsidR="008115AD">
          <w:rPr>
            <w:rFonts w:ascii="Corbel" w:hAnsi="Corbel"/>
            <w:lang w:val="en-US"/>
          </w:rPr>
          <w:t>3.3</w:t>
        </w:r>
      </w:ins>
      <w:del w:id="817"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818" w:author="Willems, P.H. (Peter)" w:date="2019-03-27T10:51:00Z">
        <w:r w:rsidR="008115AD">
          <w:rPr>
            <w:rFonts w:ascii="Corbel" w:hAnsi="Corbel"/>
            <w:lang w:val="en-US"/>
          </w:rPr>
          <w:t>3.10</w:t>
        </w:r>
      </w:ins>
      <w:del w:id="819"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820" w:author="Willems, P.H. (Peter)" w:date="2019-03-27T10:51:00Z">
        <w:r w:rsidR="008115AD">
          <w:rPr>
            <w:rFonts w:ascii="Corbel" w:hAnsi="Corbel"/>
            <w:lang w:val="en-US"/>
          </w:rPr>
          <w:t>3.4</w:t>
        </w:r>
      </w:ins>
      <w:del w:id="821"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r w:rsidRPr="00530583">
        <w:rPr>
          <w:rFonts w:ascii="Corbel" w:hAnsi="Corbel"/>
          <w:lang w:val="en-US"/>
        </w:rPr>
        <w:t xml:space="preserve"> </w:t>
      </w:r>
      <w:r w:rsidR="00244346" w:rsidRPr="00530583">
        <w:rPr>
          <w:rFonts w:ascii="Corbel" w:hAnsi="Corbel"/>
          <w:lang w:val="en-US"/>
        </w:rPr>
        <w:t>responsibilityScope [</w:t>
      </w:r>
      <w:r w:rsidR="00244346" w:rsidRPr="00530583">
        <w:rPr>
          <w:rFonts w:ascii="Corbel" w:hAnsi="Corbel"/>
        </w:rPr>
        <w:fldChar w:fldCharType="begin"/>
      </w:r>
      <w:r w:rsidR="00244346" w:rsidRPr="00530583">
        <w:rPr>
          <w:rFonts w:ascii="Corbel" w:hAnsi="Corbel"/>
          <w:lang w:val="en-US"/>
        </w:rPr>
        <w:instrText xml:space="preserve"> REF _Ref299519714 \r \h </w:instrText>
      </w:r>
      <w:r w:rsidR="00BD7433" w:rsidRPr="00530583">
        <w:rPr>
          <w:rFonts w:ascii="Corbel" w:hAnsi="Corbel"/>
          <w:lang w:val="en-US"/>
        </w:rPr>
        <w:instrText xml:space="preserve"> \* MERGEFORMAT </w:instrText>
      </w:r>
      <w:r w:rsidR="00244346" w:rsidRPr="00530583">
        <w:rPr>
          <w:rFonts w:ascii="Corbel" w:hAnsi="Corbel"/>
        </w:rPr>
      </w:r>
      <w:r w:rsidR="00244346" w:rsidRPr="00530583">
        <w:rPr>
          <w:rFonts w:ascii="Corbel" w:hAnsi="Corbel"/>
        </w:rPr>
        <w:fldChar w:fldCharType="separate"/>
      </w:r>
      <w:ins w:id="822" w:author="Willems, P.H. (Peter)" w:date="2019-03-27T10:51:00Z">
        <w:r w:rsidR="008115AD">
          <w:rPr>
            <w:rFonts w:ascii="Corbel" w:hAnsi="Corbel"/>
            <w:lang w:val="en-US"/>
          </w:rPr>
          <w:t>3.21</w:t>
        </w:r>
      </w:ins>
      <w:del w:id="823" w:author="Willems, P.H. (Peter)" w:date="2019-03-26T11:25:00Z">
        <w:r w:rsidR="000A1418" w:rsidRPr="00530583" w:rsidDel="00475F64">
          <w:rPr>
            <w:rFonts w:ascii="Corbel" w:hAnsi="Corbel"/>
            <w:lang w:val="en-US"/>
          </w:rPr>
          <w:delText>3.18</w:delText>
        </w:r>
      </w:del>
      <w:r w:rsidR="00244346" w:rsidRPr="00530583">
        <w:rPr>
          <w:rFonts w:ascii="Corbel" w:hAnsi="Corbel"/>
        </w:rPr>
        <w:fldChar w:fldCharType="end"/>
      </w:r>
      <w:r w:rsidR="00244346" w:rsidRPr="00530583">
        <w:rPr>
          <w:rFonts w:ascii="Corbel" w:hAnsi="Corbel"/>
          <w:lang w:val="en-US"/>
        </w:rPr>
        <w:t>] , responsibilityTask [</w:t>
      </w:r>
      <w:r w:rsidR="00244346" w:rsidRPr="00530583">
        <w:rPr>
          <w:rFonts w:ascii="Corbel" w:hAnsi="Corbel"/>
          <w:lang w:val="en-US"/>
        </w:rPr>
        <w:fldChar w:fldCharType="begin"/>
      </w:r>
      <w:r w:rsidR="00244346" w:rsidRPr="00530583">
        <w:rPr>
          <w:rFonts w:ascii="Corbel" w:hAnsi="Corbel"/>
          <w:lang w:val="en-US"/>
        </w:rPr>
        <w:instrText xml:space="preserve"> REF _Ref299519742 \r \h </w:instrText>
      </w:r>
      <w:r w:rsidR="00BD7433" w:rsidRPr="00530583">
        <w:rPr>
          <w:rFonts w:ascii="Corbel" w:hAnsi="Corbel"/>
          <w:lang w:val="en-US"/>
        </w:rPr>
        <w:instrText xml:space="preserve"> \* MERGEFORMAT </w:instrText>
      </w:r>
      <w:r w:rsidR="00244346" w:rsidRPr="00530583">
        <w:rPr>
          <w:rFonts w:ascii="Corbel" w:hAnsi="Corbel"/>
          <w:lang w:val="en-US"/>
        </w:rPr>
      </w:r>
      <w:r w:rsidR="00244346" w:rsidRPr="00530583">
        <w:rPr>
          <w:rFonts w:ascii="Corbel" w:hAnsi="Corbel"/>
          <w:lang w:val="en-US"/>
        </w:rPr>
        <w:fldChar w:fldCharType="separate"/>
      </w:r>
      <w:ins w:id="824" w:author="Willems, P.H. (Peter)" w:date="2019-03-27T10:51:00Z">
        <w:r w:rsidR="008115AD">
          <w:rPr>
            <w:rFonts w:ascii="Corbel" w:hAnsi="Corbel"/>
            <w:lang w:val="en-US"/>
          </w:rPr>
          <w:t>3.23</w:t>
        </w:r>
      </w:ins>
      <w:del w:id="825" w:author="Willems, P.H. (Peter)" w:date="2019-03-26T11:25:00Z">
        <w:r w:rsidR="000A1418" w:rsidRPr="00530583" w:rsidDel="00475F64">
          <w:rPr>
            <w:rFonts w:ascii="Corbel" w:hAnsi="Corbel"/>
            <w:lang w:val="en-US"/>
          </w:rPr>
          <w:delText>3.20</w:delText>
        </w:r>
      </w:del>
      <w:r w:rsidR="00244346" w:rsidRPr="00530583">
        <w:rPr>
          <w:rFonts w:ascii="Corbel" w:hAnsi="Corbel"/>
          <w:lang w:val="en-US"/>
        </w:rPr>
        <w:fldChar w:fldCharType="end"/>
      </w:r>
      <w:r w:rsidR="00244346" w:rsidRPr="00530583">
        <w:rPr>
          <w:rFonts w:ascii="Corbel" w:hAnsi="Corbel"/>
          <w:lang w:val="en-US"/>
        </w:rPr>
        <w:t>], responsibilitySupportTask [</w:t>
      </w:r>
      <w:r w:rsidR="00244346" w:rsidRPr="00530583">
        <w:rPr>
          <w:rFonts w:ascii="Corbel" w:hAnsi="Corbel"/>
        </w:rPr>
        <w:fldChar w:fldCharType="begin"/>
      </w:r>
      <w:r w:rsidR="00244346" w:rsidRPr="00530583">
        <w:rPr>
          <w:rFonts w:ascii="Corbel" w:hAnsi="Corbel"/>
          <w:lang w:val="en-US"/>
        </w:rPr>
        <w:instrText xml:space="preserve"> REF _Ref299519729 \r \h </w:instrText>
      </w:r>
      <w:r w:rsidR="00BD7433" w:rsidRPr="00530583">
        <w:rPr>
          <w:rFonts w:ascii="Corbel" w:hAnsi="Corbel"/>
          <w:lang w:val="en-US"/>
        </w:rPr>
        <w:instrText xml:space="preserve"> \* MERGEFORMAT </w:instrText>
      </w:r>
      <w:r w:rsidR="00244346" w:rsidRPr="00530583">
        <w:rPr>
          <w:rFonts w:ascii="Corbel" w:hAnsi="Corbel"/>
        </w:rPr>
      </w:r>
      <w:r w:rsidR="00244346" w:rsidRPr="00530583">
        <w:rPr>
          <w:rFonts w:ascii="Corbel" w:hAnsi="Corbel"/>
        </w:rPr>
        <w:fldChar w:fldCharType="separate"/>
      </w:r>
      <w:ins w:id="826" w:author="Willems, P.H. (Peter)" w:date="2019-03-27T10:51:00Z">
        <w:r w:rsidR="008115AD">
          <w:rPr>
            <w:rFonts w:ascii="Corbel" w:hAnsi="Corbel"/>
            <w:lang w:val="en-US"/>
          </w:rPr>
          <w:t>3.22</w:t>
        </w:r>
      </w:ins>
      <w:del w:id="827" w:author="Willems, P.H. (Peter)" w:date="2019-03-26T11:25:00Z">
        <w:r w:rsidR="000A1418" w:rsidRPr="00530583" w:rsidDel="00475F64">
          <w:rPr>
            <w:rFonts w:ascii="Corbel" w:hAnsi="Corbel"/>
            <w:lang w:val="en-US"/>
          </w:rPr>
          <w:delText>3.19</w:delText>
        </w:r>
      </w:del>
      <w:r w:rsidR="00244346" w:rsidRPr="00530583">
        <w:rPr>
          <w:rFonts w:ascii="Corbel" w:hAnsi="Corbel"/>
        </w:rPr>
        <w:fldChar w:fldCharType="end"/>
      </w:r>
      <w:r w:rsidR="00244346" w:rsidRPr="00530583">
        <w:rPr>
          <w:rFonts w:ascii="Corbel" w:hAnsi="Corbel"/>
          <w:lang w:val="en-US"/>
        </w:rPr>
        <w:t xml:space="preserve">], </w:t>
      </w:r>
      <w:r w:rsidRPr="00530583">
        <w:rPr>
          <w:rFonts w:ascii="Corbel" w:hAnsi="Corbel"/>
          <w:lang w:val="en-US"/>
        </w:rPr>
        <w:t>responsibilityFeedback</w:t>
      </w:r>
      <w:r w:rsidR="00E539E0" w:rsidRPr="00530583">
        <w:rPr>
          <w:rFonts w:ascii="Corbel" w:hAnsi="Corbel"/>
          <w:lang w:val="en-US"/>
        </w:rPr>
        <w:t xml:space="preserve"> [</w:t>
      </w:r>
      <w:r w:rsidR="00E539E0" w:rsidRPr="00530583">
        <w:rPr>
          <w:rFonts w:ascii="Corbel" w:hAnsi="Corbel"/>
        </w:rPr>
        <w:fldChar w:fldCharType="begin"/>
      </w:r>
      <w:r w:rsidR="00E539E0" w:rsidRPr="00530583">
        <w:rPr>
          <w:rFonts w:ascii="Corbel" w:hAnsi="Corbel"/>
          <w:lang w:val="en-US"/>
        </w:rPr>
        <w:instrText xml:space="preserve"> REF _Ref299519694 \r \h </w:instrText>
      </w:r>
      <w:r w:rsidR="00BD7433" w:rsidRPr="00530583">
        <w:rPr>
          <w:rFonts w:ascii="Corbel" w:hAnsi="Corbel"/>
          <w:lang w:val="en-US"/>
        </w:rPr>
        <w:instrText xml:space="preserve"> \* MERGEFORMAT </w:instrText>
      </w:r>
      <w:r w:rsidR="00E539E0" w:rsidRPr="00530583">
        <w:rPr>
          <w:rFonts w:ascii="Corbel" w:hAnsi="Corbel"/>
        </w:rPr>
      </w:r>
      <w:r w:rsidR="00E539E0" w:rsidRPr="00530583">
        <w:rPr>
          <w:rFonts w:ascii="Corbel" w:hAnsi="Corbel"/>
        </w:rPr>
        <w:fldChar w:fldCharType="separate"/>
      </w:r>
      <w:ins w:id="828" w:author="Willems, P.H. (Peter)" w:date="2019-03-27T10:51:00Z">
        <w:r w:rsidR="008115AD">
          <w:rPr>
            <w:rFonts w:ascii="Corbel" w:hAnsi="Corbel"/>
            <w:lang w:val="en-US"/>
          </w:rPr>
          <w:t>3.20</w:t>
        </w:r>
      </w:ins>
      <w:del w:id="829" w:author="Willems, P.H. (Peter)" w:date="2019-03-26T11:25:00Z">
        <w:r w:rsidR="000A1418" w:rsidRPr="00530583" w:rsidDel="00475F64">
          <w:rPr>
            <w:rFonts w:ascii="Corbel" w:hAnsi="Corbel"/>
            <w:lang w:val="en-US"/>
          </w:rPr>
          <w:delText>3.17</w:delText>
        </w:r>
      </w:del>
      <w:r w:rsidR="00E539E0" w:rsidRPr="00530583">
        <w:rPr>
          <w:rFonts w:ascii="Corbel" w:hAnsi="Corbel"/>
        </w:rPr>
        <w:fldChar w:fldCharType="end"/>
      </w:r>
      <w:r w:rsidR="00E539E0" w:rsidRPr="00530583">
        <w:rPr>
          <w:rFonts w:ascii="Corbel" w:hAnsi="Corbel"/>
          <w:lang w:val="en-US"/>
        </w:rPr>
        <w:t>]</w:t>
      </w:r>
    </w:p>
    <w:p w14:paraId="4ADB632F" w14:textId="77777777" w:rsidR="007E02BB" w:rsidRPr="0000104B" w:rsidRDefault="00941FFA" w:rsidP="007E02BB">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RoleType; -- </w:t>
      </w:r>
      <w:r w:rsidR="007E02BB" w:rsidRPr="0000104B">
        <w:t>De definitie van een bepaald rol type, belangrijk voor TransactionType.</w:t>
      </w:r>
    </w:p>
    <w:p w14:paraId="4ADB6330"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331"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EF4CF5" w:rsidRPr="0000104B">
        <w:rPr>
          <w:lang w:val="en-US"/>
        </w:rPr>
        <w:t xml:space="preserve">OPTIONAL </w:t>
      </w:r>
      <w:r w:rsidRPr="0000104B">
        <w:rPr>
          <w:lang w:val="en-US"/>
        </w:rPr>
        <w:t>DATETIME;</w:t>
      </w:r>
    </w:p>
    <w:p w14:paraId="4ADB6332"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EF4CF5" w:rsidRPr="0000104B">
        <w:rPr>
          <w:lang w:val="en-US"/>
        </w:rPr>
        <w:t xml:space="preserve">OPTIONAL </w:t>
      </w:r>
      <w:r w:rsidRPr="0000104B">
        <w:rPr>
          <w:lang w:val="en-US"/>
        </w:rPr>
        <w:t>DATETIME;</w:t>
      </w:r>
    </w:p>
    <w:p w14:paraId="4ADB6333"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EF4CF5" w:rsidRPr="0000104B">
        <w:rPr>
          <w:lang w:val="en-US"/>
        </w:rPr>
        <w:t xml:space="preserve">OPTIONAL </w:t>
      </w:r>
      <w:r w:rsidRPr="0000104B">
        <w:rPr>
          <w:lang w:val="en-US"/>
        </w:rPr>
        <w:t>STRING;</w:t>
      </w:r>
    </w:p>
    <w:p w14:paraId="4ADB6334"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dateLaMu </w:t>
      </w:r>
      <w:r w:rsidRPr="0000104B">
        <w:rPr>
          <w:lang w:val="en-US"/>
        </w:rPr>
        <w:t xml:space="preserve">: </w:t>
      </w:r>
      <w:r w:rsidR="00EF4CF5" w:rsidRPr="0000104B">
        <w:rPr>
          <w:lang w:val="en-US"/>
        </w:rPr>
        <w:t xml:space="preserve">OPTIONAL </w:t>
      </w:r>
      <w:r w:rsidRPr="0000104B">
        <w:rPr>
          <w:lang w:val="en-US"/>
        </w:rPr>
        <w:t>DATETIME;</w:t>
      </w:r>
    </w:p>
    <w:p w14:paraId="4ADB6335"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EF4CF5" w:rsidRPr="0000104B">
        <w:rPr>
          <w:lang w:val="en-US"/>
        </w:rPr>
        <w:t xml:space="preserve">userLaMu </w:t>
      </w:r>
      <w:r w:rsidRPr="0000104B">
        <w:rPr>
          <w:lang w:val="en-US"/>
        </w:rPr>
        <w:t xml:space="preserve">: </w:t>
      </w:r>
      <w:r w:rsidR="00EF4CF5" w:rsidRPr="0000104B">
        <w:rPr>
          <w:lang w:val="en-US"/>
        </w:rPr>
        <w:t xml:space="preserve">OPTIONAL </w:t>
      </w:r>
      <w:r w:rsidRPr="0000104B">
        <w:rPr>
          <w:lang w:val="en-US"/>
        </w:rPr>
        <w:t>STRING;</w:t>
      </w:r>
    </w:p>
    <w:p w14:paraId="4ADB6336"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37"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38"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39"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33A"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responsibilityScope : OPTIONAL STRING;</w:t>
      </w:r>
    </w:p>
    <w:p w14:paraId="4ADB633B"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responsibilityTask : OPTIONAL STRING;</w:t>
      </w:r>
    </w:p>
    <w:p w14:paraId="4ADB633C"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responsibilitySupportTask : OPTIONAL STRING;</w:t>
      </w:r>
    </w:p>
    <w:p w14:paraId="4ADB633D"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responsibilityFeedback : OPTIONAL STRING;</w:t>
      </w:r>
    </w:p>
    <w:p w14:paraId="4ADB633E" w14:textId="77777777" w:rsidR="007E02BB" w:rsidRPr="0000104B" w:rsidRDefault="007E02BB" w:rsidP="007E02BB">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33F" w14:textId="37252F18" w:rsidR="00EB0E08" w:rsidRPr="00530583" w:rsidRDefault="00A840D4">
      <w:pPr>
        <w:pStyle w:val="Plattetekst"/>
        <w:rPr>
          <w:rFonts w:ascii="Corbel" w:hAnsi="Corbel"/>
        </w:rPr>
      </w:pPr>
      <w:r w:rsidRPr="00530583">
        <w:rPr>
          <w:rFonts w:ascii="Corbel" w:hAnsi="Corbel"/>
        </w:rPr>
        <w:t xml:space="preserve">De definitie van een bepaald </w:t>
      </w:r>
      <w:r w:rsidR="00E539E0" w:rsidRPr="00530583">
        <w:rPr>
          <w:rFonts w:ascii="Corbel" w:hAnsi="Corbel"/>
        </w:rPr>
        <w:t>roltype</w:t>
      </w:r>
      <w:r w:rsidRPr="00530583">
        <w:rPr>
          <w:rFonts w:ascii="Corbel" w:hAnsi="Corbel"/>
        </w:rPr>
        <w:t>, belangrijk voor TransactionType</w:t>
      </w:r>
      <w:r w:rsidR="00E539E0" w:rsidRPr="00530583">
        <w:rPr>
          <w:rFonts w:ascii="Corbel" w:hAnsi="Corbel"/>
        </w:rPr>
        <w:t xml:space="preserve"> [</w:t>
      </w:r>
      <w:r w:rsidR="00E539E0" w:rsidRPr="00530583">
        <w:rPr>
          <w:rFonts w:ascii="Corbel" w:hAnsi="Corbel"/>
        </w:rPr>
        <w:fldChar w:fldCharType="begin"/>
      </w:r>
      <w:r w:rsidR="00E539E0" w:rsidRPr="00530583">
        <w:rPr>
          <w:rFonts w:ascii="Corbel" w:hAnsi="Corbel"/>
        </w:rPr>
        <w:instrText xml:space="preserve"> REF _Ref299519781 \r \h </w:instrText>
      </w:r>
      <w:r w:rsidR="00BD7433" w:rsidRPr="00530583">
        <w:rPr>
          <w:rFonts w:ascii="Corbel" w:hAnsi="Corbel"/>
        </w:rPr>
        <w:instrText xml:space="preserve"> \* MERGEFORMAT </w:instrText>
      </w:r>
      <w:r w:rsidR="00E539E0" w:rsidRPr="00530583">
        <w:rPr>
          <w:rFonts w:ascii="Corbel" w:hAnsi="Corbel"/>
        </w:rPr>
      </w:r>
      <w:r w:rsidR="00E539E0" w:rsidRPr="00530583">
        <w:rPr>
          <w:rFonts w:ascii="Corbel" w:hAnsi="Corbel"/>
        </w:rPr>
        <w:fldChar w:fldCharType="separate"/>
      </w:r>
      <w:r w:rsidR="008115AD">
        <w:rPr>
          <w:rFonts w:ascii="Corbel" w:hAnsi="Corbel"/>
        </w:rPr>
        <w:t>1.14</w:t>
      </w:r>
      <w:r w:rsidR="00E539E0" w:rsidRPr="00530583">
        <w:rPr>
          <w:rFonts w:ascii="Corbel" w:hAnsi="Corbel"/>
        </w:rPr>
        <w:fldChar w:fldCharType="end"/>
      </w:r>
      <w:r w:rsidR="00E539E0" w:rsidRPr="00530583">
        <w:rPr>
          <w:rFonts w:ascii="Corbel" w:hAnsi="Corbel"/>
        </w:rPr>
        <w:t>]</w:t>
      </w:r>
      <w:r w:rsidR="00EB0E08" w:rsidRPr="00530583">
        <w:rPr>
          <w:rFonts w:ascii="Corbel" w:hAnsi="Corbel"/>
        </w:rPr>
        <w:t>.</w:t>
      </w:r>
    </w:p>
    <w:p w14:paraId="4ADB6340" w14:textId="77777777" w:rsidR="00A840D4" w:rsidRPr="00530583" w:rsidRDefault="00A840D4">
      <w:pPr>
        <w:pStyle w:val="Plattetekst"/>
        <w:rPr>
          <w:rFonts w:ascii="Corbel" w:hAnsi="Corbel"/>
        </w:rPr>
      </w:pPr>
      <w:r w:rsidRPr="00530583">
        <w:rPr>
          <w:rFonts w:ascii="Corbel" w:hAnsi="Corbel"/>
        </w:rPr>
        <w:t xml:space="preserve">Simpel voorbeeld: </w:t>
      </w:r>
    </w:p>
    <w:p w14:paraId="4ADB634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&lt;RoleType id="ober"&gt;</w:t>
      </w:r>
    </w:p>
    <w:p w14:paraId="4ADB634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&lt;description&gt;Verantwoordelijk voor het opnemen en uitzetten van bestellingen&lt;/description&gt;</w:t>
      </w:r>
    </w:p>
    <w:p w14:paraId="4ADB634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&lt;startDate&gt;20</w:t>
      </w:r>
      <w:r w:rsidR="00941FFA" w:rsidRPr="0000104B">
        <w:rPr>
          <w:lang w:val="de-DE"/>
        </w:rPr>
        <w:t>11</w:t>
      </w:r>
      <w:r w:rsidRPr="0000104B">
        <w:rPr>
          <w:lang w:val="de-DE"/>
        </w:rPr>
        <w:t>-05-04T00:00:00:00Z&lt;/startDate&gt;</w:t>
      </w:r>
    </w:p>
    <w:p w14:paraId="4ADB634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lastRenderedPageBreak/>
        <w:t xml:space="preserve"> &lt;endDate&gt;20</w:t>
      </w:r>
      <w:r w:rsidR="00941FFA" w:rsidRPr="0000104B">
        <w:rPr>
          <w:lang w:val="de-DE"/>
        </w:rPr>
        <w:t>11</w:t>
      </w:r>
      <w:r w:rsidRPr="0000104B">
        <w:rPr>
          <w:lang w:val="de-DE"/>
        </w:rPr>
        <w:t>-05-04T00:00:00.00Z&lt;/endDate&gt;</w:t>
      </w:r>
    </w:p>
    <w:p w14:paraId="4ADB634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34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EF4CF5" w:rsidRPr="0000104B">
        <w:rPr>
          <w:lang w:val="de-DE"/>
        </w:rPr>
        <w:t>dateLaMu</w:t>
      </w:r>
      <w:r w:rsidRPr="0000104B">
        <w:rPr>
          <w:lang w:val="de-DE"/>
        </w:rPr>
        <w:t>&gt;20</w:t>
      </w:r>
      <w:r w:rsidR="00941FFA" w:rsidRPr="0000104B">
        <w:rPr>
          <w:lang w:val="de-DE"/>
        </w:rPr>
        <w:t>11</w:t>
      </w:r>
      <w:r w:rsidRPr="0000104B">
        <w:rPr>
          <w:lang w:val="de-DE"/>
        </w:rPr>
        <w:t>-05-04T00:00:00.00Z&lt;/</w:t>
      </w:r>
      <w:r w:rsidR="00EF4CF5" w:rsidRPr="0000104B">
        <w:rPr>
          <w:lang w:val="de-DE"/>
        </w:rPr>
        <w:t>dateLaMu</w:t>
      </w:r>
      <w:r w:rsidRPr="0000104B">
        <w:rPr>
          <w:lang w:val="de-DE"/>
        </w:rPr>
        <w:t>&gt;</w:t>
      </w:r>
    </w:p>
    <w:p w14:paraId="4ADB634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941FFA" w:rsidRPr="0000104B">
        <w:rPr>
          <w:lang w:val="de-DE"/>
        </w:rPr>
        <w:t>&lt;</w:t>
      </w:r>
      <w:r w:rsidR="00EF4CF5" w:rsidRPr="0000104B">
        <w:rPr>
          <w:lang w:val="de-DE"/>
        </w:rPr>
        <w:t>userLaMu</w:t>
      </w:r>
      <w:r w:rsidR="00941FFA" w:rsidRPr="0000104B">
        <w:rPr>
          <w:lang w:val="de-DE"/>
        </w:rPr>
        <w:t>&gt;Peter Bonsma&lt;/</w:t>
      </w:r>
      <w:r w:rsidR="00EF4CF5" w:rsidRPr="0000104B">
        <w:rPr>
          <w:lang w:val="de-DE"/>
        </w:rPr>
        <w:t>userLaMu</w:t>
      </w:r>
      <w:r w:rsidR="00941FFA" w:rsidRPr="0000104B">
        <w:rPr>
          <w:lang w:val="de-DE"/>
        </w:rPr>
        <w:t>&gt;</w:t>
      </w:r>
    </w:p>
    <w:p w14:paraId="4ADB6348" w14:textId="77777777" w:rsidR="00A840D4" w:rsidRPr="0000104B" w:rsidRDefault="00941FFA"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00A840D4" w:rsidRPr="0000104B">
        <w:rPr>
          <w:lang w:val="en-US"/>
        </w:rPr>
        <w:t>&lt;responsibilityScope/&gt;</w:t>
      </w:r>
    </w:p>
    <w:p w14:paraId="4ADB634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&lt;responsibilityTask/&gt;</w:t>
      </w:r>
    </w:p>
    <w:p w14:paraId="4ADB634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&lt;responsibilitySupportTask/&gt;</w:t>
      </w:r>
    </w:p>
    <w:p w14:paraId="4ADB634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&lt;responsibilityFeedback/&gt;</w:t>
      </w:r>
    </w:p>
    <w:p w14:paraId="4ADB634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&lt;/RoleType&gt;</w:t>
      </w:r>
    </w:p>
    <w:p w14:paraId="4ADB634D" w14:textId="77777777" w:rsidR="00A840D4" w:rsidRPr="00530583" w:rsidRDefault="00A840D4" w:rsidP="000D7911">
      <w:pPr>
        <w:pStyle w:val="Kop2"/>
        <w:rPr>
          <w:rFonts w:ascii="Corbel" w:hAnsi="Corbel"/>
          <w:lang w:val="en-US"/>
        </w:rPr>
      </w:pPr>
      <w:bookmarkStart w:id="830" w:name="SimpleElementType"/>
      <w:bookmarkStart w:id="831" w:name="_Ref299463332"/>
      <w:bookmarkStart w:id="832" w:name="_Ref299464004"/>
      <w:bookmarkStart w:id="833" w:name="_Ref299519540"/>
      <w:bookmarkStart w:id="834" w:name="_Ref299519956"/>
      <w:bookmarkStart w:id="835" w:name="_Ref299520583"/>
      <w:bookmarkStart w:id="836" w:name="_Ref299520600"/>
      <w:bookmarkStart w:id="837" w:name="_Ref299520764"/>
      <w:bookmarkStart w:id="838" w:name="_Ref299520943"/>
      <w:bookmarkStart w:id="839" w:name="_Ref299520964"/>
      <w:bookmarkStart w:id="840" w:name="_Ref299521052"/>
      <w:bookmarkStart w:id="841" w:name="_Ref299521067"/>
      <w:bookmarkStart w:id="842" w:name="_Ref299521138"/>
      <w:bookmarkStart w:id="843" w:name="_Ref299521187"/>
      <w:bookmarkStart w:id="844" w:name="_Ref299521198"/>
      <w:bookmarkStart w:id="845" w:name="_Ref299521806"/>
      <w:bookmarkStart w:id="846" w:name="_Ref299521821"/>
      <w:bookmarkStart w:id="847" w:name="_Toc4491547"/>
      <w:bookmarkEnd w:id="830"/>
      <w:r w:rsidRPr="00530583">
        <w:rPr>
          <w:rFonts w:ascii="Corbel" w:hAnsi="Corbel"/>
          <w:lang w:val="en-US"/>
        </w:rPr>
        <w:t>SimpleElementType</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r w:rsidRPr="00530583">
        <w:rPr>
          <w:rFonts w:ascii="Corbel" w:hAnsi="Corbel"/>
          <w:lang w:val="en-US"/>
        </w:rPr>
        <w:t xml:space="preserve"> </w:t>
      </w:r>
    </w:p>
    <w:p w14:paraId="4ADB634E" w14:textId="0D149445"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848" w:author="Willems, P.H. (Peter)" w:date="2019-03-27T10:51:00Z">
        <w:r w:rsidR="008115AD">
          <w:rPr>
            <w:rFonts w:ascii="Corbel" w:hAnsi="Corbel"/>
            <w:lang w:val="en-US"/>
          </w:rPr>
          <w:t>3.7</w:t>
        </w:r>
      </w:ins>
      <w:del w:id="849"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Pr="00530583">
        <w:rPr>
          <w:rFonts w:ascii="Corbel" w:hAnsi="Corbel"/>
          <w:lang w:val="en-US"/>
        </w:rPr>
        <w:t>interfaceType</w:t>
      </w:r>
      <w:r w:rsidR="00651029" w:rsidRPr="00530583">
        <w:rPr>
          <w:rFonts w:ascii="Corbel" w:hAnsi="Corbel"/>
          <w:lang w:val="en-US"/>
        </w:rPr>
        <w:t xml:space="preserve"> [</w:t>
      </w:r>
      <w:r w:rsidR="00651029" w:rsidRPr="00530583">
        <w:rPr>
          <w:rFonts w:ascii="Corbel" w:hAnsi="Corbel"/>
        </w:rPr>
        <w:fldChar w:fldCharType="begin"/>
      </w:r>
      <w:r w:rsidR="00651029" w:rsidRPr="00530583">
        <w:rPr>
          <w:rFonts w:ascii="Corbel" w:hAnsi="Corbel"/>
          <w:lang w:val="en-US"/>
        </w:rPr>
        <w:instrText xml:space="preserve"> REF _Ref299519845 \r \h </w:instrText>
      </w:r>
      <w:r w:rsidR="00BD7433" w:rsidRPr="00530583">
        <w:rPr>
          <w:rFonts w:ascii="Corbel" w:hAnsi="Corbel"/>
          <w:lang w:val="en-US"/>
        </w:rPr>
        <w:instrText xml:space="preserve"> \* MERGEFORMAT </w:instrText>
      </w:r>
      <w:r w:rsidR="00651029" w:rsidRPr="00530583">
        <w:rPr>
          <w:rFonts w:ascii="Corbel" w:hAnsi="Corbel"/>
        </w:rPr>
      </w:r>
      <w:r w:rsidR="00651029" w:rsidRPr="00530583">
        <w:rPr>
          <w:rFonts w:ascii="Corbel" w:hAnsi="Corbel"/>
        </w:rPr>
        <w:fldChar w:fldCharType="separate"/>
      </w:r>
      <w:ins w:id="850" w:author="Willems, P.H. (Peter)" w:date="2019-03-27T10:51:00Z">
        <w:r w:rsidR="008115AD">
          <w:rPr>
            <w:rFonts w:ascii="Corbel" w:hAnsi="Corbel"/>
            <w:lang w:val="en-US"/>
          </w:rPr>
          <w:t>3.12</w:t>
        </w:r>
      </w:ins>
      <w:del w:id="851" w:author="Willems, P.H. (Peter)" w:date="2019-03-26T11:25:00Z">
        <w:r w:rsidR="000A1418" w:rsidRPr="00530583" w:rsidDel="00475F64">
          <w:rPr>
            <w:rFonts w:ascii="Corbel" w:hAnsi="Corbel"/>
            <w:lang w:val="en-US"/>
          </w:rPr>
          <w:delText>3.11</w:delText>
        </w:r>
      </w:del>
      <w:r w:rsidR="00651029" w:rsidRPr="00530583">
        <w:rPr>
          <w:rFonts w:ascii="Corbel" w:hAnsi="Corbel"/>
        </w:rPr>
        <w:fldChar w:fldCharType="end"/>
      </w:r>
      <w:r w:rsidR="00651029" w:rsidRPr="00530583">
        <w:rPr>
          <w:rFonts w:ascii="Corbel" w:hAnsi="Corbel"/>
          <w:lang w:val="en-US"/>
        </w:rPr>
        <w:t>]</w:t>
      </w:r>
      <w:r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852" w:author="Willems, P.H. (Peter)" w:date="2019-03-27T10:51:00Z">
        <w:r w:rsidR="008115AD">
          <w:rPr>
            <w:rFonts w:ascii="Corbel" w:hAnsi="Corbel"/>
            <w:lang w:val="en-US"/>
          </w:rPr>
          <w:t>3.27</w:t>
        </w:r>
      </w:ins>
      <w:del w:id="853"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9B2280"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854" w:author="Willems, P.H. (Peter)" w:date="2019-03-27T10:51:00Z">
        <w:r w:rsidR="008115AD">
          <w:rPr>
            <w:rFonts w:ascii="Corbel" w:hAnsi="Corbel"/>
            <w:lang w:val="en-US"/>
          </w:rPr>
          <w:t>3.5</w:t>
        </w:r>
      </w:ins>
      <w:del w:id="855"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9B2280" w:rsidRPr="00530583">
        <w:rPr>
          <w:rFonts w:ascii="Corbel" w:hAnsi="Corbel"/>
          <w:lang w:val="en-US"/>
        </w:rPr>
        <w:t>userLaMu </w:t>
      </w:r>
      <w:r w:rsidR="0017502E" w:rsidRPr="00530583">
        <w:rPr>
          <w:rFonts w:ascii="Corbel" w:hAnsi="Corbel"/>
          <w:lang w:val="en-US"/>
        </w:rPr>
        <w:t>[</w:t>
      </w:r>
      <w:ins w:id="856" w:author="Willems, P.H. (Peter)" w:date="2019-03-26T11:45:00Z">
        <w:r w:rsidR="0072492C">
          <w:rPr>
            <w:rFonts w:ascii="Corbel" w:hAnsi="Corbel"/>
            <w:lang w:val="en-US"/>
          </w:rPr>
          <w:fldChar w:fldCharType="begin"/>
        </w:r>
        <w:r w:rsidR="0072492C">
          <w:rPr>
            <w:rFonts w:ascii="Corbel" w:hAnsi="Corbel"/>
            <w:lang w:val="en-US"/>
          </w:rPr>
          <w:instrText xml:space="preserve"> REF _Ref401308395 \r \h </w:instrText>
        </w:r>
      </w:ins>
      <w:r w:rsidR="0072492C">
        <w:rPr>
          <w:rFonts w:ascii="Corbel" w:hAnsi="Corbel"/>
          <w:lang w:val="en-US"/>
        </w:rPr>
      </w:r>
      <w:r w:rsidR="0072492C">
        <w:rPr>
          <w:rFonts w:ascii="Corbel" w:hAnsi="Corbel"/>
          <w:lang w:val="en-US"/>
        </w:rPr>
        <w:fldChar w:fldCharType="separate"/>
      </w:r>
      <w:ins w:id="857" w:author="Willems, P.H. (Peter)" w:date="2019-03-27T10:51:00Z">
        <w:r w:rsidR="008115AD">
          <w:rPr>
            <w:rFonts w:ascii="Corbel" w:hAnsi="Corbel"/>
            <w:lang w:val="en-US"/>
          </w:rPr>
          <w:t>3.28</w:t>
        </w:r>
      </w:ins>
      <w:ins w:id="858" w:author="Willems, P.H. (Peter)" w:date="2019-03-26T11:45:00Z">
        <w:r w:rsidR="0072492C">
          <w:rPr>
            <w:rFonts w:ascii="Corbel" w:hAnsi="Corbel"/>
            <w:lang w:val="en-US"/>
          </w:rPr>
          <w:fldChar w:fldCharType="end"/>
        </w:r>
      </w:ins>
      <w:del w:id="859" w:author="Willems, P.H. (Peter)" w:date="2019-03-26T11:45:00Z">
        <w:r w:rsidR="00211D0D" w:rsidDel="0072492C">
          <w:rPr>
            <w:rStyle w:val="Hyperlink"/>
            <w:rFonts w:ascii="Corbel" w:hAnsi="Corbel"/>
            <w:color w:val="auto"/>
            <w:u w:val="none"/>
            <w:lang w:val="en-US"/>
          </w:rPr>
          <w:fldChar w:fldCharType="begin"/>
        </w:r>
        <w:r w:rsidR="00211D0D" w:rsidDel="0072492C">
          <w:rPr>
            <w:rStyle w:val="Hyperlink"/>
            <w:rFonts w:ascii="Corbel" w:hAnsi="Corbel"/>
            <w:color w:val="auto"/>
            <w:u w:val="none"/>
            <w:lang w:val="en-US"/>
          </w:rPr>
          <w:delInstrText xml:space="preserve"> HYPERLINK \l "_userLaMu" </w:delInstrText>
        </w:r>
        <w:r w:rsidR="00211D0D" w:rsidDel="0072492C">
          <w:rPr>
            <w:rStyle w:val="Hyperlink"/>
            <w:rFonts w:ascii="Corbel" w:hAnsi="Corbel"/>
            <w:color w:val="auto"/>
            <w:u w:val="none"/>
            <w:lang w:val="en-US"/>
          </w:rPr>
          <w:fldChar w:fldCharType="separate"/>
        </w:r>
        <w:r w:rsidR="0017502E" w:rsidRPr="00530583" w:rsidDel="0072492C">
          <w:rPr>
            <w:rStyle w:val="Hyperlink"/>
            <w:rFonts w:ascii="Corbel" w:hAnsi="Corbel"/>
            <w:color w:val="auto"/>
            <w:u w:val="none"/>
            <w:lang w:val="en-US"/>
          </w:rPr>
          <w:delText>3.25</w:delText>
        </w:r>
        <w:r w:rsidR="00211D0D" w:rsidDel="0072492C">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60" w:author="Willems, P.H. (Peter)" w:date="2019-03-27T10:51:00Z">
        <w:r w:rsidR="008115AD">
          <w:rPr>
            <w:rFonts w:ascii="Corbel" w:hAnsi="Corbel"/>
            <w:lang w:val="en-US"/>
          </w:rPr>
          <w:t>3.13</w:t>
        </w:r>
      </w:ins>
      <w:del w:id="861"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62" w:author="Willems, P.H. (Peter)" w:date="2019-03-27T10:51:00Z">
        <w:r w:rsidR="008115AD">
          <w:rPr>
            <w:rFonts w:ascii="Corbel" w:hAnsi="Corbel"/>
            <w:lang w:val="en-US"/>
          </w:rPr>
          <w:t>3.3</w:t>
        </w:r>
      </w:ins>
      <w:del w:id="863"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864" w:author="Willems, P.H. (Peter)" w:date="2019-03-27T10:51:00Z">
        <w:r w:rsidR="008115AD">
          <w:rPr>
            <w:rFonts w:ascii="Corbel" w:hAnsi="Corbel"/>
            <w:lang w:val="en-US"/>
          </w:rPr>
          <w:t>3.10</w:t>
        </w:r>
      </w:ins>
      <w:del w:id="865"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Pr="00530583">
        <w:rPr>
          <w:rFonts w:ascii="Corbel" w:hAnsi="Corbel"/>
          <w:lang w:val="en-US"/>
        </w:rPr>
        <w:t xml:space="preserve">valueList </w:t>
      </w:r>
      <w:r w:rsidR="00651029" w:rsidRPr="00530583">
        <w:rPr>
          <w:rFonts w:ascii="Corbel" w:hAnsi="Corbel"/>
          <w:lang w:val="en-US"/>
        </w:rPr>
        <w:t>[</w:t>
      </w:r>
      <w:r w:rsidR="00651029" w:rsidRPr="00530583">
        <w:rPr>
          <w:rFonts w:ascii="Corbel" w:hAnsi="Corbel"/>
          <w:lang w:val="en-US"/>
        </w:rPr>
        <w:fldChar w:fldCharType="begin"/>
      </w:r>
      <w:r w:rsidR="00651029" w:rsidRPr="00530583">
        <w:rPr>
          <w:rFonts w:ascii="Corbel" w:hAnsi="Corbel"/>
          <w:lang w:val="en-US"/>
        </w:rPr>
        <w:instrText xml:space="preserve"> REF _Ref299519875 \r \h </w:instrText>
      </w:r>
      <w:r w:rsidR="00BD7433" w:rsidRPr="00530583">
        <w:rPr>
          <w:rFonts w:ascii="Corbel" w:hAnsi="Corbel"/>
          <w:lang w:val="en-US"/>
        </w:rPr>
        <w:instrText xml:space="preserve"> \* MERGEFORMAT </w:instrText>
      </w:r>
      <w:r w:rsidR="00651029" w:rsidRPr="00530583">
        <w:rPr>
          <w:rFonts w:ascii="Corbel" w:hAnsi="Corbel"/>
          <w:lang w:val="en-US"/>
        </w:rPr>
      </w:r>
      <w:r w:rsidR="00651029" w:rsidRPr="00530583">
        <w:rPr>
          <w:rFonts w:ascii="Corbel" w:hAnsi="Corbel"/>
          <w:lang w:val="en-US"/>
        </w:rPr>
        <w:fldChar w:fldCharType="separate"/>
      </w:r>
      <w:ins w:id="866" w:author="Willems, P.H. (Peter)" w:date="2019-03-27T10:51:00Z">
        <w:r w:rsidR="008115AD">
          <w:rPr>
            <w:rFonts w:ascii="Corbel" w:hAnsi="Corbel"/>
            <w:lang w:val="en-US"/>
          </w:rPr>
          <w:t>3.29</w:t>
        </w:r>
      </w:ins>
      <w:del w:id="867" w:author="Willems, P.H. (Peter)" w:date="2019-03-26T11:25:00Z">
        <w:r w:rsidR="000A1418" w:rsidRPr="00530583" w:rsidDel="00475F64">
          <w:rPr>
            <w:rFonts w:ascii="Corbel" w:hAnsi="Corbel"/>
            <w:lang w:val="en-US"/>
          </w:rPr>
          <w:delText>3.26</w:delText>
        </w:r>
      </w:del>
      <w:r w:rsidR="00651029" w:rsidRPr="00530583">
        <w:rPr>
          <w:rFonts w:ascii="Corbel" w:hAnsi="Corbel"/>
          <w:lang w:val="en-US"/>
        </w:rPr>
        <w:fldChar w:fldCharType="end"/>
      </w:r>
      <w:r w:rsidR="00651029" w:rsidRPr="00530583">
        <w:rPr>
          <w:rFonts w:ascii="Corbel" w:hAnsi="Corbel"/>
          <w:lang w:val="en-US"/>
        </w:rPr>
        <w:t>]</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userDefinedType </w:t>
      </w:r>
      <w:r w:rsidR="00651029" w:rsidRPr="00530583">
        <w:rPr>
          <w:rFonts w:ascii="Corbel" w:hAnsi="Corbel"/>
          <w:lang w:val="en-US"/>
        </w:rPr>
        <w:t>[</w:t>
      </w:r>
      <w:r w:rsidR="00651029" w:rsidRPr="00530583">
        <w:rPr>
          <w:rFonts w:ascii="Corbel" w:hAnsi="Corbel"/>
          <w:lang w:val="en-US"/>
        </w:rPr>
        <w:fldChar w:fldCharType="begin"/>
      </w:r>
      <w:r w:rsidR="00651029" w:rsidRPr="00530583">
        <w:rPr>
          <w:rFonts w:ascii="Corbel" w:hAnsi="Corbel"/>
          <w:lang w:val="en-US"/>
        </w:rPr>
        <w:instrText xml:space="preserve"> REF _Ref299519924 \r \h </w:instrText>
      </w:r>
      <w:r w:rsidR="00BD7433" w:rsidRPr="00530583">
        <w:rPr>
          <w:rFonts w:ascii="Corbel" w:hAnsi="Corbel"/>
          <w:lang w:val="en-US"/>
        </w:rPr>
        <w:instrText xml:space="preserve"> \* MERGEFORMAT </w:instrText>
      </w:r>
      <w:r w:rsidR="00651029" w:rsidRPr="00530583">
        <w:rPr>
          <w:rFonts w:ascii="Corbel" w:hAnsi="Corbel"/>
          <w:lang w:val="en-US"/>
        </w:rPr>
      </w:r>
      <w:r w:rsidR="00651029" w:rsidRPr="00530583">
        <w:rPr>
          <w:rFonts w:ascii="Corbel" w:hAnsi="Corbel"/>
          <w:lang w:val="en-US"/>
        </w:rPr>
        <w:fldChar w:fldCharType="separate"/>
      </w:r>
      <w:r w:rsidR="008115AD">
        <w:rPr>
          <w:rFonts w:ascii="Corbel" w:hAnsi="Corbel"/>
          <w:lang w:val="en-US"/>
        </w:rPr>
        <w:t>4.18</w:t>
      </w:r>
      <w:r w:rsidR="00651029" w:rsidRPr="00530583">
        <w:rPr>
          <w:rFonts w:ascii="Corbel" w:hAnsi="Corbel"/>
          <w:lang w:val="en-US"/>
        </w:rPr>
        <w:fldChar w:fldCharType="end"/>
      </w:r>
      <w:r w:rsidR="00651029" w:rsidRPr="00530583">
        <w:rPr>
          <w:rFonts w:ascii="Corbel" w:hAnsi="Corbel"/>
          <w:lang w:val="en-US"/>
        </w:rPr>
        <w:t>]</w:t>
      </w:r>
    </w:p>
    <w:p w14:paraId="4ADB634F" w14:textId="77777777" w:rsidR="007E66C1" w:rsidRPr="0000104B" w:rsidRDefault="00B328E6" w:rsidP="007E66C1">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SimpleElementType; -- </w:t>
      </w:r>
      <w:r w:rsidR="007E66C1" w:rsidRPr="0000104B">
        <w:t>Een specificatie van een simpel element type (SimpleElementType). Dit ElementType beschrijft een eigenschap die binnen verschillende objectstructuren zoals bijv. in MessageType kan voorkomen (zie ook AppendixType, ProjectType, PersonType en OrganisationType), de relatie is dan altijd via ComplexElementType.</w:t>
      </w:r>
    </w:p>
    <w:p w14:paraId="4ADB6350"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351"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interfaceType : </w:t>
      </w:r>
      <w:r w:rsidR="009B2280" w:rsidRPr="0000104B">
        <w:rPr>
          <w:lang w:val="en-US"/>
        </w:rPr>
        <w:t xml:space="preserve">OPTIONAL </w:t>
      </w:r>
      <w:r w:rsidRPr="0000104B">
        <w:rPr>
          <w:lang w:val="en-US"/>
        </w:rPr>
        <w:t>STRING;</w:t>
      </w:r>
    </w:p>
    <w:p w14:paraId="4ADB6352"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9B2280" w:rsidRPr="0000104B">
        <w:rPr>
          <w:lang w:val="en-US"/>
        </w:rPr>
        <w:t xml:space="preserve">OPTIONAL </w:t>
      </w:r>
      <w:r w:rsidRPr="0000104B">
        <w:rPr>
          <w:lang w:val="en-US"/>
        </w:rPr>
        <w:t>STRING;</w:t>
      </w:r>
    </w:p>
    <w:p w14:paraId="4ADB6353"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9B2280" w:rsidRPr="0000104B">
        <w:rPr>
          <w:lang w:val="en-US"/>
        </w:rPr>
        <w:t xml:space="preserve">dateLaMu </w:t>
      </w:r>
      <w:r w:rsidRPr="0000104B">
        <w:rPr>
          <w:lang w:val="en-US"/>
        </w:rPr>
        <w:t xml:space="preserve">: </w:t>
      </w:r>
      <w:r w:rsidR="009B2280" w:rsidRPr="0000104B">
        <w:rPr>
          <w:lang w:val="en-US"/>
        </w:rPr>
        <w:t xml:space="preserve">OPTIONAL </w:t>
      </w:r>
      <w:r w:rsidRPr="0000104B">
        <w:rPr>
          <w:lang w:val="en-US"/>
        </w:rPr>
        <w:t>DATETIME;</w:t>
      </w:r>
    </w:p>
    <w:p w14:paraId="4ADB6354"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9B2280" w:rsidRPr="0000104B">
        <w:rPr>
          <w:lang w:val="en-US"/>
        </w:rPr>
        <w:t xml:space="preserve">userLaMu </w:t>
      </w:r>
      <w:r w:rsidRPr="0000104B">
        <w:rPr>
          <w:lang w:val="en-US"/>
        </w:rPr>
        <w:t xml:space="preserve">: </w:t>
      </w:r>
      <w:r w:rsidR="009B2280" w:rsidRPr="0000104B">
        <w:rPr>
          <w:lang w:val="en-US"/>
        </w:rPr>
        <w:t xml:space="preserve">OPTIONAL </w:t>
      </w:r>
      <w:r w:rsidRPr="0000104B">
        <w:rPr>
          <w:lang w:val="en-US"/>
        </w:rPr>
        <w:t>STRING;</w:t>
      </w:r>
    </w:p>
    <w:p w14:paraId="4ADB6355"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56"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57"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58"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valueList : OPTIONAL STRING;</w:t>
      </w:r>
    </w:p>
    <w:p w14:paraId="4ADB6359"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userDefinedType : UserDefinedType;</w:t>
      </w:r>
    </w:p>
    <w:p w14:paraId="4ADB635A" w14:textId="77777777" w:rsidR="007E66C1" w:rsidRPr="0000104B" w:rsidRDefault="007E66C1" w:rsidP="007E66C1">
      <w:pPr>
        <w:pStyle w:val="Reedsopgemaaktetekst"/>
        <w:pBdr>
          <w:top w:val="single" w:sz="4" w:space="4" w:color="auto"/>
          <w:left w:val="single" w:sz="4" w:space="4" w:color="auto"/>
          <w:bottom w:val="single" w:sz="4" w:space="4" w:color="auto"/>
          <w:right w:val="single" w:sz="4" w:space="4" w:color="auto"/>
        </w:pBdr>
        <w:ind w:left="567" w:right="567"/>
        <w:rPr>
          <w:rFonts w:eastAsia="Times New Roman"/>
          <w:kern w:val="0"/>
        </w:rPr>
      </w:pPr>
      <w:r w:rsidRPr="0000104B">
        <w:t>END_ENTITY;</w:t>
      </w:r>
    </w:p>
    <w:p w14:paraId="4ADB635B" w14:textId="77777777" w:rsidR="007E66C1" w:rsidRPr="00530583" w:rsidRDefault="007E66C1">
      <w:pPr>
        <w:pStyle w:val="Plattetekst"/>
        <w:rPr>
          <w:rFonts w:ascii="Corbel" w:hAnsi="Corbel"/>
        </w:rPr>
      </w:pPr>
    </w:p>
    <w:p w14:paraId="4ADB635C" w14:textId="23ECDCD3" w:rsidR="00EB0E08" w:rsidRPr="00530583" w:rsidRDefault="00A840D4">
      <w:pPr>
        <w:pStyle w:val="Plattetekst"/>
        <w:rPr>
          <w:rFonts w:ascii="Corbel" w:hAnsi="Corbel"/>
        </w:rPr>
      </w:pPr>
      <w:r w:rsidRPr="00530583">
        <w:rPr>
          <w:rFonts w:ascii="Corbel" w:hAnsi="Corbel"/>
        </w:rPr>
        <w:t>Een specificatie van een simpel elementtype (SimpleElementType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_Ref299519956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1.12</w:t>
      </w:r>
      <w:r w:rsidR="00651029" w:rsidRPr="00530583">
        <w:rPr>
          <w:rFonts w:ascii="Corbel" w:hAnsi="Corbel"/>
        </w:rPr>
        <w:fldChar w:fldCharType="end"/>
      </w:r>
      <w:r w:rsidR="00651029" w:rsidRPr="00530583">
        <w:rPr>
          <w:rFonts w:ascii="Corbel" w:hAnsi="Corbel"/>
        </w:rPr>
        <w:t>]</w:t>
      </w:r>
      <w:r w:rsidRPr="00530583">
        <w:rPr>
          <w:rFonts w:ascii="Corbel" w:hAnsi="Corbel"/>
        </w:rPr>
        <w:t>). Dit elementtype beschrijft een eigenschap die binnen verschillende objectstructuren zoals bijv. in MessageType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_Ref299519972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1.6</w:t>
      </w:r>
      <w:r w:rsidR="00651029" w:rsidRPr="00530583">
        <w:rPr>
          <w:rFonts w:ascii="Corbel" w:hAnsi="Corbel"/>
        </w:rPr>
        <w:fldChar w:fldCharType="end"/>
      </w:r>
      <w:r w:rsidR="00651029" w:rsidRPr="00530583">
        <w:rPr>
          <w:rFonts w:ascii="Corbel" w:hAnsi="Corbel"/>
        </w:rPr>
        <w:t>]</w:t>
      </w:r>
      <w:r w:rsidRPr="00530583">
        <w:rPr>
          <w:rFonts w:ascii="Corbel" w:hAnsi="Corbel"/>
        </w:rPr>
        <w:t xml:space="preserve"> kan voorkomen (zie ook AppendixType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_Ref299519985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1.1</w:t>
      </w:r>
      <w:r w:rsidR="00651029" w:rsidRPr="00530583">
        <w:rPr>
          <w:rFonts w:ascii="Corbel" w:hAnsi="Corbel"/>
        </w:rPr>
        <w:fldChar w:fldCharType="end"/>
      </w:r>
      <w:r w:rsidR="00651029" w:rsidRPr="00530583">
        <w:rPr>
          <w:rFonts w:ascii="Corbel" w:hAnsi="Corbel"/>
        </w:rPr>
        <w:t>]</w:t>
      </w:r>
      <w:r w:rsidRPr="00530583">
        <w:rPr>
          <w:rFonts w:ascii="Corbel" w:hAnsi="Corbel"/>
        </w:rPr>
        <w:t>, ProjectType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_Ref299519999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1.10</w:t>
      </w:r>
      <w:r w:rsidR="00651029" w:rsidRPr="00530583">
        <w:rPr>
          <w:rFonts w:ascii="Corbel" w:hAnsi="Corbel"/>
        </w:rPr>
        <w:fldChar w:fldCharType="end"/>
      </w:r>
      <w:r w:rsidR="00651029" w:rsidRPr="00530583">
        <w:rPr>
          <w:rFonts w:ascii="Corbel" w:hAnsi="Corbel"/>
        </w:rPr>
        <w:t>]</w:t>
      </w:r>
      <w:r w:rsidRPr="00530583">
        <w:rPr>
          <w:rFonts w:ascii="Corbel" w:hAnsi="Corbel"/>
        </w:rPr>
        <w:t>, PersonType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_Ref299520101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1.9</w:t>
      </w:r>
      <w:r w:rsidR="00651029" w:rsidRPr="00530583">
        <w:rPr>
          <w:rFonts w:ascii="Corbel" w:hAnsi="Corbel"/>
        </w:rPr>
        <w:fldChar w:fldCharType="end"/>
      </w:r>
      <w:r w:rsidR="00651029" w:rsidRPr="00530583">
        <w:rPr>
          <w:rFonts w:ascii="Corbel" w:hAnsi="Corbel"/>
        </w:rPr>
        <w:t>]</w:t>
      </w:r>
      <w:r w:rsidRPr="00530583">
        <w:rPr>
          <w:rFonts w:ascii="Corbel" w:hAnsi="Corbel"/>
        </w:rPr>
        <w:t xml:space="preserve"> en OrganisationType</w:t>
      </w:r>
      <w:r w:rsidR="00651029" w:rsidRPr="00530583">
        <w:rPr>
          <w:rFonts w:ascii="Corbel" w:hAnsi="Corbel"/>
        </w:rPr>
        <w:t xml:space="preserve"> [</w:t>
      </w:r>
      <w:r w:rsidR="00651029" w:rsidRPr="00530583">
        <w:rPr>
          <w:rFonts w:ascii="Corbel" w:hAnsi="Corbel"/>
        </w:rPr>
        <w:fldChar w:fldCharType="begin"/>
      </w:r>
      <w:r w:rsidR="00651029" w:rsidRPr="00530583">
        <w:rPr>
          <w:rFonts w:ascii="Corbel" w:hAnsi="Corbel"/>
        </w:rPr>
        <w:instrText xml:space="preserve"> REF _Ref299520113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1.8</w:t>
      </w:r>
      <w:r w:rsidR="00651029" w:rsidRPr="00530583">
        <w:rPr>
          <w:rFonts w:ascii="Corbel" w:hAnsi="Corbel"/>
        </w:rPr>
        <w:fldChar w:fldCharType="end"/>
      </w:r>
      <w:r w:rsidR="00651029" w:rsidRPr="00530583">
        <w:rPr>
          <w:rFonts w:ascii="Corbel" w:hAnsi="Corbel"/>
        </w:rPr>
        <w:t>]</w:t>
      </w:r>
      <w:r w:rsidRPr="00530583">
        <w:rPr>
          <w:rFonts w:ascii="Corbel" w:hAnsi="Corbel"/>
        </w:rPr>
        <w:t>), de relatie is dan altijd via ComplexElementType</w:t>
      </w:r>
      <w:r w:rsidR="00651029" w:rsidRPr="00530583">
        <w:rPr>
          <w:rFonts w:ascii="Corbel" w:hAnsi="Corbel"/>
        </w:rPr>
        <w:t> [</w:t>
      </w:r>
      <w:r w:rsidR="00651029" w:rsidRPr="00530583">
        <w:rPr>
          <w:rFonts w:ascii="Corbel" w:hAnsi="Corbel"/>
        </w:rPr>
        <w:fldChar w:fldCharType="begin"/>
      </w:r>
      <w:r w:rsidR="00651029" w:rsidRPr="00530583">
        <w:rPr>
          <w:rFonts w:ascii="Corbel" w:hAnsi="Corbel"/>
        </w:rPr>
        <w:instrText xml:space="preserve"> REF _Ref299520129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1.2</w:t>
      </w:r>
      <w:r w:rsidR="00651029" w:rsidRPr="00530583">
        <w:rPr>
          <w:rFonts w:ascii="Corbel" w:hAnsi="Corbel"/>
        </w:rPr>
        <w:fldChar w:fldCharType="end"/>
      </w:r>
      <w:r w:rsidR="00651029" w:rsidRPr="00530583">
        <w:rPr>
          <w:rFonts w:ascii="Corbel" w:hAnsi="Corbel"/>
        </w:rPr>
        <w:t>]</w:t>
      </w:r>
      <w:r w:rsidR="00EB0E08" w:rsidRPr="00530583">
        <w:rPr>
          <w:rFonts w:ascii="Corbel" w:hAnsi="Corbel"/>
        </w:rPr>
        <w:t>.</w:t>
      </w:r>
    </w:p>
    <w:p w14:paraId="4ADB635D" w14:textId="77777777" w:rsidR="00A840D4" w:rsidRPr="00530583" w:rsidRDefault="00A840D4">
      <w:pPr>
        <w:pStyle w:val="Plattetekst"/>
        <w:rPr>
          <w:rFonts w:ascii="Corbel" w:hAnsi="Corbel"/>
        </w:rPr>
      </w:pPr>
      <w:r w:rsidRPr="00530583">
        <w:rPr>
          <w:rFonts w:ascii="Corbel" w:hAnsi="Corbel"/>
        </w:rPr>
        <w:t xml:space="preserve">Simpel voorbeeld: </w:t>
      </w:r>
    </w:p>
    <w:p w14:paraId="4ADB635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 id="Naam"&gt;</w:t>
      </w:r>
    </w:p>
    <w:p w14:paraId="4ADB635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&lt;description&gt;Naam van het </w:t>
      </w:r>
      <w:r w:rsidR="00C53285" w:rsidRPr="0000104B">
        <w:t>menu item</w:t>
      </w:r>
      <w:r w:rsidRPr="0000104B">
        <w:t>&lt;/description&gt;</w:t>
      </w:r>
    </w:p>
    <w:p w14:paraId="4ADB636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&lt;interfaceType/&gt;</w:t>
      </w:r>
    </w:p>
    <w:p w14:paraId="4ADB636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36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9B2280" w:rsidRPr="0000104B">
        <w:rPr>
          <w:lang w:val="de-DE"/>
        </w:rPr>
        <w:t>dateLaMu</w:t>
      </w:r>
      <w:r w:rsidRPr="0000104B">
        <w:rPr>
          <w:lang w:val="de-DE"/>
        </w:rPr>
        <w:t>&gt;20</w:t>
      </w:r>
      <w:r w:rsidR="00B328E6" w:rsidRPr="0000104B">
        <w:rPr>
          <w:lang w:val="de-DE"/>
        </w:rPr>
        <w:t>11</w:t>
      </w:r>
      <w:r w:rsidRPr="0000104B">
        <w:rPr>
          <w:lang w:val="de-DE"/>
        </w:rPr>
        <w:t>-01-23T00:00:00Z&lt;/</w:t>
      </w:r>
      <w:r w:rsidR="009B2280" w:rsidRPr="0000104B">
        <w:rPr>
          <w:lang w:val="de-DE"/>
        </w:rPr>
        <w:t>dateLaMu</w:t>
      </w:r>
      <w:r w:rsidRPr="0000104B">
        <w:rPr>
          <w:lang w:val="de-DE"/>
        </w:rPr>
        <w:t>&gt;</w:t>
      </w:r>
    </w:p>
    <w:p w14:paraId="4ADB636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B328E6" w:rsidRPr="0000104B">
        <w:rPr>
          <w:lang w:val="de-DE"/>
        </w:rPr>
        <w:t>&lt;</w:t>
      </w:r>
      <w:r w:rsidR="009B2280" w:rsidRPr="0000104B">
        <w:rPr>
          <w:lang w:val="de-DE"/>
        </w:rPr>
        <w:t>userLaMu</w:t>
      </w:r>
      <w:r w:rsidR="00B328E6" w:rsidRPr="0000104B">
        <w:rPr>
          <w:lang w:val="de-DE"/>
        </w:rPr>
        <w:t>&gt;Peter Bonsma&lt;/</w:t>
      </w:r>
      <w:r w:rsidR="009B2280" w:rsidRPr="0000104B">
        <w:rPr>
          <w:lang w:val="de-DE"/>
        </w:rPr>
        <w:t>userLaMu</w:t>
      </w:r>
      <w:r w:rsidR="00B328E6" w:rsidRPr="0000104B">
        <w:rPr>
          <w:lang w:val="de-DE"/>
        </w:rPr>
        <w:t>&gt;</w:t>
      </w:r>
    </w:p>
    <w:p w14:paraId="4ADB636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Pr="0000104B">
        <w:rPr>
          <w:lang w:val="en-US"/>
        </w:rPr>
        <w:t>&lt;userDefinedType&gt;</w:t>
      </w:r>
    </w:p>
    <w:p w14:paraId="4ADB636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&lt;UserDefinedTypeRef idref="String"/&gt;</w:t>
      </w:r>
    </w:p>
    <w:p w14:paraId="4ADB636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&lt;/userDefinedType&gt;</w:t>
      </w:r>
    </w:p>
    <w:p w14:paraId="4ADB636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&lt;/SimpleElementType&gt;</w:t>
      </w:r>
    </w:p>
    <w:p w14:paraId="4ADB6368" w14:textId="77777777" w:rsidR="00A840D4" w:rsidRPr="00530583" w:rsidRDefault="00A840D4" w:rsidP="000D7911">
      <w:pPr>
        <w:pStyle w:val="Kop2"/>
        <w:rPr>
          <w:rFonts w:ascii="Corbel" w:hAnsi="Corbel"/>
          <w:lang w:val="en-US"/>
        </w:rPr>
      </w:pPr>
      <w:bookmarkStart w:id="868" w:name="TransactionPhaseType"/>
      <w:bookmarkStart w:id="869" w:name="_Ref299521759"/>
      <w:bookmarkStart w:id="870" w:name="_Toc4491548"/>
      <w:bookmarkEnd w:id="868"/>
      <w:r w:rsidRPr="00530583">
        <w:rPr>
          <w:rFonts w:ascii="Corbel" w:hAnsi="Corbel"/>
          <w:lang w:val="en-US"/>
        </w:rPr>
        <w:t>TransactionPhaseType</w:t>
      </w:r>
      <w:bookmarkEnd w:id="869"/>
      <w:bookmarkEnd w:id="870"/>
      <w:r w:rsidRPr="00530583">
        <w:rPr>
          <w:rFonts w:ascii="Corbel" w:hAnsi="Corbel"/>
          <w:lang w:val="en-US"/>
        </w:rPr>
        <w:t xml:space="preserve"> </w:t>
      </w:r>
    </w:p>
    <w:p w14:paraId="4ADB6369" w14:textId="485F4EAC"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lastRenderedPageBreak/>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871" w:author="Willems, P.H. (Peter)" w:date="2019-03-27T10:51:00Z">
        <w:r w:rsidR="008115AD">
          <w:rPr>
            <w:rFonts w:ascii="Corbel" w:hAnsi="Corbel"/>
            <w:lang w:val="en-US"/>
          </w:rPr>
          <w:t>3.7</w:t>
        </w:r>
      </w:ins>
      <w:del w:id="872"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873" w:author="Willems, P.H. (Peter)" w:date="2019-03-27T10:51:00Z">
        <w:r w:rsidR="008115AD">
          <w:rPr>
            <w:rFonts w:ascii="Corbel" w:hAnsi="Corbel"/>
            <w:lang w:val="en-US"/>
          </w:rPr>
          <w:t>3.26</w:t>
        </w:r>
      </w:ins>
      <w:del w:id="874"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D5321A" w:rsidRPr="00530583">
        <w:rPr>
          <w:rFonts w:ascii="Corbel" w:hAnsi="Corbel"/>
          <w:lang w:val="en-US"/>
        </w:rPr>
        <w:t>endDate [</w:t>
      </w:r>
      <w:r w:rsidR="00D5321A" w:rsidRPr="00530583">
        <w:rPr>
          <w:rFonts w:ascii="Corbel" w:hAnsi="Corbel"/>
          <w:lang w:val="en-US"/>
        </w:rPr>
        <w:fldChar w:fldCharType="begin"/>
      </w:r>
      <w:r w:rsidR="00D5321A"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D5321A" w:rsidRPr="00530583">
        <w:rPr>
          <w:rFonts w:ascii="Corbel" w:hAnsi="Corbel"/>
          <w:lang w:val="en-US"/>
        </w:rPr>
      </w:r>
      <w:r w:rsidR="00D5321A" w:rsidRPr="00530583">
        <w:rPr>
          <w:rFonts w:ascii="Corbel" w:hAnsi="Corbel"/>
          <w:lang w:val="en-US"/>
        </w:rPr>
        <w:fldChar w:fldCharType="separate"/>
      </w:r>
      <w:ins w:id="875" w:author="Willems, P.H. (Peter)" w:date="2019-03-27T10:51:00Z">
        <w:r w:rsidR="008115AD">
          <w:rPr>
            <w:rFonts w:ascii="Corbel" w:hAnsi="Corbel"/>
            <w:lang w:val="en-US"/>
          </w:rPr>
          <w:t>3.8</w:t>
        </w:r>
      </w:ins>
      <w:del w:id="876" w:author="Willems, P.H. (Peter)" w:date="2019-03-26T11:25:00Z">
        <w:r w:rsidR="000A1418" w:rsidRPr="00530583" w:rsidDel="00475F64">
          <w:rPr>
            <w:rFonts w:ascii="Corbel" w:hAnsi="Corbel"/>
            <w:lang w:val="en-US"/>
          </w:rPr>
          <w:delText>3.7</w:delText>
        </w:r>
      </w:del>
      <w:r w:rsidR="00D5321A" w:rsidRPr="00530583">
        <w:rPr>
          <w:rFonts w:ascii="Corbel" w:hAnsi="Corbel"/>
          <w:lang w:val="en-US"/>
        </w:rPr>
        <w:fldChar w:fldCharType="end"/>
      </w:r>
      <w:r w:rsidR="00D5321A"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877" w:author="Willems, P.H. (Peter)" w:date="2019-03-27T10:51:00Z">
        <w:r w:rsidR="008115AD">
          <w:rPr>
            <w:rFonts w:ascii="Corbel" w:hAnsi="Corbel"/>
            <w:lang w:val="en-US"/>
          </w:rPr>
          <w:t>3.27</w:t>
        </w:r>
      </w:ins>
      <w:del w:id="878"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9B2280"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879" w:author="Willems, P.H. (Peter)" w:date="2019-03-27T10:51:00Z">
        <w:r w:rsidR="008115AD">
          <w:rPr>
            <w:rFonts w:ascii="Corbel" w:hAnsi="Corbel"/>
            <w:lang w:val="en-US"/>
          </w:rPr>
          <w:t>3.5</w:t>
        </w:r>
      </w:ins>
      <w:del w:id="880"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9B2280" w:rsidRPr="00530583">
        <w:rPr>
          <w:rFonts w:ascii="Corbel" w:hAnsi="Corbel"/>
          <w:lang w:val="en-US"/>
        </w:rPr>
        <w:t>userLaMu</w:t>
      </w:r>
      <w:r w:rsidR="0017502E" w:rsidRPr="00530583">
        <w:rPr>
          <w:rFonts w:ascii="Corbel" w:hAnsi="Corbel"/>
          <w:lang w:val="en-US"/>
        </w:rPr>
        <w:t xml:space="preserve"> [</w:t>
      </w:r>
      <w:ins w:id="881" w:author="Willems, P.H. (Peter)" w:date="2019-03-26T11:45:00Z">
        <w:r w:rsidR="00040692">
          <w:rPr>
            <w:rFonts w:ascii="Corbel" w:hAnsi="Corbel"/>
            <w:lang w:val="en-US"/>
          </w:rPr>
          <w:fldChar w:fldCharType="begin"/>
        </w:r>
        <w:r w:rsidR="00040692">
          <w:rPr>
            <w:rFonts w:ascii="Corbel" w:hAnsi="Corbel"/>
            <w:lang w:val="en-US"/>
          </w:rPr>
          <w:instrText xml:space="preserve"> REF _Ref401308395 \r \h </w:instrText>
        </w:r>
      </w:ins>
      <w:r w:rsidR="00040692">
        <w:rPr>
          <w:rFonts w:ascii="Corbel" w:hAnsi="Corbel"/>
          <w:lang w:val="en-US"/>
        </w:rPr>
      </w:r>
      <w:r w:rsidR="00040692">
        <w:rPr>
          <w:rFonts w:ascii="Corbel" w:hAnsi="Corbel"/>
          <w:lang w:val="en-US"/>
        </w:rPr>
        <w:fldChar w:fldCharType="separate"/>
      </w:r>
      <w:ins w:id="882" w:author="Willems, P.H. (Peter)" w:date="2019-03-27T10:51:00Z">
        <w:r w:rsidR="008115AD">
          <w:rPr>
            <w:rFonts w:ascii="Corbel" w:hAnsi="Corbel"/>
            <w:lang w:val="en-US"/>
          </w:rPr>
          <w:t>3.28</w:t>
        </w:r>
      </w:ins>
      <w:ins w:id="883" w:author="Willems, P.H. (Peter)" w:date="2019-03-26T11:45:00Z">
        <w:r w:rsidR="00040692">
          <w:rPr>
            <w:rFonts w:ascii="Corbel" w:hAnsi="Corbel"/>
            <w:lang w:val="en-US"/>
          </w:rPr>
          <w:fldChar w:fldCharType="end"/>
        </w:r>
      </w:ins>
      <w:del w:id="884" w:author="Willems, P.H. (Peter)" w:date="2019-03-26T11:45:00Z">
        <w:r w:rsidR="00211D0D" w:rsidDel="00040692">
          <w:rPr>
            <w:rStyle w:val="Hyperlink"/>
            <w:rFonts w:ascii="Corbel" w:hAnsi="Corbel"/>
            <w:color w:val="auto"/>
            <w:u w:val="none"/>
            <w:lang w:val="en-US"/>
          </w:rPr>
          <w:fldChar w:fldCharType="begin"/>
        </w:r>
        <w:r w:rsidR="00211D0D" w:rsidDel="00040692">
          <w:rPr>
            <w:rStyle w:val="Hyperlink"/>
            <w:rFonts w:ascii="Corbel" w:hAnsi="Corbel"/>
            <w:color w:val="auto"/>
            <w:u w:val="none"/>
            <w:lang w:val="en-US"/>
          </w:rPr>
          <w:delInstrText xml:space="preserve"> HYPERLINK \l "_userLaMu" </w:delInstrText>
        </w:r>
        <w:r w:rsidR="00211D0D" w:rsidDel="00040692">
          <w:rPr>
            <w:rStyle w:val="Hyperlink"/>
            <w:rFonts w:ascii="Corbel" w:hAnsi="Corbel"/>
            <w:color w:val="auto"/>
            <w:u w:val="none"/>
            <w:lang w:val="en-US"/>
          </w:rPr>
          <w:fldChar w:fldCharType="separate"/>
        </w:r>
        <w:r w:rsidR="0017502E" w:rsidRPr="00530583" w:rsidDel="00040692">
          <w:rPr>
            <w:rStyle w:val="Hyperlink"/>
            <w:rFonts w:ascii="Corbel" w:hAnsi="Corbel"/>
            <w:color w:val="auto"/>
            <w:u w:val="none"/>
            <w:lang w:val="en-US"/>
          </w:rPr>
          <w:delText>3.25</w:delText>
        </w:r>
        <w:r w:rsidR="00211D0D" w:rsidDel="00040692">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85" w:author="Willems, P.H. (Peter)" w:date="2019-03-27T10:51:00Z">
        <w:r w:rsidR="008115AD">
          <w:rPr>
            <w:rFonts w:ascii="Corbel" w:hAnsi="Corbel"/>
            <w:lang w:val="en-US"/>
          </w:rPr>
          <w:t>3.13</w:t>
        </w:r>
      </w:ins>
      <w:del w:id="886"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887" w:author="Willems, P.H. (Peter)" w:date="2019-03-27T10:51:00Z">
        <w:r w:rsidR="008115AD">
          <w:rPr>
            <w:rFonts w:ascii="Corbel" w:hAnsi="Corbel"/>
            <w:lang w:val="en-US"/>
          </w:rPr>
          <w:t>3.3</w:t>
        </w:r>
      </w:ins>
      <w:del w:id="888"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889" w:author="Willems, P.H. (Peter)" w:date="2019-03-27T10:51:00Z">
        <w:r w:rsidR="008115AD">
          <w:rPr>
            <w:rFonts w:ascii="Corbel" w:hAnsi="Corbel"/>
            <w:lang w:val="en-US"/>
          </w:rPr>
          <w:t>3.10</w:t>
        </w:r>
      </w:ins>
      <w:del w:id="890"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891" w:author="Willems, P.H. (Peter)" w:date="2019-03-27T10:51:00Z">
        <w:r w:rsidR="008115AD">
          <w:rPr>
            <w:rFonts w:ascii="Corbel" w:hAnsi="Corbel"/>
            <w:lang w:val="en-US"/>
          </w:rPr>
          <w:t>3.4</w:t>
        </w:r>
      </w:ins>
      <w:del w:id="892"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w:t>
      </w:r>
      <w:r w:rsidRPr="00530583">
        <w:rPr>
          <w:rFonts w:ascii="Corbel" w:hAnsi="Corbel"/>
          <w:lang w:val="en-US"/>
        </w:rPr>
        <w:t xml:space="preserve"> </w:t>
      </w:r>
    </w:p>
    <w:p w14:paraId="4ADB636A" w14:textId="77777777" w:rsidR="00C81607" w:rsidRPr="0000104B" w:rsidRDefault="002D0F85" w:rsidP="00C8160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TransactionPhaseType; -- </w:t>
      </w:r>
      <w:r w:rsidR="00C81607" w:rsidRPr="0000104B">
        <w:t xml:space="preserve">Het </w:t>
      </w:r>
      <w:r w:rsidRPr="0000104B">
        <w:t>definiëren</w:t>
      </w:r>
      <w:r w:rsidR="00C81607" w:rsidRPr="0000104B">
        <w:t xml:space="preserve"> van de transactie fase types waarin een transactie zich kan bevinden. Voorbeelden zijn 'opdracht geaccepteerd' en 'deelresultaat ontvangen'.</w:t>
      </w:r>
    </w:p>
    <w:p w14:paraId="4ADB636B"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description : STRING;</w:t>
      </w:r>
    </w:p>
    <w:p w14:paraId="4ADB636C"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startDate : </w:t>
      </w:r>
      <w:r w:rsidR="000454CA" w:rsidRPr="0000104B">
        <w:t xml:space="preserve">OPTIONAL </w:t>
      </w:r>
      <w:r w:rsidRPr="0000104B">
        <w:t>DATETIME;</w:t>
      </w:r>
    </w:p>
    <w:p w14:paraId="4ADB636D"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 xml:space="preserve">endDate : </w:t>
      </w:r>
      <w:r w:rsidR="000454CA" w:rsidRPr="0000104B">
        <w:rPr>
          <w:lang w:val="en-US"/>
        </w:rPr>
        <w:t xml:space="preserve">OPTIONAL </w:t>
      </w:r>
      <w:r w:rsidRPr="0000104B">
        <w:rPr>
          <w:lang w:val="en-US"/>
        </w:rPr>
        <w:t>DATETIME;</w:t>
      </w:r>
    </w:p>
    <w:p w14:paraId="4ADB636E"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0454CA" w:rsidRPr="0000104B">
        <w:rPr>
          <w:lang w:val="en-US"/>
        </w:rPr>
        <w:t xml:space="preserve">OPTIONAL </w:t>
      </w:r>
      <w:r w:rsidRPr="0000104B">
        <w:rPr>
          <w:lang w:val="en-US"/>
        </w:rPr>
        <w:t>STRING;</w:t>
      </w:r>
    </w:p>
    <w:p w14:paraId="4ADB636F"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dateLaMu </w:t>
      </w:r>
      <w:r w:rsidRPr="0000104B">
        <w:rPr>
          <w:lang w:val="en-US"/>
        </w:rPr>
        <w:t xml:space="preserve">: </w:t>
      </w:r>
      <w:r w:rsidR="000454CA" w:rsidRPr="0000104B">
        <w:rPr>
          <w:lang w:val="en-US"/>
        </w:rPr>
        <w:t xml:space="preserve">OPTIONAL </w:t>
      </w:r>
      <w:r w:rsidRPr="0000104B">
        <w:rPr>
          <w:lang w:val="en-US"/>
        </w:rPr>
        <w:t>DATETIME;</w:t>
      </w:r>
    </w:p>
    <w:p w14:paraId="4ADB6370"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userLaMu </w:t>
      </w:r>
      <w:r w:rsidRPr="0000104B">
        <w:rPr>
          <w:lang w:val="en-US"/>
        </w:rPr>
        <w:t xml:space="preserve">: </w:t>
      </w:r>
      <w:r w:rsidR="000454CA" w:rsidRPr="0000104B">
        <w:rPr>
          <w:lang w:val="en-US"/>
        </w:rPr>
        <w:t xml:space="preserve">OPTIONAL </w:t>
      </w:r>
      <w:r w:rsidRPr="0000104B">
        <w:rPr>
          <w:lang w:val="en-US"/>
        </w:rPr>
        <w:t>STRING;</w:t>
      </w:r>
    </w:p>
    <w:p w14:paraId="4ADB6371"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72"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73"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74"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375" w14:textId="77777777" w:rsidR="00C81607" w:rsidRPr="0000104B" w:rsidRDefault="00C81607" w:rsidP="00C81607">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376" w14:textId="77777777" w:rsidR="00C81607" w:rsidRPr="00530583" w:rsidRDefault="00C81607">
      <w:pPr>
        <w:pStyle w:val="Plattetekst"/>
        <w:rPr>
          <w:rFonts w:ascii="Corbel" w:hAnsi="Corbel"/>
        </w:rPr>
      </w:pPr>
    </w:p>
    <w:p w14:paraId="4ADB6377" w14:textId="77777777" w:rsidR="00A840D4" w:rsidRPr="00530583" w:rsidRDefault="00A840D4">
      <w:pPr>
        <w:pStyle w:val="Plattetekst"/>
        <w:rPr>
          <w:rFonts w:ascii="Corbel" w:hAnsi="Corbel"/>
        </w:rPr>
      </w:pPr>
      <w:r w:rsidRPr="00530583">
        <w:rPr>
          <w:rFonts w:ascii="Corbel" w:hAnsi="Corbel"/>
        </w:rPr>
        <w:t>Het definiëren van de transactiefasetypes waarin een transactie zich kan bevinden. Over het algemeen worden in VISI raamwerken de volgende</w:t>
      </w:r>
      <w:r w:rsidR="00C25206" w:rsidRPr="00530583">
        <w:rPr>
          <w:rFonts w:ascii="Corbel" w:hAnsi="Corbel"/>
        </w:rPr>
        <w:t xml:space="preserve"> transactiefasetypes gebruikt: ‘</w:t>
      </w:r>
      <w:r w:rsidRPr="00530583">
        <w:rPr>
          <w:rFonts w:ascii="Corbel" w:hAnsi="Corbel"/>
        </w:rPr>
        <w:t>Start</w:t>
      </w:r>
      <w:r w:rsidR="00C25206" w:rsidRPr="00530583">
        <w:rPr>
          <w:rFonts w:ascii="Corbel" w:hAnsi="Corbel"/>
        </w:rPr>
        <w:t>’, ‘</w:t>
      </w:r>
      <w:r w:rsidRPr="00530583">
        <w:rPr>
          <w:rFonts w:ascii="Corbel" w:hAnsi="Corbel"/>
        </w:rPr>
        <w:t>Verzocht</w:t>
      </w:r>
      <w:r w:rsidR="00C25206" w:rsidRPr="00530583">
        <w:rPr>
          <w:rFonts w:ascii="Corbel" w:hAnsi="Corbel"/>
        </w:rPr>
        <w:t>’, ‘</w:t>
      </w:r>
      <w:r w:rsidRPr="00530583">
        <w:rPr>
          <w:rFonts w:ascii="Corbel" w:hAnsi="Corbel"/>
        </w:rPr>
        <w:t>Beloofd/Executie</w:t>
      </w:r>
      <w:r w:rsidR="00C25206" w:rsidRPr="00530583">
        <w:rPr>
          <w:rFonts w:ascii="Corbel" w:hAnsi="Corbel"/>
        </w:rPr>
        <w:t>’</w:t>
      </w:r>
      <w:r w:rsidRPr="00530583">
        <w:rPr>
          <w:rFonts w:ascii="Corbel" w:hAnsi="Corbel"/>
        </w:rPr>
        <w:t xml:space="preserve">, </w:t>
      </w:r>
      <w:r w:rsidR="00C25206" w:rsidRPr="00530583">
        <w:rPr>
          <w:rFonts w:ascii="Corbel" w:hAnsi="Corbel"/>
        </w:rPr>
        <w:t>‘</w:t>
      </w:r>
      <w:r w:rsidRPr="00530583">
        <w:rPr>
          <w:rFonts w:ascii="Corbel" w:hAnsi="Corbel"/>
        </w:rPr>
        <w:t>Wijziging/Hold</w:t>
      </w:r>
      <w:r w:rsidR="00C25206" w:rsidRPr="00530583">
        <w:rPr>
          <w:rFonts w:ascii="Corbel" w:hAnsi="Corbel"/>
        </w:rPr>
        <w:t>’, ‘</w:t>
      </w:r>
      <w:r w:rsidRPr="00530583">
        <w:rPr>
          <w:rFonts w:ascii="Corbel" w:hAnsi="Corbel"/>
        </w:rPr>
        <w:t>Melding Gereed</w:t>
      </w:r>
      <w:r w:rsidR="00C25206" w:rsidRPr="00530583">
        <w:rPr>
          <w:rFonts w:ascii="Corbel" w:hAnsi="Corbel"/>
        </w:rPr>
        <w:t>’ en ‘</w:t>
      </w:r>
      <w:r w:rsidRPr="00530583">
        <w:rPr>
          <w:rFonts w:ascii="Corbel" w:hAnsi="Corbel"/>
        </w:rPr>
        <w:t>Einde</w:t>
      </w:r>
      <w:r w:rsidR="00C25206" w:rsidRPr="00530583">
        <w:rPr>
          <w:rFonts w:ascii="Corbel" w:hAnsi="Corbel"/>
        </w:rPr>
        <w:t>’</w:t>
      </w:r>
      <w:r w:rsidRPr="00530583">
        <w:rPr>
          <w:rFonts w:ascii="Corbel" w:hAnsi="Corbel"/>
        </w:rPr>
        <w:t xml:space="preserve">. Leveranciers van VISI-compatible software hebben vooralsnog weinig tot geen functionaliteit aan de transactiefasetypes verbonden. TransactionPhase is </w:t>
      </w:r>
      <w:r w:rsidR="00230DE4" w:rsidRPr="00530583">
        <w:rPr>
          <w:rFonts w:ascii="Corbel" w:hAnsi="Corbel"/>
        </w:rPr>
        <w:t>optioneel</w:t>
      </w:r>
      <w:r w:rsidRPr="00530583">
        <w:rPr>
          <w:rFonts w:ascii="Corbel" w:hAnsi="Corbel"/>
        </w:rPr>
        <w:t xml:space="preserve">. </w:t>
      </w:r>
    </w:p>
    <w:p w14:paraId="4ADB6378" w14:textId="77777777" w:rsidR="00A840D4" w:rsidRPr="00530583" w:rsidRDefault="00A840D4">
      <w:pPr>
        <w:pStyle w:val="Plattetekst"/>
        <w:rPr>
          <w:rFonts w:ascii="Corbel" w:hAnsi="Corbel"/>
        </w:rPr>
      </w:pPr>
      <w:r w:rsidRPr="00530583">
        <w:rPr>
          <w:rFonts w:ascii="Corbel" w:hAnsi="Corbel"/>
        </w:rPr>
        <w:t xml:space="preserve">Simpel voorbeeld: </w:t>
      </w:r>
    </w:p>
    <w:p w14:paraId="4ADB6379"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&lt;TransactionPhaseType id="WachtenOpMenukaart"&gt;</w:t>
      </w:r>
    </w:p>
    <w:p w14:paraId="4ADB637A"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&lt;description&gt;Menukaart gevraagd maar nog niet gegeven&lt;/description&gt;</w:t>
      </w:r>
    </w:p>
    <w:p w14:paraId="4ADB637B"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&lt;startDate&gt;20</w:t>
      </w:r>
      <w:r w:rsidR="002D0F85" w:rsidRPr="0000104B">
        <w:rPr>
          <w:lang w:val="de-DE"/>
        </w:rPr>
        <w:t>11</w:t>
      </w:r>
      <w:r w:rsidRPr="0000104B">
        <w:rPr>
          <w:lang w:val="de-DE"/>
        </w:rPr>
        <w:t>-01-23T00:00:00Z&lt;/startDate&gt;</w:t>
      </w:r>
    </w:p>
    <w:p w14:paraId="4ADB637C"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&lt;endDate&gt;20</w:t>
      </w:r>
      <w:r w:rsidR="002D0F85" w:rsidRPr="0000104B">
        <w:rPr>
          <w:lang w:val="de-DE"/>
        </w:rPr>
        <w:t>11</w:t>
      </w:r>
      <w:r w:rsidRPr="0000104B">
        <w:rPr>
          <w:lang w:val="de-DE"/>
        </w:rPr>
        <w:t>-12-31T00:00:00Z&lt;/endDate&gt;</w:t>
      </w:r>
    </w:p>
    <w:p w14:paraId="4ADB637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&lt;state&gt;active&lt;/state&gt;</w:t>
      </w:r>
    </w:p>
    <w:p w14:paraId="4ADB637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0454CA" w:rsidRPr="0000104B">
        <w:rPr>
          <w:lang w:val="de-DE"/>
        </w:rPr>
        <w:t>dateLaMu</w:t>
      </w:r>
      <w:r w:rsidRPr="0000104B">
        <w:rPr>
          <w:lang w:val="de-DE"/>
        </w:rPr>
        <w:t>&gt;20</w:t>
      </w:r>
      <w:r w:rsidR="002D0F85" w:rsidRPr="0000104B">
        <w:rPr>
          <w:lang w:val="de-DE"/>
        </w:rPr>
        <w:t>11</w:t>
      </w:r>
      <w:r w:rsidRPr="0000104B">
        <w:rPr>
          <w:lang w:val="de-DE"/>
        </w:rPr>
        <w:t>-01-23T00:00:00Z&lt;/</w:t>
      </w:r>
      <w:r w:rsidR="000454CA" w:rsidRPr="0000104B">
        <w:rPr>
          <w:lang w:val="de-DE"/>
        </w:rPr>
        <w:t>dateLaMu</w:t>
      </w:r>
      <w:r w:rsidRPr="0000104B">
        <w:rPr>
          <w:lang w:val="de-DE"/>
        </w:rPr>
        <w:t>&gt;</w:t>
      </w:r>
    </w:p>
    <w:p w14:paraId="4ADB637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2D0F85" w:rsidRPr="0000104B">
        <w:rPr>
          <w:lang w:val="de-DE"/>
        </w:rPr>
        <w:t>&lt;</w:t>
      </w:r>
      <w:r w:rsidR="000454CA" w:rsidRPr="0000104B">
        <w:rPr>
          <w:lang w:val="de-DE"/>
        </w:rPr>
        <w:t>userLaMu</w:t>
      </w:r>
      <w:r w:rsidR="002D0F85" w:rsidRPr="0000104B">
        <w:rPr>
          <w:lang w:val="de-DE"/>
        </w:rPr>
        <w:t>&gt;Peter Bonsma&lt;/</w:t>
      </w:r>
      <w:r w:rsidR="000454CA" w:rsidRPr="0000104B">
        <w:rPr>
          <w:lang w:val="de-DE"/>
        </w:rPr>
        <w:t>userLaMu</w:t>
      </w:r>
      <w:r w:rsidR="002D0F85" w:rsidRPr="0000104B">
        <w:rPr>
          <w:lang w:val="de-DE"/>
        </w:rPr>
        <w:t>&gt;</w:t>
      </w:r>
    </w:p>
    <w:p w14:paraId="4ADB638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&lt;/TransactionPhaseType&gt;</w:t>
      </w:r>
    </w:p>
    <w:p w14:paraId="4ADB6381" w14:textId="77777777" w:rsidR="00A840D4" w:rsidRPr="00530583" w:rsidRDefault="00A840D4" w:rsidP="000D7911">
      <w:pPr>
        <w:pStyle w:val="Kop2"/>
        <w:rPr>
          <w:rFonts w:ascii="Corbel" w:hAnsi="Corbel"/>
          <w:lang w:val="en-US"/>
        </w:rPr>
      </w:pPr>
      <w:bookmarkStart w:id="893" w:name="TransactionType"/>
      <w:bookmarkStart w:id="894" w:name="_Ref299464309"/>
      <w:bookmarkStart w:id="895" w:name="_Ref299519781"/>
      <w:bookmarkStart w:id="896" w:name="_Ref299521446"/>
      <w:bookmarkStart w:id="897" w:name="_Ref299521559"/>
      <w:bookmarkStart w:id="898" w:name="_Ref299521674"/>
      <w:bookmarkStart w:id="899" w:name="_Toc4491549"/>
      <w:bookmarkEnd w:id="893"/>
      <w:r w:rsidRPr="00530583">
        <w:rPr>
          <w:rFonts w:ascii="Corbel" w:hAnsi="Corbel"/>
          <w:lang w:val="en-US"/>
        </w:rPr>
        <w:t>TransactionType</w:t>
      </w:r>
      <w:bookmarkEnd w:id="894"/>
      <w:bookmarkEnd w:id="895"/>
      <w:bookmarkEnd w:id="896"/>
      <w:bookmarkEnd w:id="897"/>
      <w:bookmarkEnd w:id="898"/>
      <w:bookmarkEnd w:id="899"/>
      <w:r w:rsidRPr="00530583">
        <w:rPr>
          <w:rFonts w:ascii="Corbel" w:hAnsi="Corbel"/>
          <w:lang w:val="en-US"/>
        </w:rPr>
        <w:t xml:space="preserve"> </w:t>
      </w:r>
    </w:p>
    <w:p w14:paraId="4ADB6382" w14:textId="787DA8A8"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900" w:author="Willems, P.H. (Peter)" w:date="2019-03-27T10:51:00Z">
        <w:r w:rsidR="008115AD">
          <w:rPr>
            <w:rFonts w:ascii="Corbel" w:hAnsi="Corbel"/>
            <w:lang w:val="en-US"/>
          </w:rPr>
          <w:t>3.7</w:t>
        </w:r>
      </w:ins>
      <w:del w:id="901"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BB5E35" w:rsidRPr="00530583">
        <w:rPr>
          <w:rFonts w:ascii="Corbel" w:hAnsi="Corbel"/>
          <w:lang w:val="en-US"/>
        </w:rPr>
        <w:t>startDate [</w:t>
      </w:r>
      <w:r w:rsidR="00BB5E35" w:rsidRPr="00530583">
        <w:rPr>
          <w:rFonts w:ascii="Corbel" w:hAnsi="Corbel"/>
          <w:lang w:val="en-US"/>
        </w:rPr>
        <w:fldChar w:fldCharType="begin"/>
      </w:r>
      <w:r w:rsidR="00BB5E35" w:rsidRPr="00530583">
        <w:rPr>
          <w:rFonts w:ascii="Corbel" w:hAnsi="Corbel"/>
          <w:lang w:val="en-US"/>
        </w:rPr>
        <w:instrText xml:space="preserve"> REF _Ref299461873 \w \h </w:instrText>
      </w:r>
      <w:r w:rsidR="00BD7433" w:rsidRPr="00530583">
        <w:rPr>
          <w:rFonts w:ascii="Corbel" w:hAnsi="Corbel"/>
          <w:lang w:val="en-US"/>
        </w:rPr>
        <w:instrText xml:space="preserve"> \* MERGEFORMAT </w:instrText>
      </w:r>
      <w:r w:rsidR="00BB5E35" w:rsidRPr="00530583">
        <w:rPr>
          <w:rFonts w:ascii="Corbel" w:hAnsi="Corbel"/>
          <w:lang w:val="en-US"/>
        </w:rPr>
      </w:r>
      <w:r w:rsidR="00BB5E35" w:rsidRPr="00530583">
        <w:rPr>
          <w:rFonts w:ascii="Corbel" w:hAnsi="Corbel"/>
          <w:lang w:val="en-US"/>
        </w:rPr>
        <w:fldChar w:fldCharType="separate"/>
      </w:r>
      <w:ins w:id="902" w:author="Willems, P.H. (Peter)" w:date="2019-03-27T10:51:00Z">
        <w:r w:rsidR="008115AD">
          <w:rPr>
            <w:rFonts w:ascii="Corbel" w:hAnsi="Corbel"/>
            <w:lang w:val="en-US"/>
          </w:rPr>
          <w:t>3.26</w:t>
        </w:r>
      </w:ins>
      <w:del w:id="903" w:author="Willems, P.H. (Peter)" w:date="2019-03-26T11:25:00Z">
        <w:r w:rsidR="000A1418" w:rsidRPr="00530583" w:rsidDel="00475F64">
          <w:rPr>
            <w:rFonts w:ascii="Corbel" w:hAnsi="Corbel"/>
            <w:lang w:val="en-US"/>
          </w:rPr>
          <w:delText>3.23</w:delText>
        </w:r>
      </w:del>
      <w:r w:rsidR="00BB5E35" w:rsidRPr="00530583">
        <w:rPr>
          <w:rFonts w:ascii="Corbel" w:hAnsi="Corbel"/>
          <w:lang w:val="en-US"/>
        </w:rPr>
        <w:fldChar w:fldCharType="end"/>
      </w:r>
      <w:r w:rsidR="00BB5E35" w:rsidRPr="00530583">
        <w:rPr>
          <w:rFonts w:ascii="Corbel" w:hAnsi="Corbel"/>
          <w:lang w:val="en-US"/>
        </w:rPr>
        <w:t xml:space="preserve">], </w:t>
      </w:r>
      <w:r w:rsidR="00D5321A" w:rsidRPr="00530583">
        <w:rPr>
          <w:rFonts w:ascii="Corbel" w:hAnsi="Corbel"/>
          <w:lang w:val="en-US"/>
        </w:rPr>
        <w:t>endDate [</w:t>
      </w:r>
      <w:r w:rsidR="00D5321A" w:rsidRPr="00530583">
        <w:rPr>
          <w:rFonts w:ascii="Corbel" w:hAnsi="Corbel"/>
          <w:lang w:val="en-US"/>
        </w:rPr>
        <w:fldChar w:fldCharType="begin"/>
      </w:r>
      <w:r w:rsidR="00D5321A" w:rsidRPr="00530583">
        <w:rPr>
          <w:rFonts w:ascii="Corbel" w:hAnsi="Corbel"/>
          <w:lang w:val="en-US"/>
        </w:rPr>
        <w:instrText xml:space="preserve"> REF _Ref299462149 \w \h </w:instrText>
      </w:r>
      <w:r w:rsidR="00BD7433" w:rsidRPr="00530583">
        <w:rPr>
          <w:rFonts w:ascii="Corbel" w:hAnsi="Corbel"/>
          <w:lang w:val="en-US"/>
        </w:rPr>
        <w:instrText xml:space="preserve"> \* MERGEFORMAT </w:instrText>
      </w:r>
      <w:r w:rsidR="00D5321A" w:rsidRPr="00530583">
        <w:rPr>
          <w:rFonts w:ascii="Corbel" w:hAnsi="Corbel"/>
          <w:lang w:val="en-US"/>
        </w:rPr>
      </w:r>
      <w:r w:rsidR="00D5321A" w:rsidRPr="00530583">
        <w:rPr>
          <w:rFonts w:ascii="Corbel" w:hAnsi="Corbel"/>
          <w:lang w:val="en-US"/>
        </w:rPr>
        <w:fldChar w:fldCharType="separate"/>
      </w:r>
      <w:ins w:id="904" w:author="Willems, P.H. (Peter)" w:date="2019-03-27T10:51:00Z">
        <w:r w:rsidR="008115AD">
          <w:rPr>
            <w:rFonts w:ascii="Corbel" w:hAnsi="Corbel"/>
            <w:lang w:val="en-US"/>
          </w:rPr>
          <w:t>3.8</w:t>
        </w:r>
      </w:ins>
      <w:del w:id="905" w:author="Willems, P.H. (Peter)" w:date="2019-03-26T11:25:00Z">
        <w:r w:rsidR="000A1418" w:rsidRPr="00530583" w:rsidDel="00475F64">
          <w:rPr>
            <w:rFonts w:ascii="Corbel" w:hAnsi="Corbel"/>
            <w:lang w:val="en-US"/>
          </w:rPr>
          <w:delText>3.7</w:delText>
        </w:r>
      </w:del>
      <w:r w:rsidR="00D5321A" w:rsidRPr="00530583">
        <w:rPr>
          <w:rFonts w:ascii="Corbel" w:hAnsi="Corbel"/>
          <w:lang w:val="en-US"/>
        </w:rPr>
        <w:fldChar w:fldCharType="end"/>
      </w:r>
      <w:r w:rsidR="00D5321A"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906" w:author="Willems, P.H. (Peter)" w:date="2019-03-27T10:51:00Z">
        <w:r w:rsidR="008115AD">
          <w:rPr>
            <w:rFonts w:ascii="Corbel" w:hAnsi="Corbel"/>
            <w:lang w:val="en-US"/>
          </w:rPr>
          <w:t>3.27</w:t>
        </w:r>
      </w:ins>
      <w:del w:id="907"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0454CA"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908" w:author="Willems, P.H. (Peter)" w:date="2019-03-27T10:51:00Z">
        <w:r w:rsidR="008115AD">
          <w:rPr>
            <w:rFonts w:ascii="Corbel" w:hAnsi="Corbel"/>
            <w:lang w:val="en-US"/>
          </w:rPr>
          <w:t>3.5</w:t>
        </w:r>
      </w:ins>
      <w:del w:id="909"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0454CA" w:rsidRPr="00530583">
        <w:rPr>
          <w:rFonts w:ascii="Corbel" w:hAnsi="Corbel"/>
          <w:lang w:val="en-US"/>
        </w:rPr>
        <w:t>userLaMu</w:t>
      </w:r>
      <w:r w:rsidR="0017502E" w:rsidRPr="00530583">
        <w:rPr>
          <w:rFonts w:ascii="Corbel" w:hAnsi="Corbel"/>
          <w:lang w:val="en-US"/>
        </w:rPr>
        <w:t xml:space="preserve"> [</w:t>
      </w:r>
      <w:ins w:id="910" w:author="Willems, P.H. (Peter)" w:date="2019-03-26T11:46:00Z">
        <w:r w:rsidR="001011FF">
          <w:rPr>
            <w:rFonts w:ascii="Corbel" w:hAnsi="Corbel"/>
            <w:lang w:val="en-US"/>
          </w:rPr>
          <w:fldChar w:fldCharType="begin"/>
        </w:r>
        <w:r w:rsidR="001011FF">
          <w:rPr>
            <w:rFonts w:ascii="Corbel" w:hAnsi="Corbel"/>
            <w:lang w:val="en-US"/>
          </w:rPr>
          <w:instrText xml:space="preserve"> REF _Ref401308395 \r \h </w:instrText>
        </w:r>
      </w:ins>
      <w:r w:rsidR="001011FF">
        <w:rPr>
          <w:rFonts w:ascii="Corbel" w:hAnsi="Corbel"/>
          <w:lang w:val="en-US"/>
        </w:rPr>
      </w:r>
      <w:r w:rsidR="001011FF">
        <w:rPr>
          <w:rFonts w:ascii="Corbel" w:hAnsi="Corbel"/>
          <w:lang w:val="en-US"/>
        </w:rPr>
        <w:fldChar w:fldCharType="separate"/>
      </w:r>
      <w:ins w:id="911" w:author="Willems, P.H. (Peter)" w:date="2019-03-27T10:51:00Z">
        <w:r w:rsidR="008115AD">
          <w:rPr>
            <w:rFonts w:ascii="Corbel" w:hAnsi="Corbel"/>
            <w:lang w:val="en-US"/>
          </w:rPr>
          <w:t>3.28</w:t>
        </w:r>
      </w:ins>
      <w:ins w:id="912" w:author="Willems, P.H. (Peter)" w:date="2019-03-26T11:46:00Z">
        <w:r w:rsidR="001011FF">
          <w:rPr>
            <w:rFonts w:ascii="Corbel" w:hAnsi="Corbel"/>
            <w:lang w:val="en-US"/>
          </w:rPr>
          <w:fldChar w:fldCharType="end"/>
        </w:r>
      </w:ins>
      <w:del w:id="913" w:author="Willems, P.H. (Peter)" w:date="2019-03-26T11:46:00Z">
        <w:r w:rsidR="00211D0D" w:rsidDel="001011FF">
          <w:rPr>
            <w:rStyle w:val="Hyperlink"/>
            <w:rFonts w:ascii="Corbel" w:hAnsi="Corbel"/>
            <w:color w:val="auto"/>
            <w:u w:val="none"/>
            <w:lang w:val="en-US"/>
          </w:rPr>
          <w:fldChar w:fldCharType="begin"/>
        </w:r>
        <w:r w:rsidR="00211D0D" w:rsidDel="001011FF">
          <w:rPr>
            <w:rStyle w:val="Hyperlink"/>
            <w:rFonts w:ascii="Corbel" w:hAnsi="Corbel"/>
            <w:color w:val="auto"/>
            <w:u w:val="none"/>
            <w:lang w:val="en-US"/>
          </w:rPr>
          <w:delInstrText xml:space="preserve"> HYPERLINK \l "_userLaMu" </w:delInstrText>
        </w:r>
        <w:r w:rsidR="00211D0D" w:rsidDel="001011FF">
          <w:rPr>
            <w:rStyle w:val="Hyperlink"/>
            <w:rFonts w:ascii="Corbel" w:hAnsi="Corbel"/>
            <w:color w:val="auto"/>
            <w:u w:val="none"/>
            <w:lang w:val="en-US"/>
          </w:rPr>
          <w:fldChar w:fldCharType="separate"/>
        </w:r>
        <w:r w:rsidR="0017502E" w:rsidRPr="00530583" w:rsidDel="001011FF">
          <w:rPr>
            <w:rStyle w:val="Hyperlink"/>
            <w:rFonts w:ascii="Corbel" w:hAnsi="Corbel"/>
            <w:color w:val="auto"/>
            <w:u w:val="none"/>
            <w:lang w:val="en-US"/>
          </w:rPr>
          <w:delText>3.25</w:delText>
        </w:r>
        <w:r w:rsidR="00211D0D" w:rsidDel="001011FF">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914" w:author="Willems, P.H. (Peter)" w:date="2019-03-27T10:51:00Z">
        <w:r w:rsidR="008115AD">
          <w:rPr>
            <w:rFonts w:ascii="Corbel" w:hAnsi="Corbel"/>
            <w:lang w:val="en-US"/>
          </w:rPr>
          <w:t>3.13</w:t>
        </w:r>
      </w:ins>
      <w:del w:id="915"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category [</w:t>
      </w:r>
      <w:r w:rsidR="003710E1" w:rsidRPr="00530583">
        <w:rPr>
          <w:rFonts w:ascii="Corbel" w:hAnsi="Corbel"/>
          <w:lang w:val="en-US"/>
        </w:rPr>
        <w:fldChar w:fldCharType="begin"/>
      </w:r>
      <w:r w:rsidR="003710E1" w:rsidRPr="00530583">
        <w:rPr>
          <w:rFonts w:ascii="Corbel" w:hAnsi="Corbel"/>
          <w:lang w:val="en-US"/>
        </w:rPr>
        <w:instrText xml:space="preserve"> REF _Ref299462794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916" w:author="Willems, P.H. (Peter)" w:date="2019-03-27T10:51:00Z">
        <w:r w:rsidR="008115AD">
          <w:rPr>
            <w:rFonts w:ascii="Corbel" w:hAnsi="Corbel"/>
            <w:lang w:val="en-US"/>
          </w:rPr>
          <w:t>3.3</w:t>
        </w:r>
      </w:ins>
      <w:del w:id="917" w:author="Willems, P.H. (Peter)" w:date="2019-03-26T11:25:00Z">
        <w:r w:rsidR="000A1418" w:rsidRPr="00530583" w:rsidDel="00475F64">
          <w:rPr>
            <w:rFonts w:ascii="Corbel" w:hAnsi="Corbel"/>
            <w:lang w:val="en-US"/>
          </w:rPr>
          <w:delText>3.2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918" w:author="Willems, P.H. (Peter)" w:date="2019-03-27T10:51:00Z">
        <w:r w:rsidR="008115AD">
          <w:rPr>
            <w:rFonts w:ascii="Corbel" w:hAnsi="Corbel"/>
            <w:lang w:val="en-US"/>
          </w:rPr>
          <w:t>3.10</w:t>
        </w:r>
      </w:ins>
      <w:del w:id="919"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 xml:space="preserve">], </w:t>
      </w:r>
      <w:r w:rsidR="009C0413" w:rsidRPr="00530583">
        <w:rPr>
          <w:rFonts w:ascii="Corbel" w:hAnsi="Corbel"/>
          <w:lang w:val="en-US"/>
        </w:rPr>
        <w:t>code [</w:t>
      </w:r>
      <w:r w:rsidR="009C0413" w:rsidRPr="00530583">
        <w:rPr>
          <w:rFonts w:ascii="Corbel" w:hAnsi="Corbel"/>
        </w:rPr>
        <w:fldChar w:fldCharType="begin"/>
      </w:r>
      <w:r w:rsidR="009C0413" w:rsidRPr="00530583">
        <w:rPr>
          <w:rFonts w:ascii="Corbel" w:hAnsi="Corbel"/>
          <w:lang w:val="en-US"/>
        </w:rPr>
        <w:instrText xml:space="preserve"> REF _Ref299462819 \w \h </w:instrText>
      </w:r>
      <w:r w:rsidR="00BD7433" w:rsidRPr="00530583">
        <w:rPr>
          <w:rFonts w:ascii="Corbel" w:hAnsi="Corbel"/>
          <w:lang w:val="en-US"/>
        </w:rPr>
        <w:instrText xml:space="preserve"> \* MERGEFORMAT </w:instrText>
      </w:r>
      <w:r w:rsidR="009C0413" w:rsidRPr="00530583">
        <w:rPr>
          <w:rFonts w:ascii="Corbel" w:hAnsi="Corbel"/>
        </w:rPr>
      </w:r>
      <w:r w:rsidR="009C0413" w:rsidRPr="00530583">
        <w:rPr>
          <w:rFonts w:ascii="Corbel" w:hAnsi="Corbel"/>
        </w:rPr>
        <w:fldChar w:fldCharType="separate"/>
      </w:r>
      <w:ins w:id="920" w:author="Willems, P.H. (Peter)" w:date="2019-03-27T10:51:00Z">
        <w:r w:rsidR="008115AD">
          <w:rPr>
            <w:rFonts w:ascii="Corbel" w:hAnsi="Corbel"/>
            <w:lang w:val="en-US"/>
          </w:rPr>
          <w:t>3.4</w:t>
        </w:r>
      </w:ins>
      <w:del w:id="921" w:author="Willems, P.H. (Peter)" w:date="2019-03-26T11:25:00Z">
        <w:r w:rsidR="000A1418" w:rsidRPr="00530583" w:rsidDel="00475F64">
          <w:rPr>
            <w:rFonts w:ascii="Corbel" w:hAnsi="Corbel"/>
            <w:lang w:val="en-US"/>
          </w:rPr>
          <w:delText>3.3</w:delText>
        </w:r>
      </w:del>
      <w:r w:rsidR="009C0413" w:rsidRPr="00530583">
        <w:rPr>
          <w:rFonts w:ascii="Corbel" w:hAnsi="Corbel"/>
        </w:rPr>
        <w:fldChar w:fldCharType="end"/>
      </w:r>
      <w:r w:rsidR="009C0413" w:rsidRPr="00530583">
        <w:rPr>
          <w:rFonts w:ascii="Corbel" w:hAnsi="Corbel"/>
          <w:lang w:val="en-US"/>
        </w:rPr>
        <w:t xml:space="preserve">], </w:t>
      </w:r>
      <w:r w:rsidRPr="00530583">
        <w:rPr>
          <w:rFonts w:ascii="Corbel" w:hAnsi="Corbel"/>
          <w:lang w:val="en-US"/>
        </w:rPr>
        <w:t>result</w:t>
      </w:r>
      <w:r w:rsidR="00651029" w:rsidRPr="00530583">
        <w:rPr>
          <w:rFonts w:ascii="Corbel" w:hAnsi="Corbel"/>
          <w:lang w:val="en-US"/>
        </w:rPr>
        <w:t xml:space="preserve"> [</w:t>
      </w:r>
      <w:r w:rsidR="00651029" w:rsidRPr="00530583">
        <w:rPr>
          <w:rFonts w:ascii="Corbel" w:hAnsi="Corbel"/>
        </w:rPr>
        <w:fldChar w:fldCharType="begin"/>
      </w:r>
      <w:r w:rsidR="00651029" w:rsidRPr="00530583">
        <w:rPr>
          <w:rFonts w:ascii="Corbel" w:hAnsi="Corbel"/>
          <w:lang w:val="en-US"/>
        </w:rPr>
        <w:instrText xml:space="preserve"> REF _Ref299520170 \r \h </w:instrText>
      </w:r>
      <w:r w:rsidR="00BD7433" w:rsidRPr="00530583">
        <w:rPr>
          <w:rFonts w:ascii="Corbel" w:hAnsi="Corbel"/>
          <w:lang w:val="en-US"/>
        </w:rPr>
        <w:instrText xml:space="preserve"> \* MERGEFORMAT </w:instrText>
      </w:r>
      <w:r w:rsidR="00651029" w:rsidRPr="00530583">
        <w:rPr>
          <w:rFonts w:ascii="Corbel" w:hAnsi="Corbel"/>
        </w:rPr>
      </w:r>
      <w:r w:rsidR="00651029" w:rsidRPr="00530583">
        <w:rPr>
          <w:rFonts w:ascii="Corbel" w:hAnsi="Corbel"/>
        </w:rPr>
        <w:fldChar w:fldCharType="separate"/>
      </w:r>
      <w:ins w:id="922" w:author="Willems, P.H. (Peter)" w:date="2019-03-27T10:51:00Z">
        <w:r w:rsidR="008115AD">
          <w:rPr>
            <w:rFonts w:ascii="Corbel" w:hAnsi="Corbel"/>
            <w:lang w:val="en-US"/>
          </w:rPr>
          <w:t>3.24</w:t>
        </w:r>
      </w:ins>
      <w:del w:id="923" w:author="Willems, P.H. (Peter)" w:date="2019-03-26T11:25:00Z">
        <w:r w:rsidR="000A1418" w:rsidRPr="00530583" w:rsidDel="00475F64">
          <w:rPr>
            <w:rFonts w:ascii="Corbel" w:hAnsi="Corbel"/>
            <w:lang w:val="en-US"/>
          </w:rPr>
          <w:delText>3.21</w:delText>
        </w:r>
      </w:del>
      <w:r w:rsidR="00651029" w:rsidRPr="00530583">
        <w:rPr>
          <w:rFonts w:ascii="Corbel" w:hAnsi="Corbel"/>
        </w:rPr>
        <w:fldChar w:fldCharType="end"/>
      </w:r>
      <w:r w:rsidR="00651029" w:rsidRPr="00530583">
        <w:rPr>
          <w:rFonts w:ascii="Corbel" w:hAnsi="Corbel"/>
          <w:lang w:val="en-US"/>
        </w:rPr>
        <w:t>]</w:t>
      </w:r>
      <w:r w:rsidRPr="00530583">
        <w:rPr>
          <w:rFonts w:ascii="Corbel" w:hAnsi="Corbel"/>
          <w:lang w:val="en-US"/>
        </w:rPr>
        <w:t>, base</w:t>
      </w:r>
      <w:r w:rsidR="00AE19BE" w:rsidRPr="00530583">
        <w:rPr>
          <w:rFonts w:ascii="Corbel" w:hAnsi="Corbel"/>
          <w:lang w:val="en-US"/>
        </w:rPr>
        <w:t>Type</w:t>
      </w:r>
      <w:r w:rsidRPr="00530583">
        <w:rPr>
          <w:rFonts w:ascii="Corbel" w:hAnsi="Corbel"/>
          <w:lang w:val="en-US"/>
        </w:rPr>
        <w:t xml:space="preserve"> </w:t>
      </w:r>
      <w:r w:rsidR="00651029" w:rsidRPr="00530583">
        <w:rPr>
          <w:rFonts w:ascii="Corbel" w:hAnsi="Corbel"/>
          <w:lang w:val="en-US"/>
        </w:rPr>
        <w:t>[</w:t>
      </w:r>
      <w:ins w:id="924" w:author="Willems, P.H. (Peter)" w:date="2019-03-26T11:47:00Z">
        <w:r w:rsidR="00036DD9">
          <w:rPr>
            <w:rFonts w:ascii="Corbel" w:hAnsi="Corbel"/>
            <w:lang w:val="en-US"/>
          </w:rPr>
          <w:fldChar w:fldCharType="begin"/>
        </w:r>
        <w:r w:rsidR="00036DD9">
          <w:rPr>
            <w:rFonts w:ascii="Corbel" w:hAnsi="Corbel"/>
            <w:lang w:val="en-US"/>
          </w:rPr>
          <w:instrText xml:space="preserve"> REF _Ref4493272 \r \h </w:instrText>
        </w:r>
      </w:ins>
      <w:r w:rsidR="00036DD9">
        <w:rPr>
          <w:rFonts w:ascii="Corbel" w:hAnsi="Corbel"/>
          <w:lang w:val="en-US"/>
        </w:rPr>
      </w:r>
      <w:r w:rsidR="00036DD9">
        <w:rPr>
          <w:rFonts w:ascii="Corbel" w:hAnsi="Corbel"/>
          <w:lang w:val="en-US"/>
        </w:rPr>
        <w:fldChar w:fldCharType="separate"/>
      </w:r>
      <w:ins w:id="925" w:author="Willems, P.H. (Peter)" w:date="2019-03-27T10:51:00Z">
        <w:r w:rsidR="008115AD">
          <w:rPr>
            <w:rFonts w:ascii="Corbel" w:hAnsi="Corbel"/>
            <w:lang w:val="en-US"/>
          </w:rPr>
          <w:t>3.2</w:t>
        </w:r>
      </w:ins>
      <w:ins w:id="926" w:author="Willems, P.H. (Peter)" w:date="2019-03-26T11:47:00Z">
        <w:r w:rsidR="00036DD9">
          <w:rPr>
            <w:rFonts w:ascii="Corbel" w:hAnsi="Corbel"/>
            <w:lang w:val="en-US"/>
          </w:rPr>
          <w:fldChar w:fldCharType="end"/>
        </w:r>
      </w:ins>
      <w:del w:id="927" w:author="Willems, P.H. (Peter)" w:date="2019-03-26T11:47:00Z">
        <w:r w:rsidR="00211D0D" w:rsidDel="00036DD9">
          <w:rPr>
            <w:rStyle w:val="Hyperlink"/>
            <w:rFonts w:ascii="Corbel" w:hAnsi="Corbel"/>
            <w:color w:val="auto"/>
            <w:u w:val="none"/>
            <w:lang w:val="en-US"/>
          </w:rPr>
          <w:fldChar w:fldCharType="begin"/>
        </w:r>
        <w:r w:rsidR="00211D0D" w:rsidDel="00036DD9">
          <w:rPr>
            <w:rStyle w:val="Hyperlink"/>
            <w:rFonts w:ascii="Corbel" w:hAnsi="Corbel"/>
            <w:color w:val="auto"/>
            <w:u w:val="none"/>
            <w:lang w:val="en-US"/>
          </w:rPr>
          <w:delInstrText xml:space="preserve"> HYPERLINK \l "basePoint" </w:delInstrText>
        </w:r>
        <w:r w:rsidR="00211D0D" w:rsidDel="00036DD9">
          <w:rPr>
            <w:rStyle w:val="Hyperlink"/>
            <w:rFonts w:ascii="Corbel" w:hAnsi="Corbel"/>
            <w:color w:val="auto"/>
            <w:u w:val="none"/>
            <w:lang w:val="en-US"/>
          </w:rPr>
          <w:fldChar w:fldCharType="separate"/>
        </w:r>
        <w:r w:rsidR="00AE19BE" w:rsidRPr="00530583" w:rsidDel="00036DD9">
          <w:rPr>
            <w:rStyle w:val="Hyperlink"/>
            <w:rFonts w:ascii="Corbel" w:hAnsi="Corbel"/>
            <w:color w:val="auto"/>
            <w:u w:val="none"/>
            <w:lang w:val="en-US"/>
          </w:rPr>
          <w:delText>3.1</w:delText>
        </w:r>
        <w:r w:rsidR="00211D0D" w:rsidDel="00036DD9">
          <w:rPr>
            <w:rStyle w:val="Hyperlink"/>
            <w:rFonts w:ascii="Corbel" w:hAnsi="Corbel"/>
            <w:color w:val="auto"/>
            <w:u w:val="none"/>
            <w:lang w:val="en-US"/>
          </w:rPr>
          <w:fldChar w:fldCharType="end"/>
        </w:r>
      </w:del>
      <w:r w:rsidR="00651029" w:rsidRPr="00530583">
        <w:rPr>
          <w:rFonts w:ascii="Corbel" w:hAnsi="Corbel"/>
          <w:lang w:val="en-US"/>
        </w:rPr>
        <w:t>]</w:t>
      </w:r>
      <w:r w:rsidRPr="00530583">
        <w:rPr>
          <w:rFonts w:ascii="Corbel" w:hAnsi="Corbel"/>
          <w:lang w:val="en-US"/>
        </w:rPr>
        <w:br/>
      </w:r>
      <w:r w:rsidRPr="00530583">
        <w:rPr>
          <w:rFonts w:ascii="Corbel" w:hAnsi="Corbel"/>
          <w:b/>
          <w:lang w:val="en-US"/>
        </w:rPr>
        <w:t>Referenties</w:t>
      </w:r>
      <w:r w:rsidRPr="00530583">
        <w:rPr>
          <w:rFonts w:ascii="Corbel" w:hAnsi="Corbel"/>
          <w:lang w:val="en-US"/>
        </w:rPr>
        <w:t xml:space="preserve">: </w:t>
      </w:r>
      <w:r w:rsidR="005631B9" w:rsidRPr="00530583">
        <w:rPr>
          <w:rFonts w:ascii="Corbel" w:hAnsi="Corbel"/>
          <w:lang w:val="en-US"/>
        </w:rPr>
        <w:t>subTransactions [</w:t>
      </w:r>
      <w:r w:rsidR="005631B9" w:rsidRPr="00530583">
        <w:rPr>
          <w:rFonts w:ascii="Corbel" w:hAnsi="Corbel"/>
        </w:rPr>
        <w:fldChar w:fldCharType="begin"/>
      </w:r>
      <w:r w:rsidR="005631B9" w:rsidRPr="00530583">
        <w:rPr>
          <w:rFonts w:ascii="Corbel" w:hAnsi="Corbel"/>
          <w:lang w:val="en-US"/>
        </w:rPr>
        <w:instrText xml:space="preserve"> REF _Ref299520227 \r \h </w:instrText>
      </w:r>
      <w:r w:rsidR="00BD7433" w:rsidRPr="00530583">
        <w:rPr>
          <w:rFonts w:ascii="Corbel" w:hAnsi="Corbel"/>
          <w:lang w:val="en-US"/>
        </w:rPr>
        <w:instrText xml:space="preserve"> \* MERGEFORMAT </w:instrText>
      </w:r>
      <w:r w:rsidR="005631B9" w:rsidRPr="00530583">
        <w:rPr>
          <w:rFonts w:ascii="Corbel" w:hAnsi="Corbel"/>
        </w:rPr>
      </w:r>
      <w:r w:rsidR="005631B9" w:rsidRPr="00530583">
        <w:rPr>
          <w:rFonts w:ascii="Corbel" w:hAnsi="Corbel"/>
        </w:rPr>
        <w:fldChar w:fldCharType="separate"/>
      </w:r>
      <w:r w:rsidR="008115AD">
        <w:rPr>
          <w:rFonts w:ascii="Corbel" w:hAnsi="Corbel"/>
          <w:lang w:val="en-US"/>
        </w:rPr>
        <w:t>4.15</w:t>
      </w:r>
      <w:r w:rsidR="005631B9" w:rsidRPr="00530583">
        <w:rPr>
          <w:rFonts w:ascii="Corbel" w:hAnsi="Corbel"/>
        </w:rPr>
        <w:fldChar w:fldCharType="end"/>
      </w:r>
      <w:r w:rsidR="005631B9" w:rsidRPr="00530583">
        <w:rPr>
          <w:rFonts w:ascii="Corbel" w:hAnsi="Corbel"/>
          <w:lang w:val="en-US"/>
        </w:rPr>
        <w:t xml:space="preserve">], </w:t>
      </w:r>
      <w:r w:rsidRPr="00530583">
        <w:rPr>
          <w:rFonts w:ascii="Corbel" w:hAnsi="Corbel"/>
          <w:lang w:val="en-US"/>
        </w:rPr>
        <w:t>initiator</w:t>
      </w:r>
      <w:r w:rsidR="00651029" w:rsidRPr="00530583">
        <w:rPr>
          <w:rFonts w:ascii="Corbel" w:hAnsi="Corbel"/>
          <w:lang w:val="en-US"/>
        </w:rPr>
        <w:t xml:space="preserve"> [</w:t>
      </w:r>
      <w:r w:rsidR="00651029" w:rsidRPr="00530583">
        <w:rPr>
          <w:rFonts w:ascii="Corbel" w:hAnsi="Corbel"/>
        </w:rPr>
        <w:fldChar w:fldCharType="begin"/>
      </w:r>
      <w:r w:rsidR="00651029" w:rsidRPr="00530583">
        <w:rPr>
          <w:rFonts w:ascii="Corbel" w:hAnsi="Corbel"/>
          <w:lang w:val="en-US"/>
        </w:rPr>
        <w:instrText xml:space="preserve"> REF _Ref299520202 \r \h </w:instrText>
      </w:r>
      <w:r w:rsidR="00BD7433" w:rsidRPr="00530583">
        <w:rPr>
          <w:rFonts w:ascii="Corbel" w:hAnsi="Corbel"/>
          <w:lang w:val="en-US"/>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lang w:val="en-US"/>
        </w:rPr>
        <w:t>4.7</w:t>
      </w:r>
      <w:r w:rsidR="00651029" w:rsidRPr="00530583">
        <w:rPr>
          <w:rFonts w:ascii="Corbel" w:hAnsi="Corbel"/>
        </w:rPr>
        <w:fldChar w:fldCharType="end"/>
      </w:r>
      <w:r w:rsidR="00651029" w:rsidRPr="00530583">
        <w:rPr>
          <w:rFonts w:ascii="Corbel" w:hAnsi="Corbel"/>
          <w:lang w:val="en-US"/>
        </w:rPr>
        <w:t>]</w:t>
      </w:r>
      <w:r w:rsidRPr="00530583">
        <w:rPr>
          <w:rFonts w:ascii="Corbel" w:hAnsi="Corbel"/>
          <w:lang w:val="en-US"/>
        </w:rPr>
        <w:t>, executor</w:t>
      </w:r>
      <w:r w:rsidR="00651029" w:rsidRPr="00530583">
        <w:rPr>
          <w:rFonts w:ascii="Corbel" w:hAnsi="Corbel"/>
          <w:lang w:val="en-US"/>
        </w:rPr>
        <w:t xml:space="preserve"> [</w:t>
      </w:r>
      <w:r w:rsidR="00651029" w:rsidRPr="00530583">
        <w:rPr>
          <w:rFonts w:ascii="Corbel" w:hAnsi="Corbel"/>
        </w:rPr>
        <w:fldChar w:fldCharType="begin"/>
      </w:r>
      <w:r w:rsidR="00651029" w:rsidRPr="00530583">
        <w:rPr>
          <w:rFonts w:ascii="Corbel" w:hAnsi="Corbel"/>
          <w:lang w:val="en-US"/>
        </w:rPr>
        <w:instrText xml:space="preserve"> REF _Ref299520217 \r \h </w:instrText>
      </w:r>
      <w:r w:rsidR="00BD7433" w:rsidRPr="00530583">
        <w:rPr>
          <w:rFonts w:ascii="Corbel" w:hAnsi="Corbel"/>
          <w:lang w:val="en-US"/>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lang w:val="en-US"/>
        </w:rPr>
        <w:t>4.4</w:t>
      </w:r>
      <w:r w:rsidR="00651029" w:rsidRPr="00530583">
        <w:rPr>
          <w:rFonts w:ascii="Corbel" w:hAnsi="Corbel"/>
        </w:rPr>
        <w:fldChar w:fldCharType="end"/>
      </w:r>
      <w:r w:rsidR="00651029" w:rsidRPr="00530583">
        <w:rPr>
          <w:rFonts w:ascii="Corbel" w:hAnsi="Corbel"/>
          <w:lang w:val="en-US"/>
        </w:rPr>
        <w:t>]</w:t>
      </w:r>
      <w:r w:rsidRPr="00530583">
        <w:rPr>
          <w:rFonts w:ascii="Corbel" w:hAnsi="Corbel"/>
          <w:lang w:val="en-US"/>
        </w:rPr>
        <w:t xml:space="preserve">, </w:t>
      </w:r>
      <w:r w:rsidR="005631B9" w:rsidRPr="00530583">
        <w:rPr>
          <w:rFonts w:ascii="Corbel" w:hAnsi="Corbel"/>
          <w:lang w:val="en-US"/>
        </w:rPr>
        <w:t>appendixTypes [</w:t>
      </w:r>
      <w:r w:rsidR="005631B9" w:rsidRPr="00530583">
        <w:rPr>
          <w:rFonts w:ascii="Corbel" w:hAnsi="Corbel"/>
          <w:lang w:val="en-US"/>
        </w:rPr>
        <w:fldChar w:fldCharType="begin"/>
      </w:r>
      <w:r w:rsidR="005631B9" w:rsidRPr="00530583">
        <w:rPr>
          <w:rFonts w:ascii="Corbel" w:hAnsi="Corbel"/>
          <w:lang w:val="en-US"/>
        </w:rPr>
        <w:instrText xml:space="preserve"> REF _Ref299529709 \r \h </w:instrText>
      </w:r>
      <w:r w:rsidR="007C5F73" w:rsidRPr="00530583">
        <w:rPr>
          <w:rFonts w:ascii="Corbel" w:hAnsi="Corbel"/>
          <w:lang w:val="en-US"/>
        </w:rPr>
        <w:instrText xml:space="preserve"> \* MERGEFORMAT </w:instrText>
      </w:r>
      <w:r w:rsidR="005631B9" w:rsidRPr="00530583">
        <w:rPr>
          <w:rFonts w:ascii="Corbel" w:hAnsi="Corbel"/>
          <w:lang w:val="en-US"/>
        </w:rPr>
      </w:r>
      <w:r w:rsidR="005631B9" w:rsidRPr="00530583">
        <w:rPr>
          <w:rFonts w:ascii="Corbel" w:hAnsi="Corbel"/>
          <w:lang w:val="en-US"/>
        </w:rPr>
        <w:fldChar w:fldCharType="separate"/>
      </w:r>
      <w:r w:rsidR="008115AD">
        <w:rPr>
          <w:rFonts w:ascii="Corbel" w:hAnsi="Corbel"/>
          <w:lang w:val="en-US"/>
        </w:rPr>
        <w:t>4.1</w:t>
      </w:r>
      <w:r w:rsidR="005631B9" w:rsidRPr="00530583">
        <w:rPr>
          <w:rFonts w:ascii="Corbel" w:hAnsi="Corbel"/>
          <w:lang w:val="en-US"/>
        </w:rPr>
        <w:fldChar w:fldCharType="end"/>
      </w:r>
      <w:r w:rsidR="005631B9" w:rsidRPr="00530583">
        <w:rPr>
          <w:rFonts w:ascii="Corbel" w:hAnsi="Corbel"/>
          <w:lang w:val="en-US"/>
        </w:rPr>
        <w:t>]</w:t>
      </w:r>
    </w:p>
    <w:p w14:paraId="4ADB6383" w14:textId="77777777" w:rsidR="005631B9" w:rsidRPr="0000104B" w:rsidRDefault="00FA0B86" w:rsidP="005631B9">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TransactionType; -- </w:t>
      </w:r>
      <w:r w:rsidR="005631B9" w:rsidRPr="0000104B">
        <w:t>De definitie van een type transactie, een transactietype kan tevens zelf weer</w:t>
      </w:r>
      <w:r w:rsidRPr="0000104B">
        <w:t xml:space="preserve"> naar transactie</w:t>
      </w:r>
      <w:r w:rsidR="005631B9" w:rsidRPr="0000104B">
        <w:t>types verwijzen. Een transactie wordt geïnitieerd door een persoon behorend bij een organisatie in een bepaalde rol, op dit niveau geven we aan welk roltype deze initiator moet bezitten (het gepromote schema zal dit vervolgens afdwingen) idem voor executor.</w:t>
      </w:r>
    </w:p>
    <w:p w14:paraId="4ADB6384"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385"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startDate : </w:t>
      </w:r>
      <w:r w:rsidR="000454CA" w:rsidRPr="0000104B">
        <w:rPr>
          <w:lang w:val="en-US"/>
        </w:rPr>
        <w:t xml:space="preserve">OPTIONAL </w:t>
      </w:r>
      <w:r w:rsidRPr="0000104B">
        <w:rPr>
          <w:lang w:val="en-US"/>
        </w:rPr>
        <w:t>DATETIME;</w:t>
      </w:r>
    </w:p>
    <w:p w14:paraId="4ADB6386"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endDate : </w:t>
      </w:r>
      <w:r w:rsidR="000454CA" w:rsidRPr="0000104B">
        <w:rPr>
          <w:lang w:val="en-US"/>
        </w:rPr>
        <w:t xml:space="preserve">OPTIONAL </w:t>
      </w:r>
      <w:r w:rsidRPr="0000104B">
        <w:rPr>
          <w:lang w:val="en-US"/>
        </w:rPr>
        <w:t>DATETIME;</w:t>
      </w:r>
    </w:p>
    <w:p w14:paraId="4ADB6387"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0454CA" w:rsidRPr="0000104B">
        <w:rPr>
          <w:lang w:val="en-US"/>
        </w:rPr>
        <w:t xml:space="preserve">OPTIONAL </w:t>
      </w:r>
      <w:r w:rsidRPr="0000104B">
        <w:rPr>
          <w:lang w:val="en-US"/>
        </w:rPr>
        <w:t>STRING;</w:t>
      </w:r>
    </w:p>
    <w:p w14:paraId="4ADB6388"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dateLaMu </w:t>
      </w:r>
      <w:r w:rsidRPr="0000104B">
        <w:rPr>
          <w:lang w:val="en-US"/>
        </w:rPr>
        <w:t xml:space="preserve">: </w:t>
      </w:r>
      <w:r w:rsidR="000454CA" w:rsidRPr="0000104B">
        <w:rPr>
          <w:lang w:val="en-US"/>
        </w:rPr>
        <w:t xml:space="preserve">OPTIONAL </w:t>
      </w:r>
      <w:r w:rsidRPr="0000104B">
        <w:rPr>
          <w:lang w:val="en-US"/>
        </w:rPr>
        <w:t>DATETIME;</w:t>
      </w:r>
    </w:p>
    <w:p w14:paraId="4ADB6389"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userLaMu </w:t>
      </w:r>
      <w:r w:rsidRPr="0000104B">
        <w:rPr>
          <w:lang w:val="en-US"/>
        </w:rPr>
        <w:t xml:space="preserve">: </w:t>
      </w:r>
      <w:r w:rsidR="000454CA" w:rsidRPr="0000104B">
        <w:rPr>
          <w:lang w:val="en-US"/>
        </w:rPr>
        <w:t xml:space="preserve">OPTIONAL </w:t>
      </w:r>
      <w:r w:rsidRPr="0000104B">
        <w:rPr>
          <w:lang w:val="en-US"/>
        </w:rPr>
        <w:t>STRING;</w:t>
      </w:r>
    </w:p>
    <w:p w14:paraId="4ADB638A"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8B"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category : OPTIONAL STRING;</w:t>
      </w:r>
    </w:p>
    <w:p w14:paraId="4ADB638C"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helpInfo : OPTIONAL STRING;</w:t>
      </w:r>
    </w:p>
    <w:p w14:paraId="4ADB638D"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code : OPTIONAL STRING;</w:t>
      </w:r>
    </w:p>
    <w:p w14:paraId="4ADB638E"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result : OPTIONAL STRING;</w:t>
      </w:r>
    </w:p>
    <w:p w14:paraId="4ADB638F"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basePoint : OPTIONAL STRING;</w:t>
      </w:r>
    </w:p>
    <w:p w14:paraId="4ADB6390"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subTransactions : OPTIONAL SET [1:?] OF TransactionType;</w:t>
      </w:r>
    </w:p>
    <w:p w14:paraId="4ADB6391"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initiator : RoleType;</w:t>
      </w:r>
    </w:p>
    <w:p w14:paraId="4ADB6392"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executor : RoleType;</w:t>
      </w:r>
    </w:p>
    <w:p w14:paraId="4ADB6393"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appendixTypes : OPTIONAL SET [1:?] </w:t>
      </w:r>
      <w:r w:rsidRPr="0000104B">
        <w:t>OF AppendixType;</w:t>
      </w:r>
    </w:p>
    <w:p w14:paraId="4ADB6394" w14:textId="77777777" w:rsidR="005631B9" w:rsidRPr="0000104B" w:rsidRDefault="005631B9" w:rsidP="005631B9">
      <w:pPr>
        <w:pStyle w:val="Reedsopgemaaktetekst"/>
        <w:pBdr>
          <w:top w:val="single" w:sz="4" w:space="4" w:color="auto"/>
          <w:left w:val="single" w:sz="4" w:space="4" w:color="auto"/>
          <w:bottom w:val="single" w:sz="4" w:space="4" w:color="auto"/>
          <w:right w:val="single" w:sz="4" w:space="4" w:color="auto"/>
        </w:pBdr>
        <w:ind w:left="567" w:right="567"/>
      </w:pPr>
      <w:r w:rsidRPr="0000104B">
        <w:t>END_ENTITY;</w:t>
      </w:r>
    </w:p>
    <w:p w14:paraId="4ADB6395" w14:textId="77777777" w:rsidR="005631B9" w:rsidRPr="00530583" w:rsidRDefault="005631B9">
      <w:pPr>
        <w:pStyle w:val="Plattetekst"/>
        <w:rPr>
          <w:rFonts w:ascii="Corbel" w:hAnsi="Corbel"/>
        </w:rPr>
      </w:pPr>
    </w:p>
    <w:p w14:paraId="4ADB6396" w14:textId="21437246" w:rsidR="00EB0E08" w:rsidRPr="00530583" w:rsidRDefault="00A840D4">
      <w:pPr>
        <w:pStyle w:val="Plattetekst"/>
        <w:rPr>
          <w:rFonts w:ascii="Corbel" w:hAnsi="Corbel"/>
        </w:rPr>
      </w:pPr>
      <w:r w:rsidRPr="00530583">
        <w:rPr>
          <w:rFonts w:ascii="Corbel" w:hAnsi="Corbel"/>
        </w:rPr>
        <w:t xml:space="preserve">De definitie van een transactietype (TransactionType). Een transactietype kan tevens zelf weer naar transactietypes verwijzen. Een transactie wordt </w:t>
      </w:r>
      <w:r w:rsidR="008D205B" w:rsidRPr="00530583">
        <w:rPr>
          <w:rFonts w:ascii="Corbel" w:hAnsi="Corbel"/>
        </w:rPr>
        <w:t>geïnitieerd</w:t>
      </w:r>
      <w:r w:rsidRPr="00530583">
        <w:rPr>
          <w:rFonts w:ascii="Corbel" w:hAnsi="Corbel"/>
        </w:rPr>
        <w:t xml:space="preserve"> door een persoon behorend bij een organisatie in een bepaalde rol. Op dit niveau geven we aan welk </w:t>
      </w:r>
      <w:r w:rsidR="008D205B" w:rsidRPr="00530583">
        <w:rPr>
          <w:rFonts w:ascii="Corbel" w:hAnsi="Corbel"/>
        </w:rPr>
        <w:t>rol type</w:t>
      </w:r>
      <w:r w:rsidRPr="00530583">
        <w:rPr>
          <w:rFonts w:ascii="Corbel" w:hAnsi="Corbel"/>
        </w:rPr>
        <w:t xml:space="preserve"> deze </w:t>
      </w:r>
      <w:r w:rsidR="00651029" w:rsidRPr="00530583">
        <w:rPr>
          <w:rFonts w:ascii="Corbel" w:hAnsi="Corbel"/>
        </w:rPr>
        <w:t>initiator [</w:t>
      </w:r>
      <w:r w:rsidR="00651029" w:rsidRPr="00530583">
        <w:rPr>
          <w:rFonts w:ascii="Corbel" w:hAnsi="Corbel"/>
        </w:rPr>
        <w:fldChar w:fldCharType="begin"/>
      </w:r>
      <w:r w:rsidR="00651029" w:rsidRPr="00530583">
        <w:rPr>
          <w:rFonts w:ascii="Corbel" w:hAnsi="Corbel"/>
        </w:rPr>
        <w:instrText xml:space="preserve"> REF _Ref299520202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4.7</w:t>
      </w:r>
      <w:r w:rsidR="00651029" w:rsidRPr="00530583">
        <w:rPr>
          <w:rFonts w:ascii="Corbel" w:hAnsi="Corbel"/>
        </w:rPr>
        <w:fldChar w:fldCharType="end"/>
      </w:r>
      <w:r w:rsidR="00651029" w:rsidRPr="00530583">
        <w:rPr>
          <w:rFonts w:ascii="Corbel" w:hAnsi="Corbel"/>
        </w:rPr>
        <w:t xml:space="preserve">] </w:t>
      </w:r>
      <w:r w:rsidRPr="00530583">
        <w:rPr>
          <w:rFonts w:ascii="Corbel" w:hAnsi="Corbel"/>
        </w:rPr>
        <w:t xml:space="preserve">moet bezitten (het gepromote schema zal dit vervolgens afdwingen) idem voor </w:t>
      </w:r>
      <w:r w:rsidR="00651029" w:rsidRPr="00530583">
        <w:rPr>
          <w:rFonts w:ascii="Corbel" w:hAnsi="Corbel"/>
        </w:rPr>
        <w:t>executor [</w:t>
      </w:r>
      <w:r w:rsidR="00651029" w:rsidRPr="00530583">
        <w:rPr>
          <w:rFonts w:ascii="Corbel" w:hAnsi="Corbel"/>
        </w:rPr>
        <w:fldChar w:fldCharType="begin"/>
      </w:r>
      <w:r w:rsidR="00651029" w:rsidRPr="00530583">
        <w:rPr>
          <w:rFonts w:ascii="Corbel" w:hAnsi="Corbel"/>
        </w:rPr>
        <w:instrText xml:space="preserve"> REF _Ref299520217 \r \h </w:instrText>
      </w:r>
      <w:r w:rsidR="00BD7433" w:rsidRPr="00530583">
        <w:rPr>
          <w:rFonts w:ascii="Corbel" w:hAnsi="Corbel"/>
        </w:rPr>
        <w:instrText xml:space="preserve"> \* MERGEFORMAT </w:instrText>
      </w:r>
      <w:r w:rsidR="00651029" w:rsidRPr="00530583">
        <w:rPr>
          <w:rFonts w:ascii="Corbel" w:hAnsi="Corbel"/>
        </w:rPr>
      </w:r>
      <w:r w:rsidR="00651029" w:rsidRPr="00530583">
        <w:rPr>
          <w:rFonts w:ascii="Corbel" w:hAnsi="Corbel"/>
        </w:rPr>
        <w:fldChar w:fldCharType="separate"/>
      </w:r>
      <w:r w:rsidR="008115AD">
        <w:rPr>
          <w:rFonts w:ascii="Corbel" w:hAnsi="Corbel"/>
        </w:rPr>
        <w:t>4.4</w:t>
      </w:r>
      <w:r w:rsidR="00651029" w:rsidRPr="00530583">
        <w:rPr>
          <w:rFonts w:ascii="Corbel" w:hAnsi="Corbel"/>
        </w:rPr>
        <w:fldChar w:fldCharType="end"/>
      </w:r>
      <w:r w:rsidR="00651029" w:rsidRPr="00530583">
        <w:rPr>
          <w:rFonts w:ascii="Corbel" w:hAnsi="Corbel"/>
        </w:rPr>
        <w:t>]</w:t>
      </w:r>
      <w:r w:rsidR="00EB0E08" w:rsidRPr="00530583">
        <w:rPr>
          <w:rFonts w:ascii="Corbel" w:hAnsi="Corbel"/>
        </w:rPr>
        <w:t>.</w:t>
      </w:r>
    </w:p>
    <w:p w14:paraId="4ADB6397" w14:textId="77777777" w:rsidR="00A840D4" w:rsidRPr="00530583" w:rsidRDefault="00A840D4" w:rsidP="005631B9">
      <w:pPr>
        <w:pStyle w:val="Plattetekst"/>
        <w:keepNext/>
        <w:rPr>
          <w:rFonts w:ascii="Corbel" w:hAnsi="Corbel"/>
        </w:rPr>
      </w:pPr>
      <w:r w:rsidRPr="00530583">
        <w:rPr>
          <w:rFonts w:ascii="Corbel" w:hAnsi="Corbel"/>
        </w:rPr>
        <w:t xml:space="preserve">Simpel voorbeeld: </w:t>
      </w:r>
    </w:p>
    <w:p w14:paraId="4ADB6398" w14:textId="77777777" w:rsidR="00A840D4" w:rsidRPr="0000104B" w:rsidRDefault="00A840D4" w:rsidP="005631B9">
      <w:pPr>
        <w:pStyle w:val="Reedsopgemaaktetekst"/>
        <w:keepNext/>
        <w:pBdr>
          <w:top w:val="single" w:sz="4" w:space="4" w:color="auto"/>
          <w:left w:val="single" w:sz="4" w:space="4" w:color="auto"/>
          <w:bottom w:val="single" w:sz="4" w:space="4" w:color="auto"/>
          <w:right w:val="single" w:sz="4" w:space="4" w:color="auto"/>
        </w:pBdr>
        <w:ind w:left="567" w:right="567"/>
      </w:pPr>
      <w:r w:rsidRPr="0000104B">
        <w:t>&lt;TransactionType id="MenukaartVerkrijgenTransactie"&gt;</w:t>
      </w:r>
    </w:p>
    <w:p w14:paraId="4ADB6399" w14:textId="77777777" w:rsidR="00FA0B86"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w:t>
      </w:r>
    </w:p>
    <w:p w14:paraId="4ADB639A" w14:textId="77777777" w:rsidR="00FA0B86" w:rsidRPr="0000104B" w:rsidRDefault="00FA0B86" w:rsidP="00EB0E08">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r w:rsidR="00A840D4" w:rsidRPr="0000104B">
        <w:t xml:space="preserve">De transactie om te komen tot het verkrijgen van de juiste </w:t>
      </w:r>
    </w:p>
    <w:p w14:paraId="4ADB639B" w14:textId="77777777" w:rsidR="00FA0B86" w:rsidRPr="0000104B" w:rsidRDefault="00FA0B86"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t xml:space="preserve">    </w:t>
      </w:r>
      <w:r w:rsidRPr="0000104B">
        <w:rPr>
          <w:lang w:val="de-DE"/>
        </w:rPr>
        <w:t>M</w:t>
      </w:r>
      <w:r w:rsidR="00A840D4" w:rsidRPr="0000104B">
        <w:rPr>
          <w:lang w:val="de-DE"/>
        </w:rPr>
        <w:t>enukaart</w:t>
      </w:r>
    </w:p>
    <w:p w14:paraId="4ADB639C" w14:textId="77777777" w:rsidR="00A840D4" w:rsidRPr="0000104B" w:rsidRDefault="00FA0B86"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A840D4" w:rsidRPr="0000104B">
        <w:rPr>
          <w:lang w:val="de-DE"/>
        </w:rPr>
        <w:t>&lt;/description&gt;</w:t>
      </w:r>
    </w:p>
    <w:p w14:paraId="4ADB639D"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&lt;startDate&gt;20</w:t>
      </w:r>
      <w:r w:rsidR="00FA0B86" w:rsidRPr="0000104B">
        <w:rPr>
          <w:lang w:val="de-DE"/>
        </w:rPr>
        <w:t>11</w:t>
      </w:r>
      <w:r w:rsidRPr="0000104B">
        <w:rPr>
          <w:lang w:val="de-DE"/>
        </w:rPr>
        <w:t>-01-23T00:00:00Z&lt;/startDate&gt;</w:t>
      </w:r>
    </w:p>
    <w:p w14:paraId="4ADB639E"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Pr="0000104B">
        <w:rPr>
          <w:lang w:val="en-US"/>
        </w:rPr>
        <w:t>&lt;endDate&gt;20</w:t>
      </w:r>
      <w:r w:rsidR="00FA0B86" w:rsidRPr="0000104B">
        <w:rPr>
          <w:lang w:val="en-US"/>
        </w:rPr>
        <w:t>11</w:t>
      </w:r>
      <w:r w:rsidRPr="0000104B">
        <w:rPr>
          <w:lang w:val="en-US"/>
        </w:rPr>
        <w:t>-12-31T00:00:00Z&lt;/endDate&gt;</w:t>
      </w:r>
    </w:p>
    <w:p w14:paraId="4ADB639F"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3A0"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en-US"/>
        </w:rPr>
        <w:t xml:space="preserve">  </w:t>
      </w:r>
      <w:r w:rsidRPr="0000104B">
        <w:rPr>
          <w:lang w:val="de-DE"/>
        </w:rPr>
        <w:t>&lt;</w:t>
      </w:r>
      <w:r w:rsidR="000454CA" w:rsidRPr="0000104B">
        <w:rPr>
          <w:lang w:val="de-DE"/>
        </w:rPr>
        <w:t>dateLaMu</w:t>
      </w:r>
      <w:r w:rsidRPr="0000104B">
        <w:rPr>
          <w:lang w:val="de-DE"/>
        </w:rPr>
        <w:t>&gt;20</w:t>
      </w:r>
      <w:r w:rsidR="00FA0B86" w:rsidRPr="0000104B">
        <w:rPr>
          <w:lang w:val="de-DE"/>
        </w:rPr>
        <w:t>11</w:t>
      </w:r>
      <w:r w:rsidRPr="0000104B">
        <w:rPr>
          <w:lang w:val="de-DE"/>
        </w:rPr>
        <w:t>-01-23T00:00:00Z&lt;/</w:t>
      </w:r>
      <w:r w:rsidR="000454CA" w:rsidRPr="0000104B">
        <w:rPr>
          <w:lang w:val="de-DE"/>
        </w:rPr>
        <w:t>dateLaMu</w:t>
      </w:r>
      <w:r w:rsidRPr="0000104B">
        <w:rPr>
          <w:lang w:val="de-DE"/>
        </w:rPr>
        <w:t>&gt;</w:t>
      </w:r>
    </w:p>
    <w:p w14:paraId="4ADB63A1"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FA0B86" w:rsidRPr="0000104B">
        <w:rPr>
          <w:lang w:val="de-DE"/>
        </w:rPr>
        <w:t>&lt;</w:t>
      </w:r>
      <w:r w:rsidR="000454CA" w:rsidRPr="0000104B">
        <w:rPr>
          <w:lang w:val="de-DE"/>
        </w:rPr>
        <w:t>userLamu</w:t>
      </w:r>
      <w:r w:rsidR="00FA0B86" w:rsidRPr="0000104B">
        <w:rPr>
          <w:lang w:val="de-DE"/>
        </w:rPr>
        <w:t>&gt;Peter Bonsma&lt;/</w:t>
      </w:r>
      <w:r w:rsidR="000454CA" w:rsidRPr="0000104B">
        <w:rPr>
          <w:lang w:val="de-DE"/>
        </w:rPr>
        <w:t>userLaMu</w:t>
      </w:r>
      <w:r w:rsidR="00FA0B86" w:rsidRPr="0000104B">
        <w:rPr>
          <w:lang w:val="de-DE"/>
        </w:rPr>
        <w:t>&gt;</w:t>
      </w:r>
    </w:p>
    <w:p w14:paraId="4ADB63A2"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Pr="0000104B">
        <w:rPr>
          <w:lang w:val="en-US"/>
        </w:rPr>
        <w:t>&lt;initiator&gt;</w:t>
      </w:r>
    </w:p>
    <w:p w14:paraId="4ADB63A3"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&lt;RoleTypeRef idref="Consument"/&gt;</w:t>
      </w:r>
    </w:p>
    <w:p w14:paraId="4ADB63A4"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&lt;/initiator&gt;</w:t>
      </w:r>
    </w:p>
    <w:p w14:paraId="4ADB63A5"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&lt;executor&gt;</w:t>
      </w:r>
    </w:p>
    <w:p w14:paraId="4ADB63A6"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&lt;RoleTypeRef idref="Werknemer"/&gt;</w:t>
      </w:r>
    </w:p>
    <w:p w14:paraId="4ADB63A7"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&lt;/executor&gt;</w:t>
      </w:r>
    </w:p>
    <w:p w14:paraId="4ADB63A8" w14:textId="77777777" w:rsidR="00A840D4" w:rsidRPr="0000104B" w:rsidRDefault="00A840D4" w:rsidP="00EB0E08">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&lt;/TransactionType&gt;</w:t>
      </w:r>
    </w:p>
    <w:p w14:paraId="4ADB63A9" w14:textId="77777777" w:rsidR="00A840D4" w:rsidRPr="00530583" w:rsidRDefault="00A840D4" w:rsidP="000D7911">
      <w:pPr>
        <w:pStyle w:val="Kop2"/>
        <w:rPr>
          <w:rFonts w:ascii="Corbel" w:hAnsi="Corbel"/>
          <w:lang w:val="en-US"/>
        </w:rPr>
      </w:pPr>
      <w:bookmarkStart w:id="928" w:name="UserDefinedType"/>
      <w:bookmarkStart w:id="929" w:name="_Ref299520927"/>
      <w:bookmarkStart w:id="930" w:name="_Ref299521795"/>
      <w:bookmarkStart w:id="931" w:name="_Toc4491550"/>
      <w:bookmarkEnd w:id="928"/>
      <w:r w:rsidRPr="00530583">
        <w:rPr>
          <w:rFonts w:ascii="Corbel" w:hAnsi="Corbel"/>
          <w:lang w:val="en-US"/>
        </w:rPr>
        <w:t>UserDefinedType</w:t>
      </w:r>
      <w:bookmarkEnd w:id="929"/>
      <w:bookmarkEnd w:id="930"/>
      <w:bookmarkEnd w:id="931"/>
      <w:r w:rsidRPr="00530583">
        <w:rPr>
          <w:rFonts w:ascii="Corbel" w:hAnsi="Corbel"/>
          <w:lang w:val="en-US"/>
        </w:rPr>
        <w:t xml:space="preserve"> </w:t>
      </w:r>
    </w:p>
    <w:p w14:paraId="4ADB63AA" w14:textId="6BA47C75" w:rsidR="00A840D4" w:rsidRPr="00530583" w:rsidRDefault="00A840D4">
      <w:pPr>
        <w:pStyle w:val="Plattetekst"/>
        <w:rPr>
          <w:rFonts w:ascii="Corbel" w:hAnsi="Corbel"/>
          <w:lang w:val="en-US"/>
        </w:rPr>
      </w:pPr>
      <w:r w:rsidRPr="00530583">
        <w:rPr>
          <w:rFonts w:ascii="Corbel" w:hAnsi="Corbel"/>
          <w:b/>
          <w:lang w:val="en-US"/>
        </w:rPr>
        <w:t>Attributen</w:t>
      </w:r>
      <w:r w:rsidRPr="00530583">
        <w:rPr>
          <w:rFonts w:ascii="Corbel" w:hAnsi="Corbel"/>
          <w:lang w:val="en-US"/>
        </w:rPr>
        <w:t xml:space="preserve">: </w:t>
      </w:r>
      <w:r w:rsidR="00DA70B1" w:rsidRPr="00530583">
        <w:rPr>
          <w:rFonts w:ascii="Corbel" w:hAnsi="Corbel"/>
          <w:lang w:val="en-US"/>
        </w:rPr>
        <w:t>id [</w:t>
      </w:r>
      <w:r w:rsidR="00DA70B1" w:rsidRPr="00530583">
        <w:rPr>
          <w:rFonts w:ascii="Corbel" w:hAnsi="Corbel"/>
        </w:rPr>
        <w:fldChar w:fldCharType="begin"/>
      </w:r>
      <w:r w:rsidR="00DA70B1" w:rsidRPr="00530583">
        <w:rPr>
          <w:rFonts w:ascii="Corbel" w:hAnsi="Corbel"/>
          <w:lang w:val="en-US"/>
        </w:rPr>
        <w:instrText xml:space="preserve"> REF _Ref299461124 \n \h </w:instrText>
      </w:r>
      <w:r w:rsidR="00BD7433" w:rsidRPr="00530583">
        <w:rPr>
          <w:rFonts w:ascii="Corbel" w:hAnsi="Corbel"/>
          <w:lang w:val="en-US"/>
        </w:rPr>
        <w:instrText xml:space="preserve"> \* MERGEFORMAT </w:instrText>
      </w:r>
      <w:r w:rsidR="00DA70B1" w:rsidRPr="00530583">
        <w:rPr>
          <w:rFonts w:ascii="Corbel" w:hAnsi="Corbel"/>
        </w:rPr>
      </w:r>
      <w:r w:rsidR="00DA70B1" w:rsidRPr="00530583">
        <w:rPr>
          <w:rFonts w:ascii="Corbel" w:hAnsi="Corbel"/>
        </w:rPr>
        <w:fldChar w:fldCharType="separate"/>
      </w:r>
      <w:r w:rsidR="008115AD">
        <w:rPr>
          <w:rFonts w:ascii="Corbel" w:hAnsi="Corbel"/>
          <w:lang w:val="en-US"/>
        </w:rPr>
        <w:t>2.1</w:t>
      </w:r>
      <w:r w:rsidR="00DA70B1" w:rsidRPr="00530583">
        <w:rPr>
          <w:rFonts w:ascii="Corbel" w:hAnsi="Corbel"/>
        </w:rPr>
        <w:fldChar w:fldCharType="end"/>
      </w:r>
      <w:r w:rsidR="00DA70B1" w:rsidRPr="00530583">
        <w:rPr>
          <w:rFonts w:ascii="Corbel" w:hAnsi="Corbel"/>
          <w:lang w:val="en-US"/>
        </w:rPr>
        <w:t>]</w:t>
      </w:r>
      <w:r w:rsidRPr="00530583">
        <w:rPr>
          <w:rFonts w:ascii="Corbel" w:hAnsi="Corbel"/>
          <w:lang w:val="en-US"/>
        </w:rPr>
        <w:br/>
      </w:r>
      <w:r w:rsidRPr="00530583">
        <w:rPr>
          <w:rFonts w:ascii="Corbel" w:hAnsi="Corbel"/>
          <w:b/>
          <w:lang w:val="en-US"/>
        </w:rPr>
        <w:t>Elementen</w:t>
      </w:r>
      <w:r w:rsidRPr="00530583">
        <w:rPr>
          <w:rFonts w:ascii="Corbel" w:hAnsi="Corbel"/>
          <w:lang w:val="en-US"/>
        </w:rPr>
        <w:t xml:space="preserve">: </w:t>
      </w:r>
      <w:r w:rsidR="00BC6C20" w:rsidRPr="00530583">
        <w:rPr>
          <w:rFonts w:ascii="Corbel" w:hAnsi="Corbel"/>
          <w:lang w:val="en-US"/>
        </w:rPr>
        <w:t>description [</w:t>
      </w:r>
      <w:r w:rsidR="00BC6C20" w:rsidRPr="00530583">
        <w:rPr>
          <w:rFonts w:ascii="Corbel" w:hAnsi="Corbel"/>
          <w:lang w:val="en-US"/>
        </w:rPr>
        <w:fldChar w:fldCharType="begin"/>
      </w:r>
      <w:r w:rsidR="00BC6C20" w:rsidRPr="00530583">
        <w:rPr>
          <w:rFonts w:ascii="Corbel" w:hAnsi="Corbel"/>
          <w:lang w:val="en-US"/>
        </w:rPr>
        <w:instrText xml:space="preserve"> REF _Ref299461615 \w \h </w:instrText>
      </w:r>
      <w:r w:rsidR="00BD7433" w:rsidRPr="00530583">
        <w:rPr>
          <w:rFonts w:ascii="Corbel" w:hAnsi="Corbel"/>
          <w:lang w:val="en-US"/>
        </w:rPr>
        <w:instrText xml:space="preserve"> \* MERGEFORMAT </w:instrText>
      </w:r>
      <w:r w:rsidR="00BC6C20" w:rsidRPr="00530583">
        <w:rPr>
          <w:rFonts w:ascii="Corbel" w:hAnsi="Corbel"/>
          <w:lang w:val="en-US"/>
        </w:rPr>
      </w:r>
      <w:r w:rsidR="00BC6C20" w:rsidRPr="00530583">
        <w:rPr>
          <w:rFonts w:ascii="Corbel" w:hAnsi="Corbel"/>
          <w:lang w:val="en-US"/>
        </w:rPr>
        <w:fldChar w:fldCharType="separate"/>
      </w:r>
      <w:ins w:id="932" w:author="Willems, P.H. (Peter)" w:date="2019-03-27T10:51:00Z">
        <w:r w:rsidR="008115AD">
          <w:rPr>
            <w:rFonts w:ascii="Corbel" w:hAnsi="Corbel"/>
            <w:lang w:val="en-US"/>
          </w:rPr>
          <w:t>3.7</w:t>
        </w:r>
      </w:ins>
      <w:del w:id="933" w:author="Willems, P.H. (Peter)" w:date="2019-03-26T11:25:00Z">
        <w:r w:rsidR="000A1418" w:rsidRPr="00530583" w:rsidDel="00475F64">
          <w:rPr>
            <w:rFonts w:ascii="Corbel" w:hAnsi="Corbel"/>
            <w:lang w:val="en-US"/>
          </w:rPr>
          <w:delText>3.6</w:delText>
        </w:r>
      </w:del>
      <w:r w:rsidR="00BC6C20" w:rsidRPr="00530583">
        <w:rPr>
          <w:rFonts w:ascii="Corbel" w:hAnsi="Corbel"/>
          <w:lang w:val="en-US"/>
        </w:rPr>
        <w:fldChar w:fldCharType="end"/>
      </w:r>
      <w:r w:rsidR="00BC6C20" w:rsidRPr="00530583">
        <w:rPr>
          <w:rFonts w:ascii="Corbel" w:hAnsi="Corbel"/>
          <w:lang w:val="en-US"/>
        </w:rPr>
        <w:t xml:space="preserve">], </w:t>
      </w:r>
      <w:r w:rsidR="00463DD7" w:rsidRPr="00530583">
        <w:rPr>
          <w:rFonts w:ascii="Corbel" w:hAnsi="Corbel"/>
          <w:lang w:val="en-US"/>
        </w:rPr>
        <w:t>state [</w:t>
      </w:r>
      <w:r w:rsidR="00463DD7" w:rsidRPr="00530583">
        <w:rPr>
          <w:rFonts w:ascii="Corbel" w:hAnsi="Corbel"/>
          <w:lang w:val="en-US"/>
        </w:rPr>
        <w:fldChar w:fldCharType="begin"/>
      </w:r>
      <w:r w:rsidR="00463DD7" w:rsidRPr="00530583">
        <w:rPr>
          <w:rFonts w:ascii="Corbel" w:hAnsi="Corbel"/>
          <w:lang w:val="en-US"/>
        </w:rPr>
        <w:instrText xml:space="preserve"> REF _Ref299462305 \w \h </w:instrText>
      </w:r>
      <w:r w:rsidR="00BD7433" w:rsidRPr="00530583">
        <w:rPr>
          <w:rFonts w:ascii="Corbel" w:hAnsi="Corbel"/>
          <w:lang w:val="en-US"/>
        </w:rPr>
        <w:instrText xml:space="preserve"> \* MERGEFORMAT </w:instrText>
      </w:r>
      <w:r w:rsidR="00463DD7" w:rsidRPr="00530583">
        <w:rPr>
          <w:rFonts w:ascii="Corbel" w:hAnsi="Corbel"/>
          <w:lang w:val="en-US"/>
        </w:rPr>
      </w:r>
      <w:r w:rsidR="00463DD7" w:rsidRPr="00530583">
        <w:rPr>
          <w:rFonts w:ascii="Corbel" w:hAnsi="Corbel"/>
          <w:lang w:val="en-US"/>
        </w:rPr>
        <w:fldChar w:fldCharType="separate"/>
      </w:r>
      <w:ins w:id="934" w:author="Willems, P.H. (Peter)" w:date="2019-03-27T10:51:00Z">
        <w:r w:rsidR="008115AD">
          <w:rPr>
            <w:rFonts w:ascii="Corbel" w:hAnsi="Corbel"/>
            <w:lang w:val="en-US"/>
          </w:rPr>
          <w:t>3.27</w:t>
        </w:r>
      </w:ins>
      <w:del w:id="935" w:author="Willems, P.H. (Peter)" w:date="2019-03-26T11:25:00Z">
        <w:r w:rsidR="000A1418" w:rsidRPr="00530583" w:rsidDel="00475F64">
          <w:rPr>
            <w:rFonts w:ascii="Corbel" w:hAnsi="Corbel"/>
            <w:lang w:val="en-US"/>
          </w:rPr>
          <w:delText>3.24</w:delText>
        </w:r>
      </w:del>
      <w:r w:rsidR="00463DD7" w:rsidRPr="00530583">
        <w:rPr>
          <w:rFonts w:ascii="Corbel" w:hAnsi="Corbel"/>
          <w:lang w:val="en-US"/>
        </w:rPr>
        <w:fldChar w:fldCharType="end"/>
      </w:r>
      <w:r w:rsidR="00463DD7" w:rsidRPr="00530583">
        <w:rPr>
          <w:rFonts w:ascii="Corbel" w:hAnsi="Corbel"/>
          <w:lang w:val="en-US"/>
        </w:rPr>
        <w:t xml:space="preserve">], </w:t>
      </w:r>
      <w:r w:rsidR="000454CA" w:rsidRPr="00530583">
        <w:rPr>
          <w:rFonts w:ascii="Corbel" w:hAnsi="Corbel"/>
          <w:lang w:val="en-US"/>
        </w:rPr>
        <w:t xml:space="preserve">dateLaMu </w:t>
      </w:r>
      <w:r w:rsidR="00141934" w:rsidRPr="00530583">
        <w:rPr>
          <w:rFonts w:ascii="Corbel" w:hAnsi="Corbel"/>
          <w:lang w:val="en-US"/>
        </w:rPr>
        <w:t>[</w:t>
      </w:r>
      <w:r w:rsidR="00141934" w:rsidRPr="00530583">
        <w:rPr>
          <w:rFonts w:ascii="Corbel" w:hAnsi="Corbel"/>
          <w:lang w:val="en-US"/>
        </w:rPr>
        <w:fldChar w:fldCharType="begin"/>
      </w:r>
      <w:r w:rsidR="00141934" w:rsidRPr="00530583">
        <w:rPr>
          <w:rFonts w:ascii="Corbel" w:hAnsi="Corbel"/>
          <w:lang w:val="en-US"/>
        </w:rPr>
        <w:instrText xml:space="preserve"> REF _Ref299462529 \w \h </w:instrText>
      </w:r>
      <w:r w:rsidR="00BD7433" w:rsidRPr="00530583">
        <w:rPr>
          <w:rFonts w:ascii="Corbel" w:hAnsi="Corbel"/>
          <w:lang w:val="en-US"/>
        </w:rPr>
        <w:instrText xml:space="preserve"> \* MERGEFORMAT </w:instrText>
      </w:r>
      <w:r w:rsidR="00141934" w:rsidRPr="00530583">
        <w:rPr>
          <w:rFonts w:ascii="Corbel" w:hAnsi="Corbel"/>
          <w:lang w:val="en-US"/>
        </w:rPr>
      </w:r>
      <w:r w:rsidR="00141934" w:rsidRPr="00530583">
        <w:rPr>
          <w:rFonts w:ascii="Corbel" w:hAnsi="Corbel"/>
          <w:lang w:val="en-US"/>
        </w:rPr>
        <w:fldChar w:fldCharType="separate"/>
      </w:r>
      <w:ins w:id="936" w:author="Willems, P.H. (Peter)" w:date="2019-03-27T10:51:00Z">
        <w:r w:rsidR="008115AD">
          <w:rPr>
            <w:rFonts w:ascii="Corbel" w:hAnsi="Corbel"/>
            <w:lang w:val="en-US"/>
          </w:rPr>
          <w:t>3.5</w:t>
        </w:r>
      </w:ins>
      <w:del w:id="937" w:author="Willems, P.H. (Peter)" w:date="2019-03-26T11:25:00Z">
        <w:r w:rsidR="000A1418" w:rsidRPr="00530583" w:rsidDel="00475F64">
          <w:rPr>
            <w:rFonts w:ascii="Corbel" w:hAnsi="Corbel"/>
            <w:lang w:val="en-US"/>
          </w:rPr>
          <w:delText>3.4</w:delText>
        </w:r>
      </w:del>
      <w:r w:rsidR="00141934" w:rsidRPr="00530583">
        <w:rPr>
          <w:rFonts w:ascii="Corbel" w:hAnsi="Corbel"/>
          <w:lang w:val="en-US"/>
        </w:rPr>
        <w:fldChar w:fldCharType="end"/>
      </w:r>
      <w:r w:rsidR="00141934" w:rsidRPr="00530583">
        <w:rPr>
          <w:rFonts w:ascii="Corbel" w:hAnsi="Corbel"/>
          <w:lang w:val="en-US"/>
        </w:rPr>
        <w:t xml:space="preserve">], </w:t>
      </w:r>
      <w:r w:rsidR="000454CA" w:rsidRPr="00530583">
        <w:rPr>
          <w:rFonts w:ascii="Corbel" w:hAnsi="Corbel"/>
          <w:lang w:val="en-US"/>
        </w:rPr>
        <w:t>userLaMu</w:t>
      </w:r>
      <w:r w:rsidR="0017502E" w:rsidRPr="00530583">
        <w:rPr>
          <w:rFonts w:ascii="Corbel" w:hAnsi="Corbel"/>
          <w:lang w:val="en-US"/>
        </w:rPr>
        <w:t xml:space="preserve"> [</w:t>
      </w:r>
      <w:ins w:id="938" w:author="Willems, P.H. (Peter)" w:date="2019-03-26T11:49:00Z">
        <w:r w:rsidR="00967A2A">
          <w:rPr>
            <w:rFonts w:ascii="Corbel" w:hAnsi="Corbel"/>
            <w:lang w:val="en-US"/>
          </w:rPr>
          <w:fldChar w:fldCharType="begin"/>
        </w:r>
        <w:r w:rsidR="00967A2A">
          <w:rPr>
            <w:rFonts w:ascii="Corbel" w:hAnsi="Corbel"/>
            <w:lang w:val="en-US"/>
          </w:rPr>
          <w:instrText xml:space="preserve"> REF _Ref401308395 \r \h </w:instrText>
        </w:r>
      </w:ins>
      <w:r w:rsidR="00967A2A">
        <w:rPr>
          <w:rFonts w:ascii="Corbel" w:hAnsi="Corbel"/>
          <w:lang w:val="en-US"/>
        </w:rPr>
      </w:r>
      <w:r w:rsidR="00967A2A">
        <w:rPr>
          <w:rFonts w:ascii="Corbel" w:hAnsi="Corbel"/>
          <w:lang w:val="en-US"/>
        </w:rPr>
        <w:fldChar w:fldCharType="separate"/>
      </w:r>
      <w:ins w:id="939" w:author="Willems, P.H. (Peter)" w:date="2019-03-27T10:51:00Z">
        <w:r w:rsidR="008115AD">
          <w:rPr>
            <w:rFonts w:ascii="Corbel" w:hAnsi="Corbel"/>
            <w:lang w:val="en-US"/>
          </w:rPr>
          <w:t>3.28</w:t>
        </w:r>
      </w:ins>
      <w:ins w:id="940" w:author="Willems, P.H. (Peter)" w:date="2019-03-26T11:49:00Z">
        <w:r w:rsidR="00967A2A">
          <w:rPr>
            <w:rFonts w:ascii="Corbel" w:hAnsi="Corbel"/>
            <w:lang w:val="en-US"/>
          </w:rPr>
          <w:fldChar w:fldCharType="end"/>
        </w:r>
      </w:ins>
      <w:del w:id="941" w:author="Willems, P.H. (Peter)" w:date="2019-03-26T11:48:00Z">
        <w:r w:rsidR="00211D0D" w:rsidDel="00967A2A">
          <w:rPr>
            <w:rStyle w:val="Hyperlink"/>
            <w:rFonts w:ascii="Corbel" w:hAnsi="Corbel"/>
            <w:color w:val="auto"/>
            <w:u w:val="none"/>
            <w:lang w:val="en-US"/>
          </w:rPr>
          <w:fldChar w:fldCharType="begin"/>
        </w:r>
        <w:r w:rsidR="00211D0D" w:rsidDel="00967A2A">
          <w:rPr>
            <w:rStyle w:val="Hyperlink"/>
            <w:rFonts w:ascii="Corbel" w:hAnsi="Corbel"/>
            <w:color w:val="auto"/>
            <w:u w:val="none"/>
            <w:lang w:val="en-US"/>
          </w:rPr>
          <w:delInstrText xml:space="preserve"> HYPERLINK \l "_userLaMu" </w:delInstrText>
        </w:r>
        <w:r w:rsidR="00211D0D" w:rsidDel="00967A2A">
          <w:rPr>
            <w:rStyle w:val="Hyperlink"/>
            <w:rFonts w:ascii="Corbel" w:hAnsi="Corbel"/>
            <w:color w:val="auto"/>
            <w:u w:val="none"/>
            <w:lang w:val="en-US"/>
          </w:rPr>
          <w:fldChar w:fldCharType="separate"/>
        </w:r>
        <w:r w:rsidR="0017502E" w:rsidRPr="00530583" w:rsidDel="00967A2A">
          <w:rPr>
            <w:rStyle w:val="Hyperlink"/>
            <w:rFonts w:ascii="Corbel" w:hAnsi="Corbel"/>
            <w:color w:val="auto"/>
            <w:u w:val="none"/>
            <w:lang w:val="en-US"/>
          </w:rPr>
          <w:delText>3.25</w:delText>
        </w:r>
        <w:r w:rsidR="00211D0D" w:rsidDel="00967A2A">
          <w:rPr>
            <w:rStyle w:val="Hyperlink"/>
            <w:rFonts w:ascii="Corbel" w:hAnsi="Corbel"/>
            <w:color w:val="auto"/>
            <w:u w:val="none"/>
            <w:lang w:val="en-US"/>
          </w:rPr>
          <w:fldChar w:fldCharType="end"/>
        </w:r>
      </w:del>
      <w:r w:rsidR="0017502E" w:rsidRPr="00530583">
        <w:rPr>
          <w:rFonts w:ascii="Corbel" w:hAnsi="Corbel"/>
          <w:lang w:val="en-US"/>
        </w:rPr>
        <w:t>]</w:t>
      </w:r>
      <w:r w:rsidR="00D37C20" w:rsidRPr="00530583">
        <w:rPr>
          <w:rFonts w:ascii="Corbel" w:hAnsi="Corbel"/>
          <w:lang w:val="en-US"/>
        </w:rPr>
        <w:t xml:space="preserve">, </w:t>
      </w:r>
      <w:r w:rsidRPr="00530583">
        <w:rPr>
          <w:rFonts w:ascii="Corbel" w:hAnsi="Corbel"/>
          <w:lang w:val="en-US"/>
        </w:rPr>
        <w:t>baseType</w:t>
      </w:r>
      <w:r w:rsidR="00651029" w:rsidRPr="00530583">
        <w:rPr>
          <w:rFonts w:ascii="Corbel" w:hAnsi="Corbel"/>
          <w:lang w:val="en-US"/>
        </w:rPr>
        <w:t xml:space="preserve"> [</w:t>
      </w:r>
      <w:ins w:id="942" w:author="Willems, P.H. (Peter)" w:date="2019-03-26T11:49:00Z">
        <w:r w:rsidR="00125CC6">
          <w:rPr>
            <w:rFonts w:ascii="Corbel" w:hAnsi="Corbel"/>
          </w:rPr>
          <w:fldChar w:fldCharType="begin"/>
        </w:r>
        <w:r w:rsidR="00125CC6">
          <w:rPr>
            <w:rFonts w:ascii="Corbel" w:hAnsi="Corbel"/>
            <w:lang w:val="en-US"/>
          </w:rPr>
          <w:instrText xml:space="preserve"> REF _Ref4493391 \r \h </w:instrText>
        </w:r>
      </w:ins>
      <w:r w:rsidR="00125CC6">
        <w:rPr>
          <w:rFonts w:ascii="Corbel" w:hAnsi="Corbel"/>
        </w:rPr>
      </w:r>
      <w:r w:rsidR="00125CC6">
        <w:rPr>
          <w:rFonts w:ascii="Corbel" w:hAnsi="Corbel"/>
        </w:rPr>
        <w:fldChar w:fldCharType="separate"/>
      </w:r>
      <w:ins w:id="943" w:author="Willems, P.H. (Peter)" w:date="2019-03-27T10:51:00Z">
        <w:r w:rsidR="008115AD">
          <w:rPr>
            <w:rFonts w:ascii="Corbel" w:hAnsi="Corbel"/>
            <w:lang w:val="en-US"/>
          </w:rPr>
          <w:t>3.2</w:t>
        </w:r>
      </w:ins>
      <w:ins w:id="944" w:author="Willems, P.H. (Peter)" w:date="2019-03-26T11:49:00Z">
        <w:r w:rsidR="00125CC6">
          <w:rPr>
            <w:rFonts w:ascii="Corbel" w:hAnsi="Corbel"/>
          </w:rPr>
          <w:fldChar w:fldCharType="end"/>
        </w:r>
      </w:ins>
      <w:del w:id="945" w:author="Willems, P.H. (Peter)" w:date="2019-03-26T11:49:00Z">
        <w:r w:rsidR="00651029" w:rsidRPr="00530583" w:rsidDel="00125CC6">
          <w:rPr>
            <w:rFonts w:ascii="Corbel" w:hAnsi="Corbel"/>
          </w:rPr>
          <w:fldChar w:fldCharType="begin"/>
        </w:r>
        <w:r w:rsidR="00651029" w:rsidRPr="00530583" w:rsidDel="00125CC6">
          <w:rPr>
            <w:rFonts w:ascii="Corbel" w:hAnsi="Corbel"/>
            <w:lang w:val="en-US"/>
          </w:rPr>
          <w:delInstrText xml:space="preserve"> REF _Ref299520315 \r \h </w:delInstrText>
        </w:r>
        <w:r w:rsidR="00BD7433" w:rsidRPr="00530583" w:rsidDel="00125CC6">
          <w:rPr>
            <w:rFonts w:ascii="Corbel" w:hAnsi="Corbel"/>
            <w:lang w:val="en-US"/>
          </w:rPr>
          <w:delInstrText xml:space="preserve"> \* MERGEFORMAT </w:delInstrText>
        </w:r>
        <w:r w:rsidR="00651029" w:rsidRPr="00530583" w:rsidDel="00125CC6">
          <w:rPr>
            <w:rFonts w:ascii="Corbel" w:hAnsi="Corbel"/>
          </w:rPr>
        </w:r>
        <w:r w:rsidR="00651029" w:rsidRPr="00530583" w:rsidDel="00125CC6">
          <w:rPr>
            <w:rFonts w:ascii="Corbel" w:hAnsi="Corbel"/>
          </w:rPr>
          <w:fldChar w:fldCharType="separate"/>
        </w:r>
        <w:r w:rsidR="00946287" w:rsidDel="00125CC6">
          <w:rPr>
            <w:rFonts w:ascii="Corbel" w:hAnsi="Corbel"/>
            <w:lang w:val="en-US"/>
          </w:rPr>
          <w:delText>3.1</w:delText>
        </w:r>
        <w:r w:rsidR="00651029" w:rsidRPr="00530583" w:rsidDel="00125CC6">
          <w:rPr>
            <w:rFonts w:ascii="Corbel" w:hAnsi="Corbel"/>
          </w:rPr>
          <w:fldChar w:fldCharType="end"/>
        </w:r>
      </w:del>
      <w:r w:rsidR="00651029" w:rsidRPr="00530583">
        <w:rPr>
          <w:rFonts w:ascii="Corbel" w:hAnsi="Corbel"/>
          <w:lang w:val="en-US"/>
        </w:rPr>
        <w:t>]</w:t>
      </w:r>
      <w:r w:rsidRPr="00530583">
        <w:rPr>
          <w:rFonts w:ascii="Corbel" w:hAnsi="Corbel"/>
          <w:lang w:val="en-US"/>
        </w:rPr>
        <w:t>, xsdRestriction</w:t>
      </w:r>
      <w:r w:rsidR="00651029" w:rsidRPr="00530583">
        <w:rPr>
          <w:rFonts w:ascii="Corbel" w:hAnsi="Corbel"/>
          <w:lang w:val="en-US"/>
        </w:rPr>
        <w:t xml:space="preserve"> [</w:t>
      </w:r>
      <w:r w:rsidR="00651029" w:rsidRPr="00530583">
        <w:rPr>
          <w:rFonts w:ascii="Corbel" w:hAnsi="Corbel"/>
        </w:rPr>
        <w:fldChar w:fldCharType="begin"/>
      </w:r>
      <w:r w:rsidR="00651029" w:rsidRPr="00530583">
        <w:rPr>
          <w:rFonts w:ascii="Corbel" w:hAnsi="Corbel"/>
          <w:lang w:val="en-US"/>
        </w:rPr>
        <w:instrText xml:space="preserve"> REF _Ref299520331 \r \h </w:instrText>
      </w:r>
      <w:r w:rsidR="00BD7433" w:rsidRPr="00530583">
        <w:rPr>
          <w:rFonts w:ascii="Corbel" w:hAnsi="Corbel"/>
          <w:lang w:val="en-US"/>
        </w:rPr>
        <w:instrText xml:space="preserve"> \* MERGEFORMAT </w:instrText>
      </w:r>
      <w:r w:rsidR="00651029" w:rsidRPr="00530583">
        <w:rPr>
          <w:rFonts w:ascii="Corbel" w:hAnsi="Corbel"/>
        </w:rPr>
      </w:r>
      <w:r w:rsidR="00651029" w:rsidRPr="00530583">
        <w:rPr>
          <w:rFonts w:ascii="Corbel" w:hAnsi="Corbel"/>
        </w:rPr>
        <w:fldChar w:fldCharType="separate"/>
      </w:r>
      <w:ins w:id="946" w:author="Willems, P.H. (Peter)" w:date="2019-03-27T10:51:00Z">
        <w:r w:rsidR="008115AD">
          <w:rPr>
            <w:rFonts w:ascii="Corbel" w:hAnsi="Corbel"/>
            <w:lang w:val="en-US"/>
          </w:rPr>
          <w:t>3.30</w:t>
        </w:r>
      </w:ins>
      <w:del w:id="947" w:author="Willems, P.H. (Peter)" w:date="2019-03-26T11:25:00Z">
        <w:r w:rsidR="000A1418" w:rsidRPr="00530583" w:rsidDel="00475F64">
          <w:rPr>
            <w:rFonts w:ascii="Corbel" w:hAnsi="Corbel"/>
            <w:lang w:val="en-US"/>
          </w:rPr>
          <w:delText>3.27</w:delText>
        </w:r>
      </w:del>
      <w:r w:rsidR="00651029" w:rsidRPr="00530583">
        <w:rPr>
          <w:rFonts w:ascii="Corbel" w:hAnsi="Corbel"/>
        </w:rPr>
        <w:fldChar w:fldCharType="end"/>
      </w:r>
      <w:r w:rsidR="00651029" w:rsidRPr="00530583">
        <w:rPr>
          <w:rFonts w:ascii="Corbel" w:hAnsi="Corbel"/>
          <w:lang w:val="en-US"/>
        </w:rPr>
        <w:t>]</w:t>
      </w:r>
      <w:r w:rsidRPr="00530583">
        <w:rPr>
          <w:rFonts w:ascii="Corbel" w:hAnsi="Corbel"/>
          <w:lang w:val="en-US"/>
        </w:rPr>
        <w:t xml:space="preserve">, </w:t>
      </w:r>
      <w:r w:rsidR="003710E1" w:rsidRPr="00530583">
        <w:rPr>
          <w:rFonts w:ascii="Corbel" w:hAnsi="Corbel"/>
          <w:lang w:val="en-US"/>
        </w:rPr>
        <w:t>language [</w:t>
      </w:r>
      <w:r w:rsidR="003710E1" w:rsidRPr="00530583">
        <w:rPr>
          <w:rFonts w:ascii="Corbel" w:hAnsi="Corbel"/>
          <w:lang w:val="en-US"/>
        </w:rPr>
        <w:fldChar w:fldCharType="begin"/>
      </w:r>
      <w:r w:rsidR="003710E1" w:rsidRPr="00530583">
        <w:rPr>
          <w:rFonts w:ascii="Corbel" w:hAnsi="Corbel"/>
          <w:lang w:val="en-US"/>
        </w:rPr>
        <w:instrText xml:space="preserve"> REF _Ref299462785 \w \h </w:instrText>
      </w:r>
      <w:r w:rsidR="00BD7433" w:rsidRPr="00530583">
        <w:rPr>
          <w:rFonts w:ascii="Corbel" w:hAnsi="Corbel"/>
          <w:lang w:val="en-US"/>
        </w:rPr>
        <w:instrText xml:space="preserve"> \* MERGEFORMAT </w:instrText>
      </w:r>
      <w:r w:rsidR="003710E1" w:rsidRPr="00530583">
        <w:rPr>
          <w:rFonts w:ascii="Corbel" w:hAnsi="Corbel"/>
          <w:lang w:val="en-US"/>
        </w:rPr>
      </w:r>
      <w:r w:rsidR="003710E1" w:rsidRPr="00530583">
        <w:rPr>
          <w:rFonts w:ascii="Corbel" w:hAnsi="Corbel"/>
          <w:lang w:val="en-US"/>
        </w:rPr>
        <w:fldChar w:fldCharType="separate"/>
      </w:r>
      <w:ins w:id="948" w:author="Willems, P.H. (Peter)" w:date="2019-03-27T10:51:00Z">
        <w:r w:rsidR="008115AD">
          <w:rPr>
            <w:rFonts w:ascii="Corbel" w:hAnsi="Corbel"/>
            <w:lang w:val="en-US"/>
          </w:rPr>
          <w:t>3.13</w:t>
        </w:r>
      </w:ins>
      <w:del w:id="949" w:author="Willems, P.H. (Peter)" w:date="2019-03-26T11:25:00Z">
        <w:r w:rsidR="000A1418" w:rsidRPr="00530583" w:rsidDel="00475F64">
          <w:rPr>
            <w:rFonts w:ascii="Corbel" w:hAnsi="Corbel"/>
            <w:lang w:val="en-US"/>
          </w:rPr>
          <w:delText>3.12</w:delText>
        </w:r>
      </w:del>
      <w:r w:rsidR="003710E1" w:rsidRPr="00530583">
        <w:rPr>
          <w:rFonts w:ascii="Corbel" w:hAnsi="Corbel"/>
          <w:lang w:val="en-US"/>
        </w:rPr>
        <w:fldChar w:fldCharType="end"/>
      </w:r>
      <w:r w:rsidR="003710E1" w:rsidRPr="00530583">
        <w:rPr>
          <w:rFonts w:ascii="Corbel" w:hAnsi="Corbel"/>
          <w:lang w:val="en-US"/>
        </w:rPr>
        <w:t xml:space="preserve">], </w:t>
      </w:r>
      <w:r w:rsidR="00316F8D" w:rsidRPr="00530583">
        <w:rPr>
          <w:rFonts w:ascii="Corbel" w:hAnsi="Corbel"/>
          <w:lang w:val="en-US"/>
        </w:rPr>
        <w:t>helpInfo [</w:t>
      </w:r>
      <w:r w:rsidR="00316F8D" w:rsidRPr="00530583">
        <w:rPr>
          <w:rFonts w:ascii="Corbel" w:hAnsi="Corbel"/>
          <w:lang w:val="en-US"/>
        </w:rPr>
        <w:fldChar w:fldCharType="begin"/>
      </w:r>
      <w:r w:rsidR="00316F8D" w:rsidRPr="00530583">
        <w:rPr>
          <w:rFonts w:ascii="Corbel" w:hAnsi="Corbel"/>
          <w:lang w:val="en-US"/>
        </w:rPr>
        <w:instrText xml:space="preserve"> REF _Ref299462812 \w \h </w:instrText>
      </w:r>
      <w:r w:rsidR="00BD7433" w:rsidRPr="00530583">
        <w:rPr>
          <w:rFonts w:ascii="Corbel" w:hAnsi="Corbel"/>
          <w:lang w:val="en-US"/>
        </w:rPr>
        <w:instrText xml:space="preserve"> \* MERGEFORMAT </w:instrText>
      </w:r>
      <w:r w:rsidR="00316F8D" w:rsidRPr="00530583">
        <w:rPr>
          <w:rFonts w:ascii="Corbel" w:hAnsi="Corbel"/>
          <w:lang w:val="en-US"/>
        </w:rPr>
      </w:r>
      <w:r w:rsidR="00316F8D" w:rsidRPr="00530583">
        <w:rPr>
          <w:rFonts w:ascii="Corbel" w:hAnsi="Corbel"/>
          <w:lang w:val="en-US"/>
        </w:rPr>
        <w:fldChar w:fldCharType="separate"/>
      </w:r>
      <w:ins w:id="950" w:author="Willems, P.H. (Peter)" w:date="2019-03-27T10:51:00Z">
        <w:r w:rsidR="008115AD">
          <w:rPr>
            <w:rFonts w:ascii="Corbel" w:hAnsi="Corbel"/>
            <w:lang w:val="en-US"/>
          </w:rPr>
          <w:t>3.10</w:t>
        </w:r>
      </w:ins>
      <w:del w:id="951" w:author="Willems, P.H. (Peter)" w:date="2019-03-26T11:25:00Z">
        <w:r w:rsidR="000A1418" w:rsidRPr="00530583" w:rsidDel="00475F64">
          <w:rPr>
            <w:rFonts w:ascii="Corbel" w:hAnsi="Corbel"/>
            <w:lang w:val="en-US"/>
          </w:rPr>
          <w:delText>3.9</w:delText>
        </w:r>
      </w:del>
      <w:r w:rsidR="00316F8D" w:rsidRPr="00530583">
        <w:rPr>
          <w:rFonts w:ascii="Corbel" w:hAnsi="Corbel"/>
          <w:lang w:val="en-US"/>
        </w:rPr>
        <w:fldChar w:fldCharType="end"/>
      </w:r>
      <w:r w:rsidR="00316F8D" w:rsidRPr="00530583">
        <w:rPr>
          <w:rFonts w:ascii="Corbel" w:hAnsi="Corbel"/>
          <w:lang w:val="en-US"/>
        </w:rPr>
        <w:t>]</w:t>
      </w:r>
      <w:r w:rsidRPr="00530583">
        <w:rPr>
          <w:rFonts w:ascii="Corbel" w:hAnsi="Corbel"/>
          <w:lang w:val="en-US"/>
        </w:rPr>
        <w:t xml:space="preserve"> </w:t>
      </w:r>
    </w:p>
    <w:p w14:paraId="4ADB63AB" w14:textId="77777777" w:rsidR="00DC6DDE" w:rsidRPr="00530583" w:rsidRDefault="00DC6DDE">
      <w:pPr>
        <w:pStyle w:val="Plattetekst"/>
        <w:rPr>
          <w:rFonts w:ascii="Corbel" w:hAnsi="Corbel"/>
          <w:lang w:val="en-US"/>
        </w:rPr>
      </w:pPr>
    </w:p>
    <w:p w14:paraId="4ADB63AC" w14:textId="77777777" w:rsidR="00F21BE6" w:rsidRPr="0000104B" w:rsidRDefault="001C7518" w:rsidP="00F21BE6">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ENTITY UserDefinedType; -- </w:t>
      </w:r>
      <w:r w:rsidR="00F21BE6" w:rsidRPr="0000104B">
        <w:t>Een speci</w:t>
      </w:r>
      <w:r w:rsidRPr="0000104B">
        <w:t>ficatie van een data type (</w:t>
      </w:r>
      <w:r w:rsidR="00F21BE6" w:rsidRPr="0000104B">
        <w:t xml:space="preserve">SimpleElementType). Dit </w:t>
      </w:r>
      <w:r w:rsidRPr="0000104B">
        <w:t>d</w:t>
      </w:r>
      <w:r w:rsidR="00F21BE6" w:rsidRPr="0000104B">
        <w:t>ata</w:t>
      </w:r>
      <w:r w:rsidRPr="0000104B">
        <w:t>t</w:t>
      </w:r>
      <w:r w:rsidR="00F21BE6" w:rsidRPr="0000104B">
        <w:t>ype geeft de vorm aan invulvelden in het uiteindelijk bericht, zoals bijvoorbeeld een postcode begint altijd met 4 cijfers en dan volgen verplicht 2 letters.</w:t>
      </w:r>
    </w:p>
    <w:p w14:paraId="4ADB63AD"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description : STRING;</w:t>
      </w:r>
    </w:p>
    <w:p w14:paraId="4ADB63AE"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state : </w:t>
      </w:r>
      <w:r w:rsidR="000454CA" w:rsidRPr="0000104B">
        <w:rPr>
          <w:lang w:val="en-US"/>
        </w:rPr>
        <w:t xml:space="preserve">OPTIONAL </w:t>
      </w:r>
      <w:r w:rsidRPr="0000104B">
        <w:rPr>
          <w:lang w:val="en-US"/>
        </w:rPr>
        <w:t>STRING;</w:t>
      </w:r>
    </w:p>
    <w:p w14:paraId="4ADB63AF"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dateLaMu </w:t>
      </w:r>
      <w:r w:rsidRPr="0000104B">
        <w:rPr>
          <w:lang w:val="en-US"/>
        </w:rPr>
        <w:t xml:space="preserve">: </w:t>
      </w:r>
      <w:r w:rsidR="000454CA" w:rsidRPr="0000104B">
        <w:rPr>
          <w:lang w:val="en-US"/>
        </w:rPr>
        <w:t xml:space="preserve">OPTIONAL </w:t>
      </w:r>
      <w:r w:rsidRPr="0000104B">
        <w:rPr>
          <w:lang w:val="en-US"/>
        </w:rPr>
        <w:t>DATETIME;</w:t>
      </w:r>
    </w:p>
    <w:p w14:paraId="4ADB63B0"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r w:rsidR="000454CA" w:rsidRPr="0000104B">
        <w:rPr>
          <w:lang w:val="en-US"/>
        </w:rPr>
        <w:t xml:space="preserve">userLaMu </w:t>
      </w:r>
      <w:r w:rsidRPr="0000104B">
        <w:rPr>
          <w:lang w:val="en-US"/>
        </w:rPr>
        <w:t xml:space="preserve">: </w:t>
      </w:r>
      <w:r w:rsidR="000454CA" w:rsidRPr="0000104B">
        <w:rPr>
          <w:lang w:val="en-US"/>
        </w:rPr>
        <w:t xml:space="preserve">OPTIONAL </w:t>
      </w:r>
      <w:r w:rsidRPr="0000104B">
        <w:rPr>
          <w:lang w:val="en-US"/>
        </w:rPr>
        <w:t>STRING;</w:t>
      </w:r>
    </w:p>
    <w:p w14:paraId="4ADB63B1"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baseType : STRING;</w:t>
      </w:r>
    </w:p>
    <w:p w14:paraId="4ADB63B2"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xsdRestriction : OPTIONAL STRING;</w:t>
      </w:r>
    </w:p>
    <w:p w14:paraId="4ADB63B3"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language : OPTIONAL STRING;</w:t>
      </w:r>
    </w:p>
    <w:p w14:paraId="4ADB63B4"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helpInfo : OPTIONAL STRING;</w:t>
      </w:r>
    </w:p>
    <w:p w14:paraId="4ADB63B5" w14:textId="77777777" w:rsidR="00F21BE6" w:rsidRPr="0000104B" w:rsidRDefault="00F21BE6" w:rsidP="00F21BE6">
      <w:pPr>
        <w:pStyle w:val="Reedsopgemaaktetekst"/>
        <w:pBdr>
          <w:top w:val="single" w:sz="4" w:space="4" w:color="auto"/>
          <w:left w:val="single" w:sz="4" w:space="4" w:color="auto"/>
          <w:bottom w:val="single" w:sz="4" w:space="4" w:color="auto"/>
          <w:right w:val="single" w:sz="4" w:space="4" w:color="auto"/>
        </w:pBdr>
        <w:ind w:left="567" w:right="567"/>
        <w:rPr>
          <w:rFonts w:eastAsia="Times New Roman"/>
          <w:kern w:val="0"/>
        </w:rPr>
      </w:pPr>
      <w:r w:rsidRPr="0000104B">
        <w:t>END_ENTITY;</w:t>
      </w:r>
    </w:p>
    <w:p w14:paraId="4ADB63B6" w14:textId="77777777" w:rsidR="00F21BE6" w:rsidRPr="00530583" w:rsidRDefault="00F21BE6">
      <w:pPr>
        <w:pStyle w:val="Plattetekst"/>
        <w:rPr>
          <w:rFonts w:ascii="Corbel" w:hAnsi="Corbel"/>
        </w:rPr>
      </w:pPr>
    </w:p>
    <w:p w14:paraId="4ADB63B7" w14:textId="754333F2" w:rsidR="00137A6D" w:rsidRPr="00530583" w:rsidRDefault="00A840D4">
      <w:pPr>
        <w:pStyle w:val="Plattetekst"/>
        <w:rPr>
          <w:rFonts w:ascii="Corbel" w:hAnsi="Corbel"/>
        </w:rPr>
      </w:pPr>
      <w:r w:rsidRPr="00530583">
        <w:rPr>
          <w:rFonts w:ascii="Corbel" w:hAnsi="Corbel"/>
        </w:rPr>
        <w:lastRenderedPageBreak/>
        <w:t>Een spec</w:t>
      </w:r>
      <w:r w:rsidR="001C7518" w:rsidRPr="00530583">
        <w:rPr>
          <w:rFonts w:ascii="Corbel" w:hAnsi="Corbel"/>
        </w:rPr>
        <w:t>ificatie van een datatype (</w:t>
      </w:r>
      <w:r w:rsidRPr="00530583">
        <w:rPr>
          <w:rFonts w:ascii="Corbel" w:hAnsi="Corbel"/>
        </w:rPr>
        <w:t>SimpleElementType</w:t>
      </w:r>
      <w:r w:rsidR="000B747F" w:rsidRPr="00530583">
        <w:rPr>
          <w:rFonts w:ascii="Corbel" w:hAnsi="Corbel"/>
        </w:rPr>
        <w:t> [</w:t>
      </w:r>
      <w:r w:rsidR="000B747F" w:rsidRPr="00530583">
        <w:rPr>
          <w:rFonts w:ascii="Corbel" w:hAnsi="Corbel"/>
        </w:rPr>
        <w:fldChar w:fldCharType="begin"/>
      </w:r>
      <w:r w:rsidR="000B747F" w:rsidRPr="00530583">
        <w:rPr>
          <w:rFonts w:ascii="Corbel" w:hAnsi="Corbel"/>
        </w:rPr>
        <w:instrText xml:space="preserve"> REF _Ref299463332 \r \h </w:instrText>
      </w:r>
      <w:r w:rsidR="00BD7433" w:rsidRPr="00530583">
        <w:rPr>
          <w:rFonts w:ascii="Corbel" w:hAnsi="Corbel"/>
        </w:rPr>
        <w:instrText xml:space="preserve"> \* MERGEFORMAT </w:instrText>
      </w:r>
      <w:r w:rsidR="000B747F" w:rsidRPr="00530583">
        <w:rPr>
          <w:rFonts w:ascii="Corbel" w:hAnsi="Corbel"/>
        </w:rPr>
      </w:r>
      <w:r w:rsidR="000B747F" w:rsidRPr="00530583">
        <w:rPr>
          <w:rFonts w:ascii="Corbel" w:hAnsi="Corbel"/>
        </w:rPr>
        <w:fldChar w:fldCharType="separate"/>
      </w:r>
      <w:r w:rsidR="008115AD">
        <w:rPr>
          <w:rFonts w:ascii="Corbel" w:hAnsi="Corbel"/>
        </w:rPr>
        <w:t>1.12</w:t>
      </w:r>
      <w:r w:rsidR="000B747F" w:rsidRPr="00530583">
        <w:rPr>
          <w:rFonts w:ascii="Corbel" w:hAnsi="Corbel"/>
        </w:rPr>
        <w:fldChar w:fldCharType="end"/>
      </w:r>
      <w:r w:rsidR="000B747F" w:rsidRPr="00530583">
        <w:rPr>
          <w:rFonts w:ascii="Corbel" w:hAnsi="Corbel"/>
        </w:rPr>
        <w:t>]</w:t>
      </w:r>
      <w:r w:rsidRPr="00530583">
        <w:rPr>
          <w:rFonts w:ascii="Corbel" w:hAnsi="Corbel"/>
        </w:rPr>
        <w:t xml:space="preserve">). Dit </w:t>
      </w:r>
      <w:r w:rsidR="001C7518" w:rsidRPr="00530583">
        <w:rPr>
          <w:rFonts w:ascii="Corbel" w:hAnsi="Corbel"/>
        </w:rPr>
        <w:t>d</w:t>
      </w:r>
      <w:r w:rsidRPr="00530583">
        <w:rPr>
          <w:rFonts w:ascii="Corbel" w:hAnsi="Corbel"/>
        </w:rPr>
        <w:t>ata</w:t>
      </w:r>
      <w:r w:rsidR="001C7518" w:rsidRPr="00530583">
        <w:rPr>
          <w:rFonts w:ascii="Corbel" w:hAnsi="Corbel"/>
        </w:rPr>
        <w:t>t</w:t>
      </w:r>
      <w:r w:rsidRPr="00530583">
        <w:rPr>
          <w:rFonts w:ascii="Corbel" w:hAnsi="Corbel"/>
        </w:rPr>
        <w:t xml:space="preserve">ype geeft de vorm aan invulvelden in het uiteindelijk bericht, zoals bijvoorbeeld een postcode begint altijd met 4 cijfers en </w:t>
      </w:r>
      <w:r w:rsidR="00137A6D" w:rsidRPr="00530583">
        <w:rPr>
          <w:rFonts w:ascii="Corbel" w:hAnsi="Corbel"/>
        </w:rPr>
        <w:t>dan volgen verplicht 2 letters.</w:t>
      </w:r>
    </w:p>
    <w:p w14:paraId="4ADB63B8" w14:textId="77777777" w:rsidR="00A840D4" w:rsidRPr="00530583" w:rsidRDefault="00A840D4">
      <w:pPr>
        <w:pStyle w:val="Plattetekst"/>
        <w:rPr>
          <w:rFonts w:ascii="Corbel" w:hAnsi="Corbel"/>
        </w:rPr>
      </w:pPr>
      <w:r w:rsidRPr="00530583">
        <w:rPr>
          <w:rFonts w:ascii="Corbel" w:hAnsi="Corbel"/>
        </w:rPr>
        <w:t xml:space="preserve">Simpel voorbeeld: </w:t>
      </w:r>
    </w:p>
    <w:p w14:paraId="4ADB63B9"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pPr>
      <w:r w:rsidRPr="0000104B">
        <w:t>&lt;UserDefinedType id="String"&gt;</w:t>
      </w:r>
    </w:p>
    <w:p w14:paraId="4ADB63BA"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&lt;description&gt;Standaard string&lt;/description&gt;</w:t>
      </w:r>
    </w:p>
    <w:p w14:paraId="4ADB63BB"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3BC"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0454CA" w:rsidRPr="0000104B">
        <w:rPr>
          <w:lang w:val="de-DE"/>
        </w:rPr>
        <w:t>dateLaMu</w:t>
      </w:r>
      <w:r w:rsidRPr="0000104B">
        <w:rPr>
          <w:lang w:val="de-DE"/>
        </w:rPr>
        <w:t>&gt;20</w:t>
      </w:r>
      <w:r w:rsidR="001C7518" w:rsidRPr="0000104B">
        <w:rPr>
          <w:lang w:val="de-DE"/>
        </w:rPr>
        <w:t>10</w:t>
      </w:r>
      <w:r w:rsidRPr="0000104B">
        <w:rPr>
          <w:lang w:val="de-DE"/>
        </w:rPr>
        <w:t>-12-20T00:00:00Z&lt;/</w:t>
      </w:r>
      <w:r w:rsidR="000454CA" w:rsidRPr="0000104B">
        <w:rPr>
          <w:lang w:val="de-DE"/>
        </w:rPr>
        <w:t>dateLa</w:t>
      </w:r>
      <w:r w:rsidR="00232094" w:rsidRPr="0000104B">
        <w:rPr>
          <w:lang w:val="de-DE"/>
        </w:rPr>
        <w:t>M</w:t>
      </w:r>
      <w:r w:rsidR="000454CA" w:rsidRPr="0000104B">
        <w:rPr>
          <w:lang w:val="de-DE"/>
        </w:rPr>
        <w:t>u</w:t>
      </w:r>
      <w:r w:rsidRPr="0000104B">
        <w:rPr>
          <w:lang w:val="de-DE"/>
        </w:rPr>
        <w:t>&gt;</w:t>
      </w:r>
    </w:p>
    <w:p w14:paraId="4ADB63BD"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r w:rsidR="001C7518" w:rsidRPr="0000104B">
        <w:rPr>
          <w:lang w:val="de-DE"/>
        </w:rPr>
        <w:t>&lt;</w:t>
      </w:r>
      <w:r w:rsidR="000454CA" w:rsidRPr="0000104B">
        <w:rPr>
          <w:lang w:val="de-DE"/>
        </w:rPr>
        <w:t>userLaMu</w:t>
      </w:r>
      <w:r w:rsidR="001C7518" w:rsidRPr="0000104B">
        <w:rPr>
          <w:lang w:val="de-DE"/>
        </w:rPr>
        <w:t>&gt;Peter Bonsma&lt;/</w:t>
      </w:r>
      <w:r w:rsidR="000454CA" w:rsidRPr="0000104B">
        <w:rPr>
          <w:lang w:val="de-DE"/>
        </w:rPr>
        <w:t>userLa</w:t>
      </w:r>
      <w:r w:rsidR="00232094" w:rsidRPr="0000104B">
        <w:rPr>
          <w:lang w:val="de-DE"/>
        </w:rPr>
        <w:t>M</w:t>
      </w:r>
      <w:r w:rsidR="000454CA" w:rsidRPr="0000104B">
        <w:rPr>
          <w:lang w:val="de-DE"/>
        </w:rPr>
        <w:t>u</w:t>
      </w:r>
      <w:r w:rsidR="001C7518" w:rsidRPr="0000104B">
        <w:rPr>
          <w:lang w:val="de-DE"/>
        </w:rPr>
        <w:t>&gt;</w:t>
      </w:r>
    </w:p>
    <w:p w14:paraId="4ADB63BE"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Pr="0000104B">
        <w:rPr>
          <w:lang w:val="en-US"/>
        </w:rPr>
        <w:t>&lt;baseType&gt;STRING&lt;/baseType&gt;</w:t>
      </w:r>
    </w:p>
    <w:p w14:paraId="4ADB63BF"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&lt;xsdRestriction/&gt;</w:t>
      </w:r>
    </w:p>
    <w:p w14:paraId="4ADB63C0" w14:textId="77777777" w:rsidR="00A840D4" w:rsidRPr="0000104B" w:rsidRDefault="00A840D4" w:rsidP="00137A6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&lt;/UserDefinedType&gt;</w:t>
      </w:r>
    </w:p>
    <w:p w14:paraId="4ADB63C1" w14:textId="77777777" w:rsidR="00A840D4" w:rsidRPr="00530583" w:rsidRDefault="00B477DE" w:rsidP="000D7911">
      <w:pPr>
        <w:pStyle w:val="Kop1"/>
        <w:rPr>
          <w:rFonts w:ascii="Corbel" w:hAnsi="Corbel"/>
        </w:rPr>
      </w:pPr>
      <w:bookmarkStart w:id="952" w:name="Attributen"/>
      <w:bookmarkEnd w:id="952"/>
      <w:r w:rsidRPr="00530583">
        <w:rPr>
          <w:rFonts w:ascii="Corbel" w:hAnsi="Corbel"/>
          <w:lang w:val="en-US"/>
        </w:rPr>
        <w:br w:type="page"/>
      </w:r>
      <w:bookmarkStart w:id="953" w:name="_Toc4491551"/>
      <w:r w:rsidR="00A840D4" w:rsidRPr="00530583">
        <w:rPr>
          <w:rFonts w:ascii="Corbel" w:hAnsi="Corbel"/>
        </w:rPr>
        <w:lastRenderedPageBreak/>
        <w:t>Attributen</w:t>
      </w:r>
      <w:bookmarkEnd w:id="953"/>
      <w:r w:rsidR="00A840D4" w:rsidRPr="00530583">
        <w:rPr>
          <w:rFonts w:ascii="Corbel" w:hAnsi="Corbel"/>
        </w:rPr>
        <w:t xml:space="preserve"> </w:t>
      </w:r>
    </w:p>
    <w:p w14:paraId="4ADB63C2" w14:textId="77777777" w:rsidR="00A840D4" w:rsidRPr="00530583" w:rsidRDefault="00A840D4" w:rsidP="000D7911">
      <w:pPr>
        <w:pStyle w:val="Kop2"/>
        <w:rPr>
          <w:rFonts w:ascii="Corbel" w:hAnsi="Corbel"/>
        </w:rPr>
      </w:pPr>
      <w:bookmarkStart w:id="954" w:name="id"/>
      <w:bookmarkStart w:id="955" w:name="_Ref299461124"/>
      <w:bookmarkStart w:id="956" w:name="_Toc4491552"/>
      <w:bookmarkEnd w:id="954"/>
      <w:r w:rsidRPr="00530583">
        <w:rPr>
          <w:rFonts w:ascii="Corbel" w:hAnsi="Corbel"/>
          <w:lang w:val="en-US"/>
        </w:rPr>
        <w:t>id</w:t>
      </w:r>
      <w:bookmarkEnd w:id="955"/>
      <w:bookmarkEnd w:id="956"/>
    </w:p>
    <w:p w14:paraId="4ADB63C3" w14:textId="77777777" w:rsidR="00A840D4" w:rsidRPr="00530583" w:rsidRDefault="00A840D4">
      <w:pPr>
        <w:pStyle w:val="Plattetekst"/>
        <w:rPr>
          <w:rFonts w:ascii="Corbel" w:hAnsi="Corbel"/>
        </w:rPr>
      </w:pPr>
      <w:r w:rsidRPr="00530583">
        <w:rPr>
          <w:rFonts w:ascii="Corbel" w:hAnsi="Corbel"/>
        </w:rPr>
        <w:t>Unieke 'korte' naam</w:t>
      </w:r>
      <w:r w:rsidR="00E66A52" w:rsidRPr="00530583">
        <w:rPr>
          <w:rStyle w:val="Voetnootmarkering"/>
          <w:rFonts w:ascii="Corbel" w:hAnsi="Corbel"/>
          <w:lang w:val="en-US"/>
        </w:rPr>
        <w:footnoteReference w:id="1"/>
      </w:r>
      <w:r w:rsidR="00E66A52" w:rsidRPr="00530583">
        <w:rPr>
          <w:rFonts w:ascii="Corbel" w:hAnsi="Corbel"/>
        </w:rPr>
        <w:t xml:space="preserve"> </w:t>
      </w:r>
      <w:r w:rsidRPr="00530583">
        <w:rPr>
          <w:rFonts w:ascii="Corbel" w:hAnsi="Corbel"/>
        </w:rPr>
        <w:t xml:space="preserve">van de </w:t>
      </w:r>
      <w:r w:rsidR="00563C5E" w:rsidRPr="00530583">
        <w:rPr>
          <w:rFonts w:ascii="Corbel" w:hAnsi="Corbel"/>
        </w:rPr>
        <w:t>objectinstantie</w:t>
      </w:r>
      <w:r w:rsidRPr="00530583">
        <w:rPr>
          <w:rFonts w:ascii="Corbel" w:hAnsi="Corbel"/>
        </w:rPr>
        <w:t xml:space="preserve">, deze naam zal na de promotorstap een objectnaam zijn, voorbeeld: </w:t>
      </w:r>
    </w:p>
    <w:p w14:paraId="4ADB63C4" w14:textId="77777777" w:rsidR="00A840D4" w:rsidRPr="00530583" w:rsidRDefault="00A840D4">
      <w:pPr>
        <w:pStyle w:val="Plattetekst"/>
        <w:rPr>
          <w:rFonts w:ascii="Corbel" w:hAnsi="Corbel"/>
          <w:b/>
        </w:rPr>
      </w:pPr>
      <w:r w:rsidRPr="00530583">
        <w:rPr>
          <w:rFonts w:ascii="Corbel" w:hAnsi="Corbel"/>
          <w:b/>
          <w:i/>
        </w:rPr>
        <w:t>Raamwerk</w:t>
      </w:r>
      <w:r w:rsidRPr="00530583">
        <w:rPr>
          <w:rFonts w:ascii="Corbel" w:hAnsi="Corbel"/>
          <w:b/>
        </w:rPr>
        <w:t xml:space="preserve"> </w:t>
      </w:r>
    </w:p>
    <w:p w14:paraId="4ADB63C5" w14:textId="77777777" w:rsidR="00BA652A" w:rsidRPr="0000104B" w:rsidRDefault="00BA652A" w:rsidP="009D460E">
      <w:pPr>
        <w:pStyle w:val="Reedsopgemaaktetekst"/>
        <w:pBdr>
          <w:top w:val="single" w:sz="4" w:space="4" w:color="auto"/>
          <w:left w:val="single" w:sz="4" w:space="4" w:color="auto"/>
          <w:bottom w:val="single" w:sz="4" w:space="4" w:color="auto"/>
          <w:right w:val="single" w:sz="4" w:space="4" w:color="auto"/>
        </w:pBdr>
        <w:ind w:left="567" w:right="567"/>
      </w:pPr>
      <w:r w:rsidRPr="0000104B">
        <w:t>&lt;OrganisationType id="Organisatie"&gt;</w:t>
      </w:r>
    </w:p>
    <w:p w14:paraId="4ADB63C6"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&lt;description&gt;De attributen van een organisatie&lt;/description&gt;</w:t>
      </w:r>
    </w:p>
    <w:p w14:paraId="4ADB63C7"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&lt;startDate&gt;20</w:t>
      </w:r>
      <w:r w:rsidR="0073474E" w:rsidRPr="0000104B">
        <w:rPr>
          <w:lang w:val="en-US"/>
        </w:rPr>
        <w:t>10</w:t>
      </w:r>
      <w:r w:rsidRPr="0000104B">
        <w:rPr>
          <w:lang w:val="en-US"/>
        </w:rPr>
        <w:t>-12-12T00:00:00Z&lt;/startDate&gt;</w:t>
      </w:r>
    </w:p>
    <w:p w14:paraId="4ADB63C8"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&lt;endDate&gt;</w:t>
      </w:r>
      <w:r w:rsidR="0073474E" w:rsidRPr="0000104B">
        <w:rPr>
          <w:lang w:val="en-US"/>
        </w:rPr>
        <w:t>20</w:t>
      </w:r>
      <w:r w:rsidRPr="0000104B">
        <w:rPr>
          <w:lang w:val="en-US"/>
        </w:rPr>
        <w:t>99-12-31T00:00:00Z&lt;/endDate&gt;</w:t>
      </w:r>
    </w:p>
    <w:p w14:paraId="4ADB63C9"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&lt;state&gt;actief&lt;/state&gt;</w:t>
      </w:r>
    </w:p>
    <w:p w14:paraId="4ADB63CA"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en-US"/>
        </w:rPr>
        <w:t xml:space="preserve">  </w:t>
      </w:r>
      <w:r w:rsidRPr="0000104B">
        <w:rPr>
          <w:lang w:val="de-DE"/>
        </w:rPr>
        <w:t>&lt;</w:t>
      </w:r>
      <w:r w:rsidR="00BC6B3C" w:rsidRPr="0000104B">
        <w:rPr>
          <w:lang w:val="de-DE"/>
        </w:rPr>
        <w:t>dateLaMu</w:t>
      </w:r>
      <w:r w:rsidRPr="0000104B">
        <w:rPr>
          <w:lang w:val="de-DE"/>
        </w:rPr>
        <w:t>&gt;20</w:t>
      </w:r>
      <w:r w:rsidR="0073474E" w:rsidRPr="0000104B">
        <w:rPr>
          <w:lang w:val="de-DE"/>
        </w:rPr>
        <w:t>10</w:t>
      </w:r>
      <w:r w:rsidRPr="0000104B">
        <w:rPr>
          <w:lang w:val="de-DE"/>
        </w:rPr>
        <w:t>-12-12T00:00:00Z&lt;/</w:t>
      </w:r>
      <w:r w:rsidR="00BC6B3C" w:rsidRPr="0000104B">
        <w:rPr>
          <w:lang w:val="de-DE"/>
        </w:rPr>
        <w:t>dateLaMu</w:t>
      </w:r>
      <w:r w:rsidRPr="0000104B">
        <w:rPr>
          <w:lang w:val="de-DE"/>
        </w:rPr>
        <w:t>&gt;</w:t>
      </w:r>
    </w:p>
    <w:p w14:paraId="4ADB63CB"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BC6B3C" w:rsidRPr="0000104B">
        <w:rPr>
          <w:lang w:val="de-DE"/>
        </w:rPr>
        <w:t>userLaMu</w:t>
      </w:r>
      <w:r w:rsidRPr="0000104B">
        <w:rPr>
          <w:lang w:val="de-DE"/>
        </w:rPr>
        <w:t>&gt;visitestbeheer&lt;/</w:t>
      </w:r>
      <w:r w:rsidR="00BC6B3C" w:rsidRPr="0000104B">
        <w:rPr>
          <w:lang w:val="de-DE"/>
        </w:rPr>
        <w:t>userLaMu</w:t>
      </w:r>
      <w:r w:rsidRPr="0000104B">
        <w:rPr>
          <w:lang w:val="de-DE"/>
        </w:rPr>
        <w:t>&gt;</w:t>
      </w:r>
    </w:p>
    <w:p w14:paraId="4ADB63CC"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de-DE"/>
        </w:rPr>
        <w:t xml:space="preserve">  </w:t>
      </w:r>
      <w:r w:rsidRPr="0000104B">
        <w:rPr>
          <w:lang w:val="en-US"/>
        </w:rPr>
        <w:t>&lt;language&gt;NL&lt;/language&gt;</w:t>
      </w:r>
    </w:p>
    <w:p w14:paraId="4ADB63CD"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&lt;category&gt;S&lt;/category&gt;</w:t>
      </w:r>
    </w:p>
    <w:p w14:paraId="4ADB63CE"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en-US"/>
        </w:rPr>
        <w:t xml:space="preserve">  </w:t>
      </w:r>
      <w:r w:rsidRPr="0000104B">
        <w:rPr>
          <w:lang w:val="fr-FR"/>
        </w:rPr>
        <w:t>&lt;helpInfo&gt;</w:t>
      </w:r>
      <w:hyperlink r:id="rId17" w:history="1">
        <w:r w:rsidRPr="0000104B">
          <w:rPr>
            <w:lang w:val="fr-FR"/>
          </w:rPr>
          <w:t>http://x/</w:t>
        </w:r>
      </w:hyperlink>
      <w:r w:rsidRPr="0000104B">
        <w:rPr>
          <w:lang w:val="fr-FR"/>
        </w:rPr>
        <w:t>&lt;/helpInfo&gt;</w:t>
      </w:r>
    </w:p>
    <w:p w14:paraId="4ADB63CF"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&lt;code&gt;DEFAULT&lt;/code&gt;</w:t>
      </w:r>
    </w:p>
    <w:p w14:paraId="4ADB63D0" w14:textId="77777777" w:rsidR="00B477DE"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&lt;/OrganisationType&gt;</w:t>
      </w:r>
    </w:p>
    <w:p w14:paraId="4ADB63D1" w14:textId="77777777" w:rsidR="00563C5E" w:rsidRPr="00530583" w:rsidRDefault="00563C5E" w:rsidP="00B477DE">
      <w:pPr>
        <w:pStyle w:val="Plattetekst"/>
        <w:rPr>
          <w:rFonts w:ascii="Corbel" w:hAnsi="Corbel"/>
          <w:i/>
          <w:lang w:val="fr-FR"/>
        </w:rPr>
      </w:pPr>
    </w:p>
    <w:p w14:paraId="4ADB63D2" w14:textId="77777777" w:rsidR="00A840D4" w:rsidRPr="00530583" w:rsidRDefault="00563C5E" w:rsidP="00B477DE">
      <w:pPr>
        <w:pStyle w:val="Plattetekst"/>
        <w:rPr>
          <w:rFonts w:ascii="Corbel" w:hAnsi="Corbel"/>
          <w:b/>
          <w:i/>
        </w:rPr>
      </w:pPr>
      <w:r w:rsidRPr="00530583">
        <w:rPr>
          <w:rFonts w:ascii="Corbel" w:hAnsi="Corbel"/>
          <w:b/>
          <w:i/>
        </w:rPr>
        <w:t>Bericht</w:t>
      </w:r>
      <w:r w:rsidR="00A840D4" w:rsidRPr="00530583">
        <w:rPr>
          <w:rFonts w:ascii="Corbel" w:hAnsi="Corbel"/>
          <w:b/>
          <w:i/>
        </w:rPr>
        <w:t xml:space="preserve"> </w:t>
      </w:r>
    </w:p>
    <w:p w14:paraId="4ADB63D3" w14:textId="77777777" w:rsidR="00BA652A" w:rsidRPr="0000104B" w:rsidRDefault="00BA652A" w:rsidP="009D460E">
      <w:pPr>
        <w:pStyle w:val="Reedsopgemaaktetekst"/>
        <w:pBdr>
          <w:top w:val="single" w:sz="4" w:space="4" w:color="auto"/>
          <w:left w:val="single" w:sz="4" w:space="4" w:color="auto"/>
          <w:bottom w:val="single" w:sz="4" w:space="4" w:color="auto"/>
          <w:right w:val="single" w:sz="4" w:space="4" w:color="auto"/>
        </w:pBdr>
        <w:ind w:left="567" w:right="567"/>
      </w:pPr>
      <w:r w:rsidRPr="0000104B">
        <w:t>&lt;Organisatie id="TNO"&gt;</w:t>
      </w:r>
    </w:p>
    <w:p w14:paraId="4ADB63D4"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&lt;name&gt;TNO Building &amp; Construction&lt;/name&gt;</w:t>
      </w:r>
    </w:p>
    <w:p w14:paraId="4ADB63D5"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en-US"/>
        </w:rPr>
        <w:t xml:space="preserve">  </w:t>
      </w:r>
      <w:r w:rsidRPr="0000104B">
        <w:rPr>
          <w:lang w:val="de-DE"/>
        </w:rPr>
        <w:t>&lt;state&gt;active&lt;/state&gt;</w:t>
      </w:r>
    </w:p>
    <w:p w14:paraId="4ADB63D6"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BC6B3C" w:rsidRPr="0000104B">
        <w:rPr>
          <w:lang w:val="de-DE"/>
        </w:rPr>
        <w:t>dateLaMu</w:t>
      </w:r>
      <w:r w:rsidRPr="0000104B">
        <w:rPr>
          <w:lang w:val="de-DE"/>
        </w:rPr>
        <w:t>&gt;20</w:t>
      </w:r>
      <w:r w:rsidR="00CC3E0F" w:rsidRPr="0000104B">
        <w:rPr>
          <w:lang w:val="de-DE"/>
        </w:rPr>
        <w:t>10</w:t>
      </w:r>
      <w:r w:rsidRPr="0000104B">
        <w:rPr>
          <w:lang w:val="de-DE"/>
        </w:rPr>
        <w:t>-12-02T00:00:00Z&lt;/</w:t>
      </w:r>
      <w:r w:rsidR="00BC6B3C" w:rsidRPr="0000104B">
        <w:rPr>
          <w:lang w:val="de-DE"/>
        </w:rPr>
        <w:t>dateLaMu</w:t>
      </w:r>
      <w:r w:rsidRPr="0000104B">
        <w:rPr>
          <w:lang w:val="de-DE"/>
        </w:rPr>
        <w:t>&gt;</w:t>
      </w:r>
    </w:p>
    <w:p w14:paraId="4ADB63D7"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BC6B3C" w:rsidRPr="0000104B">
        <w:rPr>
          <w:lang w:val="de-DE"/>
        </w:rPr>
        <w:t>userLaMu</w:t>
      </w:r>
      <w:r w:rsidRPr="0000104B">
        <w:rPr>
          <w:lang w:val="de-DE"/>
        </w:rPr>
        <w:t>&gt;Peter Bonsma&lt;/</w:t>
      </w:r>
      <w:r w:rsidR="00BC6B3C" w:rsidRPr="0000104B">
        <w:rPr>
          <w:lang w:val="de-DE"/>
        </w:rPr>
        <w:t>userLaMu</w:t>
      </w:r>
      <w:r w:rsidRPr="0000104B">
        <w:rPr>
          <w:lang w:val="de-DE"/>
        </w:rPr>
        <w:t>&gt;</w:t>
      </w:r>
    </w:p>
    <w:p w14:paraId="4ADB63D8" w14:textId="77777777" w:rsidR="00A840D4" w:rsidRPr="0000104B" w:rsidRDefault="00A840D4" w:rsidP="009D460E">
      <w:pPr>
        <w:pStyle w:val="Reedsopgemaaktetekst"/>
        <w:pBdr>
          <w:top w:val="single" w:sz="4" w:space="4" w:color="auto"/>
          <w:left w:val="single" w:sz="4" w:space="4" w:color="auto"/>
          <w:bottom w:val="single" w:sz="4" w:space="4" w:color="auto"/>
          <w:right w:val="single" w:sz="4" w:space="4" w:color="auto"/>
        </w:pBdr>
        <w:ind w:left="567" w:right="567"/>
      </w:pPr>
      <w:r w:rsidRPr="0000104B">
        <w:t>&lt;/Organisatie&gt;</w:t>
      </w:r>
    </w:p>
    <w:p w14:paraId="4ADB63D9" w14:textId="77777777" w:rsidR="00A05B2A" w:rsidRPr="00530583" w:rsidRDefault="00A05B2A" w:rsidP="00A05B2A">
      <w:pPr>
        <w:pStyle w:val="Kop1"/>
        <w:numPr>
          <w:ilvl w:val="0"/>
          <w:numId w:val="0"/>
        </w:numPr>
        <w:ind w:left="432"/>
        <w:rPr>
          <w:rFonts w:ascii="Corbel" w:hAnsi="Corbel"/>
        </w:rPr>
      </w:pPr>
      <w:bookmarkStart w:id="957" w:name="Elementen"/>
      <w:bookmarkEnd w:id="957"/>
    </w:p>
    <w:p w14:paraId="4ADB63DA" w14:textId="77777777" w:rsidR="00A840D4" w:rsidRPr="00530583" w:rsidRDefault="00B477DE" w:rsidP="0028548F">
      <w:pPr>
        <w:pStyle w:val="Kop1"/>
        <w:rPr>
          <w:rFonts w:ascii="Corbel" w:hAnsi="Corbel"/>
        </w:rPr>
      </w:pPr>
      <w:r w:rsidRPr="00530583">
        <w:rPr>
          <w:rFonts w:ascii="Corbel" w:hAnsi="Corbel"/>
        </w:rPr>
        <w:br w:type="page"/>
      </w:r>
      <w:bookmarkStart w:id="958" w:name="_Toc4491553"/>
      <w:r w:rsidR="00A840D4" w:rsidRPr="00530583">
        <w:rPr>
          <w:rFonts w:ascii="Corbel" w:hAnsi="Corbel"/>
        </w:rPr>
        <w:lastRenderedPageBreak/>
        <w:t>Elementen</w:t>
      </w:r>
      <w:bookmarkEnd w:id="958"/>
      <w:r w:rsidR="00A840D4" w:rsidRPr="00530583">
        <w:rPr>
          <w:rFonts w:ascii="Corbel" w:hAnsi="Corbel"/>
        </w:rPr>
        <w:t xml:space="preserve"> </w:t>
      </w:r>
    </w:p>
    <w:p w14:paraId="3D4CA52E" w14:textId="0D4EF65E" w:rsidR="006275D1" w:rsidRDefault="0094281B" w:rsidP="000D7911">
      <w:pPr>
        <w:pStyle w:val="Kop2"/>
        <w:rPr>
          <w:ins w:id="959" w:author="Willems, P.H. (Peter)" w:date="2019-03-26T11:13:00Z"/>
          <w:rFonts w:ascii="Corbel" w:hAnsi="Corbel"/>
          <w:lang w:val="en-US"/>
        </w:rPr>
      </w:pPr>
      <w:bookmarkStart w:id="960" w:name="basePoint"/>
      <w:bookmarkStart w:id="961" w:name="baseType"/>
      <w:bookmarkStart w:id="962" w:name="_Toc4491554"/>
      <w:bookmarkStart w:id="963" w:name="_Ref4492494"/>
      <w:bookmarkStart w:id="964" w:name="_Ref299520315"/>
      <w:bookmarkEnd w:id="960"/>
      <w:bookmarkEnd w:id="961"/>
      <w:ins w:id="965" w:author="Willems, P.H. (Peter)" w:date="2019-03-26T11:12:00Z">
        <w:r>
          <w:rPr>
            <w:rFonts w:ascii="Corbel" w:hAnsi="Corbel"/>
            <w:lang w:val="en-US"/>
          </w:rPr>
          <w:t>appendixMandatory</w:t>
        </w:r>
      </w:ins>
      <w:bookmarkEnd w:id="962"/>
      <w:bookmarkEnd w:id="963"/>
    </w:p>
    <w:p w14:paraId="04BCFC12" w14:textId="4C20C265" w:rsidR="00D313E8" w:rsidRPr="0000104B" w:rsidRDefault="00D313E8" w:rsidP="00D313E8">
      <w:pPr>
        <w:pStyle w:val="Reedsopgemaaktetekst"/>
        <w:pBdr>
          <w:top w:val="single" w:sz="4" w:space="4" w:color="auto"/>
          <w:left w:val="single" w:sz="4" w:space="4" w:color="auto"/>
          <w:bottom w:val="single" w:sz="4" w:space="4" w:color="auto"/>
          <w:right w:val="single" w:sz="4" w:space="4" w:color="auto"/>
        </w:pBdr>
        <w:ind w:left="567" w:right="567"/>
        <w:rPr>
          <w:ins w:id="966" w:author="Willems, P.H. (Peter)" w:date="2019-03-26T11:13:00Z"/>
        </w:rPr>
      </w:pPr>
      <w:ins w:id="967" w:author="Willems, P.H. (Peter)" w:date="2019-03-26T11:13:00Z">
        <w:r>
          <w:t>appen</w:t>
        </w:r>
      </w:ins>
      <w:ins w:id="968" w:author="Willems, P.H. (Peter)" w:date="2019-03-26T11:14:00Z">
        <w:r>
          <w:t>dix</w:t>
        </w:r>
        <w:r w:rsidR="00C4592E">
          <w:t>Mandatory</w:t>
        </w:r>
      </w:ins>
      <w:ins w:id="969" w:author="Willems, P.H. (Peter)" w:date="2019-03-26T11:13:00Z">
        <w:r w:rsidRPr="0000104B">
          <w:t xml:space="preserve"> : OPTIONAL BOOLEAN;</w:t>
        </w:r>
      </w:ins>
    </w:p>
    <w:p w14:paraId="54FD0368" w14:textId="77777777" w:rsidR="00C4592E" w:rsidRDefault="00C4592E" w:rsidP="00D313E8">
      <w:pPr>
        <w:pStyle w:val="Plattetekst"/>
        <w:rPr>
          <w:ins w:id="970" w:author="Willems, P.H. (Peter)" w:date="2019-03-26T11:14:00Z"/>
          <w:rFonts w:ascii="Corbel" w:hAnsi="Corbel"/>
        </w:rPr>
      </w:pPr>
    </w:p>
    <w:p w14:paraId="294E2B72" w14:textId="5112C446" w:rsidR="00D313E8" w:rsidRPr="00C4592E" w:rsidRDefault="00C4592E">
      <w:pPr>
        <w:pStyle w:val="Plattetekst"/>
        <w:rPr>
          <w:ins w:id="971" w:author="Willems, P.H. (Peter)" w:date="2019-03-26T11:12:00Z"/>
          <w:rPrChange w:id="972" w:author="Willems, P.H. (Peter)" w:date="2019-03-26T11:14:00Z">
            <w:rPr>
              <w:ins w:id="973" w:author="Willems, P.H. (Peter)" w:date="2019-03-26T11:12:00Z"/>
              <w:rFonts w:ascii="Corbel" w:hAnsi="Corbel"/>
            </w:rPr>
          </w:rPrChange>
        </w:rPr>
        <w:pPrChange w:id="974" w:author="Willems, P.H. (Peter)" w:date="2019-03-26T11:13:00Z">
          <w:pPr>
            <w:pStyle w:val="Kop2"/>
          </w:pPr>
        </w:pPrChange>
      </w:pPr>
      <w:ins w:id="975" w:author="Willems, P.H. (Peter)" w:date="2019-03-26T11:14:00Z">
        <w:r w:rsidRPr="00530583">
          <w:rPr>
            <w:rFonts w:ascii="Corbel" w:hAnsi="Corbel"/>
          </w:rPr>
          <w:t xml:space="preserve">Een logische waarde die aangeeft </w:t>
        </w:r>
      </w:ins>
      <w:ins w:id="976" w:author="Willems, P.H. (Peter)" w:date="2019-03-26T11:15:00Z">
        <w:r>
          <w:rPr>
            <w:rFonts w:ascii="Corbel" w:hAnsi="Corbel"/>
          </w:rPr>
          <w:t xml:space="preserve">of een appendix </w:t>
        </w:r>
        <w:r w:rsidR="00D05F00">
          <w:rPr>
            <w:rFonts w:ascii="Corbel" w:hAnsi="Corbel"/>
          </w:rPr>
          <w:t>meesturen verplicht is (true) of optione</w:t>
        </w:r>
      </w:ins>
      <w:ins w:id="977" w:author="Willems, P.H. (Peter)" w:date="2019-03-26T11:16:00Z">
        <w:r w:rsidR="00D05F00">
          <w:rPr>
            <w:rFonts w:ascii="Corbel" w:hAnsi="Corbel"/>
          </w:rPr>
          <w:t>el</w:t>
        </w:r>
        <w:r w:rsidR="00E15D22">
          <w:rPr>
            <w:rFonts w:ascii="Corbel" w:hAnsi="Corbel"/>
          </w:rPr>
          <w:t xml:space="preserve"> (false)</w:t>
        </w:r>
      </w:ins>
      <w:ins w:id="978" w:author="Willems, P.H. (Peter)" w:date="2019-03-26T11:14:00Z">
        <w:r w:rsidRPr="00530583">
          <w:rPr>
            <w:rFonts w:ascii="Corbel" w:hAnsi="Corbel"/>
          </w:rPr>
          <w:t>.</w:t>
        </w:r>
      </w:ins>
      <w:ins w:id="979" w:author="Willems, P.H. (Peter)" w:date="2019-03-26T11:16:00Z">
        <w:r w:rsidR="00E15D22">
          <w:rPr>
            <w:rFonts w:ascii="Corbel" w:hAnsi="Corbel"/>
          </w:rPr>
          <w:t xml:space="preserve"> </w:t>
        </w:r>
      </w:ins>
    </w:p>
    <w:p w14:paraId="4ADB63DB" w14:textId="094F2BB6" w:rsidR="00A840D4" w:rsidRPr="00530583" w:rsidRDefault="00A840D4" w:rsidP="000D7911">
      <w:pPr>
        <w:pStyle w:val="Kop2"/>
        <w:rPr>
          <w:rFonts w:ascii="Corbel" w:hAnsi="Corbel"/>
        </w:rPr>
      </w:pPr>
      <w:bookmarkStart w:id="980" w:name="_Toc4491555"/>
      <w:bookmarkStart w:id="981" w:name="_Ref4493272"/>
      <w:bookmarkStart w:id="982" w:name="_Ref4493391"/>
      <w:r w:rsidRPr="00530583">
        <w:rPr>
          <w:rFonts w:ascii="Corbel" w:hAnsi="Corbel"/>
        </w:rPr>
        <w:t>baseType</w:t>
      </w:r>
      <w:bookmarkEnd w:id="964"/>
      <w:bookmarkEnd w:id="980"/>
      <w:bookmarkEnd w:id="981"/>
      <w:bookmarkEnd w:id="982"/>
      <w:r w:rsidRPr="00530583">
        <w:rPr>
          <w:rFonts w:ascii="Corbel" w:hAnsi="Corbel"/>
        </w:rPr>
        <w:t xml:space="preserve"> </w:t>
      </w:r>
    </w:p>
    <w:p w14:paraId="4ADB63DC" w14:textId="77777777" w:rsidR="00627898" w:rsidRPr="0000104B" w:rsidRDefault="00627898" w:rsidP="00627898">
      <w:pPr>
        <w:pStyle w:val="Reedsopgemaaktetekst"/>
        <w:pBdr>
          <w:top w:val="single" w:sz="4" w:space="4" w:color="auto"/>
          <w:left w:val="single" w:sz="4" w:space="4" w:color="auto"/>
          <w:bottom w:val="single" w:sz="4" w:space="4" w:color="auto"/>
          <w:right w:val="single" w:sz="4" w:space="4" w:color="auto"/>
        </w:pBdr>
        <w:ind w:left="567" w:right="567"/>
      </w:pPr>
      <w:r w:rsidRPr="0000104B">
        <w:t>baseType : STRING;</w:t>
      </w:r>
    </w:p>
    <w:p w14:paraId="4ADB63DD" w14:textId="77777777" w:rsidR="00627898" w:rsidRPr="00530583" w:rsidRDefault="00627898">
      <w:pPr>
        <w:pStyle w:val="Plattetekst"/>
        <w:rPr>
          <w:rFonts w:ascii="Corbel" w:hAnsi="Corbel"/>
        </w:rPr>
      </w:pPr>
    </w:p>
    <w:p w14:paraId="4ADB63DE" w14:textId="06C9B79D" w:rsidR="00752523" w:rsidRPr="00530583" w:rsidRDefault="00A840D4">
      <w:pPr>
        <w:pStyle w:val="Plattetekst"/>
        <w:rPr>
          <w:rFonts w:ascii="Corbel" w:hAnsi="Corbel"/>
        </w:rPr>
      </w:pPr>
      <w:r w:rsidRPr="00530583">
        <w:rPr>
          <w:rFonts w:ascii="Corbel" w:hAnsi="Corbel"/>
        </w:rPr>
        <w:t>Geeft het basistype van een SimpleElementType</w:t>
      </w:r>
      <w:r w:rsidR="00D71386" w:rsidRPr="00530583">
        <w:rPr>
          <w:rFonts w:ascii="Corbel" w:hAnsi="Corbel"/>
        </w:rPr>
        <w:t xml:space="preserve"> [</w:t>
      </w:r>
      <w:r w:rsidR="00D71386" w:rsidRPr="00530583">
        <w:rPr>
          <w:rFonts w:ascii="Corbel" w:hAnsi="Corbel"/>
        </w:rPr>
        <w:fldChar w:fldCharType="begin"/>
      </w:r>
      <w:r w:rsidR="00D71386" w:rsidRPr="00530583">
        <w:rPr>
          <w:rFonts w:ascii="Corbel" w:hAnsi="Corbel"/>
        </w:rPr>
        <w:instrText xml:space="preserve"> REF _Ref299520583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r w:rsidR="008115AD">
        <w:rPr>
          <w:rFonts w:ascii="Corbel" w:hAnsi="Corbel"/>
        </w:rPr>
        <w:t>1.12</w:t>
      </w:r>
      <w:r w:rsidR="00D71386" w:rsidRPr="00530583">
        <w:rPr>
          <w:rFonts w:ascii="Corbel" w:hAnsi="Corbel"/>
        </w:rPr>
        <w:fldChar w:fldCharType="end"/>
      </w:r>
      <w:r w:rsidR="00D71386" w:rsidRPr="00530583">
        <w:rPr>
          <w:rFonts w:ascii="Corbel" w:hAnsi="Corbel"/>
        </w:rPr>
        <w:t>]</w:t>
      </w:r>
      <w:r w:rsidR="00752523" w:rsidRPr="00530583">
        <w:rPr>
          <w:rFonts w:ascii="Corbel" w:hAnsi="Corbel"/>
        </w:rPr>
        <w:t xml:space="preserve"> aan.</w:t>
      </w:r>
    </w:p>
    <w:p w14:paraId="4ADB63DF" w14:textId="77777777" w:rsidR="00A840D4" w:rsidRPr="00530583" w:rsidRDefault="00A840D4">
      <w:pPr>
        <w:pStyle w:val="Plattetekst"/>
        <w:rPr>
          <w:rFonts w:ascii="Corbel" w:hAnsi="Corbel"/>
        </w:rPr>
      </w:pPr>
      <w:r w:rsidRPr="00530583">
        <w:rPr>
          <w:rFonts w:ascii="Corbel" w:hAnsi="Corbel"/>
        </w:rPr>
        <w:t xml:space="preserve">Voorbeeld: </w:t>
      </w:r>
    </w:p>
    <w:p w14:paraId="4ADB63E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 id="Hoogte"&gt;</w:t>
      </w:r>
    </w:p>
    <w:p w14:paraId="4ADB63E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3E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&lt;userDefinedType&gt;</w:t>
      </w:r>
    </w:p>
    <w:p w14:paraId="4ADB63E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&lt;UserDefinedType id="..."&gt;</w:t>
      </w:r>
    </w:p>
    <w:p w14:paraId="4ADB63E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3E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&lt;baseType&gt;INTEGER&lt;/baseType&gt;</w:t>
      </w:r>
    </w:p>
    <w:p w14:paraId="4ADB63E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3E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&lt;/UserDefinedType&gt;</w:t>
      </w:r>
    </w:p>
    <w:p w14:paraId="4ADB63E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&lt;/userDefinedType&gt;</w:t>
      </w:r>
    </w:p>
    <w:p w14:paraId="4ADB63E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&lt;/SimpleElementType&gt;</w:t>
      </w:r>
    </w:p>
    <w:p w14:paraId="4ADB63EA" w14:textId="77777777" w:rsidR="00752523" w:rsidRPr="00530583" w:rsidRDefault="00752523">
      <w:pPr>
        <w:pStyle w:val="Plattetekst"/>
        <w:rPr>
          <w:rFonts w:ascii="Corbel" w:hAnsi="Corbel"/>
        </w:rPr>
      </w:pPr>
    </w:p>
    <w:p w14:paraId="4ADB63EB" w14:textId="7B45C538" w:rsidR="00A840D4" w:rsidRPr="00530583" w:rsidRDefault="00A840D4">
      <w:pPr>
        <w:pStyle w:val="Plattetekst"/>
        <w:rPr>
          <w:rFonts w:ascii="Corbel" w:hAnsi="Corbel"/>
        </w:rPr>
      </w:pPr>
      <w:r w:rsidRPr="00530583">
        <w:rPr>
          <w:rFonts w:ascii="Corbel" w:hAnsi="Corbel"/>
        </w:rPr>
        <w:t>hierbij is dus het SimpleElementType</w:t>
      </w:r>
      <w:r w:rsidR="00D71386" w:rsidRPr="00530583">
        <w:rPr>
          <w:rFonts w:ascii="Corbel" w:hAnsi="Corbel"/>
        </w:rPr>
        <w:t xml:space="preserve"> [</w:t>
      </w:r>
      <w:r w:rsidR="00D71386" w:rsidRPr="00530583">
        <w:rPr>
          <w:rFonts w:ascii="Corbel" w:hAnsi="Corbel"/>
        </w:rPr>
        <w:fldChar w:fldCharType="begin"/>
      </w:r>
      <w:r w:rsidR="00D71386" w:rsidRPr="00530583">
        <w:rPr>
          <w:rFonts w:ascii="Corbel" w:hAnsi="Corbel"/>
        </w:rPr>
        <w:instrText xml:space="preserve"> REF _Ref299520600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r w:rsidR="008115AD">
        <w:rPr>
          <w:rFonts w:ascii="Corbel" w:hAnsi="Corbel"/>
        </w:rPr>
        <w:t>1.12</w:t>
      </w:r>
      <w:r w:rsidR="00D71386" w:rsidRPr="00530583">
        <w:rPr>
          <w:rFonts w:ascii="Corbel" w:hAnsi="Corbel"/>
        </w:rPr>
        <w:fldChar w:fldCharType="end"/>
      </w:r>
      <w:r w:rsidR="00D71386" w:rsidRPr="00530583">
        <w:rPr>
          <w:rFonts w:ascii="Corbel" w:hAnsi="Corbel"/>
        </w:rPr>
        <w:t>]</w:t>
      </w:r>
      <w:r w:rsidRPr="00530583">
        <w:rPr>
          <w:rFonts w:ascii="Corbel" w:hAnsi="Corbel"/>
        </w:rPr>
        <w:t xml:space="preserve"> </w:t>
      </w:r>
      <w:r w:rsidRPr="00530583">
        <w:rPr>
          <w:rFonts w:ascii="Corbel" w:hAnsi="Corbel"/>
          <w:i/>
        </w:rPr>
        <w:t>Hoogte</w:t>
      </w:r>
      <w:r w:rsidRPr="00530583">
        <w:rPr>
          <w:rFonts w:ascii="Corbel" w:hAnsi="Corbel"/>
        </w:rPr>
        <w:t xml:space="preserve"> altijd een integer (eventueel met als restrictie xsdRestriction</w:t>
      </w:r>
      <w:r w:rsidR="00D71386" w:rsidRPr="00530583">
        <w:rPr>
          <w:rFonts w:ascii="Corbel" w:hAnsi="Corbel"/>
        </w:rPr>
        <w:t xml:space="preserve"> [</w:t>
      </w:r>
      <w:r w:rsidR="00D71386" w:rsidRPr="00530583">
        <w:rPr>
          <w:rFonts w:ascii="Corbel" w:hAnsi="Corbel"/>
        </w:rPr>
        <w:fldChar w:fldCharType="begin"/>
      </w:r>
      <w:r w:rsidR="00D71386" w:rsidRPr="00530583">
        <w:rPr>
          <w:rFonts w:ascii="Corbel" w:hAnsi="Corbel"/>
        </w:rPr>
        <w:instrText xml:space="preserve"> REF _Ref299520616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ins w:id="983" w:author="Willems, P.H. (Peter)" w:date="2019-03-27T10:51:00Z">
        <w:r w:rsidR="008115AD">
          <w:rPr>
            <w:rFonts w:ascii="Corbel" w:hAnsi="Corbel"/>
          </w:rPr>
          <w:t>3.30</w:t>
        </w:r>
      </w:ins>
      <w:del w:id="984" w:author="Willems, P.H. (Peter)" w:date="2019-03-26T11:25:00Z">
        <w:r w:rsidR="000A1418" w:rsidRPr="00530583" w:rsidDel="00475F64">
          <w:rPr>
            <w:rFonts w:ascii="Corbel" w:hAnsi="Corbel"/>
          </w:rPr>
          <w:delText>3.27</w:delText>
        </w:r>
      </w:del>
      <w:r w:rsidR="00D71386" w:rsidRPr="00530583">
        <w:rPr>
          <w:rFonts w:ascii="Corbel" w:hAnsi="Corbel"/>
        </w:rPr>
        <w:fldChar w:fldCharType="end"/>
      </w:r>
      <w:r w:rsidR="00D71386" w:rsidRPr="00530583">
        <w:rPr>
          <w:rFonts w:ascii="Corbel" w:hAnsi="Corbel"/>
        </w:rPr>
        <w:t>]</w:t>
      </w:r>
      <w:r w:rsidRPr="00530583">
        <w:rPr>
          <w:rFonts w:ascii="Corbel" w:hAnsi="Corbel"/>
        </w:rPr>
        <w:t xml:space="preserve">). </w:t>
      </w:r>
    </w:p>
    <w:p w14:paraId="4ADB63EC" w14:textId="77777777" w:rsidR="00A840D4" w:rsidRPr="00530583" w:rsidRDefault="00A840D4" w:rsidP="000D7911">
      <w:pPr>
        <w:pStyle w:val="Kop2"/>
        <w:rPr>
          <w:rFonts w:ascii="Corbel" w:hAnsi="Corbel"/>
        </w:rPr>
      </w:pPr>
      <w:bookmarkStart w:id="985" w:name="category"/>
      <w:bookmarkStart w:id="986" w:name="_Ref299462794"/>
      <w:bookmarkStart w:id="987" w:name="_Toc4491556"/>
      <w:bookmarkEnd w:id="985"/>
      <w:r w:rsidRPr="00530583">
        <w:rPr>
          <w:rFonts w:ascii="Corbel" w:hAnsi="Corbel"/>
          <w:lang w:val="en-US"/>
        </w:rPr>
        <w:t>category</w:t>
      </w:r>
      <w:bookmarkEnd w:id="986"/>
      <w:bookmarkEnd w:id="987"/>
      <w:r w:rsidRPr="00530583">
        <w:rPr>
          <w:rFonts w:ascii="Corbel" w:hAnsi="Corbel"/>
        </w:rPr>
        <w:t xml:space="preserve"> </w:t>
      </w:r>
    </w:p>
    <w:p w14:paraId="4ADB63ED" w14:textId="77777777" w:rsidR="00627898" w:rsidRPr="0000104B" w:rsidRDefault="00627898" w:rsidP="00627898">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category</w:t>
      </w:r>
      <w:r w:rsidRPr="0000104B">
        <w:t xml:space="preserve"> : OPTIONAL STRING;</w:t>
      </w:r>
    </w:p>
    <w:p w14:paraId="4ADB63EE" w14:textId="77777777" w:rsidR="00627898" w:rsidRPr="00530583" w:rsidRDefault="00627898">
      <w:pPr>
        <w:pStyle w:val="Plattetekst"/>
        <w:rPr>
          <w:rFonts w:ascii="Corbel" w:hAnsi="Corbel"/>
        </w:rPr>
      </w:pPr>
    </w:p>
    <w:p w14:paraId="4ADB63EF" w14:textId="77777777" w:rsidR="00A840D4" w:rsidRPr="00530583" w:rsidRDefault="00627898">
      <w:pPr>
        <w:pStyle w:val="Plattetekst"/>
        <w:rPr>
          <w:rFonts w:ascii="Corbel" w:hAnsi="Corbel"/>
        </w:rPr>
      </w:pPr>
      <w:r w:rsidRPr="00530583">
        <w:rPr>
          <w:rFonts w:ascii="Corbel" w:hAnsi="Corbel"/>
        </w:rPr>
        <w:t xml:space="preserve">Categorie waar deze objectinstantie </w:t>
      </w:r>
      <w:r w:rsidR="00A840D4" w:rsidRPr="00530583">
        <w:rPr>
          <w:rFonts w:ascii="Corbel" w:hAnsi="Corbel"/>
        </w:rPr>
        <w:t xml:space="preserve">toe behoort, dit is een optionele waarde. </w:t>
      </w:r>
    </w:p>
    <w:p w14:paraId="4ADB63F0" w14:textId="77777777" w:rsidR="00A840D4" w:rsidRPr="00530583" w:rsidRDefault="00A840D4" w:rsidP="000D7911">
      <w:pPr>
        <w:pStyle w:val="Kop2"/>
        <w:rPr>
          <w:rFonts w:ascii="Corbel" w:hAnsi="Corbel"/>
        </w:rPr>
      </w:pPr>
      <w:bookmarkStart w:id="988" w:name="code"/>
      <w:bookmarkStart w:id="989" w:name="_Ref299462819"/>
      <w:bookmarkStart w:id="990" w:name="_Toc4491557"/>
      <w:bookmarkEnd w:id="988"/>
      <w:r w:rsidRPr="00530583">
        <w:rPr>
          <w:rFonts w:ascii="Corbel" w:hAnsi="Corbel"/>
        </w:rPr>
        <w:t>code</w:t>
      </w:r>
      <w:bookmarkEnd w:id="989"/>
      <w:bookmarkEnd w:id="990"/>
      <w:r w:rsidRPr="00530583">
        <w:rPr>
          <w:rFonts w:ascii="Corbel" w:hAnsi="Corbel"/>
        </w:rPr>
        <w:t xml:space="preserve"> </w:t>
      </w:r>
    </w:p>
    <w:p w14:paraId="4ADB63F1" w14:textId="77777777" w:rsidR="00362700" w:rsidRPr="0000104B" w:rsidRDefault="00362700" w:rsidP="00362700">
      <w:pPr>
        <w:pStyle w:val="Reedsopgemaaktetekst"/>
        <w:pBdr>
          <w:top w:val="single" w:sz="4" w:space="4" w:color="auto"/>
          <w:left w:val="single" w:sz="4" w:space="4" w:color="auto"/>
          <w:bottom w:val="single" w:sz="4" w:space="4" w:color="auto"/>
          <w:right w:val="single" w:sz="4" w:space="4" w:color="auto"/>
        </w:pBdr>
        <w:ind w:left="567" w:right="567"/>
      </w:pPr>
      <w:r w:rsidRPr="0000104B">
        <w:t>code : OPTIONAL STRING;</w:t>
      </w:r>
    </w:p>
    <w:p w14:paraId="4ADB63F2" w14:textId="77777777" w:rsidR="00362700" w:rsidRPr="00530583" w:rsidRDefault="00362700">
      <w:pPr>
        <w:pStyle w:val="Plattetekst"/>
        <w:rPr>
          <w:rFonts w:ascii="Corbel" w:hAnsi="Corbel"/>
        </w:rPr>
      </w:pPr>
    </w:p>
    <w:p w14:paraId="4ADB63F3" w14:textId="77777777" w:rsidR="00752523" w:rsidRPr="00530583" w:rsidRDefault="00A840D4">
      <w:pPr>
        <w:pStyle w:val="Plattetekst"/>
        <w:rPr>
          <w:rFonts w:ascii="Corbel" w:hAnsi="Corbel"/>
        </w:rPr>
      </w:pPr>
      <w:r w:rsidRPr="00530583">
        <w:rPr>
          <w:rFonts w:ascii="Corbel" w:hAnsi="Corbel"/>
        </w:rPr>
        <w:t>Binnen een raamwerk af te spreken cod</w:t>
      </w:r>
      <w:r w:rsidR="00752523" w:rsidRPr="00530583">
        <w:rPr>
          <w:rFonts w:ascii="Corbel" w:hAnsi="Corbel"/>
        </w:rPr>
        <w:t xml:space="preserve">e voor deze </w:t>
      </w:r>
      <w:r w:rsidR="00362700" w:rsidRPr="00530583">
        <w:rPr>
          <w:rFonts w:ascii="Corbel" w:hAnsi="Corbel"/>
        </w:rPr>
        <w:t>objectinstantie</w:t>
      </w:r>
      <w:r w:rsidR="00752523" w:rsidRPr="00530583">
        <w:rPr>
          <w:rFonts w:ascii="Corbel" w:hAnsi="Corbel"/>
        </w:rPr>
        <w:t>.</w:t>
      </w:r>
    </w:p>
    <w:p w14:paraId="4ADB63F4" w14:textId="77777777" w:rsidR="00A840D4" w:rsidRPr="00530583" w:rsidRDefault="00A840D4">
      <w:pPr>
        <w:pStyle w:val="Plattetekst"/>
        <w:rPr>
          <w:rFonts w:ascii="Corbel" w:hAnsi="Corbel"/>
        </w:rPr>
      </w:pPr>
      <w:r w:rsidRPr="00530583">
        <w:rPr>
          <w:rFonts w:ascii="Corbel" w:hAnsi="Corbel"/>
        </w:rPr>
        <w:t xml:space="preserve">Voorbeeld: </w:t>
      </w:r>
    </w:p>
    <w:p w14:paraId="4ADB63F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3F6" w14:textId="77777777" w:rsidR="00A840D4" w:rsidRPr="0000104B" w:rsidRDefault="00A840D4" w:rsidP="00362700">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r w:rsidR="00362700" w:rsidRPr="0000104B">
        <w:t>&lt;code&gt;EAN 33156&lt;/code&gt;</w:t>
      </w:r>
    </w:p>
    <w:p w14:paraId="4ADB63F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3F8" w14:textId="77777777" w:rsidR="0097008B" w:rsidRPr="00530583" w:rsidRDefault="0097008B" w:rsidP="000D7911">
      <w:pPr>
        <w:pStyle w:val="Kop2"/>
        <w:rPr>
          <w:rFonts w:ascii="Corbel" w:hAnsi="Corbel"/>
        </w:rPr>
      </w:pPr>
      <w:bookmarkStart w:id="991" w:name="dateLamu"/>
      <w:bookmarkStart w:id="992" w:name="_Ref299530155"/>
      <w:bookmarkStart w:id="993" w:name="_Toc4491558"/>
      <w:bookmarkStart w:id="994" w:name="_Ref299462529"/>
      <w:bookmarkEnd w:id="991"/>
      <w:r w:rsidRPr="00530583">
        <w:rPr>
          <w:rFonts w:ascii="Corbel" w:hAnsi="Corbel"/>
        </w:rPr>
        <w:lastRenderedPageBreak/>
        <w:t>condition</w:t>
      </w:r>
      <w:bookmarkEnd w:id="992"/>
      <w:bookmarkEnd w:id="993"/>
    </w:p>
    <w:p w14:paraId="4ADB63F9" w14:textId="77777777" w:rsidR="0097008B" w:rsidRPr="0000104B" w:rsidRDefault="00B40398" w:rsidP="00B40398">
      <w:pPr>
        <w:pStyle w:val="Reedsopgemaaktetekst"/>
        <w:pBdr>
          <w:top w:val="single" w:sz="4" w:space="4" w:color="auto"/>
          <w:left w:val="single" w:sz="4" w:space="4" w:color="auto"/>
          <w:bottom w:val="single" w:sz="4" w:space="4" w:color="auto"/>
          <w:right w:val="single" w:sz="4" w:space="4" w:color="auto"/>
        </w:pBdr>
        <w:ind w:left="567" w:right="567"/>
      </w:pPr>
      <w:r w:rsidRPr="0000104B">
        <w:t>condition : STRING;</w:t>
      </w:r>
    </w:p>
    <w:p w14:paraId="4ADB63FA" w14:textId="77777777" w:rsidR="00B40398" w:rsidRPr="00530583" w:rsidRDefault="00B40398" w:rsidP="00B40398">
      <w:pPr>
        <w:rPr>
          <w:rFonts w:ascii="Corbel" w:hAnsi="Corbel"/>
        </w:rPr>
      </w:pPr>
    </w:p>
    <w:p w14:paraId="4ADB63FB" w14:textId="18023DF1" w:rsidR="00B40398" w:rsidRPr="00530583" w:rsidRDefault="00B40398" w:rsidP="00B40398">
      <w:pPr>
        <w:rPr>
          <w:rFonts w:ascii="Corbel" w:hAnsi="Corbel"/>
        </w:rPr>
      </w:pPr>
      <w:r w:rsidRPr="00530583">
        <w:rPr>
          <w:rFonts w:ascii="Corbel" w:hAnsi="Corbel"/>
        </w:rPr>
        <w:t>Conditie element voor een ElementCondition [</w:t>
      </w:r>
      <w:r w:rsidRPr="00530583">
        <w:rPr>
          <w:rFonts w:ascii="Corbel" w:hAnsi="Corbel"/>
        </w:rPr>
        <w:fldChar w:fldCharType="begin"/>
      </w:r>
      <w:r w:rsidRPr="00530583">
        <w:rPr>
          <w:rFonts w:ascii="Corbel" w:hAnsi="Corbel"/>
        </w:rPr>
        <w:instrText xml:space="preserve"> REF _Ref299520800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1.3</w:t>
      </w:r>
      <w:r w:rsidRPr="00530583">
        <w:rPr>
          <w:rFonts w:ascii="Corbel" w:hAnsi="Corbel"/>
        </w:rPr>
        <w:fldChar w:fldCharType="end"/>
      </w:r>
      <w:r w:rsidRPr="00530583">
        <w:rPr>
          <w:rFonts w:ascii="Corbel" w:hAnsi="Corbel"/>
        </w:rPr>
        <w:t>]. Voor gedefinieerde waarden:</w:t>
      </w:r>
    </w:p>
    <w:p w14:paraId="4ADB63FC" w14:textId="77777777" w:rsidR="00B40398" w:rsidRPr="00530583" w:rsidRDefault="00B40398" w:rsidP="00B40398">
      <w:pPr>
        <w:numPr>
          <w:ilvl w:val="0"/>
          <w:numId w:val="5"/>
        </w:numPr>
        <w:rPr>
          <w:rFonts w:ascii="Corbel" w:hAnsi="Corbel"/>
        </w:rPr>
      </w:pPr>
      <w:r w:rsidRPr="00530583">
        <w:rPr>
          <w:rFonts w:ascii="Corbel" w:hAnsi="Corbel"/>
        </w:rPr>
        <w:t>EMPTY in alle gevallen zal het SimpleElement leeg worden gemaakt</w:t>
      </w:r>
    </w:p>
    <w:p w14:paraId="4ADB63FD" w14:textId="77777777" w:rsidR="00B40398" w:rsidRPr="00530583" w:rsidRDefault="00B40398" w:rsidP="00B40398">
      <w:pPr>
        <w:numPr>
          <w:ilvl w:val="0"/>
          <w:numId w:val="5"/>
        </w:numPr>
        <w:rPr>
          <w:rFonts w:ascii="Corbel" w:hAnsi="Corbel"/>
        </w:rPr>
      </w:pPr>
      <w:r w:rsidRPr="00530583">
        <w:rPr>
          <w:rFonts w:ascii="Corbel" w:hAnsi="Corbel"/>
        </w:rPr>
        <w:t>FIXED</w:t>
      </w:r>
      <w:r w:rsidRPr="00530583">
        <w:rPr>
          <w:rFonts w:ascii="Corbel" w:hAnsi="Corbel"/>
        </w:rPr>
        <w:tab/>
        <w:t xml:space="preserve"> in alle gevallen zal het SimpleElement gefixeerd zijn</w:t>
      </w:r>
    </w:p>
    <w:p w14:paraId="4ADB63FE" w14:textId="77777777" w:rsidR="00B40398" w:rsidRPr="00530583" w:rsidRDefault="00B40398" w:rsidP="00B40398">
      <w:pPr>
        <w:numPr>
          <w:ilvl w:val="0"/>
          <w:numId w:val="5"/>
        </w:numPr>
        <w:rPr>
          <w:rFonts w:ascii="Corbel" w:hAnsi="Corbel"/>
        </w:rPr>
      </w:pPr>
      <w:r w:rsidRPr="00530583">
        <w:rPr>
          <w:rFonts w:ascii="Corbel" w:hAnsi="Corbel"/>
        </w:rPr>
        <w:t>FREE</w:t>
      </w:r>
      <w:r w:rsidRPr="00530583">
        <w:rPr>
          <w:rFonts w:ascii="Corbel" w:hAnsi="Corbel"/>
        </w:rPr>
        <w:tab/>
        <w:t>in alle gevallen zal het SimpleElement vrij invulbaar zijn</w:t>
      </w:r>
    </w:p>
    <w:p w14:paraId="4ADB63FF" w14:textId="77777777" w:rsidR="00A840D4" w:rsidRPr="00530583" w:rsidRDefault="003C207C" w:rsidP="000D7911">
      <w:pPr>
        <w:pStyle w:val="Kop2"/>
        <w:rPr>
          <w:rFonts w:ascii="Corbel" w:hAnsi="Corbel"/>
        </w:rPr>
      </w:pPr>
      <w:bookmarkStart w:id="995" w:name="_Ref401308366"/>
      <w:bookmarkStart w:id="996" w:name="_Toc4491559"/>
      <w:bookmarkEnd w:id="994"/>
      <w:r w:rsidRPr="00530583">
        <w:rPr>
          <w:rFonts w:ascii="Corbel" w:hAnsi="Corbel"/>
        </w:rPr>
        <w:t>dateLaMu</w:t>
      </w:r>
      <w:bookmarkEnd w:id="995"/>
      <w:bookmarkEnd w:id="996"/>
      <w:r w:rsidRPr="00530583">
        <w:rPr>
          <w:rFonts w:ascii="Corbel" w:hAnsi="Corbel"/>
        </w:rPr>
        <w:t xml:space="preserve"> </w:t>
      </w:r>
    </w:p>
    <w:p w14:paraId="4ADB6400" w14:textId="77777777" w:rsidR="00DD24F0" w:rsidRPr="0000104B" w:rsidRDefault="003C207C" w:rsidP="00DD24F0">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dateLaMu </w:t>
      </w:r>
      <w:r w:rsidR="00DD24F0" w:rsidRPr="0000104B">
        <w:t xml:space="preserve">: </w:t>
      </w:r>
      <w:r w:rsidRPr="0000104B">
        <w:t xml:space="preserve">OPTIONAL </w:t>
      </w:r>
      <w:r w:rsidR="00DD24F0" w:rsidRPr="0000104B">
        <w:t>DATETIME;</w:t>
      </w:r>
    </w:p>
    <w:p w14:paraId="4ADB6401" w14:textId="77777777" w:rsidR="00DD24F0" w:rsidRPr="00530583" w:rsidRDefault="00DD24F0">
      <w:pPr>
        <w:pStyle w:val="Plattetekst"/>
        <w:rPr>
          <w:rFonts w:ascii="Corbel" w:hAnsi="Corbel"/>
        </w:rPr>
      </w:pPr>
    </w:p>
    <w:p w14:paraId="4ADB6402" w14:textId="77777777" w:rsidR="00A840D4" w:rsidRPr="00530583" w:rsidRDefault="00A840D4">
      <w:pPr>
        <w:pStyle w:val="Plattetekst"/>
        <w:rPr>
          <w:rFonts w:ascii="Corbel" w:hAnsi="Corbel"/>
        </w:rPr>
      </w:pPr>
      <w:r w:rsidRPr="00530583">
        <w:rPr>
          <w:rFonts w:ascii="Corbel" w:hAnsi="Corbel"/>
        </w:rPr>
        <w:t xml:space="preserve">Datum en tijd van laatste </w:t>
      </w:r>
      <w:r w:rsidR="00B40398" w:rsidRPr="00530583">
        <w:rPr>
          <w:rFonts w:ascii="Corbel" w:hAnsi="Corbel"/>
        </w:rPr>
        <w:t>mutatie aan deze objectinstan</w:t>
      </w:r>
      <w:r w:rsidRPr="00530583">
        <w:rPr>
          <w:rFonts w:ascii="Corbel" w:hAnsi="Corbel"/>
        </w:rPr>
        <w:t xml:space="preserve">tie. </w:t>
      </w:r>
    </w:p>
    <w:p w14:paraId="4ADB640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&lt;... id="..."&gt;</w:t>
      </w:r>
    </w:p>
    <w:p w14:paraId="4ADB640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p>
    <w:p w14:paraId="4ADB640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3C207C" w:rsidRPr="0000104B">
        <w:rPr>
          <w:lang w:val="de-DE"/>
        </w:rPr>
        <w:t>dateLaMu</w:t>
      </w:r>
      <w:r w:rsidRPr="0000104B">
        <w:rPr>
          <w:lang w:val="de-DE"/>
        </w:rPr>
        <w:t>&gt;20</w:t>
      </w:r>
      <w:r w:rsidR="00DC782A" w:rsidRPr="0000104B">
        <w:rPr>
          <w:lang w:val="de-DE"/>
        </w:rPr>
        <w:t>10</w:t>
      </w:r>
      <w:r w:rsidRPr="0000104B">
        <w:rPr>
          <w:lang w:val="de-DE"/>
        </w:rPr>
        <w:t>-12-02T00:00:00Z&lt;/</w:t>
      </w:r>
      <w:r w:rsidR="003C207C" w:rsidRPr="0000104B">
        <w:rPr>
          <w:lang w:val="de-DE"/>
        </w:rPr>
        <w:t>dateLaMu</w:t>
      </w:r>
      <w:r w:rsidRPr="0000104B">
        <w:rPr>
          <w:lang w:val="de-DE"/>
        </w:rPr>
        <w:t>&gt;</w:t>
      </w:r>
    </w:p>
    <w:p w14:paraId="4ADB640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de-DE"/>
        </w:rPr>
        <w:t xml:space="preserve">  </w:t>
      </w:r>
      <w:r w:rsidRPr="0000104B">
        <w:t>...</w:t>
      </w:r>
    </w:p>
    <w:p w14:paraId="4ADB640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08" w14:textId="77777777" w:rsidR="00A840D4" w:rsidRPr="00530583" w:rsidRDefault="00A840D4" w:rsidP="000D7911">
      <w:pPr>
        <w:pStyle w:val="Kop2"/>
        <w:rPr>
          <w:rFonts w:ascii="Corbel" w:hAnsi="Corbel"/>
        </w:rPr>
      </w:pPr>
      <w:bookmarkStart w:id="997" w:name="description"/>
      <w:bookmarkStart w:id="998" w:name="_Ref299461615"/>
      <w:bookmarkStart w:id="999" w:name="_Toc4491560"/>
      <w:bookmarkEnd w:id="997"/>
      <w:r w:rsidRPr="00530583">
        <w:rPr>
          <w:rFonts w:ascii="Corbel" w:hAnsi="Corbel"/>
          <w:lang w:val="en-US"/>
        </w:rPr>
        <w:t>description</w:t>
      </w:r>
      <w:bookmarkEnd w:id="998"/>
      <w:bookmarkEnd w:id="999"/>
      <w:r w:rsidRPr="00530583">
        <w:rPr>
          <w:rFonts w:ascii="Corbel" w:hAnsi="Corbel"/>
        </w:rPr>
        <w:t xml:space="preserve"> </w:t>
      </w:r>
    </w:p>
    <w:p w14:paraId="4ADB6409" w14:textId="77777777" w:rsidR="00DD24F0" w:rsidRPr="0000104B" w:rsidRDefault="00DD24F0" w:rsidP="00DD24F0">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description : STRING;</w:t>
      </w:r>
    </w:p>
    <w:p w14:paraId="4ADB640A" w14:textId="77777777" w:rsidR="00DD24F0" w:rsidRPr="00530583" w:rsidRDefault="00DD24F0">
      <w:pPr>
        <w:pStyle w:val="Plattetekst"/>
        <w:rPr>
          <w:rFonts w:ascii="Corbel" w:hAnsi="Corbel"/>
        </w:rPr>
      </w:pPr>
    </w:p>
    <w:p w14:paraId="4ADB640B" w14:textId="77777777" w:rsidR="00752523" w:rsidRPr="00530583" w:rsidRDefault="00A840D4">
      <w:pPr>
        <w:pStyle w:val="Plattetekst"/>
        <w:rPr>
          <w:rFonts w:ascii="Corbel" w:hAnsi="Corbel"/>
        </w:rPr>
      </w:pPr>
      <w:r w:rsidRPr="00530583">
        <w:rPr>
          <w:rFonts w:ascii="Corbel" w:hAnsi="Corbel"/>
        </w:rPr>
        <w:t xml:space="preserve">Omschrijving </w:t>
      </w:r>
      <w:r w:rsidR="00752523" w:rsidRPr="00530583">
        <w:rPr>
          <w:rFonts w:ascii="Corbel" w:hAnsi="Corbel"/>
        </w:rPr>
        <w:t>van het geïnstantieerde object.</w:t>
      </w:r>
    </w:p>
    <w:p w14:paraId="4ADB640C" w14:textId="77777777" w:rsidR="00A840D4" w:rsidRPr="00530583" w:rsidRDefault="00A840D4">
      <w:pPr>
        <w:pStyle w:val="Plattetekst"/>
        <w:rPr>
          <w:rFonts w:ascii="Corbel" w:hAnsi="Corbel"/>
        </w:rPr>
      </w:pPr>
      <w:r w:rsidRPr="00530583">
        <w:rPr>
          <w:rFonts w:ascii="Corbel" w:hAnsi="Corbel"/>
        </w:rPr>
        <w:t xml:space="preserve">Voorbeeld: </w:t>
      </w:r>
    </w:p>
    <w:p w14:paraId="4ADB640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id="Deurblad"&gt;</w:t>
      </w:r>
    </w:p>
    <w:p w14:paraId="4ADB640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0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&lt;description&gt;Het blad van een vlakke deur.&lt;/description&gt;</w:t>
      </w:r>
    </w:p>
    <w:p w14:paraId="4ADB641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1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12" w14:textId="77777777" w:rsidR="00A840D4" w:rsidRPr="00530583" w:rsidRDefault="00A840D4" w:rsidP="000D7911">
      <w:pPr>
        <w:pStyle w:val="Kop2"/>
        <w:rPr>
          <w:rFonts w:ascii="Corbel" w:hAnsi="Corbel"/>
        </w:rPr>
      </w:pPr>
      <w:bookmarkStart w:id="1000" w:name="endDate"/>
      <w:bookmarkStart w:id="1001" w:name="_Ref299462149"/>
      <w:bookmarkStart w:id="1002" w:name="_Toc4491561"/>
      <w:bookmarkEnd w:id="1000"/>
      <w:r w:rsidRPr="00530583">
        <w:rPr>
          <w:rFonts w:ascii="Corbel" w:hAnsi="Corbel"/>
        </w:rPr>
        <w:t>endDate</w:t>
      </w:r>
      <w:bookmarkEnd w:id="1001"/>
      <w:bookmarkEnd w:id="1002"/>
      <w:r w:rsidRPr="00530583">
        <w:rPr>
          <w:rFonts w:ascii="Corbel" w:hAnsi="Corbel"/>
        </w:rPr>
        <w:t xml:space="preserve"> </w:t>
      </w:r>
    </w:p>
    <w:p w14:paraId="4ADB6413" w14:textId="77777777" w:rsidR="004C3333" w:rsidRPr="0000104B" w:rsidRDefault="004C3333" w:rsidP="004C333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endDate : </w:t>
      </w:r>
      <w:r w:rsidR="003C207C" w:rsidRPr="0000104B">
        <w:t xml:space="preserve">OPTIONAL </w:t>
      </w:r>
      <w:r w:rsidRPr="0000104B">
        <w:t>DATETIME;</w:t>
      </w:r>
    </w:p>
    <w:p w14:paraId="4ADB6414" w14:textId="77777777" w:rsidR="004C3333" w:rsidRPr="00530583" w:rsidRDefault="004C3333">
      <w:pPr>
        <w:pStyle w:val="Plattetekst"/>
        <w:rPr>
          <w:rFonts w:ascii="Corbel" w:hAnsi="Corbel"/>
        </w:rPr>
      </w:pPr>
    </w:p>
    <w:p w14:paraId="4ADB6415" w14:textId="77777777" w:rsidR="00752523" w:rsidRPr="00530583" w:rsidRDefault="00A840D4">
      <w:pPr>
        <w:pStyle w:val="Plattetekst"/>
        <w:rPr>
          <w:rFonts w:ascii="Corbel" w:hAnsi="Corbel"/>
        </w:rPr>
      </w:pPr>
      <w:r w:rsidRPr="00530583">
        <w:rPr>
          <w:rFonts w:ascii="Corbel" w:hAnsi="Corbel"/>
        </w:rPr>
        <w:t>Eind datum en tijd van gel</w:t>
      </w:r>
      <w:r w:rsidR="004C3333" w:rsidRPr="00530583">
        <w:rPr>
          <w:rFonts w:ascii="Corbel" w:hAnsi="Corbel"/>
        </w:rPr>
        <w:t>digheid van deze objectinstan</w:t>
      </w:r>
      <w:r w:rsidRPr="00530583">
        <w:rPr>
          <w:rFonts w:ascii="Corbel" w:hAnsi="Corbel"/>
        </w:rPr>
        <w:t xml:space="preserve">tie. In de praktijk wordt hier door </w:t>
      </w:r>
      <w:r w:rsidR="00D71386" w:rsidRPr="00530583">
        <w:rPr>
          <w:rFonts w:ascii="Corbel" w:hAnsi="Corbel"/>
        </w:rPr>
        <w:t>leveranciers</w:t>
      </w:r>
      <w:r w:rsidRPr="00530583">
        <w:rPr>
          <w:rFonts w:ascii="Corbel" w:hAnsi="Corbel"/>
        </w:rPr>
        <w:t xml:space="preserve"> van VISI-compatible software nog geen</w:t>
      </w:r>
      <w:r w:rsidR="00752523" w:rsidRPr="00530583">
        <w:rPr>
          <w:rFonts w:ascii="Corbel" w:hAnsi="Corbel"/>
        </w:rPr>
        <w:t xml:space="preserve"> functionaliteit aan toegekend.</w:t>
      </w:r>
    </w:p>
    <w:p w14:paraId="4ADB6416" w14:textId="77777777" w:rsidR="00A840D4" w:rsidRPr="00530583" w:rsidRDefault="00A840D4">
      <w:pPr>
        <w:pStyle w:val="Plattetekst"/>
        <w:rPr>
          <w:rFonts w:ascii="Corbel" w:hAnsi="Corbel"/>
        </w:rPr>
      </w:pPr>
      <w:r w:rsidRPr="00530583">
        <w:rPr>
          <w:rFonts w:ascii="Corbel" w:hAnsi="Corbel"/>
        </w:rPr>
        <w:t xml:space="preserve">Voorbeeld: </w:t>
      </w:r>
    </w:p>
    <w:p w14:paraId="4ADB641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41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1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&lt;endDate&gt;20</w:t>
      </w:r>
      <w:r w:rsidR="00820D84" w:rsidRPr="0000104B">
        <w:t>11</w:t>
      </w:r>
      <w:r w:rsidRPr="0000104B">
        <w:t>-02-03T00:00:00Z&lt;/endDate&gt;</w:t>
      </w:r>
    </w:p>
    <w:p w14:paraId="4ADB641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1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1C" w14:textId="77777777" w:rsidR="00203450" w:rsidRPr="00530583" w:rsidRDefault="00203450" w:rsidP="00203450">
      <w:pPr>
        <w:pStyle w:val="Kop2"/>
        <w:rPr>
          <w:rFonts w:ascii="Corbel" w:hAnsi="Corbel"/>
        </w:rPr>
      </w:pPr>
      <w:bookmarkStart w:id="1003" w:name="format"/>
      <w:bookmarkStart w:id="1004" w:name="_Ref299531304"/>
      <w:bookmarkStart w:id="1005" w:name="_Toc4491562"/>
      <w:bookmarkStart w:id="1006" w:name="_Ref299463878"/>
      <w:bookmarkEnd w:id="1003"/>
      <w:r w:rsidRPr="00530583">
        <w:rPr>
          <w:rFonts w:ascii="Corbel" w:hAnsi="Corbel"/>
        </w:rPr>
        <w:lastRenderedPageBreak/>
        <w:t xml:space="preserve">firstMessage </w:t>
      </w:r>
      <w:commentRangeStart w:id="1007"/>
      <w:r w:rsidRPr="00530583">
        <w:rPr>
          <w:rFonts w:ascii="Corbel" w:hAnsi="Corbel"/>
        </w:rPr>
        <w:t>(zie TC022)</w:t>
      </w:r>
      <w:bookmarkEnd w:id="1004"/>
      <w:bookmarkEnd w:id="1005"/>
      <w:commentRangeEnd w:id="1007"/>
      <w:r w:rsidR="00CA4BFB">
        <w:rPr>
          <w:rStyle w:val="Verwijzingopmerking"/>
          <w:rFonts w:cs="Times New Roman"/>
          <w:b w:val="0"/>
          <w:bCs w:val="0"/>
        </w:rPr>
        <w:commentReference w:id="1007"/>
      </w:r>
      <w:r w:rsidRPr="00530583">
        <w:rPr>
          <w:rFonts w:ascii="Corbel" w:hAnsi="Corbel"/>
        </w:rPr>
        <w:t xml:space="preserve"> </w:t>
      </w:r>
    </w:p>
    <w:p w14:paraId="4ADB641D" w14:textId="77777777" w:rsidR="004C3333" w:rsidRPr="0000104B" w:rsidRDefault="004C3333" w:rsidP="004C3333">
      <w:pPr>
        <w:pStyle w:val="Reedsopgemaaktetekst"/>
        <w:pBdr>
          <w:top w:val="single" w:sz="4" w:space="4" w:color="auto"/>
          <w:left w:val="single" w:sz="4" w:space="4" w:color="auto"/>
          <w:bottom w:val="single" w:sz="4" w:space="4" w:color="auto"/>
          <w:right w:val="single" w:sz="4" w:space="4" w:color="auto"/>
        </w:pBdr>
        <w:ind w:left="567" w:right="567"/>
      </w:pPr>
      <w:r w:rsidRPr="0000104B">
        <w:t>firstMessage : OPTIONAL BOOLEAN;</w:t>
      </w:r>
    </w:p>
    <w:p w14:paraId="0B4897D9" w14:textId="77777777" w:rsidR="005142EF" w:rsidRPr="005142EF" w:rsidRDefault="005142EF" w:rsidP="005142EF">
      <w:pPr>
        <w:pStyle w:val="Plattetekst"/>
        <w:rPr>
          <w:ins w:id="1008" w:author="Willems, P.H. (Peter)" w:date="2019-03-26T09:44:00Z"/>
          <w:rFonts w:ascii="Corbel" w:hAnsi="Corbel"/>
        </w:rPr>
      </w:pPr>
      <w:ins w:id="1009" w:author="Willems, P.H. (Peter)" w:date="2019-03-26T09:44:00Z">
        <w:r w:rsidRPr="005142EF">
          <w:rPr>
            <w:rFonts w:ascii="Corbel" w:hAnsi="Corbel"/>
          </w:rPr>
          <w:t>Sinds versie 1.3 van de systematiek.</w:t>
        </w:r>
      </w:ins>
    </w:p>
    <w:p w14:paraId="7AF605D1" w14:textId="77777777" w:rsidR="005142EF" w:rsidRPr="005142EF" w:rsidRDefault="005142EF" w:rsidP="005142EF">
      <w:pPr>
        <w:pStyle w:val="Plattetekst"/>
        <w:rPr>
          <w:ins w:id="1010" w:author="Willems, P.H. (Peter)" w:date="2019-03-26T09:44:00Z"/>
          <w:rFonts w:ascii="Corbel" w:hAnsi="Corbel"/>
        </w:rPr>
      </w:pPr>
      <w:ins w:id="1011" w:author="Willems, P.H. (Peter)" w:date="2019-03-26T09:44:00Z">
        <w:r w:rsidRPr="005142EF">
          <w:rPr>
            <w:rFonts w:ascii="Corbel" w:hAnsi="Corbel"/>
          </w:rPr>
          <w:t>Property van MessageInTransactionType [1.5]</w:t>
        </w:r>
      </w:ins>
    </w:p>
    <w:p w14:paraId="4B4A26A6" w14:textId="77777777" w:rsidR="005142EF" w:rsidRPr="005142EF" w:rsidRDefault="005142EF" w:rsidP="005142EF">
      <w:pPr>
        <w:pStyle w:val="Plattetekst"/>
        <w:rPr>
          <w:ins w:id="1012" w:author="Willems, P.H. (Peter)" w:date="2019-03-26T09:44:00Z"/>
          <w:rFonts w:ascii="Corbel" w:hAnsi="Corbel"/>
        </w:rPr>
      </w:pPr>
      <w:ins w:id="1013" w:author="Willems, P.H. (Peter)" w:date="2019-03-26T09:44:00Z">
        <w:r w:rsidRPr="005142EF">
          <w:rPr>
            <w:rFonts w:ascii="Corbel" w:hAnsi="Corbel"/>
          </w:rPr>
          <w:t>Met firstMessage kan expliciet worden aangegeven of het MessageInTransactionType een bericht betreft waarmee een nieuwe transactie kan worden gestart.</w:t>
        </w:r>
      </w:ins>
    </w:p>
    <w:p w14:paraId="76B994BB" w14:textId="77777777" w:rsidR="005142EF" w:rsidRPr="005142EF" w:rsidRDefault="005142EF" w:rsidP="005142EF">
      <w:pPr>
        <w:pStyle w:val="Plattetekst"/>
        <w:rPr>
          <w:ins w:id="1014" w:author="Willems, P.H. (Peter)" w:date="2019-03-26T09:44:00Z"/>
          <w:rFonts w:ascii="Corbel" w:hAnsi="Corbel"/>
        </w:rPr>
      </w:pPr>
      <w:ins w:id="1015" w:author="Willems, P.H. (Peter)" w:date="2019-03-26T09:44:00Z">
        <w:r w:rsidRPr="005142EF">
          <w:rPr>
            <w:rFonts w:ascii="Corbel" w:hAnsi="Corbel"/>
          </w:rPr>
          <w:t>Wanneer deze Boolean aanwezig is en de waarde ‘True’ heeft, kan er met het MessageInTransactionType wel een nieuwe transactie worden gestart.</w:t>
        </w:r>
      </w:ins>
    </w:p>
    <w:p w14:paraId="488BAF63" w14:textId="77777777" w:rsidR="005142EF" w:rsidRPr="005142EF" w:rsidRDefault="005142EF" w:rsidP="005142EF">
      <w:pPr>
        <w:pStyle w:val="Plattetekst"/>
        <w:rPr>
          <w:ins w:id="1016" w:author="Willems, P.H. (Peter)" w:date="2019-03-26T09:44:00Z"/>
          <w:rFonts w:ascii="Corbel" w:hAnsi="Corbel"/>
        </w:rPr>
      </w:pPr>
      <w:ins w:id="1017" w:author="Willems, P.H. (Peter)" w:date="2019-03-26T09:44:00Z">
        <w:r w:rsidRPr="005142EF">
          <w:rPr>
            <w:rFonts w:ascii="Corbel" w:hAnsi="Corbel"/>
          </w:rPr>
          <w:t>Indien deze Boolean afwezig is, geldt de standaard waarde ‘False’, en kan met het MessageInTransactionType geen nieuwe transactie worden gestart.</w:t>
        </w:r>
      </w:ins>
    </w:p>
    <w:p w14:paraId="31D440B5" w14:textId="77777777" w:rsidR="005142EF" w:rsidRPr="005142EF" w:rsidRDefault="005142EF" w:rsidP="005142EF">
      <w:pPr>
        <w:pStyle w:val="Plattetekst"/>
        <w:rPr>
          <w:ins w:id="1018" w:author="Willems, P.H. (Peter)" w:date="2019-03-26T09:44:00Z"/>
          <w:rFonts w:ascii="Corbel" w:hAnsi="Corbel"/>
        </w:rPr>
      </w:pPr>
    </w:p>
    <w:p w14:paraId="4ADB641E" w14:textId="36C32E21" w:rsidR="00203450" w:rsidRPr="00530583" w:rsidDel="00A44CB0" w:rsidRDefault="005142EF" w:rsidP="005142EF">
      <w:pPr>
        <w:pStyle w:val="Plattetekst"/>
        <w:rPr>
          <w:del w:id="1019" w:author="Willems, P.H. (Peter)" w:date="2019-03-26T09:46:00Z"/>
          <w:rFonts w:ascii="Corbel" w:hAnsi="Corbel"/>
        </w:rPr>
      </w:pPr>
      <w:ins w:id="1020" w:author="Willems, P.H. (Peter)" w:date="2019-03-26T09:44:00Z">
        <w:r w:rsidRPr="005142EF">
          <w:rPr>
            <w:rFonts w:ascii="Corbel" w:hAnsi="Corbel"/>
          </w:rPr>
          <w:t>Indien bij een MessageInTransactionType de property “previous” niet is ingevuld dan wordt dit MessageInTransactionType automatisch een startbericht. De firstMessage waarde is dan overbodig en dient te worden genegeerd.</w:t>
        </w:r>
      </w:ins>
      <w:del w:id="1021" w:author="Willems, P.H. (Peter)" w:date="2019-03-26T09:44:00Z">
        <w:r w:rsidR="00203450" w:rsidRPr="00530583" w:rsidDel="005142EF">
          <w:rPr>
            <w:rFonts w:ascii="Corbel" w:hAnsi="Corbel"/>
          </w:rPr>
          <w:delText>Aanduiding of een MessageInTransaction [</w:delText>
        </w:r>
        <w:r w:rsidR="00203450" w:rsidRPr="00530583" w:rsidDel="005142EF">
          <w:rPr>
            <w:rFonts w:ascii="Corbel" w:hAnsi="Corbel"/>
          </w:rPr>
          <w:fldChar w:fldCharType="begin"/>
        </w:r>
        <w:r w:rsidR="00203450" w:rsidRPr="00530583" w:rsidDel="005142EF">
          <w:rPr>
            <w:rFonts w:ascii="Corbel" w:hAnsi="Corbel"/>
          </w:rPr>
          <w:delInstrText xml:space="preserve"> REF _Ref299521375 \r \h </w:delInstrText>
        </w:r>
        <w:r w:rsidR="00BD7433" w:rsidRPr="00530583" w:rsidDel="005142EF">
          <w:rPr>
            <w:rFonts w:ascii="Corbel" w:hAnsi="Corbel"/>
          </w:rPr>
          <w:delInstrText xml:space="preserve"> \* MERGEFORMAT </w:delInstrText>
        </w:r>
        <w:r w:rsidR="00203450" w:rsidRPr="00530583" w:rsidDel="005142EF">
          <w:rPr>
            <w:rFonts w:ascii="Corbel" w:hAnsi="Corbel"/>
          </w:rPr>
        </w:r>
        <w:r w:rsidR="00203450" w:rsidRPr="00530583" w:rsidDel="005142EF">
          <w:rPr>
            <w:rFonts w:ascii="Corbel" w:hAnsi="Corbel"/>
          </w:rPr>
          <w:fldChar w:fldCharType="separate"/>
        </w:r>
        <w:r w:rsidR="000A1418" w:rsidRPr="00530583" w:rsidDel="005142EF">
          <w:rPr>
            <w:rFonts w:ascii="Corbel" w:hAnsi="Corbel"/>
          </w:rPr>
          <w:delText>1.5</w:delText>
        </w:r>
        <w:r w:rsidR="00203450" w:rsidRPr="00530583" w:rsidDel="005142EF">
          <w:rPr>
            <w:rFonts w:ascii="Corbel" w:hAnsi="Corbel"/>
          </w:rPr>
          <w:fldChar w:fldCharType="end"/>
        </w:r>
        <w:r w:rsidR="00203450" w:rsidRPr="00530583" w:rsidDel="005142EF">
          <w:rPr>
            <w:rFonts w:ascii="Corbel" w:hAnsi="Corbel"/>
          </w:rPr>
          <w:delText xml:space="preserve">] </w:delText>
        </w:r>
        <w:r w:rsidR="006226D4" w:rsidRPr="00530583" w:rsidDel="005142EF">
          <w:rPr>
            <w:rFonts w:ascii="Corbel" w:hAnsi="Corbel"/>
          </w:rPr>
          <w:delText>de mogelijkheid biedt om als startbericht van een nieuwe transactie te fungeren.</w:delText>
        </w:r>
      </w:del>
    </w:p>
    <w:p w14:paraId="4ADB641F" w14:textId="77777777" w:rsidR="00207847" w:rsidRPr="00530583" w:rsidDel="00401071" w:rsidRDefault="00207847" w:rsidP="00203450">
      <w:pPr>
        <w:pStyle w:val="Plattetekst"/>
        <w:rPr>
          <w:del w:id="1022" w:author="Willems, P.H. (Peter)" w:date="2019-03-26T09:46:00Z"/>
          <w:rFonts w:ascii="Corbel" w:hAnsi="Corbel"/>
        </w:rPr>
      </w:pPr>
    </w:p>
    <w:p w14:paraId="4ADB6420" w14:textId="7CD5161A" w:rsidR="00203450" w:rsidRPr="00530583" w:rsidRDefault="00A05B2A" w:rsidP="00203450">
      <w:pPr>
        <w:pStyle w:val="Plattetekst"/>
        <w:rPr>
          <w:rFonts w:ascii="Corbel" w:hAnsi="Corbel"/>
          <w:lang w:val="en-US"/>
        </w:rPr>
      </w:pPr>
      <w:del w:id="1023" w:author="Willems, P.H. (Peter)" w:date="2019-03-26T09:46:00Z">
        <w:r w:rsidRPr="004C31F7" w:rsidDel="00401071">
          <w:rPr>
            <w:rFonts w:ascii="Corbel" w:hAnsi="Corbel"/>
            <w:lang w:val="en-US"/>
          </w:rPr>
          <w:br/>
        </w:r>
      </w:del>
      <w:r w:rsidR="00203450" w:rsidRPr="00530583">
        <w:rPr>
          <w:rFonts w:ascii="Corbel" w:hAnsi="Corbel"/>
          <w:lang w:val="en-US"/>
        </w:rPr>
        <w:t xml:space="preserve">Voorbeeld: </w:t>
      </w:r>
    </w:p>
    <w:p w14:paraId="4ADB6421"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422"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23" w14:textId="77777777" w:rsidR="00203450" w:rsidRPr="0000104B" w:rsidRDefault="006226D4" w:rsidP="006226D4">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&lt;firstMessage&gt;true</w:t>
      </w:r>
      <w:r w:rsidR="00203450" w:rsidRPr="0000104B">
        <w:rPr>
          <w:lang w:val="en-US"/>
        </w:rPr>
        <w:t>&lt;/firstMessage&gt;</w:t>
      </w:r>
    </w:p>
    <w:p w14:paraId="4ADB6424"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425" w14:textId="77777777" w:rsidR="00203450" w:rsidRPr="0000104B" w:rsidRDefault="00203450" w:rsidP="00203450">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&lt;/MessageInTransactionType&gt;</w:t>
      </w:r>
    </w:p>
    <w:p w14:paraId="4ADB6426" w14:textId="77777777" w:rsidR="00A840D4" w:rsidRPr="00530583" w:rsidRDefault="00A840D4" w:rsidP="000C69AD">
      <w:pPr>
        <w:pStyle w:val="Kop2"/>
        <w:rPr>
          <w:rFonts w:ascii="Corbel" w:hAnsi="Corbel"/>
        </w:rPr>
      </w:pPr>
      <w:bookmarkStart w:id="1024" w:name="helpInfo"/>
      <w:bookmarkStart w:id="1025" w:name="_Ref299462812"/>
      <w:bookmarkStart w:id="1026" w:name="_Ref299463896"/>
      <w:bookmarkStart w:id="1027" w:name="_Toc4491563"/>
      <w:bookmarkEnd w:id="1006"/>
      <w:bookmarkEnd w:id="1024"/>
      <w:r w:rsidRPr="00530583">
        <w:rPr>
          <w:rFonts w:ascii="Corbel" w:hAnsi="Corbel"/>
        </w:rPr>
        <w:t>helpInfo</w:t>
      </w:r>
      <w:bookmarkEnd w:id="1025"/>
      <w:bookmarkEnd w:id="1026"/>
      <w:bookmarkEnd w:id="1027"/>
      <w:r w:rsidRPr="00530583">
        <w:rPr>
          <w:rFonts w:ascii="Corbel" w:hAnsi="Corbel"/>
        </w:rPr>
        <w:t xml:space="preserve"> </w:t>
      </w:r>
    </w:p>
    <w:p w14:paraId="4ADB6427" w14:textId="77777777" w:rsidR="00AD455B" w:rsidRPr="0000104B" w:rsidRDefault="00AD455B" w:rsidP="00AD455B">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helpInfo : OPTIONAL STRING;</w:t>
      </w:r>
    </w:p>
    <w:p w14:paraId="4ADB6428" w14:textId="77777777" w:rsidR="00AD455B" w:rsidRPr="00530583" w:rsidRDefault="00AD455B">
      <w:pPr>
        <w:pStyle w:val="Plattetekst"/>
        <w:rPr>
          <w:rFonts w:ascii="Corbel" w:hAnsi="Corbel"/>
        </w:rPr>
      </w:pPr>
    </w:p>
    <w:p w14:paraId="4ADB6429" w14:textId="77777777" w:rsidR="00752523" w:rsidRPr="00530583" w:rsidRDefault="00A840D4">
      <w:pPr>
        <w:pStyle w:val="Plattetekst"/>
        <w:rPr>
          <w:rFonts w:ascii="Corbel" w:hAnsi="Corbel"/>
        </w:rPr>
      </w:pPr>
      <w:r w:rsidRPr="00530583">
        <w:rPr>
          <w:rFonts w:ascii="Corbel" w:hAnsi="Corbel"/>
        </w:rPr>
        <w:t>Een URL/URI naar meer informati</w:t>
      </w:r>
      <w:r w:rsidR="00422542" w:rsidRPr="00530583">
        <w:rPr>
          <w:rFonts w:ascii="Corbel" w:hAnsi="Corbel"/>
        </w:rPr>
        <w:t>e over deze objectinstan</w:t>
      </w:r>
      <w:r w:rsidR="00752523" w:rsidRPr="00530583">
        <w:rPr>
          <w:rFonts w:ascii="Corbel" w:hAnsi="Corbel"/>
        </w:rPr>
        <w:t>tie.</w:t>
      </w:r>
    </w:p>
    <w:p w14:paraId="4ADB642A" w14:textId="77777777" w:rsidR="00A840D4" w:rsidRPr="00530583" w:rsidRDefault="00A840D4">
      <w:pPr>
        <w:pStyle w:val="Plattetekst"/>
        <w:rPr>
          <w:rFonts w:ascii="Corbel" w:hAnsi="Corbel"/>
        </w:rPr>
      </w:pPr>
      <w:r w:rsidRPr="00530583">
        <w:rPr>
          <w:rFonts w:ascii="Corbel" w:hAnsi="Corbel"/>
        </w:rPr>
        <w:t xml:space="preserve">Voorbeeld: </w:t>
      </w:r>
    </w:p>
    <w:p w14:paraId="4ADB642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42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2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&lt;helpInfo&gt;</w:t>
      </w:r>
      <w:hyperlink r:id="rId21" w:history="1">
        <w:r w:rsidRPr="0000104B">
          <w:t>http://www.visi.nl/helpInfo_object0001.html</w:t>
        </w:r>
      </w:hyperlink>
      <w:r w:rsidRPr="0000104B">
        <w:t>&lt;/helpInfo&gt;</w:t>
      </w:r>
    </w:p>
    <w:p w14:paraId="4ADB642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2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30" w14:textId="77777777" w:rsidR="00A840D4" w:rsidRPr="00530583" w:rsidRDefault="00A840D4" w:rsidP="000C69AD">
      <w:pPr>
        <w:pStyle w:val="Kop2"/>
        <w:rPr>
          <w:rFonts w:ascii="Corbel" w:hAnsi="Corbel"/>
        </w:rPr>
      </w:pPr>
      <w:bookmarkStart w:id="1028" w:name="initiatorToExecutor"/>
      <w:bookmarkStart w:id="1029" w:name="_Ref299464451"/>
      <w:bookmarkStart w:id="1030" w:name="_Toc4491564"/>
      <w:bookmarkEnd w:id="1028"/>
      <w:r w:rsidRPr="00530583">
        <w:rPr>
          <w:rFonts w:ascii="Corbel" w:hAnsi="Corbel"/>
        </w:rPr>
        <w:t>initiatorToExecutor</w:t>
      </w:r>
      <w:bookmarkEnd w:id="1029"/>
      <w:bookmarkEnd w:id="1030"/>
      <w:r w:rsidRPr="00530583">
        <w:rPr>
          <w:rFonts w:ascii="Corbel" w:hAnsi="Corbel"/>
        </w:rPr>
        <w:t xml:space="preserve"> </w:t>
      </w:r>
    </w:p>
    <w:p w14:paraId="4ADB6431" w14:textId="77777777" w:rsidR="00B20E62" w:rsidRPr="0000104B" w:rsidRDefault="00B20E62" w:rsidP="00B20E62">
      <w:pPr>
        <w:pStyle w:val="Reedsopgemaaktetekst"/>
        <w:pBdr>
          <w:top w:val="single" w:sz="4" w:space="4" w:color="auto"/>
          <w:left w:val="single" w:sz="4" w:space="4" w:color="auto"/>
          <w:bottom w:val="single" w:sz="4" w:space="4" w:color="auto"/>
          <w:right w:val="single" w:sz="4" w:space="4" w:color="auto"/>
        </w:pBdr>
        <w:ind w:left="567" w:right="567"/>
      </w:pPr>
      <w:r w:rsidRPr="0000104B">
        <w:t>initiatorToExecutor : OPTIONAL BOOLEAN;</w:t>
      </w:r>
    </w:p>
    <w:p w14:paraId="4ADB6432" w14:textId="77777777" w:rsidR="00B20E62" w:rsidRPr="00530583" w:rsidRDefault="00B20E62">
      <w:pPr>
        <w:pStyle w:val="Plattetekst"/>
        <w:rPr>
          <w:rFonts w:ascii="Corbel" w:hAnsi="Corbel"/>
        </w:rPr>
      </w:pPr>
    </w:p>
    <w:p w14:paraId="4ADB6433" w14:textId="77777777" w:rsidR="00752523" w:rsidRPr="00530583" w:rsidRDefault="00A840D4">
      <w:pPr>
        <w:pStyle w:val="Plattetekst"/>
        <w:rPr>
          <w:rFonts w:ascii="Corbel" w:hAnsi="Corbel"/>
        </w:rPr>
      </w:pPr>
      <w:r w:rsidRPr="00530583">
        <w:rPr>
          <w:rFonts w:ascii="Corbel" w:hAnsi="Corbel"/>
        </w:rPr>
        <w:t xml:space="preserve">Een </w:t>
      </w:r>
      <w:r w:rsidR="000A6844" w:rsidRPr="00530583">
        <w:rPr>
          <w:rFonts w:ascii="Corbel" w:hAnsi="Corbel"/>
        </w:rPr>
        <w:t>logische</w:t>
      </w:r>
      <w:r w:rsidRPr="00530583">
        <w:rPr>
          <w:rFonts w:ascii="Corbel" w:hAnsi="Corbel"/>
        </w:rPr>
        <w:t xml:space="preserve"> waarde </w:t>
      </w:r>
      <w:r w:rsidR="000A6844" w:rsidRPr="00530583">
        <w:rPr>
          <w:rFonts w:ascii="Corbel" w:hAnsi="Corbel"/>
        </w:rPr>
        <w:t>die</w:t>
      </w:r>
      <w:r w:rsidRPr="00530583">
        <w:rPr>
          <w:rFonts w:ascii="Corbel" w:hAnsi="Corbel"/>
        </w:rPr>
        <w:t xml:space="preserve"> aangeeft in welke richting een bericht ge</w:t>
      </w:r>
      <w:r w:rsidR="00752523" w:rsidRPr="00530583">
        <w:rPr>
          <w:rFonts w:ascii="Corbel" w:hAnsi="Corbel"/>
        </w:rPr>
        <w:t>acht wordt verstuurd te worden.</w:t>
      </w:r>
    </w:p>
    <w:p w14:paraId="4ADB6434" w14:textId="77777777" w:rsidR="00A840D4" w:rsidRPr="00530583" w:rsidRDefault="00A840D4">
      <w:pPr>
        <w:pStyle w:val="Plattetekst"/>
        <w:rPr>
          <w:rFonts w:ascii="Corbel" w:hAnsi="Corbel"/>
          <w:lang w:val="en-US"/>
        </w:rPr>
      </w:pPr>
      <w:r w:rsidRPr="00530583">
        <w:rPr>
          <w:rFonts w:ascii="Corbel" w:hAnsi="Corbel"/>
          <w:lang w:val="en-US"/>
        </w:rPr>
        <w:t xml:space="preserve">Voorbeeld: </w:t>
      </w:r>
    </w:p>
    <w:p w14:paraId="4ADB643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43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3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&lt;initiatorToExecutor&gt;false&lt;/initiatorToExecutor&gt;</w:t>
      </w:r>
    </w:p>
    <w:p w14:paraId="4ADB643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3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43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&lt;MessageType id="OfferteAcceptatie"&gt;</w:t>
      </w:r>
    </w:p>
    <w:p w14:paraId="4ADB643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3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&lt;/MessageType&gt;</w:t>
      </w:r>
    </w:p>
    <w:p w14:paraId="4ADB643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43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43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 id="OfferteTraject"&gt;</w:t>
      </w:r>
    </w:p>
    <w:p w14:paraId="4ADB644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44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&lt;initiator&gt;</w:t>
      </w:r>
    </w:p>
    <w:p w14:paraId="4ADB644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 id="Uitvoerende"&gt;</w:t>
      </w:r>
    </w:p>
    <w:p w14:paraId="4ADB644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4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&lt;/RoleType&gt;</w:t>
      </w:r>
    </w:p>
    <w:p w14:paraId="4ADB644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&lt;/initiator&gt;</w:t>
      </w:r>
    </w:p>
    <w:p w14:paraId="4ADB644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&lt;executor&gt;</w:t>
      </w:r>
    </w:p>
    <w:p w14:paraId="4ADB644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 id="Opdrachtgever"&gt;</w:t>
      </w:r>
    </w:p>
    <w:p w14:paraId="4ADB644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w:t>
      </w:r>
    </w:p>
    <w:p w14:paraId="4ADB644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&lt;/RoleType&gt;</w:t>
      </w:r>
    </w:p>
    <w:p w14:paraId="4ADB644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&lt;/executor&gt;</w:t>
      </w:r>
    </w:p>
    <w:p w14:paraId="4ADB644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4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&lt;/TransactionType&gt;</w:t>
      </w:r>
    </w:p>
    <w:p w14:paraId="4ADB644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44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4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&lt;MessageInTransactionType id="..."&gt;</w:t>
      </w:r>
    </w:p>
    <w:p w14:paraId="4ADB6450" w14:textId="77777777" w:rsidR="00752523" w:rsidRPr="00530583" w:rsidRDefault="00752523">
      <w:pPr>
        <w:pStyle w:val="Plattetekst"/>
        <w:rPr>
          <w:rFonts w:ascii="Corbel" w:hAnsi="Corbel"/>
          <w:lang w:val="en-US"/>
        </w:rPr>
      </w:pPr>
    </w:p>
    <w:p w14:paraId="4ADB6451" w14:textId="134838B4" w:rsidR="00A840D4" w:rsidRPr="00530583" w:rsidRDefault="000A6844">
      <w:pPr>
        <w:pStyle w:val="Plattetekst"/>
        <w:rPr>
          <w:rFonts w:ascii="Corbel" w:hAnsi="Corbel"/>
        </w:rPr>
      </w:pPr>
      <w:r w:rsidRPr="00530583">
        <w:rPr>
          <w:rFonts w:ascii="Corbel" w:hAnsi="Corbel"/>
        </w:rPr>
        <w:t>H</w:t>
      </w:r>
      <w:r w:rsidR="00A840D4" w:rsidRPr="00530583">
        <w:rPr>
          <w:rFonts w:ascii="Corbel" w:hAnsi="Corbel"/>
        </w:rPr>
        <w:t xml:space="preserve">ier verwachten </w:t>
      </w:r>
      <w:r w:rsidRPr="00530583">
        <w:rPr>
          <w:rFonts w:ascii="Corbel" w:hAnsi="Corbel"/>
        </w:rPr>
        <w:t>wordt het</w:t>
      </w:r>
      <w:r w:rsidR="00A840D4" w:rsidRPr="00530583">
        <w:rPr>
          <w:rFonts w:ascii="Corbel" w:hAnsi="Corbel"/>
        </w:rPr>
        <w:t xml:space="preserve"> bericht </w:t>
      </w:r>
      <w:r w:rsidR="00A840D4" w:rsidRPr="00530583">
        <w:rPr>
          <w:rFonts w:ascii="Corbel" w:hAnsi="Corbel"/>
          <w:i/>
        </w:rPr>
        <w:t>OfferteAcceptatie</w:t>
      </w:r>
      <w:r w:rsidR="00A840D4" w:rsidRPr="00530583">
        <w:rPr>
          <w:rFonts w:ascii="Corbel" w:hAnsi="Corbel"/>
        </w:rPr>
        <w:t xml:space="preserve"> van Opdrachtgever (executor</w:t>
      </w:r>
      <w:r w:rsidR="00D71386" w:rsidRPr="00530583">
        <w:rPr>
          <w:rFonts w:ascii="Corbel" w:hAnsi="Corbel"/>
        </w:rPr>
        <w:t> [</w:t>
      </w:r>
      <w:r w:rsidR="00D71386" w:rsidRPr="00530583">
        <w:rPr>
          <w:rFonts w:ascii="Corbel" w:hAnsi="Corbel"/>
        </w:rPr>
        <w:fldChar w:fldCharType="begin"/>
      </w:r>
      <w:r w:rsidR="00D71386" w:rsidRPr="00530583">
        <w:rPr>
          <w:rFonts w:ascii="Corbel" w:hAnsi="Corbel"/>
        </w:rPr>
        <w:instrText xml:space="preserve"> REF _Ref299520723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r w:rsidR="008115AD">
        <w:rPr>
          <w:rFonts w:ascii="Corbel" w:hAnsi="Corbel"/>
        </w:rPr>
        <w:t>4.4</w:t>
      </w:r>
      <w:r w:rsidR="00D71386" w:rsidRPr="00530583">
        <w:rPr>
          <w:rFonts w:ascii="Corbel" w:hAnsi="Corbel"/>
        </w:rPr>
        <w:fldChar w:fldCharType="end"/>
      </w:r>
      <w:r w:rsidR="00D71386" w:rsidRPr="00530583">
        <w:rPr>
          <w:rFonts w:ascii="Corbel" w:hAnsi="Corbel"/>
        </w:rPr>
        <w:t>]</w:t>
      </w:r>
      <w:r w:rsidR="00A840D4" w:rsidRPr="00530583">
        <w:rPr>
          <w:rFonts w:ascii="Corbel" w:hAnsi="Corbel"/>
        </w:rPr>
        <w:t>) naar Uitvoerende (initiator</w:t>
      </w:r>
      <w:r w:rsidR="00D71386" w:rsidRPr="00530583">
        <w:rPr>
          <w:rFonts w:ascii="Corbel" w:hAnsi="Corbel"/>
        </w:rPr>
        <w:t> [</w:t>
      </w:r>
      <w:r w:rsidR="00D71386" w:rsidRPr="00530583">
        <w:rPr>
          <w:rFonts w:ascii="Corbel" w:hAnsi="Corbel"/>
        </w:rPr>
        <w:fldChar w:fldCharType="begin"/>
      </w:r>
      <w:r w:rsidR="00D71386" w:rsidRPr="00530583">
        <w:rPr>
          <w:rFonts w:ascii="Corbel" w:hAnsi="Corbel"/>
        </w:rPr>
        <w:instrText xml:space="preserve"> REF _Ref299520737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r w:rsidR="008115AD">
        <w:rPr>
          <w:rFonts w:ascii="Corbel" w:hAnsi="Corbel"/>
        </w:rPr>
        <w:t>4.7</w:t>
      </w:r>
      <w:r w:rsidR="00D71386" w:rsidRPr="00530583">
        <w:rPr>
          <w:rFonts w:ascii="Corbel" w:hAnsi="Corbel"/>
        </w:rPr>
        <w:fldChar w:fldCharType="end"/>
      </w:r>
      <w:r w:rsidR="00D71386" w:rsidRPr="00530583">
        <w:rPr>
          <w:rFonts w:ascii="Corbel" w:hAnsi="Corbel"/>
        </w:rPr>
        <w:t>]</w:t>
      </w:r>
      <w:r w:rsidR="00A840D4" w:rsidRPr="00530583">
        <w:rPr>
          <w:rFonts w:ascii="Corbel" w:hAnsi="Corbel"/>
        </w:rPr>
        <w:t xml:space="preserve">) gestuurd. </w:t>
      </w:r>
    </w:p>
    <w:p w14:paraId="4ADB6452" w14:textId="77777777" w:rsidR="00A840D4" w:rsidRPr="00530583" w:rsidRDefault="00A840D4" w:rsidP="000C69AD">
      <w:pPr>
        <w:pStyle w:val="Kop2"/>
        <w:rPr>
          <w:rFonts w:ascii="Corbel" w:hAnsi="Corbel"/>
        </w:rPr>
      </w:pPr>
      <w:bookmarkStart w:id="1031" w:name="interfaceType"/>
      <w:bookmarkStart w:id="1032" w:name="_Ref299519845"/>
      <w:bookmarkStart w:id="1033" w:name="_Toc4491565"/>
      <w:bookmarkEnd w:id="1031"/>
      <w:r w:rsidRPr="00530583">
        <w:rPr>
          <w:rFonts w:ascii="Corbel" w:hAnsi="Corbel"/>
        </w:rPr>
        <w:t>interfaceType</w:t>
      </w:r>
      <w:bookmarkEnd w:id="1032"/>
      <w:bookmarkEnd w:id="1033"/>
      <w:r w:rsidRPr="00530583">
        <w:rPr>
          <w:rFonts w:ascii="Corbel" w:hAnsi="Corbel"/>
        </w:rPr>
        <w:t xml:space="preserve"> </w:t>
      </w:r>
    </w:p>
    <w:p w14:paraId="4ADB6453" w14:textId="77777777" w:rsidR="003136B9" w:rsidRPr="0000104B" w:rsidRDefault="003136B9" w:rsidP="003136B9">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interfaceType : </w:t>
      </w:r>
      <w:r w:rsidR="003C207C" w:rsidRPr="0000104B">
        <w:t xml:space="preserve">OPTIONAL </w:t>
      </w:r>
      <w:r w:rsidRPr="0000104B">
        <w:t>STRING;</w:t>
      </w:r>
    </w:p>
    <w:p w14:paraId="4ADB6454" w14:textId="77777777" w:rsidR="003136B9" w:rsidRPr="00530583" w:rsidRDefault="003136B9">
      <w:pPr>
        <w:pStyle w:val="Plattetekst"/>
        <w:rPr>
          <w:rFonts w:ascii="Corbel" w:hAnsi="Corbel"/>
        </w:rPr>
      </w:pPr>
    </w:p>
    <w:p w14:paraId="4ADB6455" w14:textId="1C0E4916" w:rsidR="00A840D4" w:rsidRPr="00530583" w:rsidRDefault="00A840D4">
      <w:pPr>
        <w:pStyle w:val="Plattetekst"/>
        <w:rPr>
          <w:rFonts w:ascii="Corbel" w:hAnsi="Corbel"/>
        </w:rPr>
      </w:pPr>
      <w:r w:rsidRPr="00530583">
        <w:rPr>
          <w:rFonts w:ascii="Corbel" w:hAnsi="Corbel"/>
        </w:rPr>
        <w:t>Type interface c.q. view op dit SimpleElementType</w:t>
      </w:r>
      <w:r w:rsidR="00D71386" w:rsidRPr="00530583">
        <w:rPr>
          <w:rFonts w:ascii="Corbel" w:hAnsi="Corbel"/>
        </w:rPr>
        <w:t> [</w:t>
      </w:r>
      <w:r w:rsidR="00D71386" w:rsidRPr="00530583">
        <w:rPr>
          <w:rFonts w:ascii="Corbel" w:hAnsi="Corbel"/>
        </w:rPr>
        <w:fldChar w:fldCharType="begin"/>
      </w:r>
      <w:r w:rsidR="00D71386" w:rsidRPr="00530583">
        <w:rPr>
          <w:rFonts w:ascii="Corbel" w:hAnsi="Corbel"/>
        </w:rPr>
        <w:instrText xml:space="preserve"> REF _Ref299520764 \r \h </w:instrText>
      </w:r>
      <w:r w:rsidR="00BD7433" w:rsidRPr="00530583">
        <w:rPr>
          <w:rFonts w:ascii="Corbel" w:hAnsi="Corbel"/>
        </w:rPr>
        <w:instrText xml:space="preserve"> \* MERGEFORMAT </w:instrText>
      </w:r>
      <w:r w:rsidR="00D71386" w:rsidRPr="00530583">
        <w:rPr>
          <w:rFonts w:ascii="Corbel" w:hAnsi="Corbel"/>
        </w:rPr>
      </w:r>
      <w:r w:rsidR="00D71386" w:rsidRPr="00530583">
        <w:rPr>
          <w:rFonts w:ascii="Corbel" w:hAnsi="Corbel"/>
        </w:rPr>
        <w:fldChar w:fldCharType="separate"/>
      </w:r>
      <w:r w:rsidR="008115AD">
        <w:rPr>
          <w:rFonts w:ascii="Corbel" w:hAnsi="Corbel"/>
        </w:rPr>
        <w:t>1.12</w:t>
      </w:r>
      <w:r w:rsidR="00D71386" w:rsidRPr="00530583">
        <w:rPr>
          <w:rFonts w:ascii="Corbel" w:hAnsi="Corbel"/>
        </w:rPr>
        <w:fldChar w:fldCharType="end"/>
      </w:r>
      <w:r w:rsidR="00D71386" w:rsidRPr="00530583">
        <w:rPr>
          <w:rFonts w:ascii="Corbel" w:hAnsi="Corbel"/>
        </w:rPr>
        <w:t>]</w:t>
      </w:r>
      <w:r w:rsidRPr="00530583">
        <w:rPr>
          <w:rFonts w:ascii="Corbel" w:hAnsi="Corbel"/>
        </w:rPr>
        <w:t xml:space="preserve"> voor dit specifieke bericht. Bij</w:t>
      </w:r>
      <w:r w:rsidR="003136B9" w:rsidRPr="00530583">
        <w:rPr>
          <w:rFonts w:ascii="Corbel" w:hAnsi="Corbel"/>
        </w:rPr>
        <w:softHyphen/>
      </w:r>
      <w:r w:rsidRPr="00530583">
        <w:rPr>
          <w:rFonts w:ascii="Corbel" w:hAnsi="Corbel"/>
        </w:rPr>
        <w:t>voorbeeld als het gegevenselement bedoeld is als invoer (inputText)</w:t>
      </w:r>
      <w:r w:rsidR="003136B9" w:rsidRPr="00530583">
        <w:rPr>
          <w:rFonts w:ascii="Corbel" w:hAnsi="Corbel"/>
        </w:rPr>
        <w:t xml:space="preserve"> </w:t>
      </w:r>
      <w:r w:rsidRPr="00530583">
        <w:rPr>
          <w:rFonts w:ascii="Corbel" w:hAnsi="Corbel"/>
        </w:rPr>
        <w:t>of slechts een vaste inhoud bevat en niet aangepast mag worden (label). O</w:t>
      </w:r>
      <w:r w:rsidR="003136B9" w:rsidRPr="00530583">
        <w:rPr>
          <w:rFonts w:ascii="Corbel" w:hAnsi="Corbel"/>
        </w:rPr>
        <w:t>p</w:t>
      </w:r>
      <w:r w:rsidRPr="00530583">
        <w:rPr>
          <w:rFonts w:ascii="Corbel" w:hAnsi="Corbel"/>
        </w:rPr>
        <w:t xml:space="preserve"> het moment wordt hier in de praktijk geen functionaliteit aan verbonden. </w:t>
      </w:r>
    </w:p>
    <w:p w14:paraId="4ADB6456" w14:textId="77777777" w:rsidR="00A840D4" w:rsidRPr="00530583" w:rsidRDefault="00A840D4" w:rsidP="000C69AD">
      <w:pPr>
        <w:pStyle w:val="Kop2"/>
        <w:rPr>
          <w:rFonts w:ascii="Corbel" w:hAnsi="Corbel"/>
        </w:rPr>
      </w:pPr>
      <w:bookmarkStart w:id="1034" w:name="language"/>
      <w:bookmarkStart w:id="1035" w:name="_Ref299462785"/>
      <w:bookmarkStart w:id="1036" w:name="_Toc4491566"/>
      <w:bookmarkEnd w:id="1034"/>
      <w:r w:rsidRPr="00530583">
        <w:rPr>
          <w:rFonts w:ascii="Corbel" w:hAnsi="Corbel"/>
          <w:lang w:val="en-US"/>
        </w:rPr>
        <w:t>language</w:t>
      </w:r>
      <w:bookmarkEnd w:id="1035"/>
      <w:bookmarkEnd w:id="1036"/>
      <w:r w:rsidRPr="00530583">
        <w:rPr>
          <w:rFonts w:ascii="Corbel" w:hAnsi="Corbel"/>
        </w:rPr>
        <w:t xml:space="preserve"> </w:t>
      </w:r>
    </w:p>
    <w:p w14:paraId="4ADB6457" w14:textId="77777777" w:rsidR="003136B9" w:rsidRPr="0000104B" w:rsidRDefault="003136B9" w:rsidP="003136B9">
      <w:pPr>
        <w:pStyle w:val="Reedsopgemaaktetekst"/>
        <w:pBdr>
          <w:top w:val="single" w:sz="4" w:space="4" w:color="auto"/>
          <w:left w:val="single" w:sz="4" w:space="4" w:color="auto"/>
          <w:bottom w:val="single" w:sz="4" w:space="4" w:color="auto"/>
          <w:right w:val="single" w:sz="4" w:space="4" w:color="auto"/>
        </w:pBdr>
        <w:ind w:left="567" w:right="567"/>
      </w:pPr>
      <w:r w:rsidRPr="0000104B">
        <w:t>language : OPTIONAL STRING;</w:t>
      </w:r>
    </w:p>
    <w:p w14:paraId="4ADB6458" w14:textId="77777777" w:rsidR="003136B9" w:rsidRPr="00530583" w:rsidRDefault="003136B9">
      <w:pPr>
        <w:pStyle w:val="Plattetekst"/>
        <w:rPr>
          <w:rFonts w:ascii="Corbel" w:hAnsi="Corbel"/>
        </w:rPr>
      </w:pPr>
    </w:p>
    <w:p w14:paraId="4ADB6459" w14:textId="77777777" w:rsidR="00A840D4" w:rsidRPr="00530583" w:rsidRDefault="00A840D4">
      <w:pPr>
        <w:pStyle w:val="Plattetekst"/>
        <w:rPr>
          <w:rFonts w:ascii="Corbel" w:hAnsi="Corbel"/>
        </w:rPr>
      </w:pPr>
      <w:r w:rsidRPr="00530583">
        <w:rPr>
          <w:rFonts w:ascii="Corbel" w:hAnsi="Corbel"/>
        </w:rPr>
        <w:t>Taal d</w:t>
      </w:r>
      <w:r w:rsidR="003136B9" w:rsidRPr="00530583">
        <w:rPr>
          <w:rFonts w:ascii="Corbel" w:hAnsi="Corbel"/>
        </w:rPr>
        <w:t xml:space="preserve">ie gebruikt wordt voor </w:t>
      </w:r>
      <w:r w:rsidRPr="00530583">
        <w:rPr>
          <w:rFonts w:ascii="Corbel" w:hAnsi="Corbel"/>
        </w:rPr>
        <w:t>deze tot object te promoten instan</w:t>
      </w:r>
      <w:r w:rsidR="003136B9" w:rsidRPr="00530583">
        <w:rPr>
          <w:rFonts w:ascii="Corbel" w:hAnsi="Corbel"/>
        </w:rPr>
        <w:t>tie</w:t>
      </w:r>
      <w:r w:rsidRPr="00530583">
        <w:rPr>
          <w:rFonts w:ascii="Corbel" w:hAnsi="Corbel"/>
        </w:rPr>
        <w:t xml:space="preserve">, bijvoorbeeld: </w:t>
      </w:r>
    </w:p>
    <w:p w14:paraId="4ADB645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45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5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&lt;language&gt;NL&lt;/language&gt;</w:t>
      </w:r>
    </w:p>
    <w:p w14:paraId="4ADB645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5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76093E24" w14:textId="1E11EE5D" w:rsidR="00C71D68" w:rsidRDefault="00C71D68" w:rsidP="000C69AD">
      <w:pPr>
        <w:pStyle w:val="Kop2"/>
        <w:rPr>
          <w:ins w:id="1037" w:author="Willems, P.H. (Peter)" w:date="2019-03-26T11:29:00Z"/>
          <w:rFonts w:ascii="Corbel" w:hAnsi="Corbel"/>
        </w:rPr>
      </w:pPr>
      <w:bookmarkStart w:id="1038" w:name="maxValue"/>
      <w:bookmarkStart w:id="1039" w:name="minValue"/>
      <w:bookmarkStart w:id="1040" w:name="openSecondaryTransactionsAllowed"/>
      <w:bookmarkStart w:id="1041" w:name="_Ref4492611"/>
      <w:bookmarkStart w:id="1042" w:name="_Ref299523529"/>
      <w:bookmarkStart w:id="1043" w:name="_Toc4491567"/>
      <w:bookmarkStart w:id="1044" w:name="_Ref299464475"/>
      <w:bookmarkEnd w:id="1038"/>
      <w:bookmarkEnd w:id="1039"/>
      <w:bookmarkEnd w:id="1040"/>
      <w:ins w:id="1045" w:author="Willems, P.H. (Peter)" w:date="2019-03-26T11:28:00Z">
        <w:r>
          <w:rPr>
            <w:rFonts w:ascii="Corbel" w:hAnsi="Corbel"/>
          </w:rPr>
          <w:t>maxOcc</w:t>
        </w:r>
      </w:ins>
      <w:ins w:id="1046" w:author="Willems, P.H. (Peter)" w:date="2019-03-26T11:29:00Z">
        <w:r>
          <w:rPr>
            <w:rFonts w:ascii="Corbel" w:hAnsi="Corbel"/>
          </w:rPr>
          <w:t>urs</w:t>
        </w:r>
        <w:bookmarkEnd w:id="1041"/>
      </w:ins>
    </w:p>
    <w:p w14:paraId="4EDC17A4" w14:textId="15508B7D" w:rsidR="00C71D68" w:rsidRPr="0000104B" w:rsidRDefault="00C71D68" w:rsidP="00C71D68">
      <w:pPr>
        <w:pStyle w:val="Reedsopgemaaktetekst"/>
        <w:pBdr>
          <w:top w:val="single" w:sz="4" w:space="4" w:color="auto"/>
          <w:left w:val="single" w:sz="4" w:space="4" w:color="auto"/>
          <w:bottom w:val="single" w:sz="4" w:space="4" w:color="auto"/>
          <w:right w:val="single" w:sz="4" w:space="4" w:color="auto"/>
        </w:pBdr>
        <w:ind w:left="567" w:right="567"/>
        <w:rPr>
          <w:ins w:id="1047" w:author="Willems, P.H. (Peter)" w:date="2019-03-26T11:29:00Z"/>
        </w:rPr>
      </w:pPr>
      <w:ins w:id="1048" w:author="Willems, P.H. (Peter)" w:date="2019-03-26T11:30:00Z">
        <w:r>
          <w:t>maxOccurs</w:t>
        </w:r>
      </w:ins>
      <w:ins w:id="1049" w:author="Willems, P.H. (Peter)" w:date="2019-03-26T11:29:00Z">
        <w:r w:rsidRPr="0000104B">
          <w:t xml:space="preserve"> : OPTIONAL INTEGER;</w:t>
        </w:r>
      </w:ins>
    </w:p>
    <w:p w14:paraId="30F22D1E" w14:textId="087B6EF5" w:rsidR="00C71D68" w:rsidRDefault="00C71D68" w:rsidP="00C71D68">
      <w:pPr>
        <w:pStyle w:val="Plattetekst"/>
        <w:rPr>
          <w:ins w:id="1050" w:author="Willems, P.H. (Peter)" w:date="2019-03-26T11:30:00Z"/>
        </w:rPr>
      </w:pPr>
    </w:p>
    <w:p w14:paraId="025C698D" w14:textId="44EFAB51" w:rsidR="00A73EB9" w:rsidRPr="00D61FDD" w:rsidRDefault="00CF378F">
      <w:pPr>
        <w:pStyle w:val="Plattetekst"/>
        <w:rPr>
          <w:ins w:id="1051" w:author="Willems, P.H. (Peter)" w:date="2019-03-26T11:28:00Z"/>
          <w:rPrChange w:id="1052" w:author="Willems, P.H. (Peter)" w:date="2019-03-26T11:32:00Z">
            <w:rPr>
              <w:ins w:id="1053" w:author="Willems, P.H. (Peter)" w:date="2019-03-26T11:28:00Z"/>
              <w:rFonts w:ascii="Corbel" w:hAnsi="Corbel"/>
            </w:rPr>
          </w:rPrChange>
        </w:rPr>
        <w:pPrChange w:id="1054" w:author="Willems, P.H. (Peter)" w:date="2019-03-26T11:29:00Z">
          <w:pPr>
            <w:pStyle w:val="Kop2"/>
          </w:pPr>
        </w:pPrChange>
      </w:pPr>
      <w:ins w:id="1055" w:author="Willems, P.H. (Peter)" w:date="2019-03-26T11:32:00Z">
        <w:r w:rsidRPr="00D61FDD">
          <w:rPr>
            <w:rPrChange w:id="1056" w:author="Willems, P.H. (Peter)" w:date="2019-03-26T11:32:00Z">
              <w:rPr>
                <w:lang w:val="en-US"/>
              </w:rPr>
            </w:rPrChange>
          </w:rPr>
          <w:t xml:space="preserve">Bovengrens voor het aantal keer </w:t>
        </w:r>
        <w:r w:rsidR="00D61FDD" w:rsidRPr="00D61FDD">
          <w:rPr>
            <w:rPrChange w:id="1057" w:author="Willems, P.H. (Peter)" w:date="2019-03-26T11:32:00Z">
              <w:rPr>
                <w:lang w:val="en-US"/>
              </w:rPr>
            </w:rPrChange>
          </w:rPr>
          <w:t>dat een element kan voorkomen</w:t>
        </w:r>
      </w:ins>
      <w:ins w:id="1058" w:author="Willems, P.H. (Peter)" w:date="2019-03-26T11:31:00Z">
        <w:r w:rsidR="004435C0" w:rsidRPr="00D61FDD">
          <w:rPr>
            <w:rPrChange w:id="1059" w:author="Willems, P.H. (Peter)" w:date="2019-03-26T11:32:00Z">
              <w:rPr>
                <w:lang w:val="en-US"/>
              </w:rPr>
            </w:rPrChange>
          </w:rPr>
          <w:t>.</w:t>
        </w:r>
      </w:ins>
    </w:p>
    <w:p w14:paraId="3F0DA113" w14:textId="54FC81B7" w:rsidR="00094EE3" w:rsidRDefault="00C71D68" w:rsidP="000C69AD">
      <w:pPr>
        <w:pStyle w:val="Kop2"/>
        <w:rPr>
          <w:ins w:id="1060" w:author="Willems, P.H. (Peter)" w:date="2019-03-26T11:28:00Z"/>
          <w:rFonts w:ascii="Corbel" w:hAnsi="Corbel"/>
        </w:rPr>
      </w:pPr>
      <w:bookmarkStart w:id="1061" w:name="_Ref4492599"/>
      <w:ins w:id="1062" w:author="Willems, P.H. (Peter)" w:date="2019-03-26T11:28:00Z">
        <w:r>
          <w:rPr>
            <w:rFonts w:ascii="Corbel" w:hAnsi="Corbel"/>
          </w:rPr>
          <w:lastRenderedPageBreak/>
          <w:t>minOccurs</w:t>
        </w:r>
        <w:bookmarkEnd w:id="1061"/>
      </w:ins>
    </w:p>
    <w:p w14:paraId="6C83D42E" w14:textId="27C04F78" w:rsidR="00C71D68" w:rsidRPr="0000104B" w:rsidRDefault="00C71D68" w:rsidP="00C71D68">
      <w:pPr>
        <w:pStyle w:val="Reedsopgemaaktetekst"/>
        <w:pBdr>
          <w:top w:val="single" w:sz="4" w:space="4" w:color="auto"/>
          <w:left w:val="single" w:sz="4" w:space="4" w:color="auto"/>
          <w:bottom w:val="single" w:sz="4" w:space="4" w:color="auto"/>
          <w:right w:val="single" w:sz="4" w:space="4" w:color="auto"/>
        </w:pBdr>
        <w:ind w:left="567" w:right="567"/>
        <w:rPr>
          <w:ins w:id="1063" w:author="Willems, P.H. (Peter)" w:date="2019-03-26T11:30:00Z"/>
        </w:rPr>
      </w:pPr>
      <w:ins w:id="1064" w:author="Willems, P.H. (Peter)" w:date="2019-03-26T11:30:00Z">
        <w:r>
          <w:t>minOccurs</w:t>
        </w:r>
        <w:r w:rsidRPr="0000104B">
          <w:t xml:space="preserve"> : OPTIONAL INTEGER;</w:t>
        </w:r>
      </w:ins>
    </w:p>
    <w:p w14:paraId="27AA8D53" w14:textId="1BB6377A" w:rsidR="00C71D68" w:rsidRDefault="00C71D68" w:rsidP="00C71D68">
      <w:pPr>
        <w:pStyle w:val="Plattetekst"/>
        <w:rPr>
          <w:ins w:id="1065" w:author="Willems, P.H. (Peter)" w:date="2019-03-26T11:31:00Z"/>
        </w:rPr>
      </w:pPr>
    </w:p>
    <w:p w14:paraId="387AF4D9" w14:textId="7D10F58D" w:rsidR="004435C0" w:rsidRPr="00D61FDD" w:rsidRDefault="00D61FDD">
      <w:pPr>
        <w:pStyle w:val="Plattetekst"/>
        <w:rPr>
          <w:ins w:id="1066" w:author="Willems, P.H. (Peter)" w:date="2019-03-26T11:28:00Z"/>
          <w:rPrChange w:id="1067" w:author="Willems, P.H. (Peter)" w:date="2019-03-26T11:33:00Z">
            <w:rPr>
              <w:ins w:id="1068" w:author="Willems, P.H. (Peter)" w:date="2019-03-26T11:28:00Z"/>
              <w:rFonts w:ascii="Corbel" w:hAnsi="Corbel"/>
            </w:rPr>
          </w:rPrChange>
        </w:rPr>
        <w:pPrChange w:id="1069" w:author="Willems, P.H. (Peter)" w:date="2019-03-26T11:28:00Z">
          <w:pPr>
            <w:pStyle w:val="Kop2"/>
          </w:pPr>
        </w:pPrChange>
      </w:pPr>
      <w:ins w:id="1070" w:author="Willems, P.H. (Peter)" w:date="2019-03-26T11:33:00Z">
        <w:r>
          <w:t>Onder</w:t>
        </w:r>
        <w:r w:rsidRPr="00215B94">
          <w:t>grens voor het aantal keer dat een element kan voorkomen.</w:t>
        </w:r>
      </w:ins>
    </w:p>
    <w:p w14:paraId="4ADB645F" w14:textId="299B1F54" w:rsidR="005322B9" w:rsidRPr="00530583" w:rsidRDefault="005322B9" w:rsidP="000C69AD">
      <w:pPr>
        <w:pStyle w:val="Kop2"/>
        <w:rPr>
          <w:rFonts w:ascii="Corbel" w:hAnsi="Corbel"/>
        </w:rPr>
      </w:pPr>
      <w:r w:rsidRPr="00530583">
        <w:rPr>
          <w:rFonts w:ascii="Corbel" w:hAnsi="Corbel"/>
        </w:rPr>
        <w:t>namespace</w:t>
      </w:r>
      <w:bookmarkEnd w:id="1042"/>
      <w:bookmarkEnd w:id="1043"/>
    </w:p>
    <w:p w14:paraId="4ADB6460" w14:textId="77777777" w:rsidR="005322B9" w:rsidRPr="0000104B" w:rsidRDefault="003136B9" w:rsidP="003136B9">
      <w:pPr>
        <w:pStyle w:val="Reedsopgemaaktetekst"/>
        <w:pBdr>
          <w:top w:val="single" w:sz="4" w:space="4" w:color="auto"/>
          <w:left w:val="single" w:sz="4" w:space="4" w:color="auto"/>
          <w:bottom w:val="single" w:sz="4" w:space="4" w:color="auto"/>
          <w:right w:val="single" w:sz="4" w:space="4" w:color="auto"/>
        </w:pBdr>
        <w:ind w:left="567" w:right="567"/>
      </w:pPr>
      <w:r w:rsidRPr="0000104B">
        <w:t>namespace : STRING;</w:t>
      </w:r>
    </w:p>
    <w:p w14:paraId="4ADB6461" w14:textId="77777777" w:rsidR="003136B9" w:rsidRPr="00530583" w:rsidRDefault="003136B9" w:rsidP="003136B9">
      <w:pPr>
        <w:rPr>
          <w:rFonts w:ascii="Corbel" w:hAnsi="Corbel"/>
        </w:rPr>
      </w:pPr>
    </w:p>
    <w:p w14:paraId="4ADB6462" w14:textId="77777777" w:rsidR="00411907" w:rsidRPr="00530583" w:rsidRDefault="00411907" w:rsidP="003136B9">
      <w:pPr>
        <w:rPr>
          <w:rFonts w:ascii="Corbel" w:hAnsi="Corbel"/>
        </w:rPr>
      </w:pPr>
      <w:r w:rsidRPr="00530583">
        <w:rPr>
          <w:rFonts w:ascii="Corbel" w:hAnsi="Corbel"/>
        </w:rPr>
        <w:t>Namespace target naam ter identificatie van berichten die bij dit raamwerk horen, bijvoorbeeld:</w:t>
      </w:r>
    </w:p>
    <w:p w14:paraId="4ADB6463" w14:textId="77777777" w:rsidR="00411907" w:rsidRPr="0000104B" w:rsidRDefault="00411907" w:rsidP="00411907">
      <w:pPr>
        <w:pStyle w:val="Reedsopgemaaktetekst"/>
        <w:pBdr>
          <w:top w:val="single" w:sz="4" w:space="4" w:color="auto"/>
          <w:left w:val="single" w:sz="4" w:space="4" w:color="auto"/>
          <w:bottom w:val="single" w:sz="4" w:space="4" w:color="auto"/>
          <w:right w:val="single" w:sz="4" w:space="4" w:color="auto"/>
        </w:pBdr>
        <w:ind w:left="567" w:right="567"/>
      </w:pPr>
      <w:r w:rsidRPr="0000104B">
        <w:t>&lt;ProjectType id="..."&gt;</w:t>
      </w:r>
    </w:p>
    <w:p w14:paraId="4ADB6464" w14:textId="77777777" w:rsidR="00411907" w:rsidRPr="0000104B" w:rsidRDefault="00411907" w:rsidP="0041190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&lt;namespace&gt;http://www.visi.nl/testraamwerk&lt;/namespace&gt;</w:t>
      </w:r>
    </w:p>
    <w:p w14:paraId="4ADB6465" w14:textId="77777777" w:rsidR="00411907" w:rsidRPr="0000104B" w:rsidRDefault="00411907" w:rsidP="0041190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66" w14:textId="77777777" w:rsidR="00411907" w:rsidRPr="0000104B" w:rsidRDefault="00411907" w:rsidP="00411907">
      <w:pPr>
        <w:pStyle w:val="Reedsopgemaaktetekst"/>
        <w:pBdr>
          <w:top w:val="single" w:sz="4" w:space="4" w:color="auto"/>
          <w:left w:val="single" w:sz="4" w:space="4" w:color="auto"/>
          <w:bottom w:val="single" w:sz="4" w:space="4" w:color="auto"/>
          <w:right w:val="single" w:sz="4" w:space="4" w:color="auto"/>
        </w:pBdr>
        <w:ind w:left="567" w:right="567"/>
      </w:pPr>
      <w:r w:rsidRPr="0000104B">
        <w:t>&lt;/ProjectType&gt;</w:t>
      </w:r>
    </w:p>
    <w:p w14:paraId="4ADB6467" w14:textId="77777777" w:rsidR="00411907" w:rsidRPr="00530583" w:rsidRDefault="00411907" w:rsidP="003136B9">
      <w:pPr>
        <w:rPr>
          <w:rFonts w:ascii="Corbel" w:hAnsi="Corbel"/>
        </w:rPr>
      </w:pPr>
    </w:p>
    <w:p w14:paraId="4ADB6468" w14:textId="77777777" w:rsidR="00A840D4" w:rsidRPr="00530583" w:rsidRDefault="00A840D4" w:rsidP="000C69AD">
      <w:pPr>
        <w:pStyle w:val="Kop2"/>
        <w:rPr>
          <w:rFonts w:ascii="Corbel" w:hAnsi="Corbel"/>
        </w:rPr>
      </w:pPr>
      <w:bookmarkStart w:id="1071" w:name="_Toc4491568"/>
      <w:r w:rsidRPr="00530583">
        <w:rPr>
          <w:rFonts w:ascii="Corbel" w:hAnsi="Corbel"/>
        </w:rPr>
        <w:t>openSecondaryTransactionsAllowed</w:t>
      </w:r>
      <w:bookmarkEnd w:id="1044"/>
      <w:bookmarkEnd w:id="1071"/>
      <w:r w:rsidRPr="00530583">
        <w:rPr>
          <w:rFonts w:ascii="Corbel" w:hAnsi="Corbel"/>
        </w:rPr>
        <w:t xml:space="preserve"> </w:t>
      </w:r>
    </w:p>
    <w:p w14:paraId="4ADB6469" w14:textId="77777777" w:rsidR="00BB4543" w:rsidRPr="0000104B" w:rsidRDefault="00BB4543" w:rsidP="00BB454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openSecondaryTransactionsAllowed : OPTIONAL BOOLEAN;</w:t>
      </w:r>
    </w:p>
    <w:p w14:paraId="4ADB646A" w14:textId="77777777" w:rsidR="00BB4543" w:rsidRPr="00530583" w:rsidRDefault="00BB4543">
      <w:pPr>
        <w:pStyle w:val="Plattetekst"/>
        <w:rPr>
          <w:rFonts w:ascii="Corbel" w:hAnsi="Corbel"/>
        </w:rPr>
      </w:pPr>
    </w:p>
    <w:p w14:paraId="4ADB646B" w14:textId="77777777" w:rsidR="00A05B2A" w:rsidRPr="00530583" w:rsidRDefault="00752523">
      <w:pPr>
        <w:pStyle w:val="Plattetekst"/>
        <w:rPr>
          <w:rFonts w:ascii="Corbel" w:hAnsi="Corbel"/>
        </w:rPr>
      </w:pPr>
      <w:r w:rsidRPr="00530583">
        <w:rPr>
          <w:rFonts w:ascii="Corbel" w:hAnsi="Corbel"/>
        </w:rPr>
        <w:t>Optionele</w:t>
      </w:r>
      <w:r w:rsidR="00A840D4" w:rsidRPr="00530583">
        <w:rPr>
          <w:rFonts w:ascii="Corbel" w:hAnsi="Corbel"/>
        </w:rPr>
        <w:t xml:space="preserve"> </w:t>
      </w:r>
      <w:r w:rsidR="00BB4543" w:rsidRPr="00530583">
        <w:rPr>
          <w:rFonts w:ascii="Corbel" w:hAnsi="Corbel"/>
        </w:rPr>
        <w:t>logische</w:t>
      </w:r>
      <w:r w:rsidR="00A840D4" w:rsidRPr="00530583">
        <w:rPr>
          <w:rFonts w:ascii="Corbel" w:hAnsi="Corbel"/>
        </w:rPr>
        <w:t xml:space="preserve"> waarde die de mogelijkheid aangeeft of secundaire transacties nog niet afgerond hoeven te zijn voordat met de primaire transactie kan worden verder</w:t>
      </w:r>
      <w:r w:rsidR="00C25206" w:rsidRPr="00530583">
        <w:rPr>
          <w:rFonts w:ascii="Corbel" w:hAnsi="Corbel"/>
        </w:rPr>
        <w:t xml:space="preserve"> gegaan. </w:t>
      </w:r>
    </w:p>
    <w:p w14:paraId="4ADB646C" w14:textId="77777777" w:rsidR="00A840D4" w:rsidRPr="00530583" w:rsidRDefault="00A05B2A">
      <w:pPr>
        <w:pStyle w:val="Plattetekst"/>
        <w:rPr>
          <w:rFonts w:ascii="Corbel" w:hAnsi="Corbel"/>
        </w:rPr>
      </w:pPr>
      <w:r w:rsidRPr="00530583">
        <w:rPr>
          <w:rFonts w:ascii="Corbel" w:hAnsi="Corbel"/>
        </w:rPr>
        <w:br/>
      </w:r>
      <w:r w:rsidR="00C25206" w:rsidRPr="00530583">
        <w:rPr>
          <w:rFonts w:ascii="Corbel" w:hAnsi="Corbel"/>
        </w:rPr>
        <w:t>De interpretatie voor ‘</w:t>
      </w:r>
      <w:r w:rsidR="00A840D4" w:rsidRPr="00530583">
        <w:rPr>
          <w:rFonts w:ascii="Corbel" w:hAnsi="Corbel"/>
        </w:rPr>
        <w:t>TRUE</w:t>
      </w:r>
      <w:r w:rsidR="00C25206" w:rsidRPr="00530583">
        <w:rPr>
          <w:rFonts w:ascii="Corbel" w:hAnsi="Corbel"/>
        </w:rPr>
        <w:t>’</w:t>
      </w:r>
      <w:r w:rsidR="00A840D4" w:rsidRPr="00530583">
        <w:rPr>
          <w:rFonts w:ascii="Corbel" w:hAnsi="Corbel"/>
        </w:rPr>
        <w:t xml:space="preserve"> is dat niet alle instanties van secundaire transacties hoeven te zijn afgerond voordat met de primaire transactie kan worden verder gegaan. Als de waarde </w:t>
      </w:r>
      <w:r w:rsidR="00C25206" w:rsidRPr="00530583">
        <w:rPr>
          <w:rFonts w:ascii="Corbel" w:hAnsi="Corbel"/>
        </w:rPr>
        <w:t>‘FALS’</w:t>
      </w:r>
      <w:r w:rsidR="00A840D4" w:rsidRPr="00530583">
        <w:rPr>
          <w:rFonts w:ascii="Corbel" w:hAnsi="Corbel"/>
        </w:rPr>
        <w:t xml:space="preserve">" is dienen alle instanties van secundaire transacties te worden afgerond voordat de primaire transactie hervat kan worden. Indien openSecondaryTransactionsAllowed niet is gedefinieerd wordt dit </w:t>
      </w:r>
      <w:r w:rsidR="003351BF" w:rsidRPr="00530583">
        <w:rPr>
          <w:rFonts w:ascii="Corbel" w:hAnsi="Corbel"/>
        </w:rPr>
        <w:t>geïnterpreteerd</w:t>
      </w:r>
      <w:r w:rsidR="00C25206" w:rsidRPr="00530583">
        <w:rPr>
          <w:rFonts w:ascii="Corbel" w:hAnsi="Corbel"/>
        </w:rPr>
        <w:t xml:space="preserve"> als ‘TRUE’</w:t>
      </w:r>
      <w:r w:rsidR="00A840D4" w:rsidRPr="00530583">
        <w:rPr>
          <w:rFonts w:ascii="Corbel" w:hAnsi="Corbel"/>
        </w:rPr>
        <w:t xml:space="preserve">. </w:t>
      </w:r>
    </w:p>
    <w:p w14:paraId="4ADB646D" w14:textId="77777777" w:rsidR="00A840D4" w:rsidRPr="00530583" w:rsidRDefault="00A840D4" w:rsidP="000C69AD">
      <w:pPr>
        <w:pStyle w:val="Kop2"/>
        <w:rPr>
          <w:rFonts w:ascii="Corbel" w:hAnsi="Corbel"/>
        </w:rPr>
      </w:pPr>
      <w:bookmarkStart w:id="1072" w:name="received"/>
      <w:bookmarkStart w:id="1073" w:name="_Ref299464415"/>
      <w:bookmarkStart w:id="1074" w:name="_Toc4491569"/>
      <w:bookmarkEnd w:id="1072"/>
      <w:r w:rsidRPr="00530583">
        <w:rPr>
          <w:rFonts w:ascii="Corbel" w:hAnsi="Corbel"/>
          <w:lang w:val="en-US"/>
        </w:rPr>
        <w:t>received</w:t>
      </w:r>
      <w:bookmarkEnd w:id="1073"/>
      <w:bookmarkEnd w:id="1074"/>
      <w:r w:rsidRPr="00530583">
        <w:rPr>
          <w:rFonts w:ascii="Corbel" w:hAnsi="Corbel"/>
        </w:rPr>
        <w:t xml:space="preserve"> </w:t>
      </w:r>
    </w:p>
    <w:p w14:paraId="4ADB646E" w14:textId="77777777" w:rsidR="00BB4543" w:rsidRPr="0000104B" w:rsidRDefault="00BB4543" w:rsidP="00BB454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received</w:t>
      </w:r>
      <w:r w:rsidRPr="0000104B">
        <w:t xml:space="preserve"> : </w:t>
      </w:r>
      <w:r w:rsidR="003C207C" w:rsidRPr="0000104B">
        <w:t xml:space="preserve">OPTIONAL </w:t>
      </w:r>
      <w:r w:rsidRPr="0000104B">
        <w:t>BOOLEAN;</w:t>
      </w:r>
    </w:p>
    <w:p w14:paraId="4ADB646F" w14:textId="77777777" w:rsidR="00BB4543" w:rsidRPr="00530583" w:rsidRDefault="00BB4543">
      <w:pPr>
        <w:pStyle w:val="Plattetekst"/>
        <w:rPr>
          <w:rFonts w:ascii="Corbel" w:hAnsi="Corbel"/>
        </w:rPr>
      </w:pPr>
    </w:p>
    <w:p w14:paraId="4ADB6470" w14:textId="77777777" w:rsidR="00A840D4" w:rsidRPr="00530583" w:rsidRDefault="00BB4543">
      <w:pPr>
        <w:pStyle w:val="Plattetekst"/>
        <w:rPr>
          <w:rFonts w:ascii="Corbel" w:hAnsi="Corbel"/>
        </w:rPr>
      </w:pPr>
      <w:r w:rsidRPr="00530583">
        <w:rPr>
          <w:rFonts w:ascii="Corbel" w:hAnsi="Corbel"/>
        </w:rPr>
        <w:t>Logische</w:t>
      </w:r>
      <w:r w:rsidR="00A840D4" w:rsidRPr="00530583">
        <w:rPr>
          <w:rFonts w:ascii="Corbel" w:hAnsi="Corbel"/>
        </w:rPr>
        <w:t xml:space="preserve"> waarde die aangeeft of het vorige bericht ontvangen zou moeten zijn. In de praktijk wordt dit element niet gebruikt. </w:t>
      </w:r>
    </w:p>
    <w:p w14:paraId="4ADB6471" w14:textId="77777777" w:rsidR="00A840D4" w:rsidRPr="00530583" w:rsidRDefault="00A840D4" w:rsidP="000C69AD">
      <w:pPr>
        <w:pStyle w:val="Kop2"/>
        <w:rPr>
          <w:rFonts w:ascii="Corbel" w:hAnsi="Corbel"/>
        </w:rPr>
      </w:pPr>
      <w:bookmarkStart w:id="1075" w:name="requiredNotify"/>
      <w:bookmarkStart w:id="1076" w:name="_Ref299463426"/>
      <w:bookmarkStart w:id="1077" w:name="_Ref299464399"/>
      <w:bookmarkStart w:id="1078" w:name="_Toc4491570"/>
      <w:bookmarkEnd w:id="1075"/>
      <w:r w:rsidRPr="00530583">
        <w:rPr>
          <w:rFonts w:ascii="Corbel" w:hAnsi="Corbel"/>
        </w:rPr>
        <w:t>requiredNotify</w:t>
      </w:r>
      <w:bookmarkEnd w:id="1076"/>
      <w:bookmarkEnd w:id="1077"/>
      <w:bookmarkEnd w:id="1078"/>
      <w:r w:rsidRPr="00530583">
        <w:rPr>
          <w:rFonts w:ascii="Corbel" w:hAnsi="Corbel"/>
        </w:rPr>
        <w:t xml:space="preserve"> </w:t>
      </w:r>
    </w:p>
    <w:p w14:paraId="4ADB6472" w14:textId="77777777" w:rsidR="00BB4543" w:rsidRPr="0000104B" w:rsidRDefault="00BB4543" w:rsidP="00BB454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requiredNotify : </w:t>
      </w:r>
      <w:r w:rsidR="003C207C" w:rsidRPr="0000104B">
        <w:t xml:space="preserve">OPTIONAL </w:t>
      </w:r>
      <w:r w:rsidRPr="0000104B">
        <w:t>INTEGER;</w:t>
      </w:r>
    </w:p>
    <w:p w14:paraId="4ADB6473" w14:textId="77777777" w:rsidR="00BB4543" w:rsidRPr="00530583" w:rsidRDefault="00BB4543">
      <w:pPr>
        <w:pStyle w:val="Plattetekst"/>
        <w:rPr>
          <w:rFonts w:ascii="Corbel" w:hAnsi="Corbel"/>
        </w:rPr>
      </w:pPr>
    </w:p>
    <w:p w14:paraId="4ADB6474" w14:textId="77777777" w:rsidR="00A840D4" w:rsidRPr="00530583" w:rsidRDefault="00A840D4">
      <w:pPr>
        <w:pStyle w:val="Plattetekst"/>
        <w:rPr>
          <w:rFonts w:ascii="Corbel" w:hAnsi="Corbel"/>
        </w:rPr>
      </w:pPr>
      <w:r w:rsidRPr="00530583">
        <w:rPr>
          <w:rFonts w:ascii="Corbel" w:hAnsi="Corbel"/>
        </w:rPr>
        <w:t xml:space="preserve">Op het moment wordt aan het element requiredNotify geen betekenis toegekend. </w:t>
      </w:r>
    </w:p>
    <w:p w14:paraId="4ADB6475" w14:textId="77777777" w:rsidR="00A840D4" w:rsidRPr="00530583" w:rsidRDefault="00A840D4" w:rsidP="000C69AD">
      <w:pPr>
        <w:pStyle w:val="Kop2"/>
        <w:rPr>
          <w:rFonts w:ascii="Corbel" w:hAnsi="Corbel"/>
        </w:rPr>
      </w:pPr>
      <w:bookmarkStart w:id="1079" w:name="responsibilityFeedback"/>
      <w:bookmarkStart w:id="1080" w:name="_Ref299519694"/>
      <w:bookmarkStart w:id="1081" w:name="_Toc4491571"/>
      <w:bookmarkEnd w:id="1079"/>
      <w:r w:rsidRPr="00530583">
        <w:rPr>
          <w:rFonts w:ascii="Corbel" w:hAnsi="Corbel"/>
        </w:rPr>
        <w:lastRenderedPageBreak/>
        <w:t>responsibilityFeedback</w:t>
      </w:r>
      <w:bookmarkEnd w:id="1080"/>
      <w:bookmarkEnd w:id="1081"/>
      <w:r w:rsidRPr="00530583">
        <w:rPr>
          <w:rFonts w:ascii="Corbel" w:hAnsi="Corbel"/>
        </w:rPr>
        <w:t xml:space="preserve"> </w:t>
      </w:r>
    </w:p>
    <w:p w14:paraId="4ADB6476" w14:textId="77777777" w:rsidR="00BB4543" w:rsidRPr="0000104B" w:rsidRDefault="00BB4543" w:rsidP="00BB4543">
      <w:pPr>
        <w:pStyle w:val="Reedsopgemaaktetekst"/>
        <w:pBdr>
          <w:top w:val="single" w:sz="4" w:space="4" w:color="auto"/>
          <w:left w:val="single" w:sz="4" w:space="4" w:color="auto"/>
          <w:bottom w:val="single" w:sz="4" w:space="4" w:color="auto"/>
          <w:right w:val="single" w:sz="4" w:space="4" w:color="auto"/>
        </w:pBdr>
        <w:ind w:left="567" w:right="567"/>
      </w:pPr>
      <w:r w:rsidRPr="0000104B">
        <w:t>responsibilityFeedback : OPTIONAL STRING;</w:t>
      </w:r>
    </w:p>
    <w:p w14:paraId="4ADB6477" w14:textId="77777777" w:rsidR="00BB4543" w:rsidRPr="00530583" w:rsidRDefault="00BB4543">
      <w:pPr>
        <w:pStyle w:val="Plattetekst"/>
        <w:rPr>
          <w:rFonts w:ascii="Corbel" w:hAnsi="Corbel"/>
        </w:rPr>
      </w:pPr>
    </w:p>
    <w:p w14:paraId="4ADB6478" w14:textId="77777777" w:rsidR="00A840D4" w:rsidRPr="00530583" w:rsidRDefault="00A840D4">
      <w:pPr>
        <w:pStyle w:val="Plattetekst"/>
        <w:rPr>
          <w:rFonts w:ascii="Corbel" w:hAnsi="Corbel"/>
        </w:rPr>
      </w:pPr>
      <w:r w:rsidRPr="00530583">
        <w:rPr>
          <w:rFonts w:ascii="Corbel" w:hAnsi="Corbel"/>
        </w:rPr>
        <w:t>Terugkoppeling die vanuit de verantwoordelijkheid van de rol wordt verwacht richting</w:t>
      </w:r>
      <w:r w:rsidR="00BB4543" w:rsidRPr="00530583">
        <w:rPr>
          <w:rFonts w:ascii="Corbel" w:hAnsi="Corbel"/>
        </w:rPr>
        <w:t xml:space="preserve"> andere rollen.</w:t>
      </w:r>
    </w:p>
    <w:p w14:paraId="4ADB6479" w14:textId="77777777" w:rsidR="00A840D4" w:rsidRPr="00530583" w:rsidRDefault="00A840D4" w:rsidP="000C69AD">
      <w:pPr>
        <w:pStyle w:val="Kop2"/>
        <w:rPr>
          <w:rFonts w:ascii="Corbel" w:hAnsi="Corbel"/>
        </w:rPr>
      </w:pPr>
      <w:bookmarkStart w:id="1082" w:name="responsibilityScope"/>
      <w:bookmarkStart w:id="1083" w:name="_Ref299519714"/>
      <w:bookmarkStart w:id="1084" w:name="_Toc4491572"/>
      <w:bookmarkEnd w:id="1082"/>
      <w:r w:rsidRPr="00530583">
        <w:rPr>
          <w:rFonts w:ascii="Corbel" w:hAnsi="Corbel"/>
        </w:rPr>
        <w:t>responsibilityScope</w:t>
      </w:r>
      <w:bookmarkEnd w:id="1083"/>
      <w:bookmarkEnd w:id="1084"/>
      <w:r w:rsidRPr="00530583">
        <w:rPr>
          <w:rFonts w:ascii="Corbel" w:hAnsi="Corbel"/>
        </w:rPr>
        <w:t xml:space="preserve"> </w:t>
      </w:r>
    </w:p>
    <w:p w14:paraId="4ADB647A" w14:textId="77777777" w:rsidR="00BB4543" w:rsidRPr="0000104B" w:rsidRDefault="00BB4543" w:rsidP="00BB4543">
      <w:pPr>
        <w:pStyle w:val="Reedsopgemaaktetekst"/>
        <w:pBdr>
          <w:top w:val="single" w:sz="4" w:space="4" w:color="auto"/>
          <w:left w:val="single" w:sz="4" w:space="4" w:color="auto"/>
          <w:bottom w:val="single" w:sz="4" w:space="4" w:color="auto"/>
          <w:right w:val="single" w:sz="4" w:space="4" w:color="auto"/>
        </w:pBdr>
        <w:ind w:left="567" w:right="567"/>
      </w:pPr>
      <w:r w:rsidRPr="0000104B">
        <w:t>responsibilityScope : OPTIONAL STRING;</w:t>
      </w:r>
    </w:p>
    <w:p w14:paraId="4ADB647B" w14:textId="77777777" w:rsidR="00BB4543" w:rsidRPr="00530583" w:rsidRDefault="00BB4543">
      <w:pPr>
        <w:pStyle w:val="Plattetekst"/>
        <w:rPr>
          <w:rFonts w:ascii="Corbel" w:hAnsi="Corbel"/>
        </w:rPr>
      </w:pPr>
    </w:p>
    <w:p w14:paraId="4ADB647C" w14:textId="77777777" w:rsidR="00A840D4" w:rsidRPr="00530583" w:rsidRDefault="00A840D4">
      <w:pPr>
        <w:pStyle w:val="Plattetekst"/>
        <w:rPr>
          <w:rFonts w:ascii="Corbel" w:hAnsi="Corbel"/>
        </w:rPr>
      </w:pPr>
      <w:r w:rsidRPr="00530583">
        <w:rPr>
          <w:rFonts w:ascii="Corbel" w:hAnsi="Corbel"/>
        </w:rPr>
        <w:t>Scope/kader waarbinnen de verantwoordelijkheden behorende bij de betreffende rol zij</w:t>
      </w:r>
      <w:r w:rsidR="00BB4543" w:rsidRPr="00530583">
        <w:rPr>
          <w:rFonts w:ascii="Corbel" w:hAnsi="Corbel"/>
        </w:rPr>
        <w:t>n gedefinieerd</w:t>
      </w:r>
      <w:r w:rsidRPr="00530583">
        <w:rPr>
          <w:rFonts w:ascii="Corbel" w:hAnsi="Corbel"/>
        </w:rPr>
        <w:t xml:space="preserve">. </w:t>
      </w:r>
    </w:p>
    <w:p w14:paraId="4ADB647D" w14:textId="77777777" w:rsidR="00A840D4" w:rsidRPr="00530583" w:rsidRDefault="00A840D4" w:rsidP="000C69AD">
      <w:pPr>
        <w:pStyle w:val="Kop2"/>
        <w:rPr>
          <w:rFonts w:ascii="Corbel" w:hAnsi="Corbel"/>
        </w:rPr>
      </w:pPr>
      <w:bookmarkStart w:id="1085" w:name="responsibilitySupportTask"/>
      <w:bookmarkStart w:id="1086" w:name="_Ref299519729"/>
      <w:bookmarkStart w:id="1087" w:name="_Toc4491573"/>
      <w:bookmarkEnd w:id="1085"/>
      <w:r w:rsidRPr="00530583">
        <w:rPr>
          <w:rFonts w:ascii="Corbel" w:hAnsi="Corbel"/>
        </w:rPr>
        <w:t>responsibilitySupportTask</w:t>
      </w:r>
      <w:bookmarkEnd w:id="1086"/>
      <w:bookmarkEnd w:id="1087"/>
      <w:r w:rsidRPr="00530583">
        <w:rPr>
          <w:rFonts w:ascii="Corbel" w:hAnsi="Corbel"/>
        </w:rPr>
        <w:t xml:space="preserve"> </w:t>
      </w:r>
    </w:p>
    <w:p w14:paraId="4ADB647E" w14:textId="77777777" w:rsidR="001110E4" w:rsidRPr="0000104B" w:rsidRDefault="001110E4" w:rsidP="001110E4">
      <w:pPr>
        <w:pStyle w:val="Reedsopgemaaktetekst"/>
        <w:pBdr>
          <w:top w:val="single" w:sz="4" w:space="4" w:color="auto"/>
          <w:left w:val="single" w:sz="4" w:space="4" w:color="auto"/>
          <w:bottom w:val="single" w:sz="4" w:space="4" w:color="auto"/>
          <w:right w:val="single" w:sz="4" w:space="4" w:color="auto"/>
        </w:pBdr>
        <w:ind w:left="567" w:right="567"/>
      </w:pPr>
      <w:r w:rsidRPr="0000104B">
        <w:t>responsibilitySupportTask : OPTIONAL STRING;</w:t>
      </w:r>
    </w:p>
    <w:p w14:paraId="4ADB647F" w14:textId="77777777" w:rsidR="00A840D4" w:rsidRPr="00530583" w:rsidRDefault="00A05B2A">
      <w:pPr>
        <w:pStyle w:val="Plattetekst"/>
        <w:rPr>
          <w:rFonts w:ascii="Corbel" w:hAnsi="Corbel"/>
        </w:rPr>
      </w:pPr>
      <w:r w:rsidRPr="00530583">
        <w:rPr>
          <w:rFonts w:ascii="Corbel" w:hAnsi="Corbel"/>
        </w:rPr>
        <w:br/>
      </w:r>
      <w:r w:rsidR="00A840D4" w:rsidRPr="00530583">
        <w:rPr>
          <w:rFonts w:ascii="Corbel" w:hAnsi="Corbel"/>
        </w:rPr>
        <w:t>Taken die worden uitgevoerd om andere rollen te ondersteunen. Denk hierbij bijvoorbeeld aan gedelegeerde verantw</w:t>
      </w:r>
      <w:r w:rsidR="001110E4" w:rsidRPr="00530583">
        <w:rPr>
          <w:rFonts w:ascii="Corbel" w:hAnsi="Corbel"/>
        </w:rPr>
        <w:t>oordelijkheden</w:t>
      </w:r>
      <w:r w:rsidR="00A840D4" w:rsidRPr="00530583">
        <w:rPr>
          <w:rFonts w:ascii="Corbel" w:hAnsi="Corbel"/>
        </w:rPr>
        <w:t xml:space="preserve">. </w:t>
      </w:r>
    </w:p>
    <w:p w14:paraId="4ADB6480" w14:textId="77777777" w:rsidR="00A840D4" w:rsidRPr="00530583" w:rsidRDefault="00A840D4" w:rsidP="000C69AD">
      <w:pPr>
        <w:pStyle w:val="Kop2"/>
        <w:rPr>
          <w:rFonts w:ascii="Corbel" w:hAnsi="Corbel"/>
        </w:rPr>
      </w:pPr>
      <w:bookmarkStart w:id="1088" w:name="responsibilityTask"/>
      <w:bookmarkStart w:id="1089" w:name="_Ref299519742"/>
      <w:bookmarkStart w:id="1090" w:name="_Toc4491574"/>
      <w:bookmarkEnd w:id="1088"/>
      <w:r w:rsidRPr="00530583">
        <w:rPr>
          <w:rFonts w:ascii="Corbel" w:hAnsi="Corbel"/>
        </w:rPr>
        <w:t>responsibilityTask</w:t>
      </w:r>
      <w:bookmarkEnd w:id="1089"/>
      <w:bookmarkEnd w:id="1090"/>
      <w:r w:rsidRPr="00530583">
        <w:rPr>
          <w:rFonts w:ascii="Corbel" w:hAnsi="Corbel"/>
        </w:rPr>
        <w:t xml:space="preserve"> </w:t>
      </w:r>
    </w:p>
    <w:p w14:paraId="4ADB6481"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responsibilityTask : OPTIONAL STRING;</w:t>
      </w:r>
    </w:p>
    <w:p w14:paraId="4ADB6482" w14:textId="77777777" w:rsidR="00DA1617" w:rsidRPr="00530583" w:rsidRDefault="00DA1617">
      <w:pPr>
        <w:pStyle w:val="Plattetekst"/>
        <w:rPr>
          <w:rFonts w:ascii="Corbel" w:hAnsi="Corbel"/>
        </w:rPr>
      </w:pPr>
    </w:p>
    <w:p w14:paraId="4ADB6483" w14:textId="77777777" w:rsidR="00A840D4" w:rsidRPr="00530583" w:rsidRDefault="00A840D4">
      <w:pPr>
        <w:pStyle w:val="Plattetekst"/>
        <w:rPr>
          <w:rFonts w:ascii="Corbel" w:hAnsi="Corbel"/>
        </w:rPr>
      </w:pPr>
      <w:r w:rsidRPr="00530583">
        <w:rPr>
          <w:rFonts w:ascii="Corbel" w:hAnsi="Corbel"/>
        </w:rPr>
        <w:t>Taken die voortkomen uit de verantwoordelijkheden van de b</w:t>
      </w:r>
      <w:r w:rsidR="00DA1617" w:rsidRPr="00530583">
        <w:rPr>
          <w:rFonts w:ascii="Corbel" w:hAnsi="Corbel"/>
        </w:rPr>
        <w:t>etreffende rol</w:t>
      </w:r>
      <w:r w:rsidRPr="00530583">
        <w:rPr>
          <w:rFonts w:ascii="Corbel" w:hAnsi="Corbel"/>
        </w:rPr>
        <w:t xml:space="preserve">. </w:t>
      </w:r>
      <w:r w:rsidR="00A05B2A" w:rsidRPr="00530583">
        <w:rPr>
          <w:rFonts w:ascii="Corbel" w:hAnsi="Corbel"/>
        </w:rPr>
        <w:br/>
      </w:r>
      <w:r w:rsidR="00A05B2A" w:rsidRPr="00530583">
        <w:rPr>
          <w:rFonts w:ascii="Corbel" w:hAnsi="Corbel"/>
        </w:rPr>
        <w:br/>
      </w:r>
    </w:p>
    <w:p w14:paraId="4ADB6484" w14:textId="77777777" w:rsidR="00A840D4" w:rsidRPr="00530583" w:rsidRDefault="00A840D4" w:rsidP="000C69AD">
      <w:pPr>
        <w:pStyle w:val="Kop2"/>
        <w:rPr>
          <w:rFonts w:ascii="Corbel" w:hAnsi="Corbel"/>
        </w:rPr>
      </w:pPr>
      <w:bookmarkStart w:id="1091" w:name="result"/>
      <w:bookmarkStart w:id="1092" w:name="_Ref299520170"/>
      <w:bookmarkStart w:id="1093" w:name="_Toc4491575"/>
      <w:bookmarkEnd w:id="1091"/>
      <w:r w:rsidRPr="00530583">
        <w:rPr>
          <w:rFonts w:ascii="Corbel" w:hAnsi="Corbel"/>
        </w:rPr>
        <w:t>result</w:t>
      </w:r>
      <w:bookmarkEnd w:id="1092"/>
      <w:bookmarkEnd w:id="1093"/>
      <w:r w:rsidRPr="00530583">
        <w:rPr>
          <w:rFonts w:ascii="Corbel" w:hAnsi="Corbel"/>
        </w:rPr>
        <w:t xml:space="preserve"> </w:t>
      </w:r>
    </w:p>
    <w:p w14:paraId="4ADB6485"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result : OPTIONAL STRING;</w:t>
      </w:r>
    </w:p>
    <w:p w14:paraId="4ADB6486" w14:textId="77777777" w:rsidR="00A840D4" w:rsidRPr="00530583" w:rsidRDefault="00A840D4">
      <w:pPr>
        <w:pStyle w:val="Plattetekst"/>
        <w:rPr>
          <w:rFonts w:ascii="Corbel" w:hAnsi="Corbel"/>
        </w:rPr>
      </w:pPr>
      <w:r w:rsidRPr="00530583">
        <w:rPr>
          <w:rFonts w:ascii="Corbel" w:hAnsi="Corbel"/>
        </w:rPr>
        <w:t xml:space="preserve">Resultaat. </w:t>
      </w:r>
    </w:p>
    <w:p w14:paraId="4ADB6487" w14:textId="77777777" w:rsidR="00A840D4" w:rsidRPr="00530583" w:rsidRDefault="00A840D4" w:rsidP="000C69AD">
      <w:pPr>
        <w:pStyle w:val="Kop2"/>
        <w:rPr>
          <w:rFonts w:ascii="Corbel" w:hAnsi="Corbel"/>
        </w:rPr>
      </w:pPr>
      <w:bookmarkStart w:id="1094" w:name="send"/>
      <w:bookmarkStart w:id="1095" w:name="_Ref299464431"/>
      <w:bookmarkStart w:id="1096" w:name="_Toc4491576"/>
      <w:bookmarkEnd w:id="1094"/>
      <w:r w:rsidRPr="00530583">
        <w:rPr>
          <w:rFonts w:ascii="Corbel" w:hAnsi="Corbel"/>
        </w:rPr>
        <w:t>send</w:t>
      </w:r>
      <w:bookmarkEnd w:id="1095"/>
      <w:bookmarkEnd w:id="1096"/>
      <w:r w:rsidRPr="00530583">
        <w:rPr>
          <w:rFonts w:ascii="Corbel" w:hAnsi="Corbel"/>
        </w:rPr>
        <w:t xml:space="preserve"> </w:t>
      </w:r>
    </w:p>
    <w:p w14:paraId="4ADB6488"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send : </w:t>
      </w:r>
      <w:r w:rsidR="003C207C" w:rsidRPr="0000104B">
        <w:t xml:space="preserve">OPTIONAL </w:t>
      </w:r>
      <w:r w:rsidRPr="0000104B">
        <w:t>BOOLEAN;</w:t>
      </w:r>
    </w:p>
    <w:p w14:paraId="4ADB6489" w14:textId="77777777" w:rsidR="00DA1617" w:rsidRPr="00530583" w:rsidRDefault="00DA1617">
      <w:pPr>
        <w:pStyle w:val="Plattetekst"/>
        <w:rPr>
          <w:rFonts w:ascii="Corbel" w:hAnsi="Corbel"/>
        </w:rPr>
      </w:pPr>
    </w:p>
    <w:p w14:paraId="4ADB648A" w14:textId="77777777" w:rsidR="00A840D4" w:rsidRPr="00530583" w:rsidRDefault="00DA1617">
      <w:pPr>
        <w:pStyle w:val="Plattetekst"/>
        <w:rPr>
          <w:rFonts w:ascii="Corbel" w:hAnsi="Corbel"/>
        </w:rPr>
      </w:pPr>
      <w:r w:rsidRPr="00530583">
        <w:rPr>
          <w:rFonts w:ascii="Corbel" w:hAnsi="Corbel"/>
        </w:rPr>
        <w:t>Logische</w:t>
      </w:r>
      <w:r w:rsidR="00A840D4" w:rsidRPr="00530583">
        <w:rPr>
          <w:rFonts w:ascii="Corbel" w:hAnsi="Corbel"/>
        </w:rPr>
        <w:t xml:space="preserve"> waarde die aangeeft of het hui</w:t>
      </w:r>
      <w:r w:rsidR="00B25E9F" w:rsidRPr="00530583">
        <w:rPr>
          <w:rFonts w:ascii="Corbel" w:hAnsi="Corbel"/>
        </w:rPr>
        <w:t>dig</w:t>
      </w:r>
      <w:r w:rsidR="00A840D4" w:rsidRPr="00530583">
        <w:rPr>
          <w:rFonts w:ascii="Corbel" w:hAnsi="Corbel"/>
        </w:rPr>
        <w:t xml:space="preserve">e bericht inmiddels verstuurd zou moeten zijn. In de praktijk wordt dit element niet gebruikt. </w:t>
      </w:r>
    </w:p>
    <w:p w14:paraId="4ADB648B" w14:textId="77777777" w:rsidR="00A840D4" w:rsidRPr="00530583" w:rsidRDefault="00A840D4" w:rsidP="000C69AD">
      <w:pPr>
        <w:pStyle w:val="Kop2"/>
        <w:rPr>
          <w:rFonts w:ascii="Corbel" w:hAnsi="Corbel"/>
        </w:rPr>
      </w:pPr>
      <w:bookmarkStart w:id="1097" w:name="startDate"/>
      <w:bookmarkStart w:id="1098" w:name="_Ref299461873"/>
      <w:bookmarkStart w:id="1099" w:name="_Toc4491577"/>
      <w:bookmarkEnd w:id="1097"/>
      <w:r w:rsidRPr="00530583">
        <w:rPr>
          <w:rFonts w:ascii="Corbel" w:hAnsi="Corbel"/>
        </w:rPr>
        <w:t>startDate</w:t>
      </w:r>
      <w:bookmarkEnd w:id="1098"/>
      <w:bookmarkEnd w:id="1099"/>
      <w:r w:rsidRPr="00530583">
        <w:rPr>
          <w:rFonts w:ascii="Corbel" w:hAnsi="Corbel"/>
        </w:rPr>
        <w:t xml:space="preserve"> </w:t>
      </w:r>
    </w:p>
    <w:p w14:paraId="4ADB648C"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startDate : </w:t>
      </w:r>
      <w:r w:rsidR="003C207C" w:rsidRPr="0000104B">
        <w:t xml:space="preserve">OPTIONAL </w:t>
      </w:r>
      <w:r w:rsidRPr="0000104B">
        <w:t>DATETIME;</w:t>
      </w:r>
    </w:p>
    <w:p w14:paraId="4ADB648D" w14:textId="77777777" w:rsidR="00DA1617" w:rsidRPr="00530583" w:rsidRDefault="00DA1617">
      <w:pPr>
        <w:pStyle w:val="Plattetekst"/>
        <w:rPr>
          <w:rFonts w:ascii="Corbel" w:hAnsi="Corbel"/>
        </w:rPr>
      </w:pPr>
    </w:p>
    <w:p w14:paraId="4ADB648E" w14:textId="77777777" w:rsidR="00752523" w:rsidRPr="00530583" w:rsidRDefault="00A840D4">
      <w:pPr>
        <w:pStyle w:val="Plattetekst"/>
        <w:rPr>
          <w:rFonts w:ascii="Corbel" w:hAnsi="Corbel"/>
        </w:rPr>
      </w:pPr>
      <w:r w:rsidRPr="00530583">
        <w:rPr>
          <w:rFonts w:ascii="Corbel" w:hAnsi="Corbel"/>
        </w:rPr>
        <w:t>Startdatum en tijd van gel</w:t>
      </w:r>
      <w:r w:rsidR="00DA1617" w:rsidRPr="00530583">
        <w:rPr>
          <w:rFonts w:ascii="Corbel" w:hAnsi="Corbel"/>
        </w:rPr>
        <w:t>digheid van deze objectinstan</w:t>
      </w:r>
      <w:r w:rsidRPr="00530583">
        <w:rPr>
          <w:rFonts w:ascii="Corbel" w:hAnsi="Corbel"/>
        </w:rPr>
        <w:t xml:space="preserve">tie. In de praktijk wordt hier door </w:t>
      </w:r>
      <w:r w:rsidRPr="00530583">
        <w:rPr>
          <w:rFonts w:ascii="Corbel" w:hAnsi="Corbel"/>
        </w:rPr>
        <w:lastRenderedPageBreak/>
        <w:t>leveranciers van VISI-compatible software nog geen</w:t>
      </w:r>
      <w:r w:rsidR="00752523" w:rsidRPr="00530583">
        <w:rPr>
          <w:rFonts w:ascii="Corbel" w:hAnsi="Corbel"/>
        </w:rPr>
        <w:t xml:space="preserve"> functionaliteit aan toegekend.</w:t>
      </w:r>
    </w:p>
    <w:p w14:paraId="4ADB648F" w14:textId="77777777" w:rsidR="00A840D4" w:rsidRPr="00530583" w:rsidRDefault="00A840D4">
      <w:pPr>
        <w:pStyle w:val="Plattetekst"/>
        <w:rPr>
          <w:rFonts w:ascii="Corbel" w:hAnsi="Corbel"/>
        </w:rPr>
      </w:pPr>
      <w:r w:rsidRPr="00530583">
        <w:rPr>
          <w:rFonts w:ascii="Corbel" w:hAnsi="Corbel"/>
        </w:rPr>
        <w:t xml:space="preserve">Voorbeeld: </w:t>
      </w:r>
    </w:p>
    <w:p w14:paraId="4ADB649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49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9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&lt;startDate&gt;20</w:t>
      </w:r>
      <w:r w:rsidR="00857339" w:rsidRPr="0000104B">
        <w:t>10</w:t>
      </w:r>
      <w:r w:rsidRPr="0000104B">
        <w:t>-02-03T00:00:00Z&lt;/startDate&gt;</w:t>
      </w:r>
    </w:p>
    <w:p w14:paraId="4ADB649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9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95" w14:textId="77777777" w:rsidR="00A840D4" w:rsidRPr="00530583" w:rsidRDefault="00A840D4" w:rsidP="000C69AD">
      <w:pPr>
        <w:pStyle w:val="Kop2"/>
        <w:rPr>
          <w:rFonts w:ascii="Corbel" w:hAnsi="Corbel"/>
        </w:rPr>
      </w:pPr>
      <w:bookmarkStart w:id="1100" w:name="state"/>
      <w:bookmarkStart w:id="1101" w:name="_Ref299462305"/>
      <w:bookmarkStart w:id="1102" w:name="_Toc4491578"/>
      <w:bookmarkEnd w:id="1100"/>
      <w:r w:rsidRPr="00530583">
        <w:rPr>
          <w:rFonts w:ascii="Corbel" w:hAnsi="Corbel"/>
        </w:rPr>
        <w:t>state</w:t>
      </w:r>
      <w:bookmarkEnd w:id="1101"/>
      <w:bookmarkEnd w:id="1102"/>
      <w:r w:rsidRPr="00530583">
        <w:rPr>
          <w:rFonts w:ascii="Corbel" w:hAnsi="Corbel"/>
        </w:rPr>
        <w:t xml:space="preserve"> </w:t>
      </w:r>
    </w:p>
    <w:p w14:paraId="4ADB6496"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state : </w:t>
      </w:r>
      <w:r w:rsidR="003C207C" w:rsidRPr="0000104B">
        <w:t xml:space="preserve">OPTIONAL </w:t>
      </w:r>
      <w:r w:rsidRPr="0000104B">
        <w:t>STRING;</w:t>
      </w:r>
    </w:p>
    <w:p w14:paraId="4ADB6497" w14:textId="77777777" w:rsidR="00DA1617" w:rsidRPr="00530583" w:rsidRDefault="00DA1617">
      <w:pPr>
        <w:pStyle w:val="Plattetekst"/>
        <w:rPr>
          <w:rFonts w:ascii="Corbel" w:hAnsi="Corbel"/>
        </w:rPr>
      </w:pPr>
    </w:p>
    <w:p w14:paraId="4ADB6498" w14:textId="77777777" w:rsidR="00A840D4" w:rsidRPr="00530583" w:rsidRDefault="00DA1617">
      <w:pPr>
        <w:pStyle w:val="Plattetekst"/>
        <w:rPr>
          <w:rFonts w:ascii="Corbel" w:hAnsi="Corbel"/>
        </w:rPr>
      </w:pPr>
      <w:r w:rsidRPr="00530583">
        <w:rPr>
          <w:rFonts w:ascii="Corbel" w:hAnsi="Corbel"/>
        </w:rPr>
        <w:t>Status van deze objectinstan</w:t>
      </w:r>
      <w:r w:rsidR="00A840D4" w:rsidRPr="00530583">
        <w:rPr>
          <w:rFonts w:ascii="Corbel" w:hAnsi="Corbel"/>
        </w:rPr>
        <w:t xml:space="preserve">tie, op dit moment mogelijke stadia: </w:t>
      </w:r>
    </w:p>
    <w:p w14:paraId="4ADB649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 id="..."&gt;</w:t>
      </w:r>
    </w:p>
    <w:p w14:paraId="4ADB649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9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&lt;state&gt;active&lt;/state&gt;</w:t>
      </w:r>
    </w:p>
    <w:p w14:paraId="4ADB649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9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&lt;/...&gt;</w:t>
      </w:r>
    </w:p>
    <w:p w14:paraId="4ADB649E" w14:textId="77777777" w:rsidR="00A840D4" w:rsidRPr="00530583" w:rsidRDefault="00A840D4">
      <w:pPr>
        <w:pStyle w:val="Plattetekst"/>
        <w:rPr>
          <w:rFonts w:ascii="Corbel" w:hAnsi="Corbel"/>
          <w:lang w:val="en-US"/>
        </w:rPr>
      </w:pPr>
      <w:r w:rsidRPr="00530583">
        <w:rPr>
          <w:rFonts w:ascii="Corbel" w:hAnsi="Corbel"/>
          <w:lang w:val="en-US"/>
        </w:rPr>
        <w:t xml:space="preserve">en </w:t>
      </w:r>
    </w:p>
    <w:p w14:paraId="4ADB649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&lt;... </w:t>
      </w:r>
      <w:r w:rsidRPr="0000104B">
        <w:t>id="..."&gt;</w:t>
      </w:r>
    </w:p>
    <w:p w14:paraId="4ADB64A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A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&lt;state&gt;passive&lt;/state&gt;</w:t>
      </w:r>
    </w:p>
    <w:p w14:paraId="4ADB64A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A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A4" w14:textId="77777777" w:rsidR="00A840D4" w:rsidRPr="00530583" w:rsidRDefault="00A05B2A">
      <w:pPr>
        <w:pStyle w:val="Plattetekst"/>
        <w:rPr>
          <w:rFonts w:ascii="Corbel" w:hAnsi="Corbel"/>
        </w:rPr>
      </w:pPr>
      <w:r w:rsidRPr="00530583">
        <w:rPr>
          <w:rFonts w:ascii="Corbel" w:hAnsi="Corbel"/>
        </w:rPr>
        <w:br/>
      </w:r>
      <w:r w:rsidRPr="00530583">
        <w:rPr>
          <w:rFonts w:ascii="Corbel" w:hAnsi="Corbel"/>
        </w:rPr>
        <w:br/>
      </w:r>
      <w:r w:rsidRPr="00530583">
        <w:rPr>
          <w:rFonts w:ascii="Corbel" w:hAnsi="Corbel"/>
        </w:rPr>
        <w:br/>
      </w:r>
      <w:r w:rsidR="00A840D4" w:rsidRPr="00530583">
        <w:rPr>
          <w:rFonts w:ascii="Corbel" w:hAnsi="Corbel"/>
        </w:rPr>
        <w:t xml:space="preserve">In de praktijk wordt door enkele leveranciers van VISI-compatible software de functionaliteit aan dit element verbonden om een element type zichtbaar of niet zichtbaar te maken in de software. </w:t>
      </w:r>
    </w:p>
    <w:p w14:paraId="4ADB64A5" w14:textId="77777777" w:rsidR="00A840D4" w:rsidRPr="00530583" w:rsidRDefault="003C207C" w:rsidP="000C69AD">
      <w:pPr>
        <w:pStyle w:val="Kop2"/>
        <w:rPr>
          <w:rFonts w:ascii="Corbel" w:hAnsi="Corbel"/>
        </w:rPr>
      </w:pPr>
      <w:bookmarkStart w:id="1103" w:name="userLamu"/>
      <w:bookmarkStart w:id="1104" w:name="_userLaMu"/>
      <w:bookmarkStart w:id="1105" w:name="_Ref401308395"/>
      <w:bookmarkStart w:id="1106" w:name="_Toc4491579"/>
      <w:bookmarkEnd w:id="1103"/>
      <w:bookmarkEnd w:id="1104"/>
      <w:r w:rsidRPr="00530583">
        <w:rPr>
          <w:rFonts w:ascii="Corbel" w:hAnsi="Corbel"/>
        </w:rPr>
        <w:t>userLaMu</w:t>
      </w:r>
      <w:bookmarkEnd w:id="1105"/>
      <w:bookmarkEnd w:id="1106"/>
      <w:r w:rsidRPr="00530583">
        <w:rPr>
          <w:rFonts w:ascii="Corbel" w:hAnsi="Corbel"/>
        </w:rPr>
        <w:t xml:space="preserve"> </w:t>
      </w:r>
    </w:p>
    <w:p w14:paraId="4ADB64A6" w14:textId="77777777" w:rsidR="00DA1617" w:rsidRPr="0000104B" w:rsidRDefault="003C207C"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userLaMu </w:t>
      </w:r>
      <w:r w:rsidR="00DA1617" w:rsidRPr="0000104B">
        <w:t xml:space="preserve">: </w:t>
      </w:r>
      <w:r w:rsidRPr="0000104B">
        <w:t xml:space="preserve">OPTIONAL </w:t>
      </w:r>
      <w:r w:rsidR="00DA1617" w:rsidRPr="0000104B">
        <w:t>STRING;</w:t>
      </w:r>
    </w:p>
    <w:p w14:paraId="4ADB64A7" w14:textId="77777777" w:rsidR="00DA1617" w:rsidRPr="00530583" w:rsidRDefault="00DA1617">
      <w:pPr>
        <w:pStyle w:val="Plattetekst"/>
        <w:rPr>
          <w:rFonts w:ascii="Corbel" w:hAnsi="Corbel"/>
        </w:rPr>
      </w:pPr>
    </w:p>
    <w:p w14:paraId="4ADB64A8" w14:textId="77777777" w:rsidR="00A840D4" w:rsidRPr="00530583" w:rsidRDefault="003B6324">
      <w:pPr>
        <w:pStyle w:val="Plattetekst"/>
        <w:rPr>
          <w:rFonts w:ascii="Corbel" w:hAnsi="Corbel"/>
        </w:rPr>
      </w:pPr>
      <w:r w:rsidRPr="00530583">
        <w:rPr>
          <w:rFonts w:ascii="Corbel" w:hAnsi="Corbel"/>
        </w:rPr>
        <w:t>Gebruiker</w:t>
      </w:r>
      <w:r w:rsidR="00A840D4" w:rsidRPr="00530583">
        <w:rPr>
          <w:rFonts w:ascii="Corbel" w:hAnsi="Corbel"/>
        </w:rPr>
        <w:t xml:space="preserve"> die de laatste </w:t>
      </w:r>
      <w:r w:rsidR="00DA1617" w:rsidRPr="00530583">
        <w:rPr>
          <w:rFonts w:ascii="Corbel" w:hAnsi="Corbel"/>
        </w:rPr>
        <w:t>mutatie aan deze objectinstan</w:t>
      </w:r>
      <w:r w:rsidR="00A840D4" w:rsidRPr="00530583">
        <w:rPr>
          <w:rFonts w:ascii="Corbel" w:hAnsi="Corbel"/>
        </w:rPr>
        <w:t xml:space="preserve">tie heeft uitgevoerd (gewoon een string met de naam). </w:t>
      </w:r>
    </w:p>
    <w:p w14:paraId="4ADB64A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&lt;... id="..."&gt;</w:t>
      </w:r>
    </w:p>
    <w:p w14:paraId="4ADB64A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w:t>
      </w:r>
    </w:p>
    <w:p w14:paraId="4ADB64A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 xml:space="preserve">  &lt;</w:t>
      </w:r>
      <w:r w:rsidR="00B62497" w:rsidRPr="0000104B">
        <w:rPr>
          <w:lang w:val="de-DE"/>
        </w:rPr>
        <w:t>userLaMu</w:t>
      </w:r>
      <w:r w:rsidRPr="0000104B">
        <w:rPr>
          <w:lang w:val="de-DE"/>
        </w:rPr>
        <w:t>&gt;Peter Bonsma&lt;/</w:t>
      </w:r>
      <w:r w:rsidR="00B62497" w:rsidRPr="0000104B">
        <w:rPr>
          <w:lang w:val="de-DE"/>
        </w:rPr>
        <w:t>userLaMu</w:t>
      </w:r>
      <w:r w:rsidRPr="0000104B">
        <w:rPr>
          <w:lang w:val="de-DE"/>
        </w:rPr>
        <w:t>&gt;</w:t>
      </w:r>
    </w:p>
    <w:p w14:paraId="4ADB64A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de-DE"/>
        </w:rPr>
        <w:t xml:space="preserve">   </w:t>
      </w:r>
      <w:r w:rsidRPr="0000104B">
        <w:t>...</w:t>
      </w:r>
    </w:p>
    <w:p w14:paraId="4ADB64A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AE" w14:textId="77777777" w:rsidR="00A840D4" w:rsidRPr="00530583" w:rsidRDefault="00A840D4" w:rsidP="000C69AD">
      <w:pPr>
        <w:pStyle w:val="Kop2"/>
        <w:rPr>
          <w:rFonts w:ascii="Corbel" w:hAnsi="Corbel"/>
        </w:rPr>
      </w:pPr>
      <w:bookmarkStart w:id="1107" w:name="valueList"/>
      <w:bookmarkStart w:id="1108" w:name="_Ref299519875"/>
      <w:bookmarkStart w:id="1109" w:name="_Toc4491580"/>
      <w:bookmarkEnd w:id="1107"/>
      <w:r w:rsidRPr="00530583">
        <w:rPr>
          <w:rFonts w:ascii="Corbel" w:hAnsi="Corbel"/>
        </w:rPr>
        <w:t>valueList</w:t>
      </w:r>
      <w:bookmarkEnd w:id="1108"/>
      <w:bookmarkEnd w:id="1109"/>
      <w:r w:rsidRPr="00530583">
        <w:rPr>
          <w:rFonts w:ascii="Corbel" w:hAnsi="Corbel"/>
        </w:rPr>
        <w:t xml:space="preserve"> </w:t>
      </w:r>
    </w:p>
    <w:p w14:paraId="4ADB64AF"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rPr>
          <w:lang w:val="de-DE"/>
        </w:rPr>
      </w:pPr>
      <w:r w:rsidRPr="0000104B">
        <w:rPr>
          <w:lang w:val="de-DE"/>
        </w:rPr>
        <w:t>valueList : OPTIONAL STRING;</w:t>
      </w:r>
    </w:p>
    <w:p w14:paraId="4ADB64B0" w14:textId="77777777" w:rsidR="00DA1617" w:rsidRPr="00530583" w:rsidRDefault="00DA1617">
      <w:pPr>
        <w:pStyle w:val="Plattetekst"/>
        <w:rPr>
          <w:rFonts w:ascii="Corbel" w:hAnsi="Corbel"/>
        </w:rPr>
      </w:pPr>
    </w:p>
    <w:p w14:paraId="4ADB64B1" w14:textId="5727895A" w:rsidR="00752523" w:rsidRPr="00530583" w:rsidRDefault="00DA1617">
      <w:pPr>
        <w:pStyle w:val="Plattetekst"/>
        <w:rPr>
          <w:rFonts w:ascii="Corbel" w:hAnsi="Corbel"/>
        </w:rPr>
      </w:pPr>
      <w:r w:rsidRPr="00530583">
        <w:rPr>
          <w:rFonts w:ascii="Corbel" w:hAnsi="Corbel"/>
        </w:rPr>
        <w:lastRenderedPageBreak/>
        <w:t>Door p</w:t>
      </w:r>
      <w:r w:rsidR="00A840D4" w:rsidRPr="00530583">
        <w:rPr>
          <w:rFonts w:ascii="Corbel" w:hAnsi="Corbel"/>
        </w:rPr>
        <w:t>untkomma</w:t>
      </w:r>
      <w:r w:rsidRPr="00530583">
        <w:rPr>
          <w:rFonts w:ascii="Corbel" w:hAnsi="Corbel"/>
        </w:rPr>
        <w:t>’s</w:t>
      </w:r>
      <w:r w:rsidR="00A840D4" w:rsidRPr="00530583">
        <w:rPr>
          <w:rFonts w:ascii="Corbel" w:hAnsi="Corbel"/>
        </w:rPr>
        <w:t xml:space="preserve"> </w:t>
      </w:r>
      <w:r w:rsidRPr="00530583">
        <w:rPr>
          <w:rFonts w:ascii="Corbel" w:hAnsi="Corbel"/>
        </w:rPr>
        <w:t>gescheiden</w:t>
      </w:r>
      <w:r w:rsidR="00A840D4" w:rsidRPr="00530583">
        <w:rPr>
          <w:rFonts w:ascii="Corbel" w:hAnsi="Corbel"/>
        </w:rPr>
        <w:t xml:space="preserve"> lijst van waarden die een instan</w:t>
      </w:r>
      <w:r w:rsidRPr="00530583">
        <w:rPr>
          <w:rFonts w:ascii="Corbel" w:hAnsi="Corbel"/>
        </w:rPr>
        <w:t>ti</w:t>
      </w:r>
      <w:r w:rsidR="00A840D4" w:rsidRPr="00530583">
        <w:rPr>
          <w:rFonts w:ascii="Corbel" w:hAnsi="Corbel"/>
        </w:rPr>
        <w:t>e op berichtniveau uit</w:t>
      </w:r>
      <w:r w:rsidRPr="00530583">
        <w:rPr>
          <w:rFonts w:ascii="Corbel" w:hAnsi="Corbel"/>
        </w:rPr>
        <w:softHyphen/>
      </w:r>
      <w:r w:rsidR="00A840D4" w:rsidRPr="00530583">
        <w:rPr>
          <w:rFonts w:ascii="Corbel" w:hAnsi="Corbel"/>
        </w:rPr>
        <w:t>eindelijk aan mag nemen. Oorspronkelijk was dit element bedoeld als enumerati</w:t>
      </w:r>
      <w:r w:rsidR="003351BF" w:rsidRPr="00530583">
        <w:rPr>
          <w:rFonts w:ascii="Corbel" w:hAnsi="Corbel"/>
        </w:rPr>
        <w:t>e</w:t>
      </w:r>
      <w:r w:rsidR="00A840D4" w:rsidRPr="00530583">
        <w:rPr>
          <w:rFonts w:ascii="Corbel" w:hAnsi="Corbel"/>
        </w:rPr>
        <w:t>. In de huidige praktijk wordt dit opgelost met het element type UserDefinedType</w:t>
      </w:r>
      <w:r w:rsidRPr="00530583">
        <w:rPr>
          <w:rFonts w:ascii="Corbel" w:hAnsi="Corbel"/>
        </w:rPr>
        <w:t> [</w:t>
      </w:r>
      <w:r w:rsidRPr="00530583">
        <w:rPr>
          <w:rFonts w:ascii="Corbel" w:hAnsi="Corbel"/>
        </w:rPr>
        <w:fldChar w:fldCharType="begin"/>
      </w:r>
      <w:r w:rsidRPr="00530583">
        <w:rPr>
          <w:rFonts w:ascii="Corbel" w:hAnsi="Corbel"/>
        </w:rPr>
        <w:instrText xml:space="preserve"> REF _Ref299520927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1.15</w:t>
      </w:r>
      <w:r w:rsidRPr="00530583">
        <w:rPr>
          <w:rFonts w:ascii="Corbel" w:hAnsi="Corbel"/>
        </w:rPr>
        <w:fldChar w:fldCharType="end"/>
      </w:r>
      <w:r w:rsidRPr="00530583">
        <w:rPr>
          <w:rFonts w:ascii="Corbel" w:hAnsi="Corbel"/>
        </w:rPr>
        <w:t>]</w:t>
      </w:r>
      <w:r w:rsidR="00A840D4" w:rsidRPr="00530583">
        <w:rPr>
          <w:rFonts w:ascii="Corbel" w:hAnsi="Corbel"/>
        </w:rPr>
        <w:t xml:space="preserve"> en het element xsdRestriction</w:t>
      </w:r>
      <w:r w:rsidRPr="00530583">
        <w:rPr>
          <w:rFonts w:ascii="Corbel" w:hAnsi="Corbel"/>
        </w:rPr>
        <w:t> [</w:t>
      </w:r>
      <w:r w:rsidRPr="00530583">
        <w:rPr>
          <w:rFonts w:ascii="Corbel" w:hAnsi="Corbel"/>
        </w:rPr>
        <w:fldChar w:fldCharType="begin"/>
      </w:r>
      <w:r w:rsidRPr="00530583">
        <w:rPr>
          <w:rFonts w:ascii="Corbel" w:hAnsi="Corbel"/>
        </w:rPr>
        <w:instrText xml:space="preserve"> REF _Ref299520331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ins w:id="1110" w:author="Willems, P.H. (Peter)" w:date="2019-03-27T10:51:00Z">
        <w:r w:rsidR="008115AD">
          <w:rPr>
            <w:rFonts w:ascii="Corbel" w:hAnsi="Corbel"/>
          </w:rPr>
          <w:t>3.30</w:t>
        </w:r>
      </w:ins>
      <w:del w:id="1111" w:author="Willems, P.H. (Peter)" w:date="2019-03-26T11:25:00Z">
        <w:r w:rsidR="000A1418" w:rsidRPr="00530583" w:rsidDel="00475F64">
          <w:rPr>
            <w:rFonts w:ascii="Corbel" w:hAnsi="Corbel"/>
          </w:rPr>
          <w:delText>3.27</w:delText>
        </w:r>
      </w:del>
      <w:r w:rsidRPr="00530583">
        <w:rPr>
          <w:rFonts w:ascii="Corbel" w:hAnsi="Corbel"/>
        </w:rPr>
        <w:fldChar w:fldCharType="end"/>
      </w:r>
      <w:r w:rsidRPr="00530583">
        <w:rPr>
          <w:rFonts w:ascii="Corbel" w:hAnsi="Corbel"/>
        </w:rPr>
        <w:t>]</w:t>
      </w:r>
      <w:r w:rsidR="00A840D4" w:rsidRPr="00530583">
        <w:rPr>
          <w:rFonts w:ascii="Corbel" w:hAnsi="Corbel"/>
        </w:rPr>
        <w:t xml:space="preserve">. In de xsdRestriction worden de enumeration values aangegeven. Aan het element valueList wordt in de huidige praktijk geen betekenis toegekend. </w:t>
      </w:r>
    </w:p>
    <w:p w14:paraId="4ADB64B2" w14:textId="77777777" w:rsidR="00A840D4" w:rsidRPr="00530583" w:rsidRDefault="00A840D4" w:rsidP="00752523">
      <w:pPr>
        <w:pStyle w:val="Plattetekst"/>
        <w:rPr>
          <w:rFonts w:ascii="Corbel" w:hAnsi="Corbel"/>
        </w:rPr>
      </w:pPr>
      <w:r w:rsidRPr="00530583">
        <w:rPr>
          <w:rFonts w:ascii="Corbel" w:hAnsi="Corbel"/>
        </w:rPr>
        <w:t xml:space="preserve">Voorbeeld: </w:t>
      </w:r>
    </w:p>
    <w:p w14:paraId="4ADB64B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 id="..."&gt;</w:t>
      </w:r>
    </w:p>
    <w:p w14:paraId="4ADB64B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B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&lt;valueList&gt;Groen;Rood;Oker Geel&lt;/valueList&gt;</w:t>
      </w:r>
    </w:p>
    <w:p w14:paraId="4ADB64B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B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&lt;/SimpleElementType&gt;</w:t>
      </w:r>
    </w:p>
    <w:p w14:paraId="4ADB64B8" w14:textId="77777777" w:rsidR="00A840D4" w:rsidRPr="00530583" w:rsidRDefault="00A840D4" w:rsidP="000C69AD">
      <w:pPr>
        <w:pStyle w:val="Kop2"/>
        <w:rPr>
          <w:rFonts w:ascii="Corbel" w:hAnsi="Corbel"/>
        </w:rPr>
      </w:pPr>
      <w:bookmarkStart w:id="1112" w:name="xsdRestriction"/>
      <w:bookmarkStart w:id="1113" w:name="_Ref299520331"/>
      <w:bookmarkStart w:id="1114" w:name="_Ref299520616"/>
      <w:bookmarkStart w:id="1115" w:name="_Ref299521835"/>
      <w:bookmarkStart w:id="1116" w:name="_Toc4491581"/>
      <w:bookmarkEnd w:id="1112"/>
      <w:r w:rsidRPr="00530583">
        <w:rPr>
          <w:rFonts w:ascii="Corbel" w:hAnsi="Corbel"/>
        </w:rPr>
        <w:t>xsdRestriction</w:t>
      </w:r>
      <w:bookmarkEnd w:id="1113"/>
      <w:bookmarkEnd w:id="1114"/>
      <w:bookmarkEnd w:id="1115"/>
      <w:bookmarkEnd w:id="1116"/>
      <w:r w:rsidRPr="00530583">
        <w:rPr>
          <w:rFonts w:ascii="Corbel" w:hAnsi="Corbel"/>
        </w:rPr>
        <w:t xml:space="preserve"> </w:t>
      </w:r>
    </w:p>
    <w:p w14:paraId="4ADB64B9" w14:textId="77777777" w:rsidR="00DA1617" w:rsidRPr="0000104B" w:rsidRDefault="00DA1617" w:rsidP="00DA1617">
      <w:pPr>
        <w:pStyle w:val="Reedsopgemaaktetekst"/>
        <w:pBdr>
          <w:top w:val="single" w:sz="4" w:space="4" w:color="auto"/>
          <w:left w:val="single" w:sz="4" w:space="4" w:color="auto"/>
          <w:bottom w:val="single" w:sz="4" w:space="4" w:color="auto"/>
          <w:right w:val="single" w:sz="4" w:space="4" w:color="auto"/>
        </w:pBdr>
        <w:ind w:left="567" w:right="567"/>
      </w:pPr>
      <w:r w:rsidRPr="0000104B">
        <w:t>xsdRestriction : OPTIONAL STRING;</w:t>
      </w:r>
    </w:p>
    <w:p w14:paraId="4ADB64BA" w14:textId="77777777" w:rsidR="00DA1617" w:rsidRPr="00530583" w:rsidRDefault="00DA1617">
      <w:pPr>
        <w:pStyle w:val="Plattetekst"/>
        <w:rPr>
          <w:rFonts w:ascii="Corbel" w:hAnsi="Corbel"/>
        </w:rPr>
      </w:pPr>
    </w:p>
    <w:p w14:paraId="4ADB64BB" w14:textId="7F010E28" w:rsidR="00A840D4" w:rsidRPr="00530583" w:rsidRDefault="00A840D4">
      <w:pPr>
        <w:pStyle w:val="Plattetekst"/>
        <w:rPr>
          <w:rFonts w:ascii="Corbel" w:hAnsi="Corbel"/>
        </w:rPr>
      </w:pPr>
      <w:r w:rsidRPr="00530583">
        <w:rPr>
          <w:rFonts w:ascii="Corbel" w:hAnsi="Corbel"/>
        </w:rPr>
        <w:t>Dit is de restrictie die op berichtniveau door het berichtenschema zal worden uitgevoerd op de SimpleElementType's</w:t>
      </w:r>
      <w:r w:rsidR="0097408E" w:rsidRPr="00530583">
        <w:rPr>
          <w:rFonts w:ascii="Corbel" w:hAnsi="Corbel"/>
        </w:rPr>
        <w:t> [</w:t>
      </w:r>
      <w:r w:rsidR="0097408E" w:rsidRPr="00530583">
        <w:rPr>
          <w:rFonts w:ascii="Corbel" w:hAnsi="Corbel"/>
        </w:rPr>
        <w:fldChar w:fldCharType="begin"/>
      </w:r>
      <w:r w:rsidR="0097408E" w:rsidRPr="00530583">
        <w:rPr>
          <w:rFonts w:ascii="Corbel" w:hAnsi="Corbel"/>
        </w:rPr>
        <w:instrText xml:space="preserve"> REF _Ref299520943 \r \h </w:instrText>
      </w:r>
      <w:r w:rsidR="00BD7433" w:rsidRPr="00530583">
        <w:rPr>
          <w:rFonts w:ascii="Corbel" w:hAnsi="Corbel"/>
        </w:rPr>
        <w:instrText xml:space="preserve"> \* MERGEFORMAT </w:instrText>
      </w:r>
      <w:r w:rsidR="0097408E" w:rsidRPr="00530583">
        <w:rPr>
          <w:rFonts w:ascii="Corbel" w:hAnsi="Corbel"/>
        </w:rPr>
      </w:r>
      <w:r w:rsidR="0097408E" w:rsidRPr="00530583">
        <w:rPr>
          <w:rFonts w:ascii="Corbel" w:hAnsi="Corbel"/>
        </w:rPr>
        <w:fldChar w:fldCharType="separate"/>
      </w:r>
      <w:r w:rsidR="008115AD">
        <w:rPr>
          <w:rFonts w:ascii="Corbel" w:hAnsi="Corbel"/>
        </w:rPr>
        <w:t>1.12</w:t>
      </w:r>
      <w:r w:rsidR="0097408E" w:rsidRPr="00530583">
        <w:rPr>
          <w:rFonts w:ascii="Corbel" w:hAnsi="Corbel"/>
        </w:rPr>
        <w:fldChar w:fldCharType="end"/>
      </w:r>
      <w:r w:rsidR="0097408E" w:rsidRPr="00530583">
        <w:rPr>
          <w:rFonts w:ascii="Corbel" w:hAnsi="Corbel"/>
        </w:rPr>
        <w:t>]</w:t>
      </w:r>
      <w:r w:rsidRPr="00530583">
        <w:rPr>
          <w:rFonts w:ascii="Corbel" w:hAnsi="Corbel"/>
        </w:rPr>
        <w:t xml:space="preserve"> van </w:t>
      </w:r>
      <w:r w:rsidR="00DA1617" w:rsidRPr="00530583">
        <w:rPr>
          <w:rFonts w:ascii="Corbel" w:hAnsi="Corbel"/>
        </w:rPr>
        <w:t>een</w:t>
      </w:r>
      <w:r w:rsidRPr="00530583">
        <w:rPr>
          <w:rFonts w:ascii="Corbel" w:hAnsi="Corbel"/>
        </w:rPr>
        <w:t xml:space="preserve"> UserDefinedType</w:t>
      </w:r>
      <w:r w:rsidR="0097408E" w:rsidRPr="00530583">
        <w:rPr>
          <w:rFonts w:ascii="Corbel" w:hAnsi="Corbel"/>
        </w:rPr>
        <w:t> [</w:t>
      </w:r>
      <w:r w:rsidR="0097408E" w:rsidRPr="00530583">
        <w:rPr>
          <w:rFonts w:ascii="Corbel" w:hAnsi="Corbel"/>
        </w:rPr>
        <w:fldChar w:fldCharType="begin"/>
      </w:r>
      <w:r w:rsidR="0097408E" w:rsidRPr="00530583">
        <w:rPr>
          <w:rFonts w:ascii="Corbel" w:hAnsi="Corbel"/>
        </w:rPr>
        <w:instrText xml:space="preserve"> REF _Ref299520927 \r \h </w:instrText>
      </w:r>
      <w:r w:rsidR="00BD7433" w:rsidRPr="00530583">
        <w:rPr>
          <w:rFonts w:ascii="Corbel" w:hAnsi="Corbel"/>
        </w:rPr>
        <w:instrText xml:space="preserve"> \* MERGEFORMAT </w:instrText>
      </w:r>
      <w:r w:rsidR="0097408E" w:rsidRPr="00530583">
        <w:rPr>
          <w:rFonts w:ascii="Corbel" w:hAnsi="Corbel"/>
        </w:rPr>
      </w:r>
      <w:r w:rsidR="0097408E" w:rsidRPr="00530583">
        <w:rPr>
          <w:rFonts w:ascii="Corbel" w:hAnsi="Corbel"/>
        </w:rPr>
        <w:fldChar w:fldCharType="separate"/>
      </w:r>
      <w:r w:rsidR="008115AD">
        <w:rPr>
          <w:rFonts w:ascii="Corbel" w:hAnsi="Corbel"/>
        </w:rPr>
        <w:t>1.15</w:t>
      </w:r>
      <w:r w:rsidR="0097408E" w:rsidRPr="00530583">
        <w:rPr>
          <w:rFonts w:ascii="Corbel" w:hAnsi="Corbel"/>
        </w:rPr>
        <w:fldChar w:fldCharType="end"/>
      </w:r>
      <w:r w:rsidR="0097408E" w:rsidRPr="00530583">
        <w:rPr>
          <w:rFonts w:ascii="Corbel" w:hAnsi="Corbel"/>
        </w:rPr>
        <w:t>]</w:t>
      </w:r>
      <w:r w:rsidRPr="00530583">
        <w:rPr>
          <w:rFonts w:ascii="Corbel" w:hAnsi="Corbel"/>
        </w:rPr>
        <w:t xml:space="preserve">. </w:t>
      </w:r>
    </w:p>
    <w:p w14:paraId="4ADB64BC" w14:textId="77777777" w:rsidR="00A840D4" w:rsidRPr="00530583" w:rsidRDefault="00B477DE" w:rsidP="000C69AD">
      <w:pPr>
        <w:pStyle w:val="Kop1"/>
        <w:rPr>
          <w:rFonts w:ascii="Corbel" w:hAnsi="Corbel"/>
        </w:rPr>
      </w:pPr>
      <w:bookmarkStart w:id="1117" w:name="Referenties"/>
      <w:bookmarkEnd w:id="1117"/>
      <w:r w:rsidRPr="00530583">
        <w:rPr>
          <w:rFonts w:ascii="Corbel" w:hAnsi="Corbel"/>
        </w:rPr>
        <w:br w:type="page"/>
      </w:r>
      <w:bookmarkStart w:id="1118" w:name="_Toc4491582"/>
      <w:r w:rsidR="00A840D4" w:rsidRPr="00530583">
        <w:rPr>
          <w:rFonts w:ascii="Corbel" w:hAnsi="Corbel"/>
        </w:rPr>
        <w:lastRenderedPageBreak/>
        <w:t>Referenties</w:t>
      </w:r>
      <w:bookmarkEnd w:id="1118"/>
      <w:r w:rsidR="00A840D4" w:rsidRPr="00530583">
        <w:rPr>
          <w:rFonts w:ascii="Corbel" w:hAnsi="Corbel"/>
        </w:rPr>
        <w:t xml:space="preserve"> </w:t>
      </w:r>
    </w:p>
    <w:p w14:paraId="4ADB64BD" w14:textId="77777777" w:rsidR="00EA296C" w:rsidRPr="00530583" w:rsidRDefault="00EA296C" w:rsidP="000C69AD">
      <w:pPr>
        <w:pStyle w:val="Kop2"/>
        <w:rPr>
          <w:rFonts w:ascii="Corbel" w:hAnsi="Corbel"/>
        </w:rPr>
      </w:pPr>
      <w:bookmarkStart w:id="1119" w:name="complexElements"/>
      <w:bookmarkStart w:id="1120" w:name="_Ref299529709"/>
      <w:bookmarkStart w:id="1121" w:name="_Toc4491583"/>
      <w:bookmarkStart w:id="1122" w:name="_Ref299463079"/>
      <w:bookmarkStart w:id="1123" w:name="_Ref299519385"/>
      <w:bookmarkEnd w:id="1119"/>
      <w:r w:rsidRPr="00530583">
        <w:rPr>
          <w:rFonts w:ascii="Corbel" w:hAnsi="Corbel"/>
        </w:rPr>
        <w:t>appendixTypes</w:t>
      </w:r>
      <w:bookmarkEnd w:id="1120"/>
      <w:bookmarkEnd w:id="1121"/>
    </w:p>
    <w:p w14:paraId="4ADB64BE" w14:textId="77777777" w:rsidR="00EA296C" w:rsidRPr="0000104B" w:rsidRDefault="000B6966" w:rsidP="000B696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appendixTypes : OPTIONAL SET [1:?] OF AppendixType;</w:t>
      </w:r>
    </w:p>
    <w:p w14:paraId="4ADB64BF" w14:textId="77777777" w:rsidR="000B6966" w:rsidRPr="00530583" w:rsidRDefault="000B6966" w:rsidP="000B6966">
      <w:pPr>
        <w:rPr>
          <w:rFonts w:ascii="Corbel" w:hAnsi="Corbel"/>
          <w:lang w:val="en-US"/>
        </w:rPr>
      </w:pPr>
    </w:p>
    <w:p w14:paraId="4ADB64C0" w14:textId="51B8EB4D" w:rsidR="000B6966" w:rsidRPr="00530583" w:rsidRDefault="000B6966" w:rsidP="000B6966">
      <w:pPr>
        <w:rPr>
          <w:rFonts w:ascii="Corbel" w:hAnsi="Corbel"/>
        </w:rPr>
      </w:pPr>
      <w:r w:rsidRPr="00530583">
        <w:rPr>
          <w:rFonts w:ascii="Corbel" w:hAnsi="Corbel"/>
        </w:rPr>
        <w:t>Een verwijzing naar een verzameling AppendixTypes [</w:t>
      </w:r>
      <w:r w:rsidRPr="00530583">
        <w:rPr>
          <w:rFonts w:ascii="Corbel" w:hAnsi="Corbel"/>
          <w:lang w:val="en-US"/>
        </w:rPr>
        <w:fldChar w:fldCharType="begin"/>
      </w:r>
      <w:r w:rsidRPr="00530583">
        <w:rPr>
          <w:rFonts w:ascii="Corbel" w:hAnsi="Corbel"/>
        </w:rPr>
        <w:instrText xml:space="preserve"> REF _Ref299519985 \r \h  \* MERGEFORMAT </w:instrText>
      </w:r>
      <w:r w:rsidRPr="00530583">
        <w:rPr>
          <w:rFonts w:ascii="Corbel" w:hAnsi="Corbel"/>
          <w:lang w:val="en-US"/>
        </w:rPr>
      </w:r>
      <w:r w:rsidRPr="00530583">
        <w:rPr>
          <w:rFonts w:ascii="Corbel" w:hAnsi="Corbel"/>
          <w:lang w:val="en-US"/>
        </w:rPr>
        <w:fldChar w:fldCharType="separate"/>
      </w:r>
      <w:r w:rsidR="008115AD">
        <w:rPr>
          <w:rFonts w:ascii="Corbel" w:hAnsi="Corbel"/>
        </w:rPr>
        <w:t>1.1</w:t>
      </w:r>
      <w:r w:rsidRPr="00530583">
        <w:rPr>
          <w:rFonts w:ascii="Corbel" w:hAnsi="Corbel"/>
          <w:lang w:val="en-US"/>
        </w:rPr>
        <w:fldChar w:fldCharType="end"/>
      </w:r>
      <w:r w:rsidRPr="00530583">
        <w:rPr>
          <w:rFonts w:ascii="Corbel" w:hAnsi="Corbel"/>
        </w:rPr>
        <w:t>] die in aanmerking komen voor een TransactionType [</w:t>
      </w:r>
      <w:r w:rsidRPr="00530583">
        <w:rPr>
          <w:rFonts w:ascii="Corbel" w:hAnsi="Corbel"/>
        </w:rPr>
        <w:fldChar w:fldCharType="begin"/>
      </w:r>
      <w:r w:rsidRPr="00530583">
        <w:rPr>
          <w:rFonts w:ascii="Corbel" w:hAnsi="Corbel"/>
        </w:rPr>
        <w:instrText xml:space="preserve"> REF _Ref299464309 \r \h  \* MERGEFORMAT </w:instrText>
      </w:r>
      <w:r w:rsidRPr="00530583">
        <w:rPr>
          <w:rFonts w:ascii="Corbel" w:hAnsi="Corbel"/>
        </w:rPr>
      </w:r>
      <w:r w:rsidRPr="00530583">
        <w:rPr>
          <w:rFonts w:ascii="Corbel" w:hAnsi="Corbel"/>
        </w:rPr>
        <w:fldChar w:fldCharType="separate"/>
      </w:r>
      <w:r w:rsidR="008115AD">
        <w:rPr>
          <w:rFonts w:ascii="Corbel" w:hAnsi="Corbel"/>
        </w:rPr>
        <w:t>1.14</w:t>
      </w:r>
      <w:r w:rsidRPr="00530583">
        <w:rPr>
          <w:rFonts w:ascii="Corbel" w:hAnsi="Corbel"/>
        </w:rPr>
        <w:fldChar w:fldCharType="end"/>
      </w:r>
      <w:r w:rsidRPr="00530583">
        <w:rPr>
          <w:rFonts w:ascii="Corbel" w:hAnsi="Corbel"/>
        </w:rPr>
        <w:t>] of een MessageType [</w:t>
      </w:r>
      <w:r w:rsidRPr="00530583">
        <w:rPr>
          <w:rFonts w:ascii="Corbel" w:hAnsi="Corbel"/>
        </w:rPr>
        <w:fldChar w:fldCharType="begin"/>
      </w:r>
      <w:r w:rsidRPr="00530583">
        <w:rPr>
          <w:rFonts w:ascii="Corbel" w:hAnsi="Corbel"/>
        </w:rPr>
        <w:instrText xml:space="preserve"> REF _Ref299464023 \r \h  \* MERGEFORMAT </w:instrText>
      </w:r>
      <w:r w:rsidRPr="00530583">
        <w:rPr>
          <w:rFonts w:ascii="Corbel" w:hAnsi="Corbel"/>
        </w:rPr>
      </w:r>
      <w:r w:rsidRPr="00530583">
        <w:rPr>
          <w:rFonts w:ascii="Corbel" w:hAnsi="Corbel"/>
        </w:rPr>
        <w:fldChar w:fldCharType="separate"/>
      </w:r>
      <w:r w:rsidR="008115AD">
        <w:rPr>
          <w:rFonts w:ascii="Corbel" w:hAnsi="Corbel"/>
        </w:rPr>
        <w:t>1.6</w:t>
      </w:r>
      <w:r w:rsidRPr="00530583">
        <w:rPr>
          <w:rFonts w:ascii="Corbel" w:hAnsi="Corbel"/>
        </w:rPr>
        <w:fldChar w:fldCharType="end"/>
      </w:r>
      <w:r w:rsidRPr="00530583">
        <w:rPr>
          <w:rFonts w:ascii="Corbel" w:hAnsi="Corbel"/>
        </w:rPr>
        <w:t>] of een MessageInTransactionType [</w:t>
      </w:r>
      <w:r w:rsidRPr="00530583">
        <w:rPr>
          <w:rFonts w:ascii="Corbel" w:hAnsi="Corbel"/>
        </w:rPr>
        <w:fldChar w:fldCharType="begin"/>
      </w:r>
      <w:r w:rsidRPr="00530583">
        <w:rPr>
          <w:rFonts w:ascii="Corbel" w:hAnsi="Corbel"/>
        </w:rPr>
        <w:instrText xml:space="preserve"> REF _Ref299521375 \r \h  \* MERGEFORMAT </w:instrText>
      </w:r>
      <w:r w:rsidRPr="00530583">
        <w:rPr>
          <w:rFonts w:ascii="Corbel" w:hAnsi="Corbel"/>
        </w:rPr>
      </w:r>
      <w:r w:rsidRPr="00530583">
        <w:rPr>
          <w:rFonts w:ascii="Corbel" w:hAnsi="Corbel"/>
        </w:rPr>
        <w:fldChar w:fldCharType="separate"/>
      </w:r>
      <w:r w:rsidR="008115AD">
        <w:rPr>
          <w:rFonts w:ascii="Corbel" w:hAnsi="Corbel"/>
        </w:rPr>
        <w:t>1.5</w:t>
      </w:r>
      <w:r w:rsidRPr="00530583">
        <w:rPr>
          <w:rFonts w:ascii="Corbel" w:hAnsi="Corbel"/>
        </w:rPr>
        <w:fldChar w:fldCharType="end"/>
      </w:r>
      <w:r w:rsidRPr="00530583">
        <w:rPr>
          <w:rFonts w:ascii="Corbel" w:hAnsi="Corbel"/>
        </w:rPr>
        <w:t>].</w:t>
      </w:r>
    </w:p>
    <w:p w14:paraId="4ADB64C1" w14:textId="77777777" w:rsidR="00605F20" w:rsidRPr="00530583" w:rsidRDefault="00605F20" w:rsidP="000C69AD">
      <w:pPr>
        <w:pStyle w:val="Kop2"/>
        <w:rPr>
          <w:rFonts w:ascii="Corbel" w:hAnsi="Corbel"/>
        </w:rPr>
      </w:pPr>
      <w:bookmarkStart w:id="1124" w:name="_Ref299530272"/>
      <w:bookmarkStart w:id="1125" w:name="_Toc4491584"/>
      <w:r w:rsidRPr="00530583">
        <w:rPr>
          <w:rFonts w:ascii="Corbel" w:hAnsi="Corbel"/>
        </w:rPr>
        <w:t>complexElement</w:t>
      </w:r>
      <w:bookmarkEnd w:id="1124"/>
      <w:bookmarkEnd w:id="1125"/>
    </w:p>
    <w:p w14:paraId="4ADB64C2" w14:textId="77777777" w:rsidR="00605F20" w:rsidRPr="0000104B" w:rsidRDefault="000B6966" w:rsidP="000B696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complexElement : OPTIONAL ComplexElementType;</w:t>
      </w:r>
    </w:p>
    <w:p w14:paraId="4ADB64C3" w14:textId="77777777" w:rsidR="000B6966" w:rsidRPr="00530583" w:rsidRDefault="000B6966" w:rsidP="000B6966">
      <w:pPr>
        <w:rPr>
          <w:rFonts w:ascii="Corbel" w:hAnsi="Corbel"/>
          <w:lang w:val="en-US"/>
        </w:rPr>
      </w:pPr>
    </w:p>
    <w:p w14:paraId="4ADB64C4" w14:textId="263AA703" w:rsidR="000B6966" w:rsidRPr="00530583" w:rsidRDefault="000B6966" w:rsidP="000B6966">
      <w:pPr>
        <w:rPr>
          <w:rFonts w:ascii="Corbel" w:hAnsi="Corbel"/>
        </w:rPr>
      </w:pPr>
      <w:r w:rsidRPr="00530583">
        <w:rPr>
          <w:rFonts w:ascii="Corbel" w:hAnsi="Corbel"/>
        </w:rPr>
        <w:t>ComplexElementType [</w:t>
      </w:r>
      <w:r w:rsidRPr="00530583">
        <w:rPr>
          <w:rFonts w:ascii="Corbel" w:hAnsi="Corbel"/>
        </w:rPr>
        <w:fldChar w:fldCharType="begin"/>
      </w:r>
      <w:r w:rsidRPr="00530583">
        <w:rPr>
          <w:rFonts w:ascii="Corbel" w:hAnsi="Corbel"/>
        </w:rPr>
        <w:instrText xml:space="preserve"> REF _Ref299519559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1.2</w:t>
      </w:r>
      <w:r w:rsidRPr="00530583">
        <w:rPr>
          <w:rFonts w:ascii="Corbel" w:hAnsi="Corbel"/>
        </w:rPr>
        <w:fldChar w:fldCharType="end"/>
      </w:r>
      <w:r w:rsidRPr="00530583">
        <w:rPr>
          <w:rFonts w:ascii="Corbel" w:hAnsi="Corbel"/>
        </w:rPr>
        <w:t>] dat het SimpleElementType [</w:t>
      </w:r>
      <w:r w:rsidRPr="00530583">
        <w:rPr>
          <w:rFonts w:ascii="Corbel" w:hAnsi="Corbel"/>
        </w:rPr>
        <w:fldChar w:fldCharType="begin"/>
      </w:r>
      <w:r w:rsidRPr="00530583">
        <w:rPr>
          <w:rFonts w:ascii="Corbel" w:hAnsi="Corbel"/>
        </w:rPr>
        <w:instrText xml:space="preserve"> REF _Ref299463332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1.12</w:t>
      </w:r>
      <w:r w:rsidRPr="00530583">
        <w:rPr>
          <w:rFonts w:ascii="Corbel" w:hAnsi="Corbel"/>
        </w:rPr>
        <w:fldChar w:fldCharType="end"/>
      </w:r>
      <w:r w:rsidRPr="00530583">
        <w:rPr>
          <w:rFonts w:ascii="Corbel" w:hAnsi="Corbel"/>
        </w:rPr>
        <w:t>] bevat waarop de ElementCondition [</w:t>
      </w:r>
      <w:r w:rsidRPr="00530583">
        <w:rPr>
          <w:rFonts w:ascii="Corbel" w:hAnsi="Corbel"/>
        </w:rPr>
        <w:fldChar w:fldCharType="begin"/>
      </w:r>
      <w:r w:rsidRPr="00530583">
        <w:rPr>
          <w:rFonts w:ascii="Corbel" w:hAnsi="Corbel"/>
        </w:rPr>
        <w:instrText xml:space="preserve"> REF _Ref299520800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1.3</w:t>
      </w:r>
      <w:r w:rsidRPr="00530583">
        <w:rPr>
          <w:rFonts w:ascii="Corbel" w:hAnsi="Corbel"/>
        </w:rPr>
        <w:fldChar w:fldCharType="end"/>
      </w:r>
      <w:r w:rsidRPr="00530583">
        <w:rPr>
          <w:rFonts w:ascii="Corbel" w:hAnsi="Corbel"/>
        </w:rPr>
        <w:t>] op van toepassing is.</w:t>
      </w:r>
    </w:p>
    <w:p w14:paraId="4ADB64C5" w14:textId="77777777" w:rsidR="00A840D4" w:rsidRPr="00530583" w:rsidRDefault="00A840D4" w:rsidP="000C69AD">
      <w:pPr>
        <w:pStyle w:val="Kop2"/>
        <w:rPr>
          <w:rFonts w:ascii="Corbel" w:hAnsi="Corbel"/>
        </w:rPr>
      </w:pPr>
      <w:bookmarkStart w:id="1126" w:name="_Ref299539546"/>
      <w:bookmarkStart w:id="1127" w:name="_Toc4491585"/>
      <w:r w:rsidRPr="00530583">
        <w:rPr>
          <w:rFonts w:ascii="Corbel" w:hAnsi="Corbel"/>
        </w:rPr>
        <w:t>complexElements</w:t>
      </w:r>
      <w:bookmarkEnd w:id="1122"/>
      <w:bookmarkEnd w:id="1123"/>
      <w:bookmarkEnd w:id="1126"/>
      <w:bookmarkEnd w:id="1127"/>
      <w:r w:rsidRPr="00530583">
        <w:rPr>
          <w:rFonts w:ascii="Corbel" w:hAnsi="Corbel"/>
        </w:rPr>
        <w:t xml:space="preserve"> </w:t>
      </w:r>
    </w:p>
    <w:p w14:paraId="4ADB64C6" w14:textId="77777777" w:rsidR="000B6966" w:rsidRPr="0000104B" w:rsidRDefault="000B6966" w:rsidP="000B6966">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complexElements : OPTIONAL SET [0:?] OF ComplexElementType;</w:t>
      </w:r>
    </w:p>
    <w:p w14:paraId="4ADB64C7" w14:textId="77777777" w:rsidR="000B6966" w:rsidRPr="00530583" w:rsidRDefault="000B6966">
      <w:pPr>
        <w:pStyle w:val="Plattetekst"/>
        <w:rPr>
          <w:rFonts w:ascii="Corbel" w:hAnsi="Corbel"/>
          <w:lang w:val="en-US"/>
        </w:rPr>
      </w:pPr>
    </w:p>
    <w:p w14:paraId="4ADB64C8" w14:textId="77A147ED" w:rsidR="00752523" w:rsidRPr="00530583" w:rsidRDefault="00A840D4">
      <w:pPr>
        <w:pStyle w:val="Plattetekst"/>
        <w:rPr>
          <w:rFonts w:ascii="Corbel" w:hAnsi="Corbel"/>
        </w:rPr>
      </w:pPr>
      <w:r w:rsidRPr="00530583">
        <w:rPr>
          <w:rFonts w:ascii="Corbel" w:hAnsi="Corbel"/>
        </w:rPr>
        <w:t>Een verwijzing naar een verzameling SimpleElementType's</w:t>
      </w:r>
      <w:r w:rsidR="004C71FD" w:rsidRPr="00530583">
        <w:rPr>
          <w:rFonts w:ascii="Corbel" w:hAnsi="Corbel"/>
        </w:rPr>
        <w:t> [</w:t>
      </w:r>
      <w:r w:rsidR="004C71FD" w:rsidRPr="00530583">
        <w:rPr>
          <w:rFonts w:ascii="Corbel" w:hAnsi="Corbel"/>
        </w:rPr>
        <w:fldChar w:fldCharType="begin"/>
      </w:r>
      <w:r w:rsidR="004C71FD" w:rsidRPr="00530583">
        <w:rPr>
          <w:rFonts w:ascii="Corbel" w:hAnsi="Corbel"/>
        </w:rPr>
        <w:instrText xml:space="preserve"> REF _Ref299520964 \r \h </w:instrText>
      </w:r>
      <w:r w:rsidR="00BD7433" w:rsidRPr="00530583">
        <w:rPr>
          <w:rFonts w:ascii="Corbel" w:hAnsi="Corbel"/>
        </w:rPr>
        <w:instrText xml:space="preserve"> \* MERGEFORMAT </w:instrText>
      </w:r>
      <w:r w:rsidR="004C71FD" w:rsidRPr="00530583">
        <w:rPr>
          <w:rFonts w:ascii="Corbel" w:hAnsi="Corbel"/>
        </w:rPr>
      </w:r>
      <w:r w:rsidR="004C71FD" w:rsidRPr="00530583">
        <w:rPr>
          <w:rFonts w:ascii="Corbel" w:hAnsi="Corbel"/>
        </w:rPr>
        <w:fldChar w:fldCharType="separate"/>
      </w:r>
      <w:r w:rsidR="008115AD">
        <w:rPr>
          <w:rFonts w:ascii="Corbel" w:hAnsi="Corbel"/>
        </w:rPr>
        <w:t>1.12</w:t>
      </w:r>
      <w:r w:rsidR="004C71FD" w:rsidRPr="00530583">
        <w:rPr>
          <w:rFonts w:ascii="Corbel" w:hAnsi="Corbel"/>
        </w:rPr>
        <w:fldChar w:fldCharType="end"/>
      </w:r>
      <w:r w:rsidR="004C71FD" w:rsidRPr="00530583">
        <w:rPr>
          <w:rFonts w:ascii="Corbel" w:hAnsi="Corbel"/>
        </w:rPr>
        <w:t>]</w:t>
      </w:r>
      <w:r w:rsidRPr="00530583">
        <w:rPr>
          <w:rFonts w:ascii="Corbel" w:hAnsi="Corbel"/>
        </w:rPr>
        <w:t xml:space="preserve"> (verzameld in ComplexElementType</w:t>
      </w:r>
      <w:r w:rsidR="004C71FD" w:rsidRPr="00530583">
        <w:rPr>
          <w:rFonts w:ascii="Corbel" w:hAnsi="Corbel"/>
        </w:rPr>
        <w:t> [</w:t>
      </w:r>
      <w:r w:rsidR="004C71FD" w:rsidRPr="00530583">
        <w:rPr>
          <w:rFonts w:ascii="Corbel" w:hAnsi="Corbel"/>
        </w:rPr>
        <w:fldChar w:fldCharType="begin"/>
      </w:r>
      <w:r w:rsidR="004C71FD" w:rsidRPr="00530583">
        <w:rPr>
          <w:rFonts w:ascii="Corbel" w:hAnsi="Corbel"/>
        </w:rPr>
        <w:instrText xml:space="preserve"> REF _Ref299520986 \r \h </w:instrText>
      </w:r>
      <w:r w:rsidR="00BD7433" w:rsidRPr="00530583">
        <w:rPr>
          <w:rFonts w:ascii="Corbel" w:hAnsi="Corbel"/>
        </w:rPr>
        <w:instrText xml:space="preserve"> \* MERGEFORMAT </w:instrText>
      </w:r>
      <w:r w:rsidR="004C71FD" w:rsidRPr="00530583">
        <w:rPr>
          <w:rFonts w:ascii="Corbel" w:hAnsi="Corbel"/>
        </w:rPr>
      </w:r>
      <w:r w:rsidR="004C71FD" w:rsidRPr="00530583">
        <w:rPr>
          <w:rFonts w:ascii="Corbel" w:hAnsi="Corbel"/>
        </w:rPr>
        <w:fldChar w:fldCharType="separate"/>
      </w:r>
      <w:r w:rsidR="008115AD">
        <w:rPr>
          <w:rFonts w:ascii="Corbel" w:hAnsi="Corbel"/>
        </w:rPr>
        <w:t>1.2</w:t>
      </w:r>
      <w:r w:rsidR="004C71FD" w:rsidRPr="00530583">
        <w:rPr>
          <w:rFonts w:ascii="Corbel" w:hAnsi="Corbel"/>
        </w:rPr>
        <w:fldChar w:fldCharType="end"/>
      </w:r>
      <w:r w:rsidR="004C71FD" w:rsidRPr="00530583">
        <w:rPr>
          <w:rFonts w:ascii="Corbel" w:hAnsi="Corbel"/>
        </w:rPr>
        <w:t>]</w:t>
      </w:r>
      <w:r w:rsidR="00752523" w:rsidRPr="00530583">
        <w:rPr>
          <w:rFonts w:ascii="Corbel" w:hAnsi="Corbel"/>
        </w:rPr>
        <w:t>).</w:t>
      </w:r>
    </w:p>
    <w:p w14:paraId="4ADB64C9" w14:textId="77777777" w:rsidR="00A840D4" w:rsidRPr="00530583" w:rsidRDefault="00A840D4">
      <w:pPr>
        <w:pStyle w:val="Plattetekst"/>
        <w:rPr>
          <w:rFonts w:ascii="Corbel" w:hAnsi="Corbel"/>
          <w:lang w:val="en-US"/>
        </w:rPr>
      </w:pPr>
      <w:r w:rsidRPr="00530583">
        <w:rPr>
          <w:rFonts w:ascii="Corbel" w:hAnsi="Corbel"/>
          <w:lang w:val="en-US"/>
        </w:rPr>
        <w:t xml:space="preserve">Voorbeeld: </w:t>
      </w:r>
    </w:p>
    <w:p w14:paraId="4ADB64C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 id="Abc"&gt;</w:t>
      </w:r>
    </w:p>
    <w:p w14:paraId="4ADB64C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C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&lt;complexElements&gt;</w:t>
      </w:r>
    </w:p>
    <w:p w14:paraId="4ADB64C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&lt;ComplexElementType id="ElementenSet1"&gt;</w:t>
      </w:r>
    </w:p>
    <w:p w14:paraId="4ADB64C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C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0B6966" w:rsidRPr="0000104B">
        <w:rPr>
          <w:lang w:val="en-US"/>
        </w:rPr>
        <w:t>simpleE</w:t>
      </w:r>
      <w:r w:rsidRPr="0000104B">
        <w:rPr>
          <w:lang w:val="en-US"/>
        </w:rPr>
        <w:t>lements&gt;</w:t>
      </w:r>
    </w:p>
    <w:p w14:paraId="4ADB64D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 id="Element_A"&gt;</w:t>
      </w:r>
    </w:p>
    <w:p w14:paraId="4ADB64D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D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&lt;/SimpleElementType&gt;</w:t>
      </w:r>
    </w:p>
    <w:p w14:paraId="4ADB64D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 id="Element_B"&gt;</w:t>
      </w:r>
    </w:p>
    <w:p w14:paraId="4ADB64D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D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&lt;/SimpleElementType&gt;</w:t>
      </w:r>
    </w:p>
    <w:p w14:paraId="4ADB64D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0B6966" w:rsidRPr="0000104B">
        <w:rPr>
          <w:lang w:val="en-US"/>
        </w:rPr>
        <w:t>simpleE</w:t>
      </w:r>
      <w:r w:rsidRPr="0000104B">
        <w:rPr>
          <w:lang w:val="en-US"/>
        </w:rPr>
        <w:t>lements&gt;</w:t>
      </w:r>
    </w:p>
    <w:p w14:paraId="4ADB64D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&lt;/ComplexElementType&gt;</w:t>
      </w:r>
    </w:p>
    <w:p w14:paraId="4ADB64D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&lt;ComplexElementType id="ElementenSet2"&gt;</w:t>
      </w:r>
    </w:p>
    <w:p w14:paraId="4ADB64D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D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&lt;/ComplexElementType&gt;</w:t>
      </w:r>
    </w:p>
    <w:p w14:paraId="4ADB64D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&lt;ComplexElementType id="ElementenSet3"&gt;</w:t>
      </w:r>
    </w:p>
    <w:p w14:paraId="4ADB64D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D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&lt;/ComplexElementType&gt;</w:t>
      </w:r>
    </w:p>
    <w:p w14:paraId="4ADB64D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&lt;/complexElements&gt;    </w:t>
      </w:r>
    </w:p>
    <w:p w14:paraId="4ADB64D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4E0" w14:textId="77777777" w:rsidR="00DC6DDE" w:rsidRPr="00530583" w:rsidRDefault="00DC6DDE">
      <w:pPr>
        <w:pStyle w:val="Plattetekst"/>
        <w:rPr>
          <w:rFonts w:ascii="Corbel" w:hAnsi="Corbel"/>
        </w:rPr>
      </w:pPr>
    </w:p>
    <w:p w14:paraId="4ADB64E1" w14:textId="77777777" w:rsidR="00A840D4" w:rsidRPr="00530583" w:rsidRDefault="00A840D4">
      <w:pPr>
        <w:pStyle w:val="Plattetekst"/>
        <w:rPr>
          <w:rFonts w:ascii="Corbel" w:hAnsi="Corbel"/>
        </w:rPr>
      </w:pPr>
      <w:r w:rsidRPr="00530583">
        <w:rPr>
          <w:rFonts w:ascii="Corbel" w:hAnsi="Corbel"/>
        </w:rPr>
        <w:t xml:space="preserve">Op berichtniveau ziet dat er dan als volgt uit: </w:t>
      </w:r>
    </w:p>
    <w:p w14:paraId="4ADB64E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&lt;Abc id="..."&gt;</w:t>
      </w:r>
    </w:p>
    <w:p w14:paraId="4ADB64E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E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&lt;elementenSet1&gt;</w:t>
      </w:r>
    </w:p>
    <w:p w14:paraId="4ADB64E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&lt;ElementenSet1&gt;</w:t>
      </w:r>
    </w:p>
    <w:p w14:paraId="4ADB64E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&lt;Element_A&gt;...&lt;/Element_A&gt;</w:t>
      </w:r>
    </w:p>
    <w:p w14:paraId="4ADB64E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&lt;Element_B&gt;...&lt;/Element_B&gt;</w:t>
      </w:r>
    </w:p>
    <w:p w14:paraId="4ADB64E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&lt;/ElementenSet1&gt;</w:t>
      </w:r>
    </w:p>
    <w:p w14:paraId="4ADB64E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E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&lt;ElementenSet1&gt;</w:t>
      </w:r>
    </w:p>
    <w:p w14:paraId="4ADB64E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&lt;Element_A&gt;...&lt;/Element_A&gt;</w:t>
      </w:r>
    </w:p>
    <w:p w14:paraId="4ADB64E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&lt;Element_B&gt;...&lt;/Element_B&gt;</w:t>
      </w:r>
    </w:p>
    <w:p w14:paraId="4ADB64E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&lt;/ElementenSet1&gt;</w:t>
      </w:r>
    </w:p>
    <w:p w14:paraId="4ADB64E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&lt;/elementenSet1&gt;</w:t>
      </w:r>
    </w:p>
    <w:p w14:paraId="4ADB64E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&lt;elementenSet2&gt;</w:t>
      </w:r>
    </w:p>
    <w:p w14:paraId="4ADB64F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&lt;ElementenSet2&gt;</w:t>
      </w:r>
    </w:p>
    <w:p w14:paraId="4ADB64F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F2"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&lt;/ElementenSet2&gt;</w:t>
      </w:r>
    </w:p>
    <w:p w14:paraId="4ADB64F3"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4F4"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&lt;ElementenSet2&gt;</w:t>
      </w:r>
    </w:p>
    <w:p w14:paraId="4ADB64F5"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4F6"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&lt;/ElementenSet2&gt;</w:t>
      </w:r>
    </w:p>
    <w:p w14:paraId="4ADB64F7"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&lt;/elementenSet2&gt;</w:t>
      </w:r>
    </w:p>
    <w:p w14:paraId="4ADB64F8"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4F9"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4FA"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FB"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4FC"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FD"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4FE"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4FF"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500"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&lt;/elementenSet3&gt;</w:t>
      </w:r>
    </w:p>
    <w:p w14:paraId="4ADB6501" w14:textId="77777777" w:rsidR="00A840D4" w:rsidRPr="0000104B" w:rsidRDefault="00A840D4" w:rsidP="00752523">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502" w14:textId="77777777" w:rsidR="001E3F25" w:rsidRPr="001B4770" w:rsidRDefault="001E3F25" w:rsidP="000C69AD">
      <w:pPr>
        <w:pStyle w:val="Kop2"/>
        <w:rPr>
          <w:rFonts w:ascii="Corbel" w:hAnsi="Corbel"/>
          <w:rPrChange w:id="1128" w:author="Willems, P.H. (Peter)" w:date="2019-03-26T11:58:00Z">
            <w:rPr>
              <w:rFonts w:ascii="Corbel" w:hAnsi="Corbel"/>
              <w:highlight w:val="yellow"/>
            </w:rPr>
          </w:rPrChange>
        </w:rPr>
      </w:pPr>
      <w:bookmarkStart w:id="1129" w:name="composedOf"/>
      <w:bookmarkStart w:id="1130" w:name="element"/>
      <w:bookmarkStart w:id="1131" w:name="elements"/>
      <w:bookmarkStart w:id="1132" w:name="executor"/>
      <w:bookmarkStart w:id="1133" w:name="_Ref401309332"/>
      <w:bookmarkStart w:id="1134" w:name="_Toc4491586"/>
      <w:bookmarkStart w:id="1135" w:name="_Ref299520217"/>
      <w:bookmarkStart w:id="1136" w:name="_Ref299520723"/>
      <w:bookmarkEnd w:id="1129"/>
      <w:bookmarkEnd w:id="1130"/>
      <w:bookmarkEnd w:id="1131"/>
      <w:bookmarkEnd w:id="1132"/>
      <w:r w:rsidRPr="001B4770">
        <w:rPr>
          <w:rFonts w:ascii="Corbel" w:hAnsi="Corbel"/>
          <w:rPrChange w:id="1137" w:author="Willems, P.H. (Peter)" w:date="2019-03-26T11:58:00Z">
            <w:rPr>
              <w:rFonts w:ascii="Corbel" w:hAnsi="Corbel"/>
              <w:highlight w:val="yellow"/>
            </w:rPr>
          </w:rPrChange>
        </w:rPr>
        <w:t>conditions</w:t>
      </w:r>
      <w:bookmarkEnd w:id="1133"/>
      <w:bookmarkEnd w:id="1134"/>
    </w:p>
    <w:p w14:paraId="4ADB6503" w14:textId="77777777" w:rsidR="001E3F25" w:rsidRPr="0000104B" w:rsidRDefault="001E3F25" w:rsidP="001E3F25">
      <w:pPr>
        <w:pStyle w:val="Reedsopgemaaktetekst"/>
        <w:pBdr>
          <w:top w:val="single" w:sz="4" w:space="4" w:color="auto"/>
          <w:left w:val="single" w:sz="4" w:space="4" w:color="auto"/>
          <w:bottom w:val="single" w:sz="4" w:space="4" w:color="auto"/>
          <w:right w:val="single" w:sz="4" w:space="4" w:color="auto"/>
        </w:pBdr>
        <w:ind w:left="567" w:right="567"/>
        <w:rPr>
          <w:lang w:val="en-GB"/>
        </w:rPr>
      </w:pPr>
      <w:r w:rsidRPr="001B4770">
        <w:rPr>
          <w:lang w:val="en-GB"/>
          <w:rPrChange w:id="1138" w:author="Willems, P.H. (Peter)" w:date="2019-03-26T11:58:00Z">
            <w:rPr>
              <w:highlight w:val="yellow"/>
              <w:lang w:val="en-GB"/>
            </w:rPr>
          </w:rPrChange>
        </w:rPr>
        <w:t>conditions : OPTIONAL SET[1:?] OF MessageInTransactionTypeCondition;</w:t>
      </w:r>
    </w:p>
    <w:p w14:paraId="4ADB6504" w14:textId="77777777" w:rsidR="001E3F25" w:rsidRPr="00530583" w:rsidRDefault="001E3F25" w:rsidP="001E3F25">
      <w:pPr>
        <w:pStyle w:val="Plattetekst"/>
        <w:rPr>
          <w:rFonts w:ascii="Corbel" w:hAnsi="Corbel"/>
          <w:lang w:val="en-GB"/>
        </w:rPr>
      </w:pPr>
    </w:p>
    <w:p w14:paraId="4ADB6505" w14:textId="77777777" w:rsidR="00A840D4" w:rsidRPr="00530583" w:rsidRDefault="00A840D4" w:rsidP="000C69AD">
      <w:pPr>
        <w:pStyle w:val="Kop2"/>
        <w:rPr>
          <w:rFonts w:ascii="Corbel" w:hAnsi="Corbel"/>
        </w:rPr>
      </w:pPr>
      <w:bookmarkStart w:id="1139" w:name="_Toc4491587"/>
      <w:r w:rsidRPr="00530583">
        <w:rPr>
          <w:rFonts w:ascii="Corbel" w:hAnsi="Corbel"/>
          <w:lang w:val="en-US"/>
        </w:rPr>
        <w:t>executor</w:t>
      </w:r>
      <w:bookmarkEnd w:id="1135"/>
      <w:bookmarkEnd w:id="1136"/>
      <w:bookmarkEnd w:id="1139"/>
      <w:r w:rsidRPr="00530583">
        <w:rPr>
          <w:rFonts w:ascii="Corbel" w:hAnsi="Corbel"/>
        </w:rPr>
        <w:t xml:space="preserve"> </w:t>
      </w:r>
    </w:p>
    <w:p w14:paraId="4ADB6506" w14:textId="77777777" w:rsidR="002117B6" w:rsidRPr="0000104B" w:rsidRDefault="002117B6" w:rsidP="002117B6">
      <w:pPr>
        <w:pStyle w:val="Reedsopgemaaktetekst"/>
        <w:pBdr>
          <w:top w:val="single" w:sz="4" w:space="4" w:color="auto"/>
          <w:left w:val="single" w:sz="4" w:space="4" w:color="auto"/>
          <w:bottom w:val="single" w:sz="4" w:space="4" w:color="auto"/>
          <w:right w:val="single" w:sz="4" w:space="4" w:color="auto"/>
        </w:pBdr>
        <w:ind w:left="567" w:right="567"/>
      </w:pPr>
      <w:r w:rsidRPr="0000104B">
        <w:t>executor : RoleType;</w:t>
      </w:r>
    </w:p>
    <w:p w14:paraId="4ADB6507" w14:textId="77777777" w:rsidR="002117B6" w:rsidRPr="00530583" w:rsidRDefault="002117B6">
      <w:pPr>
        <w:pStyle w:val="Plattetekst"/>
        <w:rPr>
          <w:rFonts w:ascii="Corbel" w:hAnsi="Corbel"/>
        </w:rPr>
      </w:pPr>
    </w:p>
    <w:p w14:paraId="4ADB6508" w14:textId="24A18E13" w:rsidR="00D369BC" w:rsidRPr="00530583" w:rsidRDefault="00A840D4">
      <w:pPr>
        <w:pStyle w:val="Plattetekst"/>
        <w:rPr>
          <w:rFonts w:ascii="Corbel" w:hAnsi="Corbel"/>
        </w:rPr>
      </w:pPr>
      <w:r w:rsidRPr="00530583">
        <w:rPr>
          <w:rFonts w:ascii="Corbel" w:hAnsi="Corbel"/>
        </w:rPr>
        <w:t>De 'uitvoerende' rol (RoleType</w:t>
      </w:r>
      <w:r w:rsidR="00D369BC" w:rsidRPr="00530583">
        <w:rPr>
          <w:rFonts w:ascii="Corbel" w:hAnsi="Corbel"/>
        </w:rPr>
        <w:t> [</w:t>
      </w:r>
      <w:r w:rsidR="00D369BC" w:rsidRPr="00530583">
        <w:rPr>
          <w:rFonts w:ascii="Corbel" w:hAnsi="Corbel"/>
        </w:rPr>
        <w:fldChar w:fldCharType="begin"/>
      </w:r>
      <w:r w:rsidR="00D369BC" w:rsidRPr="00530583">
        <w:rPr>
          <w:rFonts w:ascii="Corbel" w:hAnsi="Corbel"/>
        </w:rPr>
        <w:instrText xml:space="preserve"> REF _Ref299521347 \r \h </w:instrText>
      </w:r>
      <w:r w:rsidR="00BD7433" w:rsidRPr="00530583">
        <w:rPr>
          <w:rFonts w:ascii="Corbel" w:hAnsi="Corbel"/>
        </w:rPr>
        <w:instrText xml:space="preserve"> \* MERGEFORMAT </w:instrText>
      </w:r>
      <w:r w:rsidR="00D369BC" w:rsidRPr="00530583">
        <w:rPr>
          <w:rFonts w:ascii="Corbel" w:hAnsi="Corbel"/>
        </w:rPr>
      </w:r>
      <w:r w:rsidR="00D369BC" w:rsidRPr="00530583">
        <w:rPr>
          <w:rFonts w:ascii="Corbel" w:hAnsi="Corbel"/>
        </w:rPr>
        <w:fldChar w:fldCharType="separate"/>
      </w:r>
      <w:r w:rsidR="008115AD">
        <w:rPr>
          <w:rFonts w:ascii="Corbel" w:hAnsi="Corbel"/>
        </w:rPr>
        <w:t>1.11</w:t>
      </w:r>
      <w:r w:rsidR="00D369BC" w:rsidRPr="00530583">
        <w:rPr>
          <w:rFonts w:ascii="Corbel" w:hAnsi="Corbel"/>
        </w:rPr>
        <w:fldChar w:fldCharType="end"/>
      </w:r>
      <w:r w:rsidR="00D369BC" w:rsidRPr="00530583">
        <w:rPr>
          <w:rFonts w:ascii="Corbel" w:hAnsi="Corbel"/>
        </w:rPr>
        <w:t>]</w:t>
      </w:r>
      <w:r w:rsidRPr="00530583">
        <w:rPr>
          <w:rFonts w:ascii="Corbel" w:hAnsi="Corbel"/>
        </w:rPr>
        <w:t>) die behoo</w:t>
      </w:r>
      <w:r w:rsidR="00D369BC" w:rsidRPr="00530583">
        <w:rPr>
          <w:rFonts w:ascii="Corbel" w:hAnsi="Corbel"/>
        </w:rPr>
        <w:t>rt tot een bepaalde transactie.</w:t>
      </w:r>
    </w:p>
    <w:p w14:paraId="4ADB6509" w14:textId="77777777" w:rsidR="00A840D4" w:rsidRPr="00530583" w:rsidRDefault="00A840D4">
      <w:pPr>
        <w:pStyle w:val="Plattetekst"/>
        <w:rPr>
          <w:rFonts w:ascii="Corbel" w:hAnsi="Corbel"/>
        </w:rPr>
      </w:pPr>
      <w:r w:rsidRPr="00530583">
        <w:rPr>
          <w:rFonts w:ascii="Corbel" w:hAnsi="Corbel"/>
        </w:rPr>
        <w:t xml:space="preserve">Voorbeeld: </w:t>
      </w:r>
    </w:p>
    <w:p w14:paraId="4ADB650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 id="OfferteTraject"&gt;</w:t>
      </w:r>
    </w:p>
    <w:p w14:paraId="4ADB650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0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&lt;executor&gt;</w:t>
      </w:r>
    </w:p>
    <w:p w14:paraId="4ADB650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 id="Opdrachtgever"&gt;</w:t>
      </w:r>
    </w:p>
    <w:p w14:paraId="4ADB650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0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&lt;/RoleType&gt;</w:t>
      </w:r>
    </w:p>
    <w:p w14:paraId="4ADB651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&lt;/executor&gt;</w:t>
      </w:r>
    </w:p>
    <w:p w14:paraId="4ADB651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1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&lt;/TransactionType&gt;</w:t>
      </w:r>
    </w:p>
    <w:p w14:paraId="4ADB6513" w14:textId="77777777" w:rsidR="00A840D4" w:rsidRPr="00530583" w:rsidRDefault="00A840D4" w:rsidP="000C69AD">
      <w:pPr>
        <w:pStyle w:val="Kop2"/>
        <w:rPr>
          <w:rFonts w:ascii="Corbel" w:hAnsi="Corbel"/>
        </w:rPr>
      </w:pPr>
      <w:bookmarkStart w:id="1140" w:name="group"/>
      <w:bookmarkStart w:id="1141" w:name="_Ref299464521"/>
      <w:bookmarkStart w:id="1142" w:name="_Ref299521309"/>
      <w:bookmarkStart w:id="1143" w:name="_Toc4491588"/>
      <w:bookmarkEnd w:id="1140"/>
      <w:r w:rsidRPr="00530583">
        <w:rPr>
          <w:rFonts w:ascii="Corbel" w:hAnsi="Corbel"/>
          <w:lang w:val="en-US"/>
        </w:rPr>
        <w:lastRenderedPageBreak/>
        <w:t>group</w:t>
      </w:r>
      <w:bookmarkEnd w:id="1141"/>
      <w:bookmarkEnd w:id="1142"/>
      <w:bookmarkEnd w:id="1143"/>
      <w:r w:rsidRPr="00530583">
        <w:rPr>
          <w:rFonts w:ascii="Corbel" w:hAnsi="Corbel"/>
        </w:rPr>
        <w:t xml:space="preserve"> </w:t>
      </w:r>
    </w:p>
    <w:p w14:paraId="4ADB6514" w14:textId="77777777" w:rsidR="002117B6" w:rsidRPr="0000104B" w:rsidRDefault="002117B6" w:rsidP="002117B6">
      <w:pPr>
        <w:pStyle w:val="Reedsopgemaaktetekst"/>
        <w:pBdr>
          <w:top w:val="single" w:sz="4" w:space="4" w:color="auto"/>
          <w:left w:val="single" w:sz="4" w:space="4" w:color="auto"/>
          <w:bottom w:val="single" w:sz="4" w:space="4" w:color="auto"/>
          <w:right w:val="single" w:sz="4" w:space="4" w:color="auto"/>
        </w:pBdr>
        <w:ind w:left="567" w:right="567"/>
      </w:pPr>
      <w:r w:rsidRPr="0000104B">
        <w:t>group : GroupType;</w:t>
      </w:r>
    </w:p>
    <w:p w14:paraId="4ADB6515" w14:textId="77777777" w:rsidR="002117B6" w:rsidRPr="00530583" w:rsidRDefault="002117B6">
      <w:pPr>
        <w:pStyle w:val="Plattetekst"/>
        <w:rPr>
          <w:rFonts w:ascii="Corbel" w:hAnsi="Corbel"/>
        </w:rPr>
      </w:pPr>
    </w:p>
    <w:p w14:paraId="4ADB6516" w14:textId="39BEDA56" w:rsidR="00D369BC" w:rsidRPr="00530583" w:rsidRDefault="00A840D4">
      <w:pPr>
        <w:pStyle w:val="Plattetekst"/>
        <w:rPr>
          <w:rFonts w:ascii="Corbel" w:hAnsi="Corbel"/>
        </w:rPr>
      </w:pPr>
      <w:r w:rsidRPr="00530583">
        <w:rPr>
          <w:rFonts w:ascii="Corbel" w:hAnsi="Corbel"/>
        </w:rPr>
        <w:t>De GroupType</w:t>
      </w:r>
      <w:r w:rsidR="00910449" w:rsidRPr="00530583">
        <w:rPr>
          <w:rFonts w:ascii="Corbel" w:hAnsi="Corbel"/>
        </w:rPr>
        <w:t> [</w:t>
      </w:r>
      <w:r w:rsidR="00910449" w:rsidRPr="00530583">
        <w:rPr>
          <w:rFonts w:ascii="Corbel" w:hAnsi="Corbel"/>
        </w:rPr>
        <w:fldChar w:fldCharType="begin"/>
      </w:r>
      <w:r w:rsidR="00910449" w:rsidRPr="00530583">
        <w:rPr>
          <w:rFonts w:ascii="Corbel" w:hAnsi="Corbel"/>
        </w:rPr>
        <w:instrText xml:space="preserve"> REF _Ref299521267 \r \h </w:instrText>
      </w:r>
      <w:r w:rsidR="00BD7433" w:rsidRPr="00530583">
        <w:rPr>
          <w:rFonts w:ascii="Corbel" w:hAnsi="Corbel"/>
        </w:rPr>
        <w:instrText xml:space="preserve"> \* MERGEFORMAT </w:instrText>
      </w:r>
      <w:r w:rsidR="00910449" w:rsidRPr="00530583">
        <w:rPr>
          <w:rFonts w:ascii="Corbel" w:hAnsi="Corbel"/>
        </w:rPr>
      </w:r>
      <w:r w:rsidR="00910449" w:rsidRPr="00530583">
        <w:rPr>
          <w:rFonts w:ascii="Corbel" w:hAnsi="Corbel"/>
        </w:rPr>
        <w:fldChar w:fldCharType="separate"/>
      </w:r>
      <w:r w:rsidR="008115AD">
        <w:rPr>
          <w:rFonts w:ascii="Corbel" w:hAnsi="Corbel"/>
        </w:rPr>
        <w:t>1.4</w:t>
      </w:r>
      <w:r w:rsidR="00910449" w:rsidRPr="00530583">
        <w:rPr>
          <w:rFonts w:ascii="Corbel" w:hAnsi="Corbel"/>
        </w:rPr>
        <w:fldChar w:fldCharType="end"/>
      </w:r>
      <w:r w:rsidR="00910449" w:rsidRPr="00530583">
        <w:rPr>
          <w:rFonts w:ascii="Corbel" w:hAnsi="Corbel"/>
        </w:rPr>
        <w:t>]</w:t>
      </w:r>
      <w:r w:rsidRPr="00530583">
        <w:rPr>
          <w:rFonts w:ascii="Corbel" w:hAnsi="Corbel"/>
        </w:rPr>
        <w:t xml:space="preserve"> waar een bericht binnen een spe</w:t>
      </w:r>
      <w:r w:rsidR="00D369BC" w:rsidRPr="00530583">
        <w:rPr>
          <w:rFonts w:ascii="Corbel" w:hAnsi="Corbel"/>
        </w:rPr>
        <w:t>cifieke transactie toe behoort.</w:t>
      </w:r>
    </w:p>
    <w:p w14:paraId="4ADB6517" w14:textId="77777777" w:rsidR="00A840D4" w:rsidRPr="00530583" w:rsidRDefault="00A840D4">
      <w:pPr>
        <w:pStyle w:val="Plattetekst"/>
        <w:rPr>
          <w:rFonts w:ascii="Corbel" w:hAnsi="Corbel"/>
          <w:lang w:val="en-US"/>
        </w:rPr>
      </w:pPr>
      <w:r w:rsidRPr="00530583">
        <w:rPr>
          <w:rFonts w:ascii="Corbel" w:hAnsi="Corbel"/>
          <w:lang w:val="en-US"/>
        </w:rPr>
        <w:t xml:space="preserve">Voorbeeld: </w:t>
      </w:r>
    </w:p>
    <w:p w14:paraId="4ADB651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51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1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1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 id="M"&gt;</w:t>
      </w:r>
    </w:p>
    <w:p w14:paraId="4ADB651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1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&lt;/MessageType&gt;</w:t>
      </w:r>
    </w:p>
    <w:p w14:paraId="4ADB651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1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&lt;group&gt;</w:t>
      </w:r>
    </w:p>
    <w:p w14:paraId="4ADB652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&lt;GroupType id="G"&gt;</w:t>
      </w:r>
    </w:p>
    <w:p w14:paraId="4ADB652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2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&lt;/GroupType&gt;</w:t>
      </w:r>
    </w:p>
    <w:p w14:paraId="4ADB652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&lt;/group&gt;</w:t>
      </w:r>
    </w:p>
    <w:p w14:paraId="4ADB652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52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 id="T"&gt;</w:t>
      </w:r>
    </w:p>
    <w:p w14:paraId="4ADB652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2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&lt;/TransactionType&gt;</w:t>
      </w:r>
    </w:p>
    <w:p w14:paraId="4ADB652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&lt;/transaction&gt;</w:t>
      </w:r>
    </w:p>
    <w:p w14:paraId="4ADB652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2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&lt;/MessageInTransactionType&gt;</w:t>
      </w:r>
    </w:p>
    <w:p w14:paraId="4ADB652B" w14:textId="77777777" w:rsidR="002117B6" w:rsidRPr="00530583" w:rsidRDefault="002117B6">
      <w:pPr>
        <w:pStyle w:val="Plattetekst"/>
        <w:rPr>
          <w:rFonts w:ascii="Corbel" w:hAnsi="Corbel"/>
        </w:rPr>
      </w:pPr>
    </w:p>
    <w:p w14:paraId="4ADB652C" w14:textId="03CA98A8" w:rsidR="00A840D4" w:rsidRPr="00530583" w:rsidRDefault="002117B6">
      <w:pPr>
        <w:pStyle w:val="Plattetekst"/>
        <w:rPr>
          <w:rFonts w:ascii="Corbel" w:hAnsi="Corbel"/>
        </w:rPr>
      </w:pPr>
      <w:r w:rsidRPr="00530583">
        <w:rPr>
          <w:rFonts w:ascii="Corbel" w:hAnsi="Corbel"/>
        </w:rPr>
        <w:t>W</w:t>
      </w:r>
      <w:r w:rsidR="00A840D4" w:rsidRPr="00530583">
        <w:rPr>
          <w:rFonts w:ascii="Corbel" w:hAnsi="Corbel"/>
        </w:rPr>
        <w:t xml:space="preserve">e zien hier dat bericht </w:t>
      </w:r>
      <w:r w:rsidR="00A840D4" w:rsidRPr="00530583">
        <w:rPr>
          <w:rFonts w:ascii="Corbel" w:hAnsi="Corbel"/>
          <w:i/>
        </w:rPr>
        <w:t>M</w:t>
      </w:r>
      <w:r w:rsidR="00A840D4" w:rsidRPr="00530583">
        <w:rPr>
          <w:rFonts w:ascii="Corbel" w:hAnsi="Corbel"/>
        </w:rPr>
        <w:t xml:space="preserve"> binnen transactie </w:t>
      </w:r>
      <w:r w:rsidR="00A840D4" w:rsidRPr="00530583">
        <w:rPr>
          <w:rFonts w:ascii="Corbel" w:hAnsi="Corbel"/>
          <w:i/>
        </w:rPr>
        <w:t>T</w:t>
      </w:r>
      <w:r w:rsidR="00A840D4" w:rsidRPr="00530583">
        <w:rPr>
          <w:rFonts w:ascii="Corbel" w:hAnsi="Corbel"/>
        </w:rPr>
        <w:t xml:space="preserve"> behoort tot group</w:t>
      </w:r>
      <w:r w:rsidR="00910449" w:rsidRPr="00530583">
        <w:rPr>
          <w:rFonts w:ascii="Corbel" w:hAnsi="Corbel"/>
        </w:rPr>
        <w:t> [</w:t>
      </w:r>
      <w:r w:rsidR="00910449" w:rsidRPr="00530583">
        <w:rPr>
          <w:rFonts w:ascii="Corbel" w:hAnsi="Corbel"/>
        </w:rPr>
        <w:fldChar w:fldCharType="begin"/>
      </w:r>
      <w:r w:rsidR="00910449" w:rsidRPr="00530583">
        <w:rPr>
          <w:rFonts w:ascii="Corbel" w:hAnsi="Corbel"/>
        </w:rPr>
        <w:instrText xml:space="preserve"> REF _Ref299521309 \r \h </w:instrText>
      </w:r>
      <w:r w:rsidR="00BD7433" w:rsidRPr="00530583">
        <w:rPr>
          <w:rFonts w:ascii="Corbel" w:hAnsi="Corbel"/>
        </w:rPr>
        <w:instrText xml:space="preserve"> \* MERGEFORMAT </w:instrText>
      </w:r>
      <w:r w:rsidR="00910449" w:rsidRPr="00530583">
        <w:rPr>
          <w:rFonts w:ascii="Corbel" w:hAnsi="Corbel"/>
        </w:rPr>
      </w:r>
      <w:r w:rsidR="00910449" w:rsidRPr="00530583">
        <w:rPr>
          <w:rFonts w:ascii="Corbel" w:hAnsi="Corbel"/>
        </w:rPr>
        <w:fldChar w:fldCharType="separate"/>
      </w:r>
      <w:r w:rsidR="008115AD">
        <w:rPr>
          <w:rFonts w:ascii="Corbel" w:hAnsi="Corbel"/>
        </w:rPr>
        <w:t>4.6</w:t>
      </w:r>
      <w:r w:rsidR="00910449" w:rsidRPr="00530583">
        <w:rPr>
          <w:rFonts w:ascii="Corbel" w:hAnsi="Corbel"/>
        </w:rPr>
        <w:fldChar w:fldCharType="end"/>
      </w:r>
      <w:r w:rsidR="00910449" w:rsidRPr="00530583">
        <w:rPr>
          <w:rFonts w:ascii="Corbel" w:hAnsi="Corbel"/>
        </w:rPr>
        <w:t>]</w:t>
      </w:r>
      <w:r w:rsidR="00A840D4" w:rsidRPr="00530583">
        <w:rPr>
          <w:rFonts w:ascii="Corbel" w:hAnsi="Corbel"/>
        </w:rPr>
        <w:t xml:space="preserve"> </w:t>
      </w:r>
      <w:r w:rsidR="00A840D4" w:rsidRPr="00530583">
        <w:rPr>
          <w:rFonts w:ascii="Corbel" w:hAnsi="Corbel"/>
          <w:i/>
        </w:rPr>
        <w:t>G</w:t>
      </w:r>
      <w:r w:rsidR="00A840D4" w:rsidRPr="00530583">
        <w:rPr>
          <w:rFonts w:ascii="Corbel" w:hAnsi="Corbel"/>
        </w:rPr>
        <w:t xml:space="preserve"> (er kunnen binnen deze transactie </w:t>
      </w:r>
      <w:r w:rsidR="00A840D4" w:rsidRPr="00530583">
        <w:rPr>
          <w:rFonts w:ascii="Corbel" w:hAnsi="Corbel"/>
          <w:i/>
        </w:rPr>
        <w:t>T</w:t>
      </w:r>
      <w:r w:rsidR="00A840D4" w:rsidRPr="00530583">
        <w:rPr>
          <w:rFonts w:ascii="Corbel" w:hAnsi="Corbel"/>
        </w:rPr>
        <w:t xml:space="preserve"> meer berichten </w:t>
      </w:r>
      <w:r w:rsidR="00A840D4" w:rsidRPr="00530583">
        <w:rPr>
          <w:rFonts w:ascii="Corbel" w:hAnsi="Corbel"/>
          <w:i/>
        </w:rPr>
        <w:t>M</w:t>
      </w:r>
      <w:r w:rsidR="00A840D4" w:rsidRPr="00530583">
        <w:rPr>
          <w:rFonts w:ascii="Corbel" w:hAnsi="Corbel"/>
        </w:rPr>
        <w:t xml:space="preserve"> zijn die tot dezelfde of een andere </w:t>
      </w:r>
      <w:r w:rsidR="00910449" w:rsidRPr="00530583">
        <w:rPr>
          <w:rFonts w:ascii="Corbel" w:hAnsi="Corbel"/>
        </w:rPr>
        <w:t>group [</w:t>
      </w:r>
      <w:r w:rsidR="00910449" w:rsidRPr="00530583">
        <w:rPr>
          <w:rFonts w:ascii="Corbel" w:hAnsi="Corbel"/>
        </w:rPr>
        <w:fldChar w:fldCharType="begin"/>
      </w:r>
      <w:r w:rsidR="00910449" w:rsidRPr="00530583">
        <w:rPr>
          <w:rFonts w:ascii="Corbel" w:hAnsi="Corbel"/>
        </w:rPr>
        <w:instrText xml:space="preserve"> REF _Ref299521309 \r \h </w:instrText>
      </w:r>
      <w:r w:rsidR="00BD7433" w:rsidRPr="00530583">
        <w:rPr>
          <w:rFonts w:ascii="Corbel" w:hAnsi="Corbel"/>
        </w:rPr>
        <w:instrText xml:space="preserve"> \* MERGEFORMAT </w:instrText>
      </w:r>
      <w:r w:rsidR="00910449" w:rsidRPr="00530583">
        <w:rPr>
          <w:rFonts w:ascii="Corbel" w:hAnsi="Corbel"/>
        </w:rPr>
      </w:r>
      <w:r w:rsidR="00910449" w:rsidRPr="00530583">
        <w:rPr>
          <w:rFonts w:ascii="Corbel" w:hAnsi="Corbel"/>
        </w:rPr>
        <w:fldChar w:fldCharType="separate"/>
      </w:r>
      <w:r w:rsidR="008115AD">
        <w:rPr>
          <w:rFonts w:ascii="Corbel" w:hAnsi="Corbel"/>
        </w:rPr>
        <w:t>4.6</w:t>
      </w:r>
      <w:r w:rsidR="00910449" w:rsidRPr="00530583">
        <w:rPr>
          <w:rFonts w:ascii="Corbel" w:hAnsi="Corbel"/>
        </w:rPr>
        <w:fldChar w:fldCharType="end"/>
      </w:r>
      <w:r w:rsidR="00910449" w:rsidRPr="00530583">
        <w:rPr>
          <w:rFonts w:ascii="Corbel" w:hAnsi="Corbel"/>
        </w:rPr>
        <w:t xml:space="preserve">] </w:t>
      </w:r>
      <w:r w:rsidR="00A840D4" w:rsidRPr="00530583">
        <w:rPr>
          <w:rFonts w:ascii="Corbel" w:hAnsi="Corbel"/>
        </w:rPr>
        <w:t xml:space="preserve">behoren). </w:t>
      </w:r>
    </w:p>
    <w:p w14:paraId="4ADB652D" w14:textId="77777777" w:rsidR="00A840D4" w:rsidRPr="00530583" w:rsidRDefault="00A840D4" w:rsidP="000C69AD">
      <w:pPr>
        <w:pStyle w:val="Kop2"/>
        <w:rPr>
          <w:rFonts w:ascii="Corbel" w:hAnsi="Corbel"/>
        </w:rPr>
      </w:pPr>
      <w:bookmarkStart w:id="1144" w:name="initiator"/>
      <w:bookmarkStart w:id="1145" w:name="_Ref299520202"/>
      <w:bookmarkStart w:id="1146" w:name="_Ref299520737"/>
      <w:bookmarkStart w:id="1147" w:name="_Toc4491589"/>
      <w:bookmarkEnd w:id="1144"/>
      <w:r w:rsidRPr="00530583">
        <w:rPr>
          <w:rFonts w:ascii="Corbel" w:hAnsi="Corbel"/>
        </w:rPr>
        <w:t>initiator</w:t>
      </w:r>
      <w:bookmarkEnd w:id="1145"/>
      <w:bookmarkEnd w:id="1146"/>
      <w:bookmarkEnd w:id="1147"/>
      <w:r w:rsidRPr="00530583">
        <w:rPr>
          <w:rFonts w:ascii="Corbel" w:hAnsi="Corbel"/>
        </w:rPr>
        <w:t xml:space="preserve"> </w:t>
      </w:r>
    </w:p>
    <w:p w14:paraId="4ADB652E" w14:textId="77777777" w:rsidR="002117B6" w:rsidRPr="0000104B" w:rsidRDefault="002117B6" w:rsidP="002117B6">
      <w:pPr>
        <w:pStyle w:val="Reedsopgemaaktetekst"/>
        <w:pBdr>
          <w:top w:val="single" w:sz="4" w:space="4" w:color="auto"/>
          <w:left w:val="single" w:sz="4" w:space="4" w:color="auto"/>
          <w:bottom w:val="single" w:sz="4" w:space="4" w:color="auto"/>
          <w:right w:val="single" w:sz="4" w:space="4" w:color="auto"/>
        </w:pBdr>
        <w:ind w:left="567" w:right="567"/>
      </w:pPr>
      <w:r w:rsidRPr="0000104B">
        <w:t>initiator : RoleType;</w:t>
      </w:r>
    </w:p>
    <w:p w14:paraId="4ADB652F" w14:textId="77777777" w:rsidR="002117B6" w:rsidRPr="00530583" w:rsidRDefault="002117B6">
      <w:pPr>
        <w:pStyle w:val="Plattetekst"/>
        <w:rPr>
          <w:rFonts w:ascii="Corbel" w:hAnsi="Corbel"/>
        </w:rPr>
      </w:pPr>
    </w:p>
    <w:p w14:paraId="4ADB6530" w14:textId="087806EA" w:rsidR="00D369BC" w:rsidRPr="00530583" w:rsidRDefault="00A840D4">
      <w:pPr>
        <w:pStyle w:val="Plattetekst"/>
        <w:rPr>
          <w:rFonts w:ascii="Corbel" w:hAnsi="Corbel"/>
        </w:rPr>
      </w:pPr>
      <w:r w:rsidRPr="00530583">
        <w:rPr>
          <w:rFonts w:ascii="Corbel" w:hAnsi="Corbel"/>
        </w:rPr>
        <w:t>De 'initiërende' rol (RoleType</w:t>
      </w:r>
      <w:r w:rsidR="00910449" w:rsidRPr="00530583">
        <w:rPr>
          <w:rFonts w:ascii="Corbel" w:hAnsi="Corbel"/>
        </w:rPr>
        <w:t> [</w:t>
      </w:r>
      <w:r w:rsidR="00910449" w:rsidRPr="00530583">
        <w:rPr>
          <w:rFonts w:ascii="Corbel" w:hAnsi="Corbel"/>
        </w:rPr>
        <w:fldChar w:fldCharType="begin"/>
      </w:r>
      <w:r w:rsidR="00910449" w:rsidRPr="00530583">
        <w:rPr>
          <w:rFonts w:ascii="Corbel" w:hAnsi="Corbel"/>
        </w:rPr>
        <w:instrText xml:space="preserve"> REF _Ref299521347 \r \h </w:instrText>
      </w:r>
      <w:r w:rsidR="00BD7433" w:rsidRPr="00530583">
        <w:rPr>
          <w:rFonts w:ascii="Corbel" w:hAnsi="Corbel"/>
        </w:rPr>
        <w:instrText xml:space="preserve"> \* MERGEFORMAT </w:instrText>
      </w:r>
      <w:r w:rsidR="00910449" w:rsidRPr="00530583">
        <w:rPr>
          <w:rFonts w:ascii="Corbel" w:hAnsi="Corbel"/>
        </w:rPr>
      </w:r>
      <w:r w:rsidR="00910449" w:rsidRPr="00530583">
        <w:rPr>
          <w:rFonts w:ascii="Corbel" w:hAnsi="Corbel"/>
        </w:rPr>
        <w:fldChar w:fldCharType="separate"/>
      </w:r>
      <w:r w:rsidR="008115AD">
        <w:rPr>
          <w:rFonts w:ascii="Corbel" w:hAnsi="Corbel"/>
        </w:rPr>
        <w:t>1.11</w:t>
      </w:r>
      <w:r w:rsidR="00910449" w:rsidRPr="00530583">
        <w:rPr>
          <w:rFonts w:ascii="Corbel" w:hAnsi="Corbel"/>
        </w:rPr>
        <w:fldChar w:fldCharType="end"/>
      </w:r>
      <w:r w:rsidR="00910449" w:rsidRPr="00530583">
        <w:rPr>
          <w:rFonts w:ascii="Corbel" w:hAnsi="Corbel"/>
        </w:rPr>
        <w:t>]</w:t>
      </w:r>
      <w:r w:rsidRPr="00530583">
        <w:rPr>
          <w:rFonts w:ascii="Corbel" w:hAnsi="Corbel"/>
        </w:rPr>
        <w:t xml:space="preserve">) die behoort tot een bepaalde transactie. </w:t>
      </w:r>
    </w:p>
    <w:p w14:paraId="4ADB6531" w14:textId="77777777" w:rsidR="00A840D4" w:rsidRPr="00530583" w:rsidRDefault="00A840D4" w:rsidP="00D369BC">
      <w:pPr>
        <w:pStyle w:val="Plattetekst"/>
        <w:keepNext/>
        <w:rPr>
          <w:rFonts w:ascii="Corbel" w:hAnsi="Corbel"/>
        </w:rPr>
      </w:pPr>
      <w:r w:rsidRPr="00530583">
        <w:rPr>
          <w:rFonts w:ascii="Corbel" w:hAnsi="Corbel"/>
        </w:rPr>
        <w:t xml:space="preserve">Voorbeeld: </w:t>
      </w:r>
    </w:p>
    <w:p w14:paraId="4ADB653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 id="OfferteTraject"&gt;</w:t>
      </w:r>
    </w:p>
    <w:p w14:paraId="4ADB653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3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&lt;initiator&gt;</w:t>
      </w:r>
    </w:p>
    <w:p w14:paraId="4ADB653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 id="Uitvoerende"&gt;</w:t>
      </w:r>
    </w:p>
    <w:p w14:paraId="4ADB653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3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&lt;/RoleType&gt;</w:t>
      </w:r>
    </w:p>
    <w:p w14:paraId="4ADB653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&lt;/initiator&gt;</w:t>
      </w:r>
    </w:p>
    <w:p w14:paraId="4ADB653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3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&lt;/TransactionType&gt;</w:t>
      </w:r>
    </w:p>
    <w:p w14:paraId="4ADB653B" w14:textId="77777777" w:rsidR="00A840D4" w:rsidRPr="00530583" w:rsidRDefault="00A840D4" w:rsidP="000C69AD">
      <w:pPr>
        <w:pStyle w:val="Kop2"/>
        <w:rPr>
          <w:rFonts w:ascii="Corbel" w:hAnsi="Corbel"/>
        </w:rPr>
      </w:pPr>
      <w:bookmarkStart w:id="1148" w:name="message"/>
      <w:bookmarkStart w:id="1149" w:name="_Ref299463937"/>
      <w:bookmarkStart w:id="1150" w:name="_Ref299464494"/>
      <w:bookmarkStart w:id="1151" w:name="_Toc4491590"/>
      <w:bookmarkEnd w:id="1148"/>
      <w:r w:rsidRPr="00530583">
        <w:rPr>
          <w:rFonts w:ascii="Corbel" w:hAnsi="Corbel"/>
          <w:lang w:val="en-US"/>
        </w:rPr>
        <w:t>message</w:t>
      </w:r>
      <w:bookmarkEnd w:id="1149"/>
      <w:bookmarkEnd w:id="1150"/>
      <w:bookmarkEnd w:id="1151"/>
      <w:r w:rsidRPr="00530583">
        <w:rPr>
          <w:rFonts w:ascii="Corbel" w:hAnsi="Corbel"/>
        </w:rPr>
        <w:t xml:space="preserve"> </w:t>
      </w:r>
    </w:p>
    <w:p w14:paraId="4ADB653C"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pPr>
      <w:r w:rsidRPr="0000104B">
        <w:t>message : MessageType;</w:t>
      </w:r>
    </w:p>
    <w:p w14:paraId="4ADB653D" w14:textId="77777777" w:rsidR="009F7AC3" w:rsidRPr="00530583" w:rsidRDefault="009F7AC3">
      <w:pPr>
        <w:pStyle w:val="Plattetekst"/>
        <w:rPr>
          <w:rFonts w:ascii="Corbel" w:hAnsi="Corbel"/>
        </w:rPr>
      </w:pPr>
    </w:p>
    <w:p w14:paraId="4ADB653E" w14:textId="509DE0D0" w:rsidR="00D369BC" w:rsidRPr="00530583" w:rsidRDefault="00A840D4">
      <w:pPr>
        <w:pStyle w:val="Plattetekst"/>
        <w:rPr>
          <w:rFonts w:ascii="Corbel" w:hAnsi="Corbel"/>
        </w:rPr>
      </w:pPr>
      <w:r w:rsidRPr="00530583">
        <w:rPr>
          <w:rFonts w:ascii="Corbel" w:hAnsi="Corbel"/>
        </w:rPr>
        <w:t>Het bericht</w:t>
      </w:r>
      <w:r w:rsidR="009F7AC3" w:rsidRPr="00530583">
        <w:rPr>
          <w:rFonts w:ascii="Corbel" w:hAnsi="Corbel"/>
        </w:rPr>
        <w:t>type</w:t>
      </w:r>
      <w:r w:rsidRPr="00530583">
        <w:rPr>
          <w:rFonts w:ascii="Corbel" w:hAnsi="Corbel"/>
        </w:rPr>
        <w:t xml:space="preserve"> </w:t>
      </w:r>
      <w:r w:rsidR="009F7AC3" w:rsidRPr="00530583">
        <w:rPr>
          <w:rFonts w:ascii="Corbel" w:hAnsi="Corbel"/>
        </w:rPr>
        <w:t>dat gekoppeld is aan</w:t>
      </w:r>
      <w:r w:rsidRPr="00530583">
        <w:rPr>
          <w:rFonts w:ascii="Corbel" w:hAnsi="Corbel"/>
        </w:rPr>
        <w:t xml:space="preserve"> een MessageInTransactionType</w:t>
      </w:r>
      <w:r w:rsidR="00BA6875" w:rsidRPr="00530583">
        <w:rPr>
          <w:rFonts w:ascii="Corbel" w:hAnsi="Corbel"/>
        </w:rPr>
        <w:t> [</w:t>
      </w:r>
      <w:r w:rsidR="00BA6875" w:rsidRPr="00530583">
        <w:rPr>
          <w:rFonts w:ascii="Corbel" w:hAnsi="Corbel"/>
          <w:lang w:val="en-US"/>
        </w:rPr>
        <w:fldChar w:fldCharType="begin"/>
      </w:r>
      <w:r w:rsidR="00BA6875" w:rsidRPr="00530583">
        <w:rPr>
          <w:rFonts w:ascii="Corbel" w:hAnsi="Corbel"/>
        </w:rPr>
        <w:instrText xml:space="preserve"> REF _Ref299521407 \r \h </w:instrText>
      </w:r>
      <w:r w:rsidR="00BD7433" w:rsidRPr="00530583">
        <w:rPr>
          <w:rFonts w:ascii="Corbel" w:hAnsi="Corbel"/>
        </w:rPr>
        <w:instrText xml:space="preserve"> \* MERGEFORMAT </w:instrText>
      </w:r>
      <w:r w:rsidR="00BA6875" w:rsidRPr="00530583">
        <w:rPr>
          <w:rFonts w:ascii="Corbel" w:hAnsi="Corbel"/>
          <w:lang w:val="en-US"/>
        </w:rPr>
      </w:r>
      <w:r w:rsidR="00BA6875" w:rsidRPr="00530583">
        <w:rPr>
          <w:rFonts w:ascii="Corbel" w:hAnsi="Corbel"/>
          <w:lang w:val="en-US"/>
        </w:rPr>
        <w:fldChar w:fldCharType="separate"/>
      </w:r>
      <w:r w:rsidR="008115AD">
        <w:rPr>
          <w:rFonts w:ascii="Corbel" w:hAnsi="Corbel"/>
        </w:rPr>
        <w:t>1.5</w:t>
      </w:r>
      <w:r w:rsidR="00BA6875" w:rsidRPr="00530583">
        <w:rPr>
          <w:rFonts w:ascii="Corbel" w:hAnsi="Corbel"/>
          <w:lang w:val="en-US"/>
        </w:rPr>
        <w:fldChar w:fldCharType="end"/>
      </w:r>
      <w:r w:rsidR="00BA6875" w:rsidRPr="00530583">
        <w:rPr>
          <w:rFonts w:ascii="Corbel" w:hAnsi="Corbel"/>
        </w:rPr>
        <w:t>]</w:t>
      </w:r>
      <w:r w:rsidRPr="00530583">
        <w:rPr>
          <w:rFonts w:ascii="Corbel" w:hAnsi="Corbel"/>
        </w:rPr>
        <w:t xml:space="preserve"> </w:t>
      </w:r>
      <w:r w:rsidR="00D369BC" w:rsidRPr="00530583">
        <w:rPr>
          <w:rFonts w:ascii="Corbel" w:hAnsi="Corbel"/>
        </w:rPr>
        <w:t>instan</w:t>
      </w:r>
      <w:r w:rsidR="009F7AC3" w:rsidRPr="00530583">
        <w:rPr>
          <w:rFonts w:ascii="Corbel" w:hAnsi="Corbel"/>
        </w:rPr>
        <w:t>ti</w:t>
      </w:r>
      <w:r w:rsidR="00D369BC" w:rsidRPr="00530583">
        <w:rPr>
          <w:rFonts w:ascii="Corbel" w:hAnsi="Corbel"/>
        </w:rPr>
        <w:t>e.</w:t>
      </w:r>
    </w:p>
    <w:p w14:paraId="4ADB653F" w14:textId="77777777" w:rsidR="00A840D4" w:rsidRPr="00530583" w:rsidRDefault="00A840D4">
      <w:pPr>
        <w:pStyle w:val="Plattetekst"/>
        <w:rPr>
          <w:rFonts w:ascii="Corbel" w:hAnsi="Corbel"/>
          <w:lang w:val="en-US"/>
        </w:rPr>
      </w:pPr>
      <w:r w:rsidRPr="00530583">
        <w:rPr>
          <w:rFonts w:ascii="Corbel" w:hAnsi="Corbel"/>
          <w:lang w:val="en-US"/>
        </w:rPr>
        <w:lastRenderedPageBreak/>
        <w:t xml:space="preserve">Voorbeeld: </w:t>
      </w:r>
    </w:p>
    <w:p w14:paraId="4ADB654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54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4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4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 id="..."&gt;</w:t>
      </w:r>
    </w:p>
    <w:p w14:paraId="4ADB654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4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&lt;/MessageType&gt;</w:t>
      </w:r>
    </w:p>
    <w:p w14:paraId="4ADB654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&lt;/message&gt;</w:t>
      </w:r>
    </w:p>
    <w:p w14:paraId="4ADB654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4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&lt;/MessageInTransactionType&gt;</w:t>
      </w:r>
    </w:p>
    <w:p w14:paraId="4ADB6549" w14:textId="77777777" w:rsidR="00EC09E3" w:rsidRPr="00530583" w:rsidRDefault="00EC09E3" w:rsidP="000C69AD">
      <w:pPr>
        <w:pStyle w:val="Kop2"/>
        <w:rPr>
          <w:rFonts w:ascii="Corbel" w:hAnsi="Corbel"/>
        </w:rPr>
      </w:pPr>
      <w:bookmarkStart w:id="1152" w:name="previous"/>
      <w:bookmarkStart w:id="1153" w:name="_Ref299530493"/>
      <w:bookmarkStart w:id="1154" w:name="_Toc4491591"/>
      <w:bookmarkStart w:id="1155" w:name="_Ref299464508"/>
      <w:bookmarkEnd w:id="1152"/>
      <w:r w:rsidRPr="00530583">
        <w:rPr>
          <w:rFonts w:ascii="Corbel" w:hAnsi="Corbel"/>
        </w:rPr>
        <w:t>messageInTransaction</w:t>
      </w:r>
      <w:bookmarkEnd w:id="1153"/>
      <w:bookmarkEnd w:id="1154"/>
    </w:p>
    <w:p w14:paraId="4ADB654A" w14:textId="77777777" w:rsidR="00EC09E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pPr>
      <w:r w:rsidRPr="0000104B">
        <w:t>messageInTransaction : OPTIONAL MessageInTransactionType;</w:t>
      </w:r>
    </w:p>
    <w:p w14:paraId="4ADB654B" w14:textId="77777777" w:rsidR="009F7AC3" w:rsidRPr="00530583" w:rsidRDefault="009F7AC3" w:rsidP="009F7AC3">
      <w:pPr>
        <w:rPr>
          <w:rFonts w:ascii="Corbel" w:hAnsi="Corbel"/>
        </w:rPr>
      </w:pPr>
    </w:p>
    <w:p w14:paraId="4ADB654C" w14:textId="4FBDCB4B" w:rsidR="009F7AC3" w:rsidRPr="00530583" w:rsidRDefault="009F7AC3" w:rsidP="009F7AC3">
      <w:pPr>
        <w:rPr>
          <w:rFonts w:ascii="Corbel" w:hAnsi="Corbel"/>
        </w:rPr>
      </w:pPr>
      <w:r w:rsidRPr="00530583">
        <w:rPr>
          <w:rFonts w:ascii="Corbel" w:hAnsi="Corbel"/>
        </w:rPr>
        <w:t>MessageInTransactionType [</w:t>
      </w:r>
      <w:r w:rsidRPr="00530583">
        <w:rPr>
          <w:rFonts w:ascii="Corbel" w:hAnsi="Corbel"/>
        </w:rPr>
        <w:fldChar w:fldCharType="begin"/>
      </w:r>
      <w:r w:rsidRPr="00530583">
        <w:rPr>
          <w:rFonts w:ascii="Corbel" w:hAnsi="Corbel"/>
        </w:rPr>
        <w:instrText xml:space="preserve"> REF _Ref299521375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1.5</w:t>
      </w:r>
      <w:r w:rsidRPr="00530583">
        <w:rPr>
          <w:rFonts w:ascii="Corbel" w:hAnsi="Corbel"/>
        </w:rPr>
        <w:fldChar w:fldCharType="end"/>
      </w:r>
      <w:r w:rsidRPr="00530583">
        <w:rPr>
          <w:rFonts w:ascii="Corbel" w:hAnsi="Corbel"/>
        </w:rPr>
        <w:t>] waartoe de reikwijdte van de ElementCondition [</w:t>
      </w:r>
      <w:r w:rsidRPr="00530583">
        <w:rPr>
          <w:rFonts w:ascii="Corbel" w:hAnsi="Corbel"/>
        </w:rPr>
        <w:fldChar w:fldCharType="begin"/>
      </w:r>
      <w:r w:rsidRPr="00530583">
        <w:rPr>
          <w:rFonts w:ascii="Corbel" w:hAnsi="Corbel"/>
        </w:rPr>
        <w:instrText xml:space="preserve"> REF _Ref299520800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1.3</w:t>
      </w:r>
      <w:r w:rsidRPr="00530583">
        <w:rPr>
          <w:rFonts w:ascii="Corbel" w:hAnsi="Corbel"/>
        </w:rPr>
        <w:fldChar w:fldCharType="end"/>
      </w:r>
      <w:r w:rsidRPr="00530583">
        <w:rPr>
          <w:rFonts w:ascii="Corbel" w:hAnsi="Corbel"/>
        </w:rPr>
        <w:t>] is beperkt.</w:t>
      </w:r>
    </w:p>
    <w:p w14:paraId="4ADB654D" w14:textId="77777777" w:rsidR="009F7AC3" w:rsidRPr="00530583" w:rsidRDefault="009F7AC3" w:rsidP="009F7AC3">
      <w:pPr>
        <w:rPr>
          <w:rFonts w:ascii="Corbel" w:hAnsi="Corbel"/>
        </w:rPr>
      </w:pPr>
    </w:p>
    <w:p w14:paraId="4ADB654E" w14:textId="77777777" w:rsidR="00A840D4" w:rsidRPr="00530583" w:rsidRDefault="00A840D4" w:rsidP="000C69AD">
      <w:pPr>
        <w:pStyle w:val="Kop2"/>
        <w:rPr>
          <w:rFonts w:ascii="Corbel" w:hAnsi="Corbel"/>
        </w:rPr>
      </w:pPr>
      <w:bookmarkStart w:id="1156" w:name="_Toc4491592"/>
      <w:r w:rsidRPr="00530583">
        <w:rPr>
          <w:rFonts w:ascii="Corbel" w:hAnsi="Corbel"/>
          <w:lang w:val="en-US"/>
        </w:rPr>
        <w:t>previous</w:t>
      </w:r>
      <w:bookmarkEnd w:id="1155"/>
      <w:bookmarkEnd w:id="1156"/>
      <w:r w:rsidRPr="00530583">
        <w:rPr>
          <w:rFonts w:ascii="Corbel" w:hAnsi="Corbel"/>
        </w:rPr>
        <w:t xml:space="preserve"> </w:t>
      </w:r>
    </w:p>
    <w:p w14:paraId="4ADB654F"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previous : OPTIONAL SET [0:?] OF MessageInTransactionType;</w:t>
      </w:r>
    </w:p>
    <w:p w14:paraId="4ADB6550" w14:textId="77777777" w:rsidR="009F7AC3" w:rsidRPr="00530583" w:rsidRDefault="009F7AC3">
      <w:pPr>
        <w:pStyle w:val="Plattetekst"/>
        <w:rPr>
          <w:rFonts w:ascii="Corbel" w:hAnsi="Corbel"/>
          <w:lang w:val="en-US"/>
        </w:rPr>
      </w:pPr>
    </w:p>
    <w:p w14:paraId="4ADB6551" w14:textId="623E17EA" w:rsidR="00D369BC" w:rsidRPr="00530583" w:rsidRDefault="00A840D4">
      <w:pPr>
        <w:pStyle w:val="Plattetekst"/>
        <w:rPr>
          <w:rFonts w:ascii="Corbel" w:hAnsi="Corbel"/>
        </w:rPr>
      </w:pPr>
      <w:r w:rsidRPr="00530583">
        <w:rPr>
          <w:rFonts w:ascii="Corbel" w:hAnsi="Corbel"/>
        </w:rPr>
        <w:t xml:space="preserve">Een </w:t>
      </w:r>
      <w:r w:rsidR="00BA6875" w:rsidRPr="00530583">
        <w:rPr>
          <w:rFonts w:ascii="Corbel" w:hAnsi="Corbel"/>
        </w:rPr>
        <w:t>MessageInTransactionType [</w:t>
      </w:r>
      <w:r w:rsidR="00BA6875" w:rsidRPr="00530583">
        <w:rPr>
          <w:rFonts w:ascii="Corbel" w:hAnsi="Corbel"/>
          <w:lang w:val="en-US"/>
        </w:rPr>
        <w:fldChar w:fldCharType="begin"/>
      </w:r>
      <w:r w:rsidR="00BA6875" w:rsidRPr="00530583">
        <w:rPr>
          <w:rFonts w:ascii="Corbel" w:hAnsi="Corbel"/>
        </w:rPr>
        <w:instrText xml:space="preserve"> REF _Ref299521407 \r \h </w:instrText>
      </w:r>
      <w:r w:rsidR="00BD7433" w:rsidRPr="00530583">
        <w:rPr>
          <w:rFonts w:ascii="Corbel" w:hAnsi="Corbel"/>
        </w:rPr>
        <w:instrText xml:space="preserve"> \* MERGEFORMAT </w:instrText>
      </w:r>
      <w:r w:rsidR="00BA6875" w:rsidRPr="00530583">
        <w:rPr>
          <w:rFonts w:ascii="Corbel" w:hAnsi="Corbel"/>
          <w:lang w:val="en-US"/>
        </w:rPr>
      </w:r>
      <w:r w:rsidR="00BA6875" w:rsidRPr="00530583">
        <w:rPr>
          <w:rFonts w:ascii="Corbel" w:hAnsi="Corbel"/>
          <w:lang w:val="en-US"/>
        </w:rPr>
        <w:fldChar w:fldCharType="separate"/>
      </w:r>
      <w:r w:rsidR="008115AD">
        <w:rPr>
          <w:rFonts w:ascii="Corbel" w:hAnsi="Corbel"/>
        </w:rPr>
        <w:t>1.5</w:t>
      </w:r>
      <w:r w:rsidR="00BA6875" w:rsidRPr="00530583">
        <w:rPr>
          <w:rFonts w:ascii="Corbel" w:hAnsi="Corbel"/>
          <w:lang w:val="en-US"/>
        </w:rPr>
        <w:fldChar w:fldCharType="end"/>
      </w:r>
      <w:r w:rsidR="00BA6875" w:rsidRPr="00530583">
        <w:rPr>
          <w:rFonts w:ascii="Corbel" w:hAnsi="Corbel"/>
        </w:rPr>
        <w:t xml:space="preserve">] </w:t>
      </w:r>
      <w:r w:rsidRPr="00530583">
        <w:rPr>
          <w:rFonts w:ascii="Corbel" w:hAnsi="Corbel"/>
        </w:rPr>
        <w:t xml:space="preserve">kan afdwingen dat een eerder bericht binnen een specifieke transactie uitgevoerd moet zijn (dit voorgaande </w:t>
      </w:r>
      <w:r w:rsidR="00BA6875" w:rsidRPr="00530583">
        <w:rPr>
          <w:rFonts w:ascii="Corbel" w:hAnsi="Corbel"/>
        </w:rPr>
        <w:t>MessageInTransactionType [</w:t>
      </w:r>
      <w:r w:rsidR="00BA6875" w:rsidRPr="00530583">
        <w:rPr>
          <w:rFonts w:ascii="Corbel" w:hAnsi="Corbel"/>
          <w:lang w:val="en-US"/>
        </w:rPr>
        <w:fldChar w:fldCharType="begin"/>
      </w:r>
      <w:r w:rsidR="00BA6875" w:rsidRPr="00530583">
        <w:rPr>
          <w:rFonts w:ascii="Corbel" w:hAnsi="Corbel"/>
        </w:rPr>
        <w:instrText xml:space="preserve"> REF _Ref299521407 \r \h </w:instrText>
      </w:r>
      <w:r w:rsidR="00BD7433" w:rsidRPr="00530583">
        <w:rPr>
          <w:rFonts w:ascii="Corbel" w:hAnsi="Corbel"/>
        </w:rPr>
        <w:instrText xml:space="preserve"> \* MERGEFORMAT </w:instrText>
      </w:r>
      <w:r w:rsidR="00BA6875" w:rsidRPr="00530583">
        <w:rPr>
          <w:rFonts w:ascii="Corbel" w:hAnsi="Corbel"/>
          <w:lang w:val="en-US"/>
        </w:rPr>
      </w:r>
      <w:r w:rsidR="00BA6875" w:rsidRPr="00530583">
        <w:rPr>
          <w:rFonts w:ascii="Corbel" w:hAnsi="Corbel"/>
          <w:lang w:val="en-US"/>
        </w:rPr>
        <w:fldChar w:fldCharType="separate"/>
      </w:r>
      <w:r w:rsidR="008115AD">
        <w:rPr>
          <w:rFonts w:ascii="Corbel" w:hAnsi="Corbel"/>
        </w:rPr>
        <w:t>1.5</w:t>
      </w:r>
      <w:r w:rsidR="00BA6875" w:rsidRPr="00530583">
        <w:rPr>
          <w:rFonts w:ascii="Corbel" w:hAnsi="Corbel"/>
          <w:lang w:val="en-US"/>
        </w:rPr>
        <w:fldChar w:fldCharType="end"/>
      </w:r>
      <w:r w:rsidR="00BA6875" w:rsidRPr="00530583">
        <w:rPr>
          <w:rFonts w:ascii="Corbel" w:hAnsi="Corbel"/>
        </w:rPr>
        <w:t xml:space="preserve">] </w:t>
      </w:r>
      <w:r w:rsidRPr="00530583">
        <w:rPr>
          <w:rFonts w:ascii="Corbel" w:hAnsi="Corbel"/>
        </w:rPr>
        <w:t>hoeft niet per definitie tot hetzelfde TransactionType</w:t>
      </w:r>
      <w:r w:rsidR="00BA6875" w:rsidRPr="00530583">
        <w:rPr>
          <w:rFonts w:ascii="Corbel" w:hAnsi="Corbel"/>
        </w:rPr>
        <w:t> [</w:t>
      </w:r>
      <w:r w:rsidR="00BA6875" w:rsidRPr="00530583">
        <w:rPr>
          <w:rFonts w:ascii="Corbel" w:hAnsi="Corbel"/>
        </w:rPr>
        <w:fldChar w:fldCharType="begin"/>
      </w:r>
      <w:r w:rsidR="00BA6875" w:rsidRPr="00530583">
        <w:rPr>
          <w:rFonts w:ascii="Corbel" w:hAnsi="Corbel"/>
        </w:rPr>
        <w:instrText xml:space="preserve"> REF _Ref299521446 \r \h </w:instrText>
      </w:r>
      <w:r w:rsidR="00BD7433" w:rsidRPr="00530583">
        <w:rPr>
          <w:rFonts w:ascii="Corbel" w:hAnsi="Corbel"/>
        </w:rPr>
        <w:instrText xml:space="preserve"> \* MERGEFORMAT </w:instrText>
      </w:r>
      <w:r w:rsidR="00BA6875" w:rsidRPr="00530583">
        <w:rPr>
          <w:rFonts w:ascii="Corbel" w:hAnsi="Corbel"/>
        </w:rPr>
      </w:r>
      <w:r w:rsidR="00BA6875" w:rsidRPr="00530583">
        <w:rPr>
          <w:rFonts w:ascii="Corbel" w:hAnsi="Corbel"/>
        </w:rPr>
        <w:fldChar w:fldCharType="separate"/>
      </w:r>
      <w:r w:rsidR="008115AD">
        <w:rPr>
          <w:rFonts w:ascii="Corbel" w:hAnsi="Corbel"/>
        </w:rPr>
        <w:t>1.14</w:t>
      </w:r>
      <w:r w:rsidR="00BA6875" w:rsidRPr="00530583">
        <w:rPr>
          <w:rFonts w:ascii="Corbel" w:hAnsi="Corbel"/>
        </w:rPr>
        <w:fldChar w:fldCharType="end"/>
      </w:r>
      <w:r w:rsidR="00BA6875" w:rsidRPr="00530583">
        <w:rPr>
          <w:rFonts w:ascii="Corbel" w:hAnsi="Corbel"/>
        </w:rPr>
        <w:t>]</w:t>
      </w:r>
      <w:r w:rsidR="00D369BC" w:rsidRPr="00530583">
        <w:rPr>
          <w:rFonts w:ascii="Corbel" w:hAnsi="Corbel"/>
        </w:rPr>
        <w:t xml:space="preserve"> te behoren).</w:t>
      </w:r>
    </w:p>
    <w:p w14:paraId="4ADB6552" w14:textId="77777777" w:rsidR="00A840D4" w:rsidRPr="00530583" w:rsidRDefault="00A840D4">
      <w:pPr>
        <w:pStyle w:val="Plattetekst"/>
        <w:rPr>
          <w:rFonts w:ascii="Corbel" w:hAnsi="Corbel"/>
          <w:lang w:val="en-US"/>
        </w:rPr>
      </w:pPr>
      <w:r w:rsidRPr="00530583">
        <w:rPr>
          <w:rFonts w:ascii="Corbel" w:hAnsi="Corbel"/>
          <w:lang w:val="en-US"/>
        </w:rPr>
        <w:t xml:space="preserve">Voorbeeld: </w:t>
      </w:r>
    </w:p>
    <w:p w14:paraId="4ADB655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55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5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&lt;previous&gt;</w:t>
      </w:r>
    </w:p>
    <w:p w14:paraId="4ADB655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&lt;MessageInTransactionType id="..."&gt;</w:t>
      </w:r>
    </w:p>
    <w:p w14:paraId="4ADB655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5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5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 id="Offerte"&gt;</w:t>
      </w:r>
    </w:p>
    <w:p w14:paraId="4ADB655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5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&lt;/MessageType&gt;</w:t>
      </w:r>
    </w:p>
    <w:p w14:paraId="4ADB655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5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5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&lt;/MessageInTransactionType&gt;</w:t>
      </w:r>
    </w:p>
    <w:p w14:paraId="4ADB655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&lt;/previous&gt;</w:t>
      </w:r>
    </w:p>
    <w:p w14:paraId="4ADB656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6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&lt;message&gt;</w:t>
      </w:r>
    </w:p>
    <w:p w14:paraId="4ADB656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&lt;MessageType id="OfferteAcceptatie"&gt;</w:t>
      </w:r>
    </w:p>
    <w:p w14:paraId="4ADB656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6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&lt;/MessageType&gt;</w:t>
      </w:r>
    </w:p>
    <w:p w14:paraId="4ADB656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&lt;/message&gt;</w:t>
      </w:r>
    </w:p>
    <w:p w14:paraId="4ADB656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6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&lt;/MessageInTransactionType&gt;</w:t>
      </w:r>
    </w:p>
    <w:p w14:paraId="4ADB6568" w14:textId="77777777" w:rsidR="00F87654" w:rsidRPr="001B4770" w:rsidRDefault="00F87654" w:rsidP="00F87654">
      <w:pPr>
        <w:pStyle w:val="Kop2"/>
        <w:rPr>
          <w:rFonts w:ascii="Corbel" w:hAnsi="Corbel"/>
          <w:rPrChange w:id="1157" w:author="Willems, P.H. (Peter)" w:date="2019-03-26T11:58:00Z">
            <w:rPr>
              <w:rFonts w:ascii="Corbel" w:hAnsi="Corbel"/>
              <w:highlight w:val="yellow"/>
            </w:rPr>
          </w:rPrChange>
        </w:rPr>
      </w:pPr>
      <w:bookmarkStart w:id="1158" w:name="_Ref401308867"/>
      <w:bookmarkStart w:id="1159" w:name="_Toc4491593"/>
      <w:bookmarkStart w:id="1160" w:name="_Ref299463951"/>
      <w:bookmarkStart w:id="1161" w:name="_Ref299463151"/>
      <w:r w:rsidRPr="001B4770">
        <w:rPr>
          <w:rFonts w:ascii="Corbel" w:hAnsi="Corbel"/>
          <w:rPrChange w:id="1162" w:author="Willems, P.H. (Peter)" w:date="2019-03-26T11:58:00Z">
            <w:rPr>
              <w:rFonts w:ascii="Corbel" w:hAnsi="Corbel"/>
              <w:highlight w:val="yellow"/>
            </w:rPr>
          </w:rPrChange>
        </w:rPr>
        <w:t>sendAfter</w:t>
      </w:r>
      <w:bookmarkEnd w:id="1158"/>
      <w:bookmarkEnd w:id="1159"/>
    </w:p>
    <w:p w14:paraId="4ADB6569" w14:textId="77777777" w:rsidR="00F87654" w:rsidRPr="001B4770" w:rsidRDefault="00F87654" w:rsidP="00F87654">
      <w:pPr>
        <w:pStyle w:val="Reedsopgemaaktetekst"/>
        <w:pBdr>
          <w:top w:val="single" w:sz="4" w:space="4" w:color="auto"/>
          <w:left w:val="single" w:sz="4" w:space="4" w:color="auto"/>
          <w:bottom w:val="single" w:sz="4" w:space="4" w:color="auto"/>
          <w:right w:val="single" w:sz="4" w:space="4" w:color="auto"/>
        </w:pBdr>
        <w:ind w:left="567" w:right="567"/>
        <w:rPr>
          <w:lang w:val="en-US"/>
          <w:rPrChange w:id="1163" w:author="Willems, P.H. (Peter)" w:date="2019-03-26T11:58:00Z">
            <w:rPr>
              <w:highlight w:val="yellow"/>
              <w:lang w:val="en-US"/>
            </w:rPr>
          </w:rPrChange>
        </w:rPr>
      </w:pPr>
      <w:r w:rsidRPr="001B4770">
        <w:rPr>
          <w:lang w:val="en-US"/>
          <w:rPrChange w:id="1164" w:author="Willems, P.H. (Peter)" w:date="2019-03-26T11:58:00Z">
            <w:rPr>
              <w:highlight w:val="yellow"/>
              <w:lang w:val="en-US"/>
            </w:rPr>
          </w:rPrChange>
        </w:rPr>
        <w:t>sendAfter : OPTIONAL SET [1:?] OF MessageInTransactionType;</w:t>
      </w:r>
    </w:p>
    <w:p w14:paraId="4ADB656A" w14:textId="77777777" w:rsidR="00F87654" w:rsidRPr="00AB3EEF" w:rsidRDefault="00F87654" w:rsidP="00F87654">
      <w:pPr>
        <w:pStyle w:val="Plattetekst"/>
        <w:rPr>
          <w:rFonts w:ascii="Corbel" w:hAnsi="Corbel"/>
          <w:lang w:val="en-US"/>
          <w:rPrChange w:id="1165" w:author="Willems, P.H. (Peter)" w:date="2019-03-26T11:58:00Z">
            <w:rPr>
              <w:rFonts w:ascii="Corbel" w:hAnsi="Corbel"/>
              <w:highlight w:val="yellow"/>
              <w:lang w:val="en-US"/>
            </w:rPr>
          </w:rPrChange>
        </w:rPr>
      </w:pPr>
    </w:p>
    <w:p w14:paraId="4ADB656B" w14:textId="77777777" w:rsidR="00F87654" w:rsidRPr="00AB3EEF" w:rsidRDefault="00F87654" w:rsidP="00F87654">
      <w:pPr>
        <w:pStyle w:val="Kop2"/>
        <w:rPr>
          <w:rFonts w:ascii="Corbel" w:hAnsi="Corbel"/>
          <w:rPrChange w:id="1166" w:author="Willems, P.H. (Peter)" w:date="2019-03-26T11:58:00Z">
            <w:rPr>
              <w:rFonts w:ascii="Corbel" w:hAnsi="Corbel"/>
              <w:highlight w:val="yellow"/>
            </w:rPr>
          </w:rPrChange>
        </w:rPr>
      </w:pPr>
      <w:bookmarkStart w:id="1167" w:name="_Ref401308889"/>
      <w:bookmarkStart w:id="1168" w:name="_Toc4491594"/>
      <w:r w:rsidRPr="00AB3EEF">
        <w:rPr>
          <w:rFonts w:ascii="Corbel" w:hAnsi="Corbel"/>
          <w:rPrChange w:id="1169" w:author="Willems, P.H. (Peter)" w:date="2019-03-26T11:58:00Z">
            <w:rPr>
              <w:rFonts w:ascii="Corbel" w:hAnsi="Corbel"/>
              <w:highlight w:val="yellow"/>
            </w:rPr>
          </w:rPrChange>
        </w:rPr>
        <w:t>sendBefore</w:t>
      </w:r>
      <w:bookmarkEnd w:id="1167"/>
      <w:bookmarkEnd w:id="1168"/>
    </w:p>
    <w:p w14:paraId="4ADB656C" w14:textId="77777777" w:rsidR="00F87654" w:rsidRPr="0000104B" w:rsidRDefault="00F87654" w:rsidP="00F87654">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AB3EEF">
        <w:rPr>
          <w:lang w:val="en-US"/>
          <w:rPrChange w:id="1170" w:author="Willems, P.H. (Peter)" w:date="2019-03-26T11:58:00Z">
            <w:rPr>
              <w:highlight w:val="yellow"/>
              <w:lang w:val="en-US"/>
            </w:rPr>
          </w:rPrChange>
        </w:rPr>
        <w:t>sendBefore : OPTIONAL SET [1:?] OF MessageInTransactionType;</w:t>
      </w:r>
    </w:p>
    <w:p w14:paraId="4ADB656D" w14:textId="77777777" w:rsidR="00F87654" w:rsidRPr="00530583" w:rsidRDefault="00F87654" w:rsidP="00F87654">
      <w:pPr>
        <w:pStyle w:val="Plattetekst"/>
        <w:rPr>
          <w:rFonts w:ascii="Corbel" w:hAnsi="Corbel"/>
          <w:lang w:val="en-US"/>
        </w:rPr>
      </w:pPr>
    </w:p>
    <w:p w14:paraId="4ADB656E" w14:textId="77777777" w:rsidR="005B243D" w:rsidRPr="00530583" w:rsidRDefault="005B243D" w:rsidP="005B243D">
      <w:pPr>
        <w:pStyle w:val="Kop2"/>
        <w:rPr>
          <w:rFonts w:ascii="Corbel" w:hAnsi="Corbel"/>
        </w:rPr>
      </w:pPr>
      <w:bookmarkStart w:id="1171" w:name="_Toc4491595"/>
      <w:r w:rsidRPr="00530583">
        <w:rPr>
          <w:rFonts w:ascii="Corbel" w:hAnsi="Corbel"/>
        </w:rPr>
        <w:t>simpleElement</w:t>
      </w:r>
      <w:bookmarkEnd w:id="1160"/>
      <w:bookmarkEnd w:id="1171"/>
    </w:p>
    <w:p w14:paraId="4ADB656F"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pPr>
      <w:r w:rsidRPr="0000104B">
        <w:t>simpleElement : OPTIONAL SimpleElementType;</w:t>
      </w:r>
    </w:p>
    <w:p w14:paraId="4ADB6570" w14:textId="77777777" w:rsidR="009F7AC3" w:rsidRPr="00530583" w:rsidRDefault="009F7AC3" w:rsidP="005B243D">
      <w:pPr>
        <w:pStyle w:val="Plattetekst"/>
        <w:rPr>
          <w:rFonts w:ascii="Corbel" w:hAnsi="Corbel"/>
        </w:rPr>
      </w:pPr>
    </w:p>
    <w:p w14:paraId="4ADB6571" w14:textId="3EE13DE4" w:rsidR="005B243D" w:rsidRPr="00530583" w:rsidRDefault="005B243D" w:rsidP="005B243D">
      <w:pPr>
        <w:pStyle w:val="Plattetekst"/>
        <w:rPr>
          <w:rFonts w:ascii="Corbel" w:hAnsi="Corbel"/>
        </w:rPr>
      </w:pPr>
      <w:r w:rsidRPr="00530583">
        <w:rPr>
          <w:rFonts w:ascii="Corbel" w:hAnsi="Corbel"/>
        </w:rPr>
        <w:t>De conditie op een SimpleElementType [</w:t>
      </w:r>
      <w:r w:rsidRPr="00530583">
        <w:rPr>
          <w:rFonts w:ascii="Corbel" w:hAnsi="Corbel"/>
        </w:rPr>
        <w:fldChar w:fldCharType="begin"/>
      </w:r>
      <w:r w:rsidRPr="00530583">
        <w:rPr>
          <w:rFonts w:ascii="Corbel" w:hAnsi="Corbel"/>
        </w:rPr>
        <w:instrText xml:space="preserve"> REF _Ref299521138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1.12</w:t>
      </w:r>
      <w:r w:rsidRPr="00530583">
        <w:rPr>
          <w:rFonts w:ascii="Corbel" w:hAnsi="Corbel"/>
        </w:rPr>
        <w:fldChar w:fldCharType="end"/>
      </w:r>
      <w:r w:rsidRPr="00530583">
        <w:rPr>
          <w:rFonts w:ascii="Corbel" w:hAnsi="Corbel"/>
        </w:rPr>
        <w:t>] welke binnen een MessageType  [</w:t>
      </w:r>
      <w:r w:rsidRPr="00530583">
        <w:rPr>
          <w:rFonts w:ascii="Corbel" w:hAnsi="Corbel"/>
        </w:rPr>
        <w:fldChar w:fldCharType="begin"/>
      </w:r>
      <w:r w:rsidRPr="00530583">
        <w:rPr>
          <w:rFonts w:ascii="Corbel" w:hAnsi="Corbel"/>
        </w:rPr>
        <w:instrText xml:space="preserve"> REF _Ref299521153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1.6</w:t>
      </w:r>
      <w:r w:rsidRPr="00530583">
        <w:rPr>
          <w:rFonts w:ascii="Corbel" w:hAnsi="Corbel"/>
        </w:rPr>
        <w:fldChar w:fldCharType="end"/>
      </w:r>
      <w:r w:rsidRPr="00530583">
        <w:rPr>
          <w:rFonts w:ascii="Corbel" w:hAnsi="Corbel"/>
        </w:rPr>
        <w:t>] gebruikt wordt.</w:t>
      </w:r>
    </w:p>
    <w:p w14:paraId="4ADB6572" w14:textId="77777777" w:rsidR="005B243D" w:rsidRPr="00530583" w:rsidRDefault="005B243D" w:rsidP="005B243D">
      <w:pPr>
        <w:pStyle w:val="Plattetekst"/>
        <w:keepNext/>
        <w:rPr>
          <w:rFonts w:ascii="Corbel" w:hAnsi="Corbel"/>
          <w:lang w:val="en-US"/>
        </w:rPr>
      </w:pPr>
      <w:r w:rsidRPr="00530583">
        <w:rPr>
          <w:rFonts w:ascii="Corbel" w:hAnsi="Corbel"/>
          <w:lang w:val="en-US"/>
        </w:rPr>
        <w:t xml:space="preserve">Voorbeeld: </w:t>
      </w:r>
    </w:p>
    <w:p w14:paraId="4ADB6573"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&lt;ElementCondition id="..."&gt;</w:t>
      </w:r>
    </w:p>
    <w:p w14:paraId="4ADB6574"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75"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w:t>
      </w:r>
      <w:r w:rsidR="009F7AC3" w:rsidRPr="0000104B">
        <w:rPr>
          <w:lang w:val="en-US"/>
        </w:rPr>
        <w:t>condition</w:t>
      </w:r>
      <w:r w:rsidRPr="0000104B">
        <w:rPr>
          <w:lang w:val="en-US"/>
        </w:rPr>
        <w:t>&gt;</w:t>
      </w:r>
      <w:r w:rsidR="009F7AC3" w:rsidRPr="0000104B">
        <w:rPr>
          <w:lang w:val="en-US"/>
        </w:rPr>
        <w:t>FREE</w:t>
      </w:r>
      <w:r w:rsidRPr="0000104B">
        <w:rPr>
          <w:lang w:val="en-US"/>
        </w:rPr>
        <w:t>&lt;/</w:t>
      </w:r>
      <w:r w:rsidR="009F7AC3" w:rsidRPr="0000104B">
        <w:rPr>
          <w:lang w:val="en-US"/>
        </w:rPr>
        <w:t>condition</w:t>
      </w:r>
      <w:r w:rsidRPr="0000104B">
        <w:rPr>
          <w:lang w:val="en-US"/>
        </w:rPr>
        <w:t>&gt;</w:t>
      </w:r>
    </w:p>
    <w:p w14:paraId="4ADB6576"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77"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w:t>
      </w:r>
      <w:r w:rsidR="009F7AC3" w:rsidRPr="0000104B">
        <w:t>simpleE</w:t>
      </w:r>
      <w:r w:rsidRPr="0000104B">
        <w:t>lement&gt;</w:t>
      </w:r>
    </w:p>
    <w:p w14:paraId="4ADB6578"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&lt;SimpleElementTypeRef idref="Deurhoogte"&gt;</w:t>
      </w:r>
    </w:p>
    <w:p w14:paraId="4ADB6579"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w:t>
      </w:r>
      <w:r w:rsidR="009F7AC3" w:rsidRPr="0000104B">
        <w:t>simpleE</w:t>
      </w:r>
      <w:r w:rsidRPr="0000104B">
        <w:t>lement&gt;</w:t>
      </w:r>
    </w:p>
    <w:p w14:paraId="4ADB657A" w14:textId="77777777" w:rsidR="005B243D" w:rsidRPr="0000104B" w:rsidRDefault="005B243D" w:rsidP="005B243D">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r w:rsidR="009F7AC3" w:rsidRPr="0000104B">
        <w:t>...</w:t>
      </w:r>
    </w:p>
    <w:p w14:paraId="4ADB657B" w14:textId="77777777" w:rsidR="005B243D"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pPr>
      <w:r w:rsidRPr="0000104B">
        <w:t>&lt;/ElementCondition&gt;</w:t>
      </w:r>
    </w:p>
    <w:p w14:paraId="4ADB657C" w14:textId="77777777" w:rsidR="0028548F" w:rsidRPr="00530583" w:rsidRDefault="0028548F" w:rsidP="0028548F">
      <w:pPr>
        <w:pStyle w:val="Kop2"/>
        <w:rPr>
          <w:rFonts w:ascii="Corbel" w:hAnsi="Corbel"/>
        </w:rPr>
      </w:pPr>
      <w:bookmarkStart w:id="1172" w:name="_Toc4491596"/>
      <w:r w:rsidRPr="00530583">
        <w:rPr>
          <w:rFonts w:ascii="Corbel" w:hAnsi="Corbel"/>
        </w:rPr>
        <w:t>simpleElements</w:t>
      </w:r>
      <w:bookmarkEnd w:id="1161"/>
      <w:bookmarkEnd w:id="1172"/>
      <w:r w:rsidRPr="00530583">
        <w:rPr>
          <w:rFonts w:ascii="Corbel" w:hAnsi="Corbel"/>
        </w:rPr>
        <w:t xml:space="preserve"> </w:t>
      </w:r>
    </w:p>
    <w:p w14:paraId="4ADB657D"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simpleElements : OPTIONAL SET [0:?] OF SimpleElementType;</w:t>
      </w:r>
    </w:p>
    <w:p w14:paraId="4ADB657E" w14:textId="77777777" w:rsidR="009F7AC3" w:rsidRPr="00530583" w:rsidRDefault="009F7AC3" w:rsidP="0028548F">
      <w:pPr>
        <w:pStyle w:val="Plattetekst"/>
        <w:rPr>
          <w:rFonts w:ascii="Corbel" w:hAnsi="Corbel"/>
          <w:lang w:val="en-US"/>
        </w:rPr>
      </w:pPr>
    </w:p>
    <w:p w14:paraId="4ADB657F" w14:textId="34A3225A" w:rsidR="0028548F" w:rsidRPr="00530583" w:rsidRDefault="0028548F" w:rsidP="0028548F">
      <w:pPr>
        <w:pStyle w:val="Plattetekst"/>
        <w:rPr>
          <w:rFonts w:ascii="Corbel" w:hAnsi="Corbel"/>
        </w:rPr>
      </w:pPr>
      <w:r w:rsidRPr="00530583">
        <w:rPr>
          <w:rFonts w:ascii="Corbel" w:hAnsi="Corbel"/>
        </w:rPr>
        <w:t>Set van SimpleElementType's [</w:t>
      </w:r>
      <w:r w:rsidRPr="00530583">
        <w:rPr>
          <w:rFonts w:ascii="Corbel" w:hAnsi="Corbel"/>
        </w:rPr>
        <w:fldChar w:fldCharType="begin"/>
      </w:r>
      <w:r w:rsidRPr="00530583">
        <w:rPr>
          <w:rFonts w:ascii="Corbel" w:hAnsi="Corbel"/>
        </w:rPr>
        <w:instrText xml:space="preserve"> REF _Ref299521198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1.12</w:t>
      </w:r>
      <w:r w:rsidRPr="00530583">
        <w:rPr>
          <w:rFonts w:ascii="Corbel" w:hAnsi="Corbel"/>
        </w:rPr>
        <w:fldChar w:fldCharType="end"/>
      </w:r>
      <w:r w:rsidRPr="00530583">
        <w:rPr>
          <w:rFonts w:ascii="Corbel" w:hAnsi="Corbel"/>
        </w:rPr>
        <w:t>] welke binnen een ComplexElementType [</w:t>
      </w:r>
      <w:r w:rsidRPr="00530583">
        <w:rPr>
          <w:rFonts w:ascii="Corbel" w:hAnsi="Corbel"/>
        </w:rPr>
        <w:fldChar w:fldCharType="begin"/>
      </w:r>
      <w:r w:rsidRPr="00530583">
        <w:rPr>
          <w:rFonts w:ascii="Corbel" w:hAnsi="Corbel"/>
        </w:rPr>
        <w:instrText xml:space="preserve"> REF _Ref299521211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1.2</w:t>
      </w:r>
      <w:r w:rsidRPr="00530583">
        <w:rPr>
          <w:rFonts w:ascii="Corbel" w:hAnsi="Corbel"/>
        </w:rPr>
        <w:fldChar w:fldCharType="end"/>
      </w:r>
      <w:r w:rsidRPr="00530583">
        <w:rPr>
          <w:rFonts w:ascii="Corbel" w:hAnsi="Corbel"/>
        </w:rPr>
        <w:t>] aanwezig zijn.</w:t>
      </w:r>
    </w:p>
    <w:p w14:paraId="4ADB6580" w14:textId="77777777" w:rsidR="0028548F" w:rsidRPr="00530583" w:rsidRDefault="0028548F" w:rsidP="0028548F">
      <w:pPr>
        <w:pStyle w:val="Plattetekst"/>
        <w:rPr>
          <w:rFonts w:ascii="Corbel" w:hAnsi="Corbel"/>
        </w:rPr>
      </w:pPr>
      <w:r w:rsidRPr="00530583">
        <w:rPr>
          <w:rFonts w:ascii="Corbel" w:hAnsi="Corbel"/>
        </w:rPr>
        <w:t xml:space="preserve">Voorbeeld: </w:t>
      </w:r>
    </w:p>
    <w:p w14:paraId="4ADB6581"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&lt;ComplexElementType id="Deur"&gt;</w:t>
      </w:r>
    </w:p>
    <w:p w14:paraId="4ADB6582"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83"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&lt;simpleElements&gt;</w:t>
      </w:r>
    </w:p>
    <w:p w14:paraId="4ADB6584"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 id="Deurblad"&gt;</w:t>
      </w:r>
    </w:p>
    <w:p w14:paraId="4ADB6585"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86"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&lt;/SimpleElementType&gt;</w:t>
      </w:r>
    </w:p>
    <w:p w14:paraId="4ADB6587"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 id="HangEnSluitwerk"&gt;</w:t>
      </w:r>
    </w:p>
    <w:p w14:paraId="4ADB6588"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89"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&lt;/SimpleElementType&gt;</w:t>
      </w:r>
    </w:p>
    <w:p w14:paraId="4ADB658A"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 id="Bovenraam"&gt;</w:t>
      </w:r>
    </w:p>
    <w:p w14:paraId="4ADB658B"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8C"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&lt;/SimpleElementType&gt;</w:t>
      </w:r>
    </w:p>
    <w:p w14:paraId="4ADB658D"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&lt;/simpleElements&gt;</w:t>
      </w:r>
    </w:p>
    <w:p w14:paraId="4ADB658E"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&lt;/ComplexElementType&gt;</w:t>
      </w:r>
    </w:p>
    <w:p w14:paraId="4ADB658F" w14:textId="77777777" w:rsidR="0028548F" w:rsidRPr="00530583" w:rsidRDefault="00A05B2A" w:rsidP="0028548F">
      <w:pPr>
        <w:pStyle w:val="Plattetekst"/>
        <w:rPr>
          <w:rFonts w:ascii="Corbel" w:hAnsi="Corbel"/>
        </w:rPr>
      </w:pPr>
      <w:r w:rsidRPr="00530583">
        <w:rPr>
          <w:rFonts w:ascii="Corbel" w:hAnsi="Corbel"/>
        </w:rPr>
        <w:br/>
      </w:r>
      <w:r w:rsidR="0028548F" w:rsidRPr="00530583">
        <w:rPr>
          <w:rFonts w:ascii="Corbel" w:hAnsi="Corbel"/>
        </w:rPr>
        <w:t xml:space="preserve">Op berichtniveau ziet dat er dan als volgt uit: </w:t>
      </w:r>
    </w:p>
    <w:p w14:paraId="4ADB6590"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&lt;... id="..."&gt;</w:t>
      </w:r>
    </w:p>
    <w:p w14:paraId="4ADB6591"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92"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&lt;deur&gt;</w:t>
      </w:r>
    </w:p>
    <w:p w14:paraId="4ADB6593"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lastRenderedPageBreak/>
        <w:t xml:space="preserve">    &lt;Deur&gt;</w:t>
      </w:r>
    </w:p>
    <w:p w14:paraId="4ADB6594"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&lt;Deurblad&gt;...&lt;/Deurblad&gt;</w:t>
      </w:r>
    </w:p>
    <w:p w14:paraId="4ADB6595"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&lt;HangEnSluitwerk&gt;...&lt;/HangEnSluitwerk&gt;</w:t>
      </w:r>
    </w:p>
    <w:p w14:paraId="4ADB6596"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&lt;Bovenraam&gt;...&lt;/Bovenraam&gt;</w:t>
      </w:r>
    </w:p>
    <w:p w14:paraId="4ADB6597"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&lt;/Deur&gt;</w:t>
      </w:r>
    </w:p>
    <w:p w14:paraId="4ADB6598"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99"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&lt;Deur&gt;</w:t>
      </w:r>
    </w:p>
    <w:p w14:paraId="4ADB659A"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&lt;Deurblad&gt;...&lt;/Deurblad&gt;</w:t>
      </w:r>
    </w:p>
    <w:p w14:paraId="4ADB659B"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&lt;HangEnSluitwerk&gt;...&lt;/HangEnSluitwerk&gt;</w:t>
      </w:r>
    </w:p>
    <w:p w14:paraId="4ADB659C"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&lt;Bovenraam&gt;...&lt;/Bovenraam&gt;</w:t>
      </w:r>
    </w:p>
    <w:p w14:paraId="4ADB659D"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&lt;/Deur&gt;</w:t>
      </w:r>
    </w:p>
    <w:p w14:paraId="4ADB659E"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&lt;/deur&gt;</w:t>
      </w:r>
    </w:p>
    <w:p w14:paraId="4ADB659F" w14:textId="77777777" w:rsidR="0028548F" w:rsidRPr="0000104B" w:rsidRDefault="0028548F" w:rsidP="0028548F">
      <w:pPr>
        <w:pStyle w:val="Reedsopgemaaktetekst"/>
        <w:pBdr>
          <w:top w:val="single" w:sz="4" w:space="4" w:color="auto"/>
          <w:left w:val="single" w:sz="4" w:space="4" w:color="auto"/>
          <w:bottom w:val="single" w:sz="4" w:space="4" w:color="auto"/>
          <w:right w:val="single" w:sz="4" w:space="4" w:color="auto"/>
        </w:pBdr>
        <w:ind w:left="567" w:right="567"/>
      </w:pPr>
      <w:r w:rsidRPr="0000104B">
        <w:t>&lt;/...&gt;</w:t>
      </w:r>
    </w:p>
    <w:p w14:paraId="4ADB65A0" w14:textId="77777777" w:rsidR="0028548F" w:rsidRPr="00530583" w:rsidRDefault="0028548F" w:rsidP="0028548F">
      <w:pPr>
        <w:pStyle w:val="Plattetekst"/>
        <w:rPr>
          <w:rFonts w:ascii="Corbel" w:hAnsi="Corbel"/>
        </w:rPr>
      </w:pPr>
    </w:p>
    <w:p w14:paraId="4ADB65A1" w14:textId="77777777" w:rsidR="0028548F" w:rsidRPr="00530583" w:rsidRDefault="0028548F" w:rsidP="0028548F">
      <w:pPr>
        <w:pStyle w:val="Plattetekst"/>
        <w:rPr>
          <w:rFonts w:ascii="Corbel" w:hAnsi="Corbel"/>
        </w:rPr>
      </w:pPr>
      <w:r w:rsidRPr="00530583">
        <w:rPr>
          <w:rFonts w:ascii="Corbel" w:hAnsi="Corbel"/>
        </w:rPr>
        <w:t>We zijn hierbij verplicht alle elementen precies één maal te noemen, deze deuren h</w:t>
      </w:r>
      <w:r w:rsidR="009F7AC3" w:rsidRPr="00530583">
        <w:rPr>
          <w:rFonts w:ascii="Corbel" w:hAnsi="Corbel"/>
        </w:rPr>
        <w:t>ebben dus altijd een bovenraam</w:t>
      </w:r>
      <w:r w:rsidRPr="00530583">
        <w:rPr>
          <w:rFonts w:ascii="Corbel" w:hAnsi="Corbel"/>
        </w:rPr>
        <w:t xml:space="preserve">. Het is zoals we zien wel mogelijk een onbeperkt aantal deuren aan te geven. </w:t>
      </w:r>
    </w:p>
    <w:p w14:paraId="4ADB65A2" w14:textId="77777777" w:rsidR="00A840D4" w:rsidRPr="00530583" w:rsidRDefault="00A840D4" w:rsidP="000C69AD">
      <w:pPr>
        <w:pStyle w:val="Kop2"/>
        <w:rPr>
          <w:rFonts w:ascii="Corbel" w:hAnsi="Corbel"/>
        </w:rPr>
      </w:pPr>
      <w:bookmarkStart w:id="1173" w:name="subTransactions"/>
      <w:bookmarkStart w:id="1174" w:name="_Ref299520227"/>
      <w:bookmarkStart w:id="1175" w:name="_Toc4491597"/>
      <w:bookmarkEnd w:id="1173"/>
      <w:r w:rsidRPr="00530583">
        <w:rPr>
          <w:rFonts w:ascii="Corbel" w:hAnsi="Corbel"/>
        </w:rPr>
        <w:t>subTransactions</w:t>
      </w:r>
      <w:bookmarkEnd w:id="1174"/>
      <w:bookmarkEnd w:id="1175"/>
      <w:r w:rsidRPr="00530583">
        <w:rPr>
          <w:rFonts w:ascii="Corbel" w:hAnsi="Corbel"/>
        </w:rPr>
        <w:t xml:space="preserve"> </w:t>
      </w:r>
    </w:p>
    <w:p w14:paraId="4ADB65A3"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subTransactions : OPTIONAL SET [1:?] OF TransactionType;</w:t>
      </w:r>
    </w:p>
    <w:p w14:paraId="4ADB65A4" w14:textId="77777777" w:rsidR="009F7AC3" w:rsidRPr="00530583" w:rsidRDefault="009F7AC3">
      <w:pPr>
        <w:pStyle w:val="Plattetekst"/>
        <w:rPr>
          <w:rFonts w:ascii="Corbel" w:hAnsi="Corbel"/>
          <w:lang w:val="en-US"/>
        </w:rPr>
      </w:pPr>
    </w:p>
    <w:p w14:paraId="4ADB65A5" w14:textId="77777777" w:rsidR="00D369BC" w:rsidRPr="00530583" w:rsidRDefault="00A840D4">
      <w:pPr>
        <w:pStyle w:val="Plattetekst"/>
        <w:rPr>
          <w:rFonts w:ascii="Corbel" w:hAnsi="Corbel"/>
        </w:rPr>
      </w:pPr>
      <w:r w:rsidRPr="00530583">
        <w:rPr>
          <w:rFonts w:ascii="Corbel" w:hAnsi="Corbel"/>
        </w:rPr>
        <w:t>Transacties die</w:t>
      </w:r>
      <w:r w:rsidR="00D369BC" w:rsidRPr="00530583">
        <w:rPr>
          <w:rFonts w:ascii="Corbel" w:hAnsi="Corbel"/>
        </w:rPr>
        <w:t xml:space="preserve"> binnen deze transactie vallen.</w:t>
      </w:r>
    </w:p>
    <w:p w14:paraId="4ADB65A6" w14:textId="77777777" w:rsidR="00A840D4" w:rsidRPr="00530583" w:rsidRDefault="00A840D4">
      <w:pPr>
        <w:pStyle w:val="Plattetekst"/>
        <w:rPr>
          <w:rFonts w:ascii="Corbel" w:hAnsi="Corbel"/>
        </w:rPr>
      </w:pPr>
      <w:r w:rsidRPr="00530583">
        <w:rPr>
          <w:rFonts w:ascii="Corbel" w:hAnsi="Corbel"/>
        </w:rPr>
        <w:t xml:space="preserve">Voorbeeld: </w:t>
      </w:r>
    </w:p>
    <w:p w14:paraId="4ADB65A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 id="KomenTotWerk"&gt;</w:t>
      </w:r>
    </w:p>
    <w:p w14:paraId="4ADB65A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A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&lt;subTransactions&gt;</w:t>
      </w:r>
    </w:p>
    <w:p w14:paraId="4ADB65A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&lt;TransactionType id="AcquisitieTraject"&gt;</w:t>
      </w:r>
    </w:p>
    <w:p w14:paraId="4ADB65A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A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&lt;/TransactionType&gt;</w:t>
      </w:r>
    </w:p>
    <w:p w14:paraId="4ADB65A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 id="OfferteTraject"&gt;</w:t>
      </w:r>
    </w:p>
    <w:p w14:paraId="4ADB65A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A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&lt;/TransactionType&gt;</w:t>
      </w:r>
    </w:p>
    <w:p w14:paraId="4ADB65B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&lt;/subTransactions&gt;</w:t>
      </w:r>
    </w:p>
    <w:p w14:paraId="4ADB65B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&lt;/TransactionType&gt;</w:t>
      </w:r>
    </w:p>
    <w:p w14:paraId="4ADB65B2" w14:textId="77777777" w:rsidR="00D369BC" w:rsidRPr="00530583" w:rsidRDefault="00D369BC">
      <w:pPr>
        <w:pStyle w:val="Plattetekst"/>
        <w:rPr>
          <w:rFonts w:ascii="Corbel" w:hAnsi="Corbel"/>
        </w:rPr>
      </w:pPr>
    </w:p>
    <w:p w14:paraId="4ADB65B3" w14:textId="4312B284" w:rsidR="00A840D4" w:rsidRPr="00530583" w:rsidRDefault="009F7AC3">
      <w:pPr>
        <w:pStyle w:val="Plattetekst"/>
        <w:rPr>
          <w:rFonts w:ascii="Corbel" w:hAnsi="Corbel"/>
        </w:rPr>
      </w:pPr>
      <w:r w:rsidRPr="00530583">
        <w:rPr>
          <w:rFonts w:ascii="Corbel" w:hAnsi="Corbel"/>
        </w:rPr>
        <w:t>H</w:t>
      </w:r>
      <w:r w:rsidR="00A840D4" w:rsidRPr="00530583">
        <w:rPr>
          <w:rFonts w:ascii="Corbel" w:hAnsi="Corbel"/>
        </w:rPr>
        <w:t>ier zien we dat TransactionType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_Ref299521559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1.14</w:t>
      </w:r>
      <w:r w:rsidR="002A354B"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r w:rsidR="00A840D4" w:rsidRPr="00530583">
        <w:rPr>
          <w:rFonts w:ascii="Corbel" w:hAnsi="Corbel"/>
          <w:i/>
        </w:rPr>
        <w:t>KomenTotWerk</w:t>
      </w:r>
      <w:r w:rsidR="00A840D4" w:rsidRPr="00530583">
        <w:rPr>
          <w:rFonts w:ascii="Corbel" w:hAnsi="Corbel"/>
        </w:rPr>
        <w:t xml:space="preserve"> o.a. bestaat uit de TransactionType's</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_Ref299521559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1.14</w:t>
      </w:r>
      <w:r w:rsidR="002A354B" w:rsidRPr="00530583">
        <w:rPr>
          <w:rFonts w:ascii="Corbel" w:hAnsi="Corbel"/>
        </w:rPr>
        <w:fldChar w:fldCharType="end"/>
      </w:r>
      <w:r w:rsidR="002A354B" w:rsidRPr="00530583">
        <w:rPr>
          <w:rFonts w:ascii="Corbel" w:hAnsi="Corbel"/>
        </w:rPr>
        <w:t xml:space="preserve">] </w:t>
      </w:r>
      <w:r w:rsidR="00A840D4" w:rsidRPr="00530583">
        <w:rPr>
          <w:rFonts w:ascii="Corbel" w:hAnsi="Corbel"/>
          <w:i/>
        </w:rPr>
        <w:t>AcquisitieTraject</w:t>
      </w:r>
      <w:r w:rsidR="00A840D4" w:rsidRPr="00530583">
        <w:rPr>
          <w:rFonts w:ascii="Corbel" w:hAnsi="Corbel"/>
        </w:rPr>
        <w:t xml:space="preserve"> en </w:t>
      </w:r>
      <w:r w:rsidR="00A840D4" w:rsidRPr="00530583">
        <w:rPr>
          <w:rFonts w:ascii="Corbel" w:hAnsi="Corbel"/>
          <w:i/>
        </w:rPr>
        <w:t>OfferteTraject</w:t>
      </w:r>
      <w:r w:rsidR="00A840D4" w:rsidRPr="00530583">
        <w:rPr>
          <w:rFonts w:ascii="Corbel" w:hAnsi="Corbel"/>
        </w:rPr>
        <w:t xml:space="preserve">. </w:t>
      </w:r>
    </w:p>
    <w:p w14:paraId="4ADB65B4" w14:textId="77777777" w:rsidR="00A840D4" w:rsidRPr="00530583" w:rsidRDefault="00A840D4" w:rsidP="000C69AD">
      <w:pPr>
        <w:pStyle w:val="Kop2"/>
        <w:rPr>
          <w:rFonts w:ascii="Corbel" w:hAnsi="Corbel"/>
        </w:rPr>
      </w:pPr>
      <w:bookmarkStart w:id="1176" w:name="transaction"/>
      <w:bookmarkStart w:id="1177" w:name="_Ref299464535"/>
      <w:bookmarkStart w:id="1178" w:name="_Ref299521725"/>
      <w:bookmarkStart w:id="1179" w:name="_Toc4491598"/>
      <w:bookmarkEnd w:id="1176"/>
      <w:r w:rsidRPr="00530583">
        <w:rPr>
          <w:rFonts w:ascii="Corbel" w:hAnsi="Corbel"/>
        </w:rPr>
        <w:t>transaction</w:t>
      </w:r>
      <w:bookmarkEnd w:id="1177"/>
      <w:bookmarkEnd w:id="1178"/>
      <w:bookmarkEnd w:id="1179"/>
      <w:r w:rsidRPr="00530583">
        <w:rPr>
          <w:rFonts w:ascii="Corbel" w:hAnsi="Corbel"/>
        </w:rPr>
        <w:t xml:space="preserve"> </w:t>
      </w:r>
    </w:p>
    <w:p w14:paraId="4ADB65B5"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transaction : TransactionType;</w:t>
      </w:r>
    </w:p>
    <w:p w14:paraId="4ADB65B6" w14:textId="77777777" w:rsidR="009F7AC3" w:rsidRPr="00530583" w:rsidRDefault="009F7AC3">
      <w:pPr>
        <w:pStyle w:val="Plattetekst"/>
        <w:rPr>
          <w:rFonts w:ascii="Corbel" w:hAnsi="Corbel"/>
        </w:rPr>
      </w:pPr>
    </w:p>
    <w:p w14:paraId="4ADB65B7" w14:textId="084C1ABC" w:rsidR="00D369BC" w:rsidRPr="00530583" w:rsidRDefault="00A840D4">
      <w:pPr>
        <w:pStyle w:val="Plattetekst"/>
        <w:rPr>
          <w:rFonts w:ascii="Corbel" w:hAnsi="Corbel"/>
        </w:rPr>
      </w:pPr>
      <w:r w:rsidRPr="00530583">
        <w:rPr>
          <w:rFonts w:ascii="Corbel" w:hAnsi="Corbel"/>
        </w:rPr>
        <w:t xml:space="preserve">De </w:t>
      </w:r>
      <w:r w:rsidR="009F7AC3" w:rsidRPr="00530583">
        <w:rPr>
          <w:rFonts w:ascii="Corbel" w:hAnsi="Corbel"/>
        </w:rPr>
        <w:t>TransactionType [</w:t>
      </w:r>
      <w:r w:rsidR="009F7AC3" w:rsidRPr="00530583">
        <w:rPr>
          <w:rFonts w:ascii="Corbel" w:hAnsi="Corbel"/>
        </w:rPr>
        <w:fldChar w:fldCharType="begin"/>
      </w:r>
      <w:r w:rsidR="009F7AC3" w:rsidRPr="00530583">
        <w:rPr>
          <w:rFonts w:ascii="Corbel" w:hAnsi="Corbel"/>
        </w:rPr>
        <w:instrText xml:space="preserve"> REF _Ref299464309 \r \h </w:instrText>
      </w:r>
      <w:r w:rsidR="00BD7433" w:rsidRPr="00530583">
        <w:rPr>
          <w:rFonts w:ascii="Corbel" w:hAnsi="Corbel"/>
        </w:rPr>
        <w:instrText xml:space="preserve"> \* MERGEFORMAT </w:instrText>
      </w:r>
      <w:r w:rsidR="009F7AC3" w:rsidRPr="00530583">
        <w:rPr>
          <w:rFonts w:ascii="Corbel" w:hAnsi="Corbel"/>
        </w:rPr>
      </w:r>
      <w:r w:rsidR="009F7AC3" w:rsidRPr="00530583">
        <w:rPr>
          <w:rFonts w:ascii="Corbel" w:hAnsi="Corbel"/>
        </w:rPr>
        <w:fldChar w:fldCharType="separate"/>
      </w:r>
      <w:r w:rsidR="008115AD">
        <w:rPr>
          <w:rFonts w:ascii="Corbel" w:hAnsi="Corbel"/>
        </w:rPr>
        <w:t>1.14</w:t>
      </w:r>
      <w:r w:rsidR="009F7AC3" w:rsidRPr="00530583">
        <w:rPr>
          <w:rFonts w:ascii="Corbel" w:hAnsi="Corbel"/>
        </w:rPr>
        <w:fldChar w:fldCharType="end"/>
      </w:r>
      <w:r w:rsidR="009F7AC3" w:rsidRPr="00530583">
        <w:rPr>
          <w:rFonts w:ascii="Corbel" w:hAnsi="Corbel"/>
        </w:rPr>
        <w:t>]</w:t>
      </w:r>
      <w:r w:rsidRPr="00530583">
        <w:rPr>
          <w:rFonts w:ascii="Corbel" w:hAnsi="Corbel"/>
        </w:rPr>
        <w:t xml:space="preserve"> binnen een MessageInTransactionType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_Ref299521618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1.5</w:t>
      </w:r>
      <w:r w:rsidR="002A354B" w:rsidRPr="00530583">
        <w:rPr>
          <w:rFonts w:ascii="Corbel" w:hAnsi="Corbel"/>
        </w:rPr>
        <w:fldChar w:fldCharType="end"/>
      </w:r>
      <w:r w:rsidR="002A354B" w:rsidRPr="00530583">
        <w:rPr>
          <w:rFonts w:ascii="Corbel" w:hAnsi="Corbel"/>
        </w:rPr>
        <w:t>]</w:t>
      </w:r>
      <w:r w:rsidRPr="00530583">
        <w:rPr>
          <w:rFonts w:ascii="Corbel" w:hAnsi="Corbel"/>
        </w:rPr>
        <w:t xml:space="preserve"> instan</w:t>
      </w:r>
      <w:r w:rsidR="009F7AC3" w:rsidRPr="00530583">
        <w:rPr>
          <w:rFonts w:ascii="Corbel" w:hAnsi="Corbel"/>
        </w:rPr>
        <w:t>ti</w:t>
      </w:r>
      <w:r w:rsidRPr="00530583">
        <w:rPr>
          <w:rFonts w:ascii="Corbel" w:hAnsi="Corbel"/>
        </w:rPr>
        <w:t>e.</w:t>
      </w:r>
    </w:p>
    <w:p w14:paraId="4ADB65B8" w14:textId="77777777" w:rsidR="00A840D4" w:rsidRPr="00530583" w:rsidRDefault="00A05B2A">
      <w:pPr>
        <w:pStyle w:val="Plattetekst"/>
        <w:rPr>
          <w:rFonts w:ascii="Corbel" w:hAnsi="Corbel"/>
          <w:lang w:val="en-US"/>
        </w:rPr>
      </w:pPr>
      <w:r w:rsidRPr="002F268C">
        <w:rPr>
          <w:rFonts w:ascii="Corbel" w:hAnsi="Corbel"/>
          <w:lang w:val="en-US"/>
          <w:rPrChange w:id="1180" w:author="Willems, P.H. (Peter)" w:date="2019-04-30T10:01:00Z">
            <w:rPr>
              <w:rFonts w:ascii="Corbel" w:hAnsi="Corbel"/>
              <w:lang w:val="en-US"/>
            </w:rPr>
          </w:rPrChange>
        </w:rPr>
        <w:br/>
      </w:r>
      <w:r w:rsidR="00A840D4" w:rsidRPr="00530583">
        <w:rPr>
          <w:rFonts w:ascii="Corbel" w:hAnsi="Corbel"/>
          <w:lang w:val="en-US"/>
        </w:rPr>
        <w:t xml:space="preserve">Voorbeeld: </w:t>
      </w:r>
    </w:p>
    <w:p w14:paraId="4ADB65B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 id="..."&gt;</w:t>
      </w:r>
    </w:p>
    <w:p w14:paraId="4ADB65B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B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5B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&lt;TransactionType id="..."&gt;</w:t>
      </w:r>
    </w:p>
    <w:p w14:paraId="4ADB65B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B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lastRenderedPageBreak/>
        <w:t xml:space="preserve">    &lt;/TransactionType&gt;</w:t>
      </w:r>
    </w:p>
    <w:p w14:paraId="4ADB65B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&lt;/transaction&gt;</w:t>
      </w:r>
    </w:p>
    <w:p w14:paraId="4ADB65C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C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&lt;/MessageInTransactionType&gt;</w:t>
      </w:r>
    </w:p>
    <w:p w14:paraId="4ADB65C2" w14:textId="77777777" w:rsidR="00A840D4" w:rsidRPr="00530583" w:rsidRDefault="00A840D4" w:rsidP="000C69AD">
      <w:pPr>
        <w:pStyle w:val="Kop2"/>
        <w:rPr>
          <w:rFonts w:ascii="Corbel" w:hAnsi="Corbel"/>
        </w:rPr>
      </w:pPr>
      <w:bookmarkStart w:id="1181" w:name="transactionPhase"/>
      <w:bookmarkStart w:id="1182" w:name="_Ref299464547"/>
      <w:bookmarkStart w:id="1183" w:name="_Toc4491599"/>
      <w:bookmarkEnd w:id="1181"/>
      <w:r w:rsidRPr="00530583">
        <w:rPr>
          <w:rFonts w:ascii="Corbel" w:hAnsi="Corbel"/>
        </w:rPr>
        <w:t>transactionPhase</w:t>
      </w:r>
      <w:bookmarkEnd w:id="1182"/>
      <w:bookmarkEnd w:id="1183"/>
      <w:r w:rsidRPr="00530583">
        <w:rPr>
          <w:rFonts w:ascii="Corbel" w:hAnsi="Corbel"/>
        </w:rPr>
        <w:t xml:space="preserve"> </w:t>
      </w:r>
    </w:p>
    <w:p w14:paraId="4ADB65C3"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transactionPhase : OPTIONAL TransactionPhaseType;</w:t>
      </w:r>
    </w:p>
    <w:p w14:paraId="4ADB65C4" w14:textId="77777777" w:rsidR="009F7AC3" w:rsidRPr="00530583" w:rsidRDefault="009F7AC3">
      <w:pPr>
        <w:pStyle w:val="Plattetekst"/>
        <w:rPr>
          <w:rFonts w:ascii="Corbel" w:hAnsi="Corbel"/>
        </w:rPr>
      </w:pPr>
    </w:p>
    <w:p w14:paraId="4ADB65C5" w14:textId="253BCB66" w:rsidR="00D369BC" w:rsidRPr="00530583" w:rsidRDefault="00A840D4">
      <w:pPr>
        <w:pStyle w:val="Plattetekst"/>
        <w:rPr>
          <w:rFonts w:ascii="Corbel" w:hAnsi="Corbel"/>
        </w:rPr>
      </w:pPr>
      <w:r w:rsidRPr="00530583">
        <w:rPr>
          <w:rFonts w:ascii="Corbel" w:hAnsi="Corbel"/>
        </w:rPr>
        <w:t>De TransactionPhase</w:t>
      </w:r>
      <w:r w:rsidR="009F7AC3" w:rsidRPr="00530583">
        <w:rPr>
          <w:rFonts w:ascii="Corbel" w:hAnsi="Corbel"/>
        </w:rPr>
        <w:t>Type [</w:t>
      </w:r>
      <w:r w:rsidR="009F7AC3" w:rsidRPr="00530583">
        <w:rPr>
          <w:rFonts w:ascii="Corbel" w:hAnsi="Corbel"/>
        </w:rPr>
        <w:fldChar w:fldCharType="begin"/>
      </w:r>
      <w:r w:rsidR="009F7AC3" w:rsidRPr="00530583">
        <w:rPr>
          <w:rFonts w:ascii="Corbel" w:hAnsi="Corbel"/>
        </w:rPr>
        <w:instrText xml:space="preserve"> REF _Ref299521759 \r \h </w:instrText>
      </w:r>
      <w:r w:rsidR="00BD7433" w:rsidRPr="00530583">
        <w:rPr>
          <w:rFonts w:ascii="Corbel" w:hAnsi="Corbel"/>
        </w:rPr>
        <w:instrText xml:space="preserve"> \* MERGEFORMAT </w:instrText>
      </w:r>
      <w:r w:rsidR="009F7AC3" w:rsidRPr="00530583">
        <w:rPr>
          <w:rFonts w:ascii="Corbel" w:hAnsi="Corbel"/>
        </w:rPr>
      </w:r>
      <w:r w:rsidR="009F7AC3" w:rsidRPr="00530583">
        <w:rPr>
          <w:rFonts w:ascii="Corbel" w:hAnsi="Corbel"/>
        </w:rPr>
        <w:fldChar w:fldCharType="separate"/>
      </w:r>
      <w:r w:rsidR="008115AD">
        <w:rPr>
          <w:rFonts w:ascii="Corbel" w:hAnsi="Corbel"/>
        </w:rPr>
        <w:t>1.13</w:t>
      </w:r>
      <w:r w:rsidR="009F7AC3" w:rsidRPr="00530583">
        <w:rPr>
          <w:rFonts w:ascii="Corbel" w:hAnsi="Corbel"/>
        </w:rPr>
        <w:fldChar w:fldCharType="end"/>
      </w:r>
      <w:r w:rsidR="009F7AC3" w:rsidRPr="00530583">
        <w:rPr>
          <w:rFonts w:ascii="Corbel" w:hAnsi="Corbel"/>
        </w:rPr>
        <w:t>]</w:t>
      </w:r>
      <w:r w:rsidRPr="00530583">
        <w:rPr>
          <w:rFonts w:ascii="Corbel" w:hAnsi="Corbel"/>
        </w:rPr>
        <w:t xml:space="preserve"> waarin een specifiek MessageType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_Ref299521657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1.6</w:t>
      </w:r>
      <w:r w:rsidR="002A354B" w:rsidRPr="00530583">
        <w:rPr>
          <w:rFonts w:ascii="Corbel" w:hAnsi="Corbel"/>
        </w:rPr>
        <w:fldChar w:fldCharType="end"/>
      </w:r>
      <w:r w:rsidR="002A354B" w:rsidRPr="00530583">
        <w:rPr>
          <w:rFonts w:ascii="Corbel" w:hAnsi="Corbel"/>
        </w:rPr>
        <w:t>]</w:t>
      </w:r>
      <w:r w:rsidRPr="00530583">
        <w:rPr>
          <w:rFonts w:ascii="Corbel" w:hAnsi="Corbel"/>
        </w:rPr>
        <w:t xml:space="preserve"> binnen een specifiek TransactionType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_Ref299521674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1.14</w:t>
      </w:r>
      <w:r w:rsidR="002A354B" w:rsidRPr="00530583">
        <w:rPr>
          <w:rFonts w:ascii="Corbel" w:hAnsi="Corbel"/>
        </w:rPr>
        <w:fldChar w:fldCharType="end"/>
      </w:r>
      <w:r w:rsidR="002A354B" w:rsidRPr="00530583">
        <w:rPr>
          <w:rFonts w:ascii="Corbel" w:hAnsi="Corbel"/>
        </w:rPr>
        <w:t>]</w:t>
      </w:r>
      <w:r w:rsidR="00D369BC" w:rsidRPr="00530583">
        <w:rPr>
          <w:rFonts w:ascii="Corbel" w:hAnsi="Corbel"/>
        </w:rPr>
        <w:t>.</w:t>
      </w:r>
    </w:p>
    <w:p w14:paraId="4ADB65C6" w14:textId="77777777" w:rsidR="00A840D4" w:rsidRPr="00530583" w:rsidRDefault="00A840D4">
      <w:pPr>
        <w:pStyle w:val="Plattetekst"/>
        <w:rPr>
          <w:rFonts w:ascii="Corbel" w:hAnsi="Corbel"/>
          <w:lang w:val="fr-FR"/>
        </w:rPr>
      </w:pPr>
      <w:r w:rsidRPr="00530583">
        <w:rPr>
          <w:rFonts w:ascii="Corbel" w:hAnsi="Corbel"/>
          <w:lang w:val="fr-FR"/>
        </w:rPr>
        <w:t xml:space="preserve">Voorbeeld: </w:t>
      </w:r>
    </w:p>
    <w:p w14:paraId="4ADB65C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&lt;MessageInTransactionType id="..."&gt;</w:t>
      </w:r>
    </w:p>
    <w:p w14:paraId="4ADB65C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w:t>
      </w:r>
    </w:p>
    <w:p w14:paraId="4ADB65C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&lt;message&gt;</w:t>
      </w:r>
    </w:p>
    <w:p w14:paraId="4ADB65C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&lt;MessageType id="M"&gt;</w:t>
      </w:r>
    </w:p>
    <w:p w14:paraId="4ADB65C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w:t>
      </w:r>
    </w:p>
    <w:p w14:paraId="4ADB65CC"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&lt;/MessageType&gt;</w:t>
      </w:r>
    </w:p>
    <w:p w14:paraId="4ADB65CD"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&lt;/message&gt;</w:t>
      </w:r>
    </w:p>
    <w:p w14:paraId="4ADB65CE"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&lt;transaction&gt;</w:t>
      </w:r>
    </w:p>
    <w:p w14:paraId="4ADB65CF"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&lt;TransactionType id="T"&gt;</w:t>
      </w:r>
    </w:p>
    <w:p w14:paraId="4ADB65D0"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w:t>
      </w:r>
    </w:p>
    <w:p w14:paraId="4ADB65D1"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&lt;/TransactionType&gt;</w:t>
      </w:r>
    </w:p>
    <w:p w14:paraId="4ADB65D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fr-FR"/>
        </w:rPr>
      </w:pPr>
      <w:r w:rsidRPr="0000104B">
        <w:rPr>
          <w:lang w:val="fr-FR"/>
        </w:rPr>
        <w:t xml:space="preserve">  &lt;/transaction&gt;</w:t>
      </w:r>
    </w:p>
    <w:p w14:paraId="4ADB65D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fr-FR"/>
        </w:rPr>
        <w:t xml:space="preserve">  </w:t>
      </w:r>
      <w:r w:rsidRPr="0000104B">
        <w:rPr>
          <w:lang w:val="en-US"/>
        </w:rPr>
        <w:t>...</w:t>
      </w:r>
    </w:p>
    <w:p w14:paraId="4ADB65D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&lt;transactionPhase&gt;</w:t>
      </w:r>
    </w:p>
    <w:p w14:paraId="4ADB65D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&lt;TransactionPhaseType id="TP"&gt;</w:t>
      </w:r>
    </w:p>
    <w:p w14:paraId="4ADB65D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t xml:space="preserve">      </w:t>
      </w:r>
      <w:r w:rsidRPr="0000104B">
        <w:t>...</w:t>
      </w:r>
    </w:p>
    <w:p w14:paraId="4ADB65D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&lt;/TransactionPhaseType&gt;</w:t>
      </w:r>
    </w:p>
    <w:p w14:paraId="4ADB65D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&lt;/transactionPhase&gt;</w:t>
      </w:r>
    </w:p>
    <w:p w14:paraId="4ADB65D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D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&lt;/MessageInTransactionType&gt;</w:t>
      </w:r>
    </w:p>
    <w:p w14:paraId="4ADB65DB" w14:textId="77777777" w:rsidR="00D369BC" w:rsidRPr="00530583" w:rsidRDefault="00D369BC">
      <w:pPr>
        <w:pStyle w:val="Plattetekst"/>
        <w:rPr>
          <w:rFonts w:ascii="Corbel" w:hAnsi="Corbel"/>
        </w:rPr>
      </w:pPr>
    </w:p>
    <w:p w14:paraId="4ADB65DC" w14:textId="07EA71C1" w:rsidR="00A840D4" w:rsidRPr="00530583" w:rsidRDefault="009F7AC3">
      <w:pPr>
        <w:pStyle w:val="Plattetekst"/>
        <w:rPr>
          <w:rFonts w:ascii="Corbel" w:hAnsi="Corbel"/>
        </w:rPr>
      </w:pPr>
      <w:r w:rsidRPr="00530583">
        <w:rPr>
          <w:rFonts w:ascii="Corbel" w:hAnsi="Corbel"/>
        </w:rPr>
        <w:t>H</w:t>
      </w:r>
      <w:r w:rsidR="00A840D4" w:rsidRPr="00530583">
        <w:rPr>
          <w:rFonts w:ascii="Corbel" w:hAnsi="Corbel"/>
        </w:rPr>
        <w:t>ier vinden we dus een MessageType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_Ref299521697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1.6</w:t>
      </w:r>
      <w:r w:rsidR="002A354B"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r w:rsidR="00A840D4" w:rsidRPr="00530583">
        <w:rPr>
          <w:rFonts w:ascii="Corbel" w:hAnsi="Corbel"/>
          <w:i/>
        </w:rPr>
        <w:t>M</w:t>
      </w:r>
      <w:r w:rsidR="00A840D4" w:rsidRPr="00530583">
        <w:rPr>
          <w:rFonts w:ascii="Corbel" w:hAnsi="Corbel"/>
        </w:rPr>
        <w:t xml:space="preserve"> binnen een specifieke </w:t>
      </w:r>
      <w:r w:rsidRPr="00530583">
        <w:rPr>
          <w:rFonts w:ascii="Corbel" w:hAnsi="Corbel"/>
        </w:rPr>
        <w:t>T</w:t>
      </w:r>
      <w:r w:rsidR="00A840D4" w:rsidRPr="00530583">
        <w:rPr>
          <w:rFonts w:ascii="Corbel" w:hAnsi="Corbel"/>
        </w:rPr>
        <w:t>ransact</w:t>
      </w:r>
      <w:r w:rsidRPr="00530583">
        <w:rPr>
          <w:rFonts w:ascii="Corbel" w:hAnsi="Corbel"/>
        </w:rPr>
        <w:t>ionType</w:t>
      </w:r>
      <w:r w:rsidR="002A354B" w:rsidRPr="00530583">
        <w:rPr>
          <w:rFonts w:ascii="Corbel" w:hAnsi="Corbel"/>
        </w:rPr>
        <w:t> [</w:t>
      </w:r>
      <w:r w:rsidRPr="00530583">
        <w:rPr>
          <w:rFonts w:ascii="Corbel" w:hAnsi="Corbel"/>
        </w:rPr>
        <w:fldChar w:fldCharType="begin"/>
      </w:r>
      <w:r w:rsidRPr="00530583">
        <w:rPr>
          <w:rFonts w:ascii="Corbel" w:hAnsi="Corbel"/>
        </w:rPr>
        <w:instrText xml:space="preserve"> REF _Ref299464309 \r \h </w:instrText>
      </w:r>
      <w:r w:rsidR="00BD7433" w:rsidRPr="00530583">
        <w:rPr>
          <w:rFonts w:ascii="Corbel" w:hAnsi="Corbel"/>
        </w:rPr>
        <w:instrText xml:space="preserve"> \* MERGEFORMAT </w:instrText>
      </w:r>
      <w:r w:rsidRPr="00530583">
        <w:rPr>
          <w:rFonts w:ascii="Corbel" w:hAnsi="Corbel"/>
        </w:rPr>
      </w:r>
      <w:r w:rsidRPr="00530583">
        <w:rPr>
          <w:rFonts w:ascii="Corbel" w:hAnsi="Corbel"/>
        </w:rPr>
        <w:fldChar w:fldCharType="separate"/>
      </w:r>
      <w:r w:rsidR="008115AD">
        <w:rPr>
          <w:rFonts w:ascii="Corbel" w:hAnsi="Corbel"/>
        </w:rPr>
        <w:t>1.14</w:t>
      </w:r>
      <w:r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r w:rsidR="00A840D4" w:rsidRPr="00530583">
        <w:rPr>
          <w:rFonts w:ascii="Corbel" w:hAnsi="Corbel"/>
          <w:i/>
        </w:rPr>
        <w:t>T</w:t>
      </w:r>
      <w:r w:rsidR="00A840D4" w:rsidRPr="00530583">
        <w:rPr>
          <w:rFonts w:ascii="Corbel" w:hAnsi="Corbel"/>
        </w:rPr>
        <w:t xml:space="preserve"> die TransactionPhaseType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_Ref299521759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1.13</w:t>
      </w:r>
      <w:r w:rsidR="002A354B"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r w:rsidR="00A840D4" w:rsidRPr="00530583">
        <w:rPr>
          <w:rFonts w:ascii="Corbel" w:hAnsi="Corbel"/>
          <w:i/>
        </w:rPr>
        <w:t>TP</w:t>
      </w:r>
      <w:r w:rsidR="00A840D4" w:rsidRPr="00530583">
        <w:rPr>
          <w:rFonts w:ascii="Corbel" w:hAnsi="Corbel"/>
        </w:rPr>
        <w:t xml:space="preserve"> bepaalt. </w:t>
      </w:r>
    </w:p>
    <w:p w14:paraId="4ADB65DD" w14:textId="77777777" w:rsidR="00A840D4" w:rsidRPr="00530583" w:rsidRDefault="00A840D4" w:rsidP="000C69AD">
      <w:pPr>
        <w:pStyle w:val="Kop2"/>
        <w:rPr>
          <w:rFonts w:ascii="Corbel" w:hAnsi="Corbel"/>
        </w:rPr>
      </w:pPr>
      <w:bookmarkStart w:id="1184" w:name="_Ref299519924"/>
      <w:bookmarkStart w:id="1185" w:name="_Toc4491600"/>
      <w:r w:rsidRPr="00530583">
        <w:rPr>
          <w:rFonts w:ascii="Corbel" w:hAnsi="Corbel"/>
        </w:rPr>
        <w:t>userDefinedType</w:t>
      </w:r>
      <w:bookmarkEnd w:id="1184"/>
      <w:bookmarkEnd w:id="1185"/>
      <w:r w:rsidRPr="00530583">
        <w:rPr>
          <w:rFonts w:ascii="Corbel" w:hAnsi="Corbel"/>
        </w:rPr>
        <w:t xml:space="preserve"> </w:t>
      </w:r>
    </w:p>
    <w:p w14:paraId="4ADB65DE" w14:textId="77777777" w:rsidR="009F7AC3" w:rsidRPr="0000104B" w:rsidRDefault="009F7AC3" w:rsidP="009F7AC3">
      <w:pPr>
        <w:pStyle w:val="Reedsopgemaaktetekst"/>
        <w:pBdr>
          <w:top w:val="single" w:sz="4" w:space="4" w:color="auto"/>
          <w:left w:val="single" w:sz="4" w:space="4" w:color="auto"/>
          <w:bottom w:val="single" w:sz="4" w:space="4" w:color="auto"/>
          <w:right w:val="single" w:sz="4" w:space="4" w:color="auto"/>
        </w:pBdr>
        <w:ind w:left="567" w:right="567"/>
      </w:pPr>
      <w:r w:rsidRPr="0000104B">
        <w:t>userDefinedType : UserDefinedType;</w:t>
      </w:r>
    </w:p>
    <w:p w14:paraId="4ADB65DF" w14:textId="77777777" w:rsidR="009F7AC3" w:rsidRPr="00530583" w:rsidRDefault="009F7AC3">
      <w:pPr>
        <w:pStyle w:val="Plattetekst"/>
        <w:rPr>
          <w:rFonts w:ascii="Corbel" w:hAnsi="Corbel"/>
        </w:rPr>
      </w:pPr>
    </w:p>
    <w:p w14:paraId="4ADB65E0" w14:textId="608DA12F" w:rsidR="00D369BC" w:rsidRPr="00530583" w:rsidRDefault="00A840D4">
      <w:pPr>
        <w:pStyle w:val="Plattetekst"/>
        <w:rPr>
          <w:rFonts w:ascii="Corbel" w:hAnsi="Corbel"/>
        </w:rPr>
      </w:pPr>
      <w:r w:rsidRPr="00530583">
        <w:rPr>
          <w:rFonts w:ascii="Corbel" w:hAnsi="Corbel"/>
        </w:rPr>
        <w:t>Referentie naar UserDefinedType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_Ref299521795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1.15</w:t>
      </w:r>
      <w:r w:rsidR="002A354B" w:rsidRPr="00530583">
        <w:rPr>
          <w:rFonts w:ascii="Corbel" w:hAnsi="Corbel"/>
        </w:rPr>
        <w:fldChar w:fldCharType="end"/>
      </w:r>
      <w:r w:rsidR="002A354B" w:rsidRPr="00530583">
        <w:rPr>
          <w:rFonts w:ascii="Corbel" w:hAnsi="Corbel"/>
        </w:rPr>
        <w:t>]</w:t>
      </w:r>
      <w:r w:rsidRPr="00530583">
        <w:rPr>
          <w:rFonts w:ascii="Corbel" w:hAnsi="Corbel"/>
        </w:rPr>
        <w:t>, geeft de te gebruiken vorm van het SimpleElementType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_Ref299521806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1.12</w:t>
      </w:r>
      <w:r w:rsidR="002A354B" w:rsidRPr="00530583">
        <w:rPr>
          <w:rFonts w:ascii="Corbel" w:hAnsi="Corbel"/>
        </w:rPr>
        <w:fldChar w:fldCharType="end"/>
      </w:r>
      <w:r w:rsidR="002A354B" w:rsidRPr="00530583">
        <w:rPr>
          <w:rFonts w:ascii="Corbel" w:hAnsi="Corbel"/>
        </w:rPr>
        <w:t>]</w:t>
      </w:r>
      <w:r w:rsidR="00D369BC" w:rsidRPr="00530583">
        <w:rPr>
          <w:rFonts w:ascii="Corbel" w:hAnsi="Corbel"/>
        </w:rPr>
        <w:t xml:space="preserve"> aan.</w:t>
      </w:r>
    </w:p>
    <w:p w14:paraId="4ADB65E1" w14:textId="77777777" w:rsidR="00A840D4" w:rsidRPr="00530583" w:rsidRDefault="00A05B2A">
      <w:pPr>
        <w:pStyle w:val="Plattetekst"/>
        <w:rPr>
          <w:rFonts w:ascii="Corbel" w:hAnsi="Corbel"/>
        </w:rPr>
      </w:pPr>
      <w:r w:rsidRPr="00530583">
        <w:rPr>
          <w:rFonts w:ascii="Corbel" w:hAnsi="Corbel"/>
        </w:rPr>
        <w:br/>
      </w:r>
      <w:r w:rsidR="00A840D4" w:rsidRPr="00530583">
        <w:rPr>
          <w:rFonts w:ascii="Corbel" w:hAnsi="Corbel"/>
        </w:rPr>
        <w:t xml:space="preserve">Voorbeeld: </w:t>
      </w:r>
    </w:p>
    <w:p w14:paraId="4ADB65E2"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 id="Hoogte"&gt;</w:t>
      </w:r>
    </w:p>
    <w:p w14:paraId="4ADB65E3"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w:t>
      </w:r>
    </w:p>
    <w:p w14:paraId="4ADB65E4"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 xml:space="preserve">  &lt;userDefinedType&gt;</w:t>
      </w:r>
    </w:p>
    <w:p w14:paraId="4ADB65E5"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t xml:space="preserve">    </w:t>
      </w:r>
      <w:r w:rsidRPr="0000104B">
        <w:rPr>
          <w:lang w:val="en-US"/>
        </w:rPr>
        <w:t>&lt;UserDefinedType id="..."&gt;</w:t>
      </w:r>
    </w:p>
    <w:p w14:paraId="4ADB65E6"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E7"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&lt;baseType&gt;INTEGER&lt;/baseType&gt;</w:t>
      </w:r>
    </w:p>
    <w:p w14:paraId="4ADB65E8"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w:t>
      </w:r>
    </w:p>
    <w:p w14:paraId="4ADB65E9"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rPr>
          <w:lang w:val="en-US"/>
        </w:rPr>
      </w:pPr>
      <w:r w:rsidRPr="0000104B">
        <w:rPr>
          <w:lang w:val="en-US"/>
        </w:rPr>
        <w:t xml:space="preserve">    &lt;/UserDefinedType&gt;</w:t>
      </w:r>
    </w:p>
    <w:p w14:paraId="4ADB65EA"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rPr>
          <w:lang w:val="en-US"/>
        </w:rPr>
        <w:lastRenderedPageBreak/>
        <w:t xml:space="preserve">  </w:t>
      </w:r>
      <w:r w:rsidRPr="0000104B">
        <w:t>&lt;/userDefinedType&gt;</w:t>
      </w:r>
    </w:p>
    <w:p w14:paraId="4ADB65EB" w14:textId="77777777" w:rsidR="00A840D4" w:rsidRPr="0000104B" w:rsidRDefault="00A840D4" w:rsidP="00D369BC">
      <w:pPr>
        <w:pStyle w:val="Reedsopgemaaktetekst"/>
        <w:pBdr>
          <w:top w:val="single" w:sz="4" w:space="4" w:color="auto"/>
          <w:left w:val="single" w:sz="4" w:space="4" w:color="auto"/>
          <w:bottom w:val="single" w:sz="4" w:space="4" w:color="auto"/>
          <w:right w:val="single" w:sz="4" w:space="4" w:color="auto"/>
        </w:pBdr>
        <w:ind w:left="567" w:right="567"/>
      </w:pPr>
      <w:r w:rsidRPr="0000104B">
        <w:t>&lt;/SimpleElementType&gt;</w:t>
      </w:r>
    </w:p>
    <w:p w14:paraId="4ADB65EC" w14:textId="77777777" w:rsidR="00D369BC" w:rsidRPr="00530583" w:rsidRDefault="00D369BC">
      <w:pPr>
        <w:pStyle w:val="Plattetekst"/>
        <w:rPr>
          <w:rFonts w:ascii="Corbel" w:hAnsi="Corbel"/>
        </w:rPr>
      </w:pPr>
    </w:p>
    <w:p w14:paraId="4ADB65ED" w14:textId="7090EB82" w:rsidR="00A840D4" w:rsidRPr="00530583" w:rsidRDefault="00946F87">
      <w:pPr>
        <w:pStyle w:val="Plattetekst"/>
        <w:rPr>
          <w:rFonts w:ascii="Corbel" w:hAnsi="Corbel"/>
        </w:rPr>
      </w:pPr>
      <w:r w:rsidRPr="00530583">
        <w:rPr>
          <w:rFonts w:ascii="Corbel" w:hAnsi="Corbel"/>
        </w:rPr>
        <w:t>H</w:t>
      </w:r>
      <w:r w:rsidR="00A840D4" w:rsidRPr="00530583">
        <w:rPr>
          <w:rFonts w:ascii="Corbel" w:hAnsi="Corbel"/>
        </w:rPr>
        <w:t>ierbij geeft userDefinedType dus voor het SimpleElementType</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_Ref299521821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r w:rsidR="008115AD">
        <w:rPr>
          <w:rFonts w:ascii="Corbel" w:hAnsi="Corbel"/>
        </w:rPr>
        <w:t>1.12</w:t>
      </w:r>
      <w:r w:rsidR="002A354B"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r w:rsidR="00A840D4" w:rsidRPr="00530583">
        <w:rPr>
          <w:rFonts w:ascii="Corbel" w:hAnsi="Corbel"/>
          <w:i/>
        </w:rPr>
        <w:t>Hoogte</w:t>
      </w:r>
      <w:r w:rsidR="00A840D4" w:rsidRPr="00530583">
        <w:rPr>
          <w:rFonts w:ascii="Corbel" w:hAnsi="Corbel"/>
        </w:rPr>
        <w:t xml:space="preserve"> aan dat dit altijd een integer moet zijn (eventueel met als restrictie xsdRestriction</w:t>
      </w:r>
      <w:r w:rsidR="002A354B" w:rsidRPr="00530583">
        <w:rPr>
          <w:rFonts w:ascii="Corbel" w:hAnsi="Corbel"/>
        </w:rPr>
        <w:t> [</w:t>
      </w:r>
      <w:r w:rsidR="002A354B" w:rsidRPr="00530583">
        <w:rPr>
          <w:rFonts w:ascii="Corbel" w:hAnsi="Corbel"/>
        </w:rPr>
        <w:fldChar w:fldCharType="begin"/>
      </w:r>
      <w:r w:rsidR="002A354B" w:rsidRPr="00530583">
        <w:rPr>
          <w:rFonts w:ascii="Corbel" w:hAnsi="Corbel"/>
        </w:rPr>
        <w:instrText xml:space="preserve"> REF _Ref299521835 \r \h </w:instrText>
      </w:r>
      <w:r w:rsidR="00BD7433" w:rsidRPr="00530583">
        <w:rPr>
          <w:rFonts w:ascii="Corbel" w:hAnsi="Corbel"/>
        </w:rPr>
        <w:instrText xml:space="preserve"> \* MERGEFORMAT </w:instrText>
      </w:r>
      <w:r w:rsidR="002A354B" w:rsidRPr="00530583">
        <w:rPr>
          <w:rFonts w:ascii="Corbel" w:hAnsi="Corbel"/>
        </w:rPr>
      </w:r>
      <w:r w:rsidR="002A354B" w:rsidRPr="00530583">
        <w:rPr>
          <w:rFonts w:ascii="Corbel" w:hAnsi="Corbel"/>
        </w:rPr>
        <w:fldChar w:fldCharType="separate"/>
      </w:r>
      <w:ins w:id="1186" w:author="Willems, P.H. (Peter)" w:date="2019-03-27T10:51:00Z">
        <w:r w:rsidR="008115AD">
          <w:rPr>
            <w:rFonts w:ascii="Corbel" w:hAnsi="Corbel"/>
          </w:rPr>
          <w:t>3.30</w:t>
        </w:r>
      </w:ins>
      <w:del w:id="1187" w:author="Willems, P.H. (Peter)" w:date="2019-03-26T11:25:00Z">
        <w:r w:rsidR="000A1418" w:rsidRPr="00530583" w:rsidDel="00475F64">
          <w:rPr>
            <w:rFonts w:ascii="Corbel" w:hAnsi="Corbel"/>
          </w:rPr>
          <w:delText>3.27</w:delText>
        </w:r>
      </w:del>
      <w:r w:rsidR="002A354B" w:rsidRPr="00530583">
        <w:rPr>
          <w:rFonts w:ascii="Corbel" w:hAnsi="Corbel"/>
        </w:rPr>
        <w:fldChar w:fldCharType="end"/>
      </w:r>
      <w:r w:rsidR="002A354B" w:rsidRPr="00530583">
        <w:rPr>
          <w:rFonts w:ascii="Corbel" w:hAnsi="Corbel"/>
        </w:rPr>
        <w:t>]</w:t>
      </w:r>
      <w:r w:rsidR="00A840D4" w:rsidRPr="00530583">
        <w:rPr>
          <w:rFonts w:ascii="Corbel" w:hAnsi="Corbel"/>
        </w:rPr>
        <w:t xml:space="preserve">). </w:t>
      </w:r>
    </w:p>
    <w:p w14:paraId="4ADB65EE" w14:textId="77777777" w:rsidR="00D53145" w:rsidRPr="00530583" w:rsidRDefault="00D53145">
      <w:pPr>
        <w:pStyle w:val="Plattetekst"/>
        <w:rPr>
          <w:rFonts w:ascii="Corbel" w:hAnsi="Corbel"/>
        </w:rPr>
      </w:pPr>
    </w:p>
    <w:p w14:paraId="4ADB65EF" w14:textId="77777777" w:rsidR="00D53145" w:rsidRPr="00530583" w:rsidRDefault="00D53145">
      <w:pPr>
        <w:pStyle w:val="Plattetekst"/>
        <w:rPr>
          <w:rFonts w:ascii="Corbel" w:hAnsi="Corbel"/>
        </w:rPr>
        <w:sectPr w:rsidR="00D53145" w:rsidRPr="00530583" w:rsidSect="00317E2A">
          <w:footnotePr>
            <w:pos w:val="beneathText"/>
          </w:footnotePr>
          <w:pgSz w:w="11905" w:h="16837"/>
          <w:pgMar w:top="1134" w:right="1134" w:bottom="1134" w:left="1701" w:header="708" w:footer="708" w:gutter="0"/>
          <w:cols w:space="708"/>
        </w:sectPr>
      </w:pPr>
    </w:p>
    <w:p w14:paraId="4ADB65F0" w14:textId="77777777" w:rsidR="00A840D4" w:rsidRPr="00530583" w:rsidRDefault="000C3CF2" w:rsidP="00317E2A">
      <w:pPr>
        <w:rPr>
          <w:rFonts w:ascii="Corbel" w:hAnsi="Corbel"/>
        </w:rPr>
      </w:pPr>
      <w:r w:rsidRPr="00530583">
        <w:rPr>
          <w:rFonts w:ascii="Corbel" w:hAnsi="Corbel"/>
        </w:rPr>
        <w:t>&lt;</w:t>
      </w:r>
      <w:r w:rsidR="00F923FF" w:rsidRPr="00530583">
        <w:rPr>
          <w:rFonts w:ascii="Corbel" w:hAnsi="Corbel"/>
        </w:rPr>
        <w:t xml:space="preserve"> </w:t>
      </w:r>
      <w:r w:rsidRPr="00530583">
        <w:rPr>
          <w:rFonts w:ascii="Corbel" w:hAnsi="Corbel"/>
        </w:rPr>
        <w:t>einde Bijlage 2</w:t>
      </w:r>
      <w:r w:rsidR="00F923FF" w:rsidRPr="00530583">
        <w:rPr>
          <w:rFonts w:ascii="Corbel" w:hAnsi="Corbel"/>
        </w:rPr>
        <w:t xml:space="preserve"> </w:t>
      </w:r>
      <w:r w:rsidRPr="00530583">
        <w:rPr>
          <w:rFonts w:ascii="Corbel" w:hAnsi="Corbel"/>
        </w:rPr>
        <w:t>&gt;</w:t>
      </w:r>
    </w:p>
    <w:sectPr w:rsidR="00A840D4" w:rsidRPr="00530583" w:rsidSect="00317E2A">
      <w:footnotePr>
        <w:pos w:val="beneathText"/>
      </w:footnotePr>
      <w:type w:val="continuous"/>
      <w:pgSz w:w="11905" w:h="16837"/>
      <w:pgMar w:top="1134" w:right="1134" w:bottom="1134" w:left="1701"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7" w:author="Willems, P.H. (Peter)" w:date="2019-03-26T11:51:00Z" w:initials="WP(">
    <w:p w14:paraId="71FD3F10" w14:textId="136F6752" w:rsidR="00CA4BFB" w:rsidRDefault="00CA4BFB">
      <w:pPr>
        <w:pStyle w:val="Tekstopmerking"/>
      </w:pPr>
      <w:r>
        <w:rPr>
          <w:rStyle w:val="Verwijzingopmerking"/>
        </w:rPr>
        <w:annotationRef/>
      </w:r>
      <w:r w:rsidR="00211D0D">
        <w:rPr>
          <w:noProof/>
        </w:rPr>
        <w:t>Niet duidelijk waar deze link naar verwijsd.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D3F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D3F10" w16cid:durableId="20449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4D59" w14:textId="77777777" w:rsidR="00F818DE" w:rsidRDefault="00F818DE">
      <w:r>
        <w:separator/>
      </w:r>
    </w:p>
  </w:endnote>
  <w:endnote w:type="continuationSeparator" w:id="0">
    <w:p w14:paraId="6800F591" w14:textId="77777777" w:rsidR="00F818DE" w:rsidRDefault="00F8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C" w14:textId="77777777" w:rsidR="00997EEB" w:rsidRDefault="00997E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D" w14:textId="77777777" w:rsidR="00530583" w:rsidRPr="00207847" w:rsidRDefault="00530583">
    <w:pPr>
      <w:pStyle w:val="Voettekst"/>
      <w:rPr>
        <w:rFonts w:asciiTheme="minorHAnsi" w:hAnsiTheme="minorHAnsi"/>
        <w:sz w:val="16"/>
        <w:szCs w:val="16"/>
      </w:rPr>
    </w:pPr>
    <w:r w:rsidRPr="00207847">
      <w:rPr>
        <w:rFonts w:asciiTheme="minorHAnsi" w:hAnsiTheme="minorHAnsi"/>
        <w:noProof/>
      </w:rPr>
      <w:drawing>
        <wp:inline distT="0" distB="0" distL="0" distR="0" wp14:anchorId="4ADB6602" wp14:editId="4ADB6603">
          <wp:extent cx="695325" cy="123825"/>
          <wp:effectExtent l="0" t="0" r="9525" b="9525"/>
          <wp:docPr id="2" name="Afbeelding 2"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sidRPr="00207847">
      <w:rPr>
        <w:rFonts w:asciiTheme="minorHAnsi" w:hAnsiTheme="minorHAnsi"/>
        <w:sz w:val="16"/>
        <w:szCs w:val="16"/>
      </w:rPr>
      <w:t xml:space="preserve"> VISI</w:t>
    </w:r>
    <w:r w:rsidRPr="00207847">
      <w:rPr>
        <w:rFonts w:asciiTheme="minorHAnsi" w:hAnsiTheme="minorHAnsi"/>
        <w:sz w:val="16"/>
        <w:szCs w:val="16"/>
      </w:rPr>
      <w:tab/>
      <w:t xml:space="preserve">Pagina </w:t>
    </w:r>
    <w:r w:rsidRPr="00207847">
      <w:rPr>
        <w:rFonts w:asciiTheme="minorHAnsi" w:hAnsiTheme="minorHAnsi"/>
        <w:sz w:val="16"/>
        <w:szCs w:val="16"/>
      </w:rPr>
      <w:fldChar w:fldCharType="begin"/>
    </w:r>
    <w:r w:rsidRPr="00207847">
      <w:rPr>
        <w:rFonts w:asciiTheme="minorHAnsi" w:hAnsiTheme="minorHAnsi"/>
        <w:sz w:val="16"/>
        <w:szCs w:val="16"/>
      </w:rPr>
      <w:instrText xml:space="preserve"> PAGE </w:instrText>
    </w:r>
    <w:r w:rsidRPr="00207847">
      <w:rPr>
        <w:rFonts w:asciiTheme="minorHAnsi" w:hAnsiTheme="minorHAnsi"/>
        <w:sz w:val="16"/>
        <w:szCs w:val="16"/>
      </w:rPr>
      <w:fldChar w:fldCharType="separate"/>
    </w:r>
    <w:r w:rsidR="00997EEB">
      <w:rPr>
        <w:rFonts w:asciiTheme="minorHAnsi" w:hAnsiTheme="minorHAnsi"/>
        <w:noProof/>
        <w:sz w:val="16"/>
        <w:szCs w:val="16"/>
      </w:rPr>
      <w:t>2</w:t>
    </w:r>
    <w:r w:rsidRPr="00207847">
      <w:rPr>
        <w:rFonts w:asciiTheme="minorHAnsi" w:hAnsiTheme="minorHAnsi"/>
        <w:sz w:val="16"/>
        <w:szCs w:val="16"/>
      </w:rPr>
      <w:fldChar w:fldCharType="end"/>
    </w:r>
    <w:r w:rsidRPr="00207847">
      <w:rPr>
        <w:rFonts w:asciiTheme="minorHAnsi" w:hAnsiTheme="minorHAnsi"/>
        <w:sz w:val="16"/>
        <w:szCs w:val="16"/>
      </w:rPr>
      <w:t xml:space="preserve"> van </w:t>
    </w:r>
    <w:r w:rsidRPr="00207847">
      <w:rPr>
        <w:rFonts w:asciiTheme="minorHAnsi" w:hAnsiTheme="minorHAnsi"/>
        <w:sz w:val="16"/>
        <w:szCs w:val="16"/>
      </w:rPr>
      <w:fldChar w:fldCharType="begin"/>
    </w:r>
    <w:r w:rsidRPr="00207847">
      <w:rPr>
        <w:rFonts w:asciiTheme="minorHAnsi" w:hAnsiTheme="minorHAnsi"/>
        <w:sz w:val="16"/>
        <w:szCs w:val="16"/>
      </w:rPr>
      <w:instrText xml:space="preserve"> NUMPAGES </w:instrText>
    </w:r>
    <w:r w:rsidRPr="00207847">
      <w:rPr>
        <w:rFonts w:asciiTheme="minorHAnsi" w:hAnsiTheme="minorHAnsi"/>
        <w:sz w:val="16"/>
        <w:szCs w:val="16"/>
      </w:rPr>
      <w:fldChar w:fldCharType="separate"/>
    </w:r>
    <w:r w:rsidR="00997EEB">
      <w:rPr>
        <w:rFonts w:asciiTheme="minorHAnsi" w:hAnsiTheme="minorHAnsi"/>
        <w:noProof/>
        <w:sz w:val="16"/>
        <w:szCs w:val="16"/>
      </w:rPr>
      <w:t>32</w:t>
    </w:r>
    <w:r w:rsidRPr="00207847">
      <w:rPr>
        <w:rFonts w:asciiTheme="minorHAnsi" w:hAnsiTheme="minorHAns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F" w14:textId="77777777" w:rsidR="00530583" w:rsidRPr="00207847" w:rsidRDefault="00530583">
    <w:pPr>
      <w:pStyle w:val="Voettekst"/>
      <w:rPr>
        <w:rFonts w:asciiTheme="minorHAnsi" w:hAnsiTheme="minorHAnsi"/>
      </w:rPr>
    </w:pPr>
    <w:r w:rsidRPr="00207847">
      <w:rPr>
        <w:rFonts w:asciiTheme="minorHAnsi" w:hAnsiTheme="minorHAnsi"/>
        <w:noProof/>
      </w:rPr>
      <w:drawing>
        <wp:inline distT="0" distB="0" distL="0" distR="0" wp14:anchorId="4ADB6604" wp14:editId="4ADB6605">
          <wp:extent cx="695325" cy="123825"/>
          <wp:effectExtent l="0" t="0" r="9525" b="9525"/>
          <wp:docPr id="3" name="Afbeelding 3"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sidRPr="00207847">
      <w:rPr>
        <w:rFonts w:asciiTheme="minorHAnsi" w:hAnsiTheme="minorHAnsi"/>
        <w:sz w:val="16"/>
        <w:szCs w:val="16"/>
      </w:rPr>
      <w:t xml:space="preserve"> VISI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F3860" w14:textId="77777777" w:rsidR="00F818DE" w:rsidRDefault="00F818DE">
      <w:r>
        <w:separator/>
      </w:r>
    </w:p>
  </w:footnote>
  <w:footnote w:type="continuationSeparator" w:id="0">
    <w:p w14:paraId="4A765F61" w14:textId="77777777" w:rsidR="00F818DE" w:rsidRDefault="00F818DE">
      <w:r>
        <w:continuationSeparator/>
      </w:r>
    </w:p>
  </w:footnote>
  <w:footnote w:id="1">
    <w:p w14:paraId="4ADB6606" w14:textId="77777777" w:rsidR="00530583" w:rsidRPr="00207847" w:rsidRDefault="00530583" w:rsidP="00E66A52">
      <w:pPr>
        <w:pStyle w:val="Voetnoottekst"/>
        <w:rPr>
          <w:rFonts w:asciiTheme="minorHAnsi" w:hAnsiTheme="minorHAnsi"/>
        </w:rPr>
      </w:pPr>
      <w:r w:rsidRPr="00207847">
        <w:rPr>
          <w:rStyle w:val="Voetnootmarkering"/>
          <w:rFonts w:asciiTheme="minorHAnsi" w:hAnsiTheme="minorHAnsi"/>
        </w:rPr>
        <w:footnoteRef/>
      </w:r>
      <w:r w:rsidRPr="00207847">
        <w:rPr>
          <w:rFonts w:asciiTheme="minorHAnsi" w:hAnsiTheme="minorHAnsi"/>
        </w:rPr>
        <w:t xml:space="preserve"> </w:t>
      </w:r>
      <w:r w:rsidRPr="00207847">
        <w:rPr>
          <w:rFonts w:asciiTheme="minorHAnsi" w:hAnsiTheme="minorHAnsi"/>
          <w:lang w:val="nl-NL"/>
        </w:rPr>
        <w:t>Attribuut ‘id’ is in XML een specifieke definitie en is daarom aan meer restricties verbonden dan ‘</w:t>
      </w:r>
      <w:r w:rsidRPr="00207847">
        <w:rPr>
          <w:rFonts w:asciiTheme="minorHAnsi" w:hAnsiTheme="minorHAnsi"/>
        </w:rPr>
        <w:t xml:space="preserve">gewone’ attribuutwaarden. Zo kan een id-waarde </w:t>
      </w:r>
      <w:r w:rsidRPr="00207847">
        <w:rPr>
          <w:rFonts w:asciiTheme="minorHAnsi" w:hAnsiTheme="minorHAnsi"/>
          <w:u w:val="single"/>
        </w:rPr>
        <w:t>geen</w:t>
      </w:r>
      <w:r w:rsidRPr="00207847">
        <w:rPr>
          <w:rFonts w:asciiTheme="minorHAnsi" w:hAnsiTheme="minorHAnsi"/>
        </w:rPr>
        <w:t xml:space="preserve"> spaties bevatten en veelal ook geen bijzondere karakters. Ook kan een id-waarde niet met een cijfer beginnen. Zie verder </w:t>
      </w:r>
      <w:hyperlink r:id="rId1" w:history="1">
        <w:r w:rsidRPr="00207847">
          <w:rPr>
            <w:rStyle w:val="Hyperlink"/>
            <w:rFonts w:asciiTheme="minorHAnsi" w:hAnsiTheme="minorHAnsi"/>
            <w:lang w:val="nl-NL"/>
          </w:rPr>
          <w:t>xml:id Version 1.0  [http://www.w3.org/TR/xml-id/]</w:t>
        </w:r>
      </w:hyperlink>
      <w:r w:rsidRPr="00207847">
        <w:rPr>
          <w:rFonts w:asciiTheme="minorHAnsi" w:hAnsi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9" w14:textId="77777777" w:rsidR="00997EEB" w:rsidRDefault="00997EE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A" w14:textId="77777777" w:rsidR="00530583" w:rsidRPr="00207847" w:rsidRDefault="00530583" w:rsidP="00317E2A">
    <w:pPr>
      <w:pStyle w:val="Koptekst"/>
      <w:pBdr>
        <w:bottom w:val="single" w:sz="4" w:space="1" w:color="auto"/>
      </w:pBdr>
      <w:tabs>
        <w:tab w:val="clear" w:pos="9072"/>
      </w:tabs>
      <w:ind w:right="3400"/>
      <w:rPr>
        <w:rFonts w:asciiTheme="minorHAnsi" w:hAnsiTheme="minorHAnsi"/>
        <w:sz w:val="20"/>
        <w:szCs w:val="20"/>
      </w:rPr>
    </w:pPr>
    <w:r w:rsidRPr="00B1257A">
      <w:rPr>
        <w:rFonts w:ascii="Corbel" w:hAnsi="Corbel"/>
        <w:b/>
        <w:i/>
        <w:noProof/>
        <w:sz w:val="32"/>
        <w:szCs w:val="32"/>
        <w:u w:val="single"/>
      </w:rPr>
      <w:drawing>
        <wp:anchor distT="0" distB="0" distL="114300" distR="114300" simplePos="0" relativeHeight="251661312" behindDoc="0" locked="0" layoutInCell="1" allowOverlap="1" wp14:anchorId="4ADB6600" wp14:editId="4ADB6601">
          <wp:simplePos x="0" y="0"/>
          <wp:positionH relativeFrom="column">
            <wp:posOffset>3597910</wp:posOffset>
          </wp:positionH>
          <wp:positionV relativeFrom="paragraph">
            <wp:posOffset>-223520</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Pr="00207847">
      <w:rPr>
        <w:rFonts w:asciiTheme="minorHAnsi" w:hAnsiTheme="minorHAnsi"/>
        <w:sz w:val="20"/>
        <w:szCs w:val="20"/>
      </w:rPr>
      <w:t>L</w:t>
    </w:r>
    <w:r>
      <w:rPr>
        <w:rFonts w:asciiTheme="minorHAnsi" w:hAnsiTheme="minorHAnsi"/>
        <w:sz w:val="20"/>
        <w:szCs w:val="20"/>
      </w:rPr>
      <w:t>eidraad VISI-systematiek v.1.6</w:t>
    </w:r>
  </w:p>
  <w:p w14:paraId="4ADB65FB" w14:textId="77777777" w:rsidR="00530583" w:rsidRPr="00207847" w:rsidRDefault="00530583" w:rsidP="00317E2A">
    <w:pPr>
      <w:pStyle w:val="Koptekst"/>
      <w:pBdr>
        <w:bottom w:val="single" w:sz="4" w:space="1" w:color="auto"/>
      </w:pBdr>
      <w:tabs>
        <w:tab w:val="clear" w:pos="9072"/>
      </w:tabs>
      <w:ind w:right="3400"/>
      <w:rPr>
        <w:rFonts w:asciiTheme="minorHAnsi" w:hAnsiTheme="minorHAnsi"/>
        <w:sz w:val="20"/>
        <w:szCs w:val="20"/>
      </w:rPr>
    </w:pPr>
    <w:r w:rsidRPr="00207847">
      <w:rPr>
        <w:rFonts w:asciiTheme="minorHAnsi" w:hAnsiTheme="minorHAnsi"/>
        <w:sz w:val="20"/>
        <w:szCs w:val="20"/>
      </w:rPr>
      <w:t>Bijlage 2</w:t>
    </w:r>
    <w:r w:rsidRPr="00207847">
      <w:rPr>
        <w:rFonts w:asciiTheme="minorHAnsi" w:hAnsiTheme="minorHAnsi"/>
        <w:sz w:val="20"/>
        <w:szCs w:val="20"/>
      </w:rPr>
      <w:tab/>
      <w:t>NORMATIEF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5FE" w14:textId="77777777" w:rsidR="00997EEB" w:rsidRDefault="00997EE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CE00B10"/>
    <w:lvl w:ilvl="0">
      <w:start w:val="1"/>
      <w:numFmt w:val="decimal"/>
      <w:lvlText w:val="%1."/>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29710365"/>
    <w:multiLevelType w:val="hybridMultilevel"/>
    <w:tmpl w:val="AFACD6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9317A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2561"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 w:numId="3">
    <w:abstractNumId w:val="3"/>
  </w:num>
  <w:num w:numId="4">
    <w:abstractNumId w:val="3"/>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0104B"/>
    <w:rsid w:val="00005058"/>
    <w:rsid w:val="00020A9B"/>
    <w:rsid w:val="0002362C"/>
    <w:rsid w:val="0003418C"/>
    <w:rsid w:val="00036DD9"/>
    <w:rsid w:val="00040692"/>
    <w:rsid w:val="000454CA"/>
    <w:rsid w:val="00047F86"/>
    <w:rsid w:val="000543A2"/>
    <w:rsid w:val="00055A78"/>
    <w:rsid w:val="0006083B"/>
    <w:rsid w:val="00064939"/>
    <w:rsid w:val="00070E88"/>
    <w:rsid w:val="000803C3"/>
    <w:rsid w:val="00080CD3"/>
    <w:rsid w:val="00080EFD"/>
    <w:rsid w:val="000816F1"/>
    <w:rsid w:val="00085553"/>
    <w:rsid w:val="00094EE3"/>
    <w:rsid w:val="000A1418"/>
    <w:rsid w:val="000A6844"/>
    <w:rsid w:val="000B1C1E"/>
    <w:rsid w:val="000B6966"/>
    <w:rsid w:val="000B747F"/>
    <w:rsid w:val="000C3CF2"/>
    <w:rsid w:val="000C69AD"/>
    <w:rsid w:val="000D7911"/>
    <w:rsid w:val="000E1748"/>
    <w:rsid w:val="001011FF"/>
    <w:rsid w:val="001110E4"/>
    <w:rsid w:val="00124961"/>
    <w:rsid w:val="00124AEA"/>
    <w:rsid w:val="00125CC6"/>
    <w:rsid w:val="00137A6D"/>
    <w:rsid w:val="00141934"/>
    <w:rsid w:val="0015133B"/>
    <w:rsid w:val="001535EA"/>
    <w:rsid w:val="00156E38"/>
    <w:rsid w:val="00157AC2"/>
    <w:rsid w:val="00165F12"/>
    <w:rsid w:val="0017477B"/>
    <w:rsid w:val="0017502E"/>
    <w:rsid w:val="00193DD2"/>
    <w:rsid w:val="00193E64"/>
    <w:rsid w:val="001B4770"/>
    <w:rsid w:val="001B53B4"/>
    <w:rsid w:val="001C7518"/>
    <w:rsid w:val="001D28DA"/>
    <w:rsid w:val="001D7C06"/>
    <w:rsid w:val="001E3F25"/>
    <w:rsid w:val="001F14E0"/>
    <w:rsid w:val="001F2A5C"/>
    <w:rsid w:val="001F6F7B"/>
    <w:rsid w:val="00200971"/>
    <w:rsid w:val="00203450"/>
    <w:rsid w:val="00207847"/>
    <w:rsid w:val="00207E9A"/>
    <w:rsid w:val="002117B6"/>
    <w:rsid w:val="00211D0D"/>
    <w:rsid w:val="00216FD7"/>
    <w:rsid w:val="00230DE4"/>
    <w:rsid w:val="00232094"/>
    <w:rsid w:val="00242340"/>
    <w:rsid w:val="00244346"/>
    <w:rsid w:val="002470B4"/>
    <w:rsid w:val="00264403"/>
    <w:rsid w:val="00272EEC"/>
    <w:rsid w:val="002756F7"/>
    <w:rsid w:val="002778D5"/>
    <w:rsid w:val="0028548F"/>
    <w:rsid w:val="00290F44"/>
    <w:rsid w:val="002979C7"/>
    <w:rsid w:val="002A354B"/>
    <w:rsid w:val="002B3920"/>
    <w:rsid w:val="002D0F85"/>
    <w:rsid w:val="002D4671"/>
    <w:rsid w:val="002E6355"/>
    <w:rsid w:val="002E755C"/>
    <w:rsid w:val="002F1915"/>
    <w:rsid w:val="002F268C"/>
    <w:rsid w:val="00302FE3"/>
    <w:rsid w:val="00306D6C"/>
    <w:rsid w:val="003075C6"/>
    <w:rsid w:val="00312EDB"/>
    <w:rsid w:val="003136B9"/>
    <w:rsid w:val="00316F8D"/>
    <w:rsid w:val="00317E2A"/>
    <w:rsid w:val="00322C7A"/>
    <w:rsid w:val="003233BF"/>
    <w:rsid w:val="00324B44"/>
    <w:rsid w:val="003351BF"/>
    <w:rsid w:val="00353307"/>
    <w:rsid w:val="003570D8"/>
    <w:rsid w:val="00362700"/>
    <w:rsid w:val="003666EE"/>
    <w:rsid w:val="00370A00"/>
    <w:rsid w:val="003710E1"/>
    <w:rsid w:val="0037673D"/>
    <w:rsid w:val="00380E04"/>
    <w:rsid w:val="00384114"/>
    <w:rsid w:val="003878D6"/>
    <w:rsid w:val="00387D13"/>
    <w:rsid w:val="003959A6"/>
    <w:rsid w:val="003A6264"/>
    <w:rsid w:val="003B3084"/>
    <w:rsid w:val="003B6324"/>
    <w:rsid w:val="003B76BF"/>
    <w:rsid w:val="003C207C"/>
    <w:rsid w:val="003D05FC"/>
    <w:rsid w:val="003E3D8D"/>
    <w:rsid w:val="00401071"/>
    <w:rsid w:val="00405F13"/>
    <w:rsid w:val="00411907"/>
    <w:rsid w:val="00414F4F"/>
    <w:rsid w:val="00416909"/>
    <w:rsid w:val="00422542"/>
    <w:rsid w:val="004435C0"/>
    <w:rsid w:val="00444E16"/>
    <w:rsid w:val="00463DD7"/>
    <w:rsid w:val="004672BB"/>
    <w:rsid w:val="00471D05"/>
    <w:rsid w:val="00473A72"/>
    <w:rsid w:val="00475F64"/>
    <w:rsid w:val="0049440F"/>
    <w:rsid w:val="0049685E"/>
    <w:rsid w:val="004A2E1C"/>
    <w:rsid w:val="004B1251"/>
    <w:rsid w:val="004B716C"/>
    <w:rsid w:val="004C31F7"/>
    <w:rsid w:val="004C3333"/>
    <w:rsid w:val="004C6D08"/>
    <w:rsid w:val="004C71FD"/>
    <w:rsid w:val="004F2E0D"/>
    <w:rsid w:val="0050438F"/>
    <w:rsid w:val="005142EF"/>
    <w:rsid w:val="005217B0"/>
    <w:rsid w:val="005238F5"/>
    <w:rsid w:val="00530583"/>
    <w:rsid w:val="005322B9"/>
    <w:rsid w:val="00532731"/>
    <w:rsid w:val="00534771"/>
    <w:rsid w:val="00542E7D"/>
    <w:rsid w:val="00551526"/>
    <w:rsid w:val="00560821"/>
    <w:rsid w:val="005631B9"/>
    <w:rsid w:val="00563C5E"/>
    <w:rsid w:val="00563DBF"/>
    <w:rsid w:val="00566BB9"/>
    <w:rsid w:val="00573E12"/>
    <w:rsid w:val="0057581E"/>
    <w:rsid w:val="00580035"/>
    <w:rsid w:val="0058107E"/>
    <w:rsid w:val="00581DD2"/>
    <w:rsid w:val="005B243D"/>
    <w:rsid w:val="005D30E2"/>
    <w:rsid w:val="005E6266"/>
    <w:rsid w:val="005F1EC0"/>
    <w:rsid w:val="005F5471"/>
    <w:rsid w:val="00605F20"/>
    <w:rsid w:val="00606C84"/>
    <w:rsid w:val="00611F1D"/>
    <w:rsid w:val="00616A6D"/>
    <w:rsid w:val="006226D4"/>
    <w:rsid w:val="00622FB1"/>
    <w:rsid w:val="00625365"/>
    <w:rsid w:val="006275D1"/>
    <w:rsid w:val="00627898"/>
    <w:rsid w:val="00642568"/>
    <w:rsid w:val="00646067"/>
    <w:rsid w:val="00651029"/>
    <w:rsid w:val="006A0271"/>
    <w:rsid w:val="006A1AAC"/>
    <w:rsid w:val="006B433F"/>
    <w:rsid w:val="006E003F"/>
    <w:rsid w:val="006F20EC"/>
    <w:rsid w:val="00700725"/>
    <w:rsid w:val="00702122"/>
    <w:rsid w:val="00713B74"/>
    <w:rsid w:val="0072492C"/>
    <w:rsid w:val="007339EF"/>
    <w:rsid w:val="0073474E"/>
    <w:rsid w:val="00752523"/>
    <w:rsid w:val="007648A1"/>
    <w:rsid w:val="007654A4"/>
    <w:rsid w:val="00781526"/>
    <w:rsid w:val="0079622E"/>
    <w:rsid w:val="007A2548"/>
    <w:rsid w:val="007A42E7"/>
    <w:rsid w:val="007A71D5"/>
    <w:rsid w:val="007B60E5"/>
    <w:rsid w:val="007C3E60"/>
    <w:rsid w:val="007C5F73"/>
    <w:rsid w:val="007D5758"/>
    <w:rsid w:val="007E02BB"/>
    <w:rsid w:val="007E1856"/>
    <w:rsid w:val="007E66C1"/>
    <w:rsid w:val="007E79AB"/>
    <w:rsid w:val="007E7AE5"/>
    <w:rsid w:val="007F15F5"/>
    <w:rsid w:val="0080705E"/>
    <w:rsid w:val="008115AD"/>
    <w:rsid w:val="00816C03"/>
    <w:rsid w:val="00820D84"/>
    <w:rsid w:val="00831226"/>
    <w:rsid w:val="008539B0"/>
    <w:rsid w:val="00857339"/>
    <w:rsid w:val="00860689"/>
    <w:rsid w:val="00870E78"/>
    <w:rsid w:val="00884521"/>
    <w:rsid w:val="008A4838"/>
    <w:rsid w:val="008C4BC5"/>
    <w:rsid w:val="008D205B"/>
    <w:rsid w:val="008D2F2C"/>
    <w:rsid w:val="008D58E9"/>
    <w:rsid w:val="008D5EFE"/>
    <w:rsid w:val="008D785A"/>
    <w:rsid w:val="00910449"/>
    <w:rsid w:val="00921840"/>
    <w:rsid w:val="00924C2F"/>
    <w:rsid w:val="00927FC6"/>
    <w:rsid w:val="0094144C"/>
    <w:rsid w:val="00941FFA"/>
    <w:rsid w:val="0094281B"/>
    <w:rsid w:val="00945C2A"/>
    <w:rsid w:val="00946287"/>
    <w:rsid w:val="00946F87"/>
    <w:rsid w:val="0095514A"/>
    <w:rsid w:val="00956466"/>
    <w:rsid w:val="00967A2A"/>
    <w:rsid w:val="0097008B"/>
    <w:rsid w:val="0097408E"/>
    <w:rsid w:val="0097725D"/>
    <w:rsid w:val="00985C41"/>
    <w:rsid w:val="00997EEB"/>
    <w:rsid w:val="009A2872"/>
    <w:rsid w:val="009B2280"/>
    <w:rsid w:val="009B4488"/>
    <w:rsid w:val="009C0413"/>
    <w:rsid w:val="009C61B2"/>
    <w:rsid w:val="009D0C79"/>
    <w:rsid w:val="009D460E"/>
    <w:rsid w:val="009D690E"/>
    <w:rsid w:val="009F114B"/>
    <w:rsid w:val="009F255F"/>
    <w:rsid w:val="009F2F7E"/>
    <w:rsid w:val="009F3DD8"/>
    <w:rsid w:val="009F7AC3"/>
    <w:rsid w:val="00A043D3"/>
    <w:rsid w:val="00A05B2A"/>
    <w:rsid w:val="00A07930"/>
    <w:rsid w:val="00A1646A"/>
    <w:rsid w:val="00A44CB0"/>
    <w:rsid w:val="00A44E1E"/>
    <w:rsid w:val="00A55585"/>
    <w:rsid w:val="00A571CB"/>
    <w:rsid w:val="00A60FFB"/>
    <w:rsid w:val="00A61AEA"/>
    <w:rsid w:val="00A65A7C"/>
    <w:rsid w:val="00A67069"/>
    <w:rsid w:val="00A732D3"/>
    <w:rsid w:val="00A73EB9"/>
    <w:rsid w:val="00A840D4"/>
    <w:rsid w:val="00A85830"/>
    <w:rsid w:val="00A860C8"/>
    <w:rsid w:val="00A90B85"/>
    <w:rsid w:val="00A95E12"/>
    <w:rsid w:val="00AA494D"/>
    <w:rsid w:val="00AB084F"/>
    <w:rsid w:val="00AB24B7"/>
    <w:rsid w:val="00AB3EEF"/>
    <w:rsid w:val="00AB75D2"/>
    <w:rsid w:val="00AC1EC8"/>
    <w:rsid w:val="00AD455B"/>
    <w:rsid w:val="00AE19BE"/>
    <w:rsid w:val="00AE2262"/>
    <w:rsid w:val="00AE6D50"/>
    <w:rsid w:val="00AF1CED"/>
    <w:rsid w:val="00B1344E"/>
    <w:rsid w:val="00B13777"/>
    <w:rsid w:val="00B13FA7"/>
    <w:rsid w:val="00B20767"/>
    <w:rsid w:val="00B20E62"/>
    <w:rsid w:val="00B25E9F"/>
    <w:rsid w:val="00B328E6"/>
    <w:rsid w:val="00B340FF"/>
    <w:rsid w:val="00B40398"/>
    <w:rsid w:val="00B441E2"/>
    <w:rsid w:val="00B4769B"/>
    <w:rsid w:val="00B477DE"/>
    <w:rsid w:val="00B62497"/>
    <w:rsid w:val="00B62AAA"/>
    <w:rsid w:val="00B70E8F"/>
    <w:rsid w:val="00BA652A"/>
    <w:rsid w:val="00BA6875"/>
    <w:rsid w:val="00BA7021"/>
    <w:rsid w:val="00BB2546"/>
    <w:rsid w:val="00BB4543"/>
    <w:rsid w:val="00BB5E35"/>
    <w:rsid w:val="00BC41BA"/>
    <w:rsid w:val="00BC6B3C"/>
    <w:rsid w:val="00BC6C20"/>
    <w:rsid w:val="00BD7433"/>
    <w:rsid w:val="00C07ECC"/>
    <w:rsid w:val="00C117E4"/>
    <w:rsid w:val="00C20EB9"/>
    <w:rsid w:val="00C24351"/>
    <w:rsid w:val="00C24843"/>
    <w:rsid w:val="00C25206"/>
    <w:rsid w:val="00C43EE2"/>
    <w:rsid w:val="00C4592E"/>
    <w:rsid w:val="00C53285"/>
    <w:rsid w:val="00C71D68"/>
    <w:rsid w:val="00C81607"/>
    <w:rsid w:val="00CA4BFB"/>
    <w:rsid w:val="00CB23D9"/>
    <w:rsid w:val="00CC3E0F"/>
    <w:rsid w:val="00CE35A9"/>
    <w:rsid w:val="00CF378F"/>
    <w:rsid w:val="00D04BBC"/>
    <w:rsid w:val="00D05F00"/>
    <w:rsid w:val="00D2154C"/>
    <w:rsid w:val="00D313E8"/>
    <w:rsid w:val="00D369BC"/>
    <w:rsid w:val="00D37C20"/>
    <w:rsid w:val="00D53145"/>
    <w:rsid w:val="00D5321A"/>
    <w:rsid w:val="00D576C0"/>
    <w:rsid w:val="00D612D0"/>
    <w:rsid w:val="00D61FDD"/>
    <w:rsid w:val="00D64C01"/>
    <w:rsid w:val="00D71386"/>
    <w:rsid w:val="00D714CF"/>
    <w:rsid w:val="00D90466"/>
    <w:rsid w:val="00D94D84"/>
    <w:rsid w:val="00D97E2D"/>
    <w:rsid w:val="00DA1617"/>
    <w:rsid w:val="00DA70B1"/>
    <w:rsid w:val="00DC3CFC"/>
    <w:rsid w:val="00DC6DDE"/>
    <w:rsid w:val="00DC782A"/>
    <w:rsid w:val="00DD24F0"/>
    <w:rsid w:val="00DD3C03"/>
    <w:rsid w:val="00DF6D08"/>
    <w:rsid w:val="00E00349"/>
    <w:rsid w:val="00E01F5D"/>
    <w:rsid w:val="00E03524"/>
    <w:rsid w:val="00E11484"/>
    <w:rsid w:val="00E15D22"/>
    <w:rsid w:val="00E316E8"/>
    <w:rsid w:val="00E512D1"/>
    <w:rsid w:val="00E539E0"/>
    <w:rsid w:val="00E62D02"/>
    <w:rsid w:val="00E64353"/>
    <w:rsid w:val="00E66A52"/>
    <w:rsid w:val="00E71DBC"/>
    <w:rsid w:val="00E74133"/>
    <w:rsid w:val="00EA0C76"/>
    <w:rsid w:val="00EA296C"/>
    <w:rsid w:val="00EB0E08"/>
    <w:rsid w:val="00EC09E3"/>
    <w:rsid w:val="00EC2E5E"/>
    <w:rsid w:val="00EC3D05"/>
    <w:rsid w:val="00EC4A8E"/>
    <w:rsid w:val="00EF4CF5"/>
    <w:rsid w:val="00EF6BBA"/>
    <w:rsid w:val="00EF75C4"/>
    <w:rsid w:val="00F01510"/>
    <w:rsid w:val="00F1764E"/>
    <w:rsid w:val="00F21BE6"/>
    <w:rsid w:val="00F236EA"/>
    <w:rsid w:val="00F34D28"/>
    <w:rsid w:val="00F42C46"/>
    <w:rsid w:val="00F652BF"/>
    <w:rsid w:val="00F71609"/>
    <w:rsid w:val="00F771CD"/>
    <w:rsid w:val="00F818DE"/>
    <w:rsid w:val="00F87654"/>
    <w:rsid w:val="00F87D89"/>
    <w:rsid w:val="00F923FF"/>
    <w:rsid w:val="00F92490"/>
    <w:rsid w:val="00FA0B86"/>
    <w:rsid w:val="00FA2537"/>
    <w:rsid w:val="00FA7C96"/>
    <w:rsid w:val="00FA7E30"/>
    <w:rsid w:val="00FB3C95"/>
    <w:rsid w:val="00FB52A8"/>
    <w:rsid w:val="00FB6E0D"/>
    <w:rsid w:val="00FD390B"/>
    <w:rsid w:val="00FE3E12"/>
    <w:rsid w:val="00FE6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6167"/>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3"/>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3"/>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3"/>
      </w:numPr>
      <w:outlineLvl w:val="2"/>
    </w:pPr>
    <w:rPr>
      <w:rFonts w:ascii="Times New Roman" w:eastAsia="Arial Unicode MS" w:hAnsi="Times New Roman"/>
      <w:b/>
      <w:bCs/>
    </w:rPr>
  </w:style>
  <w:style w:type="paragraph" w:styleId="Kop4">
    <w:name w:val="heading 4"/>
    <w:basedOn w:val="Standaard"/>
    <w:next w:val="Standaard"/>
    <w:link w:val="Kop4Char"/>
    <w:uiPriority w:val="9"/>
    <w:qFormat/>
    <w:rsid w:val="000D7911"/>
    <w:pPr>
      <w:keepNext/>
      <w:numPr>
        <w:ilvl w:val="3"/>
        <w:numId w:val="3"/>
      </w:numPr>
      <w:spacing w:before="240" w:after="60"/>
      <w:outlineLvl w:val="3"/>
    </w:pPr>
    <w:rPr>
      <w:rFonts w:ascii="Calibri" w:eastAsia="Times New Roman" w:hAnsi="Calibri"/>
      <w:b/>
      <w:bCs/>
      <w:sz w:val="28"/>
      <w:szCs w:val="28"/>
      <w:lang w:val="x-none"/>
    </w:rPr>
  </w:style>
  <w:style w:type="paragraph" w:styleId="Kop5">
    <w:name w:val="heading 5"/>
    <w:basedOn w:val="Standaard"/>
    <w:next w:val="Standaard"/>
    <w:link w:val="Kop5Char"/>
    <w:uiPriority w:val="9"/>
    <w:qFormat/>
    <w:rsid w:val="000D7911"/>
    <w:pPr>
      <w:numPr>
        <w:ilvl w:val="4"/>
        <w:numId w:val="3"/>
      </w:numPr>
      <w:spacing w:before="240" w:after="60"/>
      <w:outlineLvl w:val="4"/>
    </w:pPr>
    <w:rPr>
      <w:rFonts w:ascii="Calibri" w:eastAsia="Times New Roman" w:hAnsi="Calibri"/>
      <w:b/>
      <w:bCs/>
      <w:i/>
      <w:iCs/>
      <w:sz w:val="26"/>
      <w:szCs w:val="26"/>
      <w:lang w:val="x-none"/>
    </w:rPr>
  </w:style>
  <w:style w:type="paragraph" w:styleId="Kop6">
    <w:name w:val="heading 6"/>
    <w:basedOn w:val="Standaard"/>
    <w:next w:val="Standaard"/>
    <w:link w:val="Kop6Char"/>
    <w:uiPriority w:val="9"/>
    <w:qFormat/>
    <w:rsid w:val="000D7911"/>
    <w:pPr>
      <w:numPr>
        <w:ilvl w:val="5"/>
        <w:numId w:val="3"/>
      </w:numPr>
      <w:spacing w:before="240" w:after="60"/>
      <w:outlineLvl w:val="5"/>
    </w:pPr>
    <w:rPr>
      <w:rFonts w:ascii="Calibri" w:eastAsia="Times New Roman" w:hAnsi="Calibri"/>
      <w:b/>
      <w:bCs/>
      <w:sz w:val="22"/>
      <w:szCs w:val="22"/>
      <w:lang w:val="x-none"/>
    </w:rPr>
  </w:style>
  <w:style w:type="paragraph" w:styleId="Kop7">
    <w:name w:val="heading 7"/>
    <w:basedOn w:val="Standaard"/>
    <w:next w:val="Standaard"/>
    <w:link w:val="Kop7Char"/>
    <w:uiPriority w:val="9"/>
    <w:qFormat/>
    <w:rsid w:val="000D7911"/>
    <w:pPr>
      <w:numPr>
        <w:ilvl w:val="6"/>
        <w:numId w:val="3"/>
      </w:numPr>
      <w:spacing w:before="240" w:after="60"/>
      <w:outlineLvl w:val="6"/>
    </w:pPr>
    <w:rPr>
      <w:rFonts w:ascii="Calibri" w:eastAsia="Times New Roman" w:hAnsi="Calibri"/>
      <w:lang w:val="x-none"/>
    </w:rPr>
  </w:style>
  <w:style w:type="paragraph" w:styleId="Kop8">
    <w:name w:val="heading 8"/>
    <w:basedOn w:val="Standaard"/>
    <w:next w:val="Standaard"/>
    <w:link w:val="Kop8Char"/>
    <w:uiPriority w:val="9"/>
    <w:qFormat/>
    <w:rsid w:val="000D7911"/>
    <w:pPr>
      <w:numPr>
        <w:ilvl w:val="7"/>
        <w:numId w:val="3"/>
      </w:numPr>
      <w:spacing w:before="240" w:after="60"/>
      <w:outlineLvl w:val="7"/>
    </w:pPr>
    <w:rPr>
      <w:rFonts w:ascii="Calibri" w:eastAsia="Times New Roman" w:hAnsi="Calibri"/>
      <w:i/>
      <w:iCs/>
      <w:lang w:val="x-none"/>
    </w:rPr>
  </w:style>
  <w:style w:type="paragraph" w:styleId="Kop9">
    <w:name w:val="heading 9"/>
    <w:basedOn w:val="Standaard"/>
    <w:next w:val="Standaard"/>
    <w:link w:val="Kop9Char"/>
    <w:uiPriority w:val="9"/>
    <w:qFormat/>
    <w:rsid w:val="000D7911"/>
    <w:pPr>
      <w:numPr>
        <w:ilvl w:val="8"/>
        <w:numId w:val="3"/>
      </w:numPr>
      <w:spacing w:before="240" w:after="60"/>
      <w:outlineLvl w:val="8"/>
    </w:pPr>
    <w:rPr>
      <w:rFonts w:ascii="Cambria" w:eastAsia="Times New Roman" w:hAnsi="Cambria"/>
      <w:sz w:val="22"/>
      <w:szCs w:val="22"/>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sz w:val="16"/>
      <w:szCs w:val="16"/>
      <w:lang w:val="x-none"/>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paragraph" w:styleId="Kopvaninhoudsopgave">
    <w:name w:val="TOC Heading"/>
    <w:basedOn w:val="Kop1"/>
    <w:next w:val="Standaard"/>
    <w:uiPriority w:val="39"/>
    <w:qFormat/>
    <w:rsid w:val="000D7911"/>
    <w:pPr>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szCs w:val="28"/>
    </w:rPr>
  </w:style>
  <w:style w:type="paragraph" w:styleId="Inhopg2">
    <w:name w:val="toc 2"/>
    <w:basedOn w:val="Standaard"/>
    <w:next w:val="Standaard"/>
    <w:autoRedefine/>
    <w:uiPriority w:val="39"/>
    <w:unhideWhenUsed/>
    <w:rsid w:val="00211D0D"/>
    <w:pPr>
      <w:tabs>
        <w:tab w:val="left" w:pos="851"/>
        <w:tab w:val="right" w:leader="dot" w:pos="9060"/>
      </w:tabs>
      <w:ind w:left="240"/>
      <w:pPrChange w:id="0" w:author="Willems, P.H. (Peter)" w:date="2019-03-26T12:00:00Z">
        <w:pPr>
          <w:widowControl w:val="0"/>
          <w:tabs>
            <w:tab w:val="left" w:pos="851"/>
            <w:tab w:val="right" w:leader="dot" w:pos="9060"/>
          </w:tabs>
          <w:suppressAutoHyphens/>
          <w:ind w:left="240"/>
        </w:pPr>
      </w:pPrChange>
    </w:pPr>
    <w:rPr>
      <w:rPrChange w:id="0" w:author="Willems, P.H. (Peter)" w:date="2019-03-26T12:00:00Z">
        <w:rPr>
          <w:rFonts w:eastAsia="Arial Unicode MS"/>
          <w:kern w:val="1"/>
          <w:sz w:val="24"/>
          <w:szCs w:val="24"/>
          <w:lang w:val="nl-NL" w:eastAsia="nl-NL" w:bidi="ar-SA"/>
        </w:rPr>
      </w:rPrChange>
    </w:rPr>
  </w:style>
  <w:style w:type="paragraph" w:styleId="Inhopg1">
    <w:name w:val="toc 1"/>
    <w:basedOn w:val="Standaard"/>
    <w:next w:val="Standaard"/>
    <w:autoRedefine/>
    <w:uiPriority w:val="39"/>
    <w:unhideWhenUsed/>
    <w:rsid w:val="0028548F"/>
    <w:pPr>
      <w:tabs>
        <w:tab w:val="left" w:pos="440"/>
        <w:tab w:val="right" w:leader="dot" w:pos="9060"/>
      </w:tabs>
    </w:pPr>
  </w:style>
  <w:style w:type="character" w:customStyle="1" w:styleId="Kop4Char">
    <w:name w:val="Kop 4 Char"/>
    <w:link w:val="Kop4"/>
    <w:uiPriority w:val="9"/>
    <w:semiHidden/>
    <w:rsid w:val="000D7911"/>
    <w:rPr>
      <w:rFonts w:ascii="Calibri" w:hAnsi="Calibri"/>
      <w:b/>
      <w:bCs/>
      <w:kern w:val="1"/>
      <w:sz w:val="28"/>
      <w:szCs w:val="28"/>
    </w:rPr>
  </w:style>
  <w:style w:type="character" w:customStyle="1" w:styleId="Kop5Char">
    <w:name w:val="Kop 5 Char"/>
    <w:link w:val="Kop5"/>
    <w:uiPriority w:val="9"/>
    <w:semiHidden/>
    <w:rsid w:val="000D7911"/>
    <w:rPr>
      <w:rFonts w:ascii="Calibri" w:hAnsi="Calibri"/>
      <w:b/>
      <w:bCs/>
      <w:i/>
      <w:iCs/>
      <w:kern w:val="1"/>
      <w:sz w:val="26"/>
      <w:szCs w:val="26"/>
    </w:rPr>
  </w:style>
  <w:style w:type="character" w:customStyle="1" w:styleId="Kop6Char">
    <w:name w:val="Kop 6 Char"/>
    <w:link w:val="Kop6"/>
    <w:uiPriority w:val="9"/>
    <w:semiHidden/>
    <w:rsid w:val="000D7911"/>
    <w:rPr>
      <w:rFonts w:ascii="Calibri" w:hAnsi="Calibri"/>
      <w:b/>
      <w:bCs/>
      <w:kern w:val="1"/>
      <w:sz w:val="22"/>
      <w:szCs w:val="22"/>
    </w:rPr>
  </w:style>
  <w:style w:type="character" w:customStyle="1" w:styleId="Kop7Char">
    <w:name w:val="Kop 7 Char"/>
    <w:link w:val="Kop7"/>
    <w:uiPriority w:val="9"/>
    <w:semiHidden/>
    <w:rsid w:val="000D7911"/>
    <w:rPr>
      <w:rFonts w:ascii="Calibri" w:hAnsi="Calibri"/>
      <w:kern w:val="1"/>
      <w:sz w:val="24"/>
      <w:szCs w:val="24"/>
    </w:rPr>
  </w:style>
  <w:style w:type="character" w:customStyle="1" w:styleId="Kop8Char">
    <w:name w:val="Kop 8 Char"/>
    <w:link w:val="Kop8"/>
    <w:uiPriority w:val="9"/>
    <w:semiHidden/>
    <w:rsid w:val="000D7911"/>
    <w:rPr>
      <w:rFonts w:ascii="Calibri" w:hAnsi="Calibri"/>
      <w:i/>
      <w:iCs/>
      <w:kern w:val="1"/>
      <w:sz w:val="24"/>
      <w:szCs w:val="24"/>
    </w:rPr>
  </w:style>
  <w:style w:type="character" w:customStyle="1" w:styleId="Kop9Char">
    <w:name w:val="Kop 9 Char"/>
    <w:link w:val="Kop9"/>
    <w:uiPriority w:val="9"/>
    <w:semiHidden/>
    <w:rsid w:val="000D7911"/>
    <w:rPr>
      <w:rFonts w:ascii="Cambria" w:hAnsi="Cambria"/>
      <w:kern w:val="1"/>
      <w:sz w:val="22"/>
      <w:szCs w:val="22"/>
    </w:rPr>
  </w:style>
  <w:style w:type="paragraph" w:styleId="Voetnoottekst">
    <w:name w:val="footnote text"/>
    <w:basedOn w:val="Standaard"/>
    <w:link w:val="VoetnoottekstChar"/>
    <w:uiPriority w:val="99"/>
    <w:semiHidden/>
    <w:unhideWhenUsed/>
    <w:rsid w:val="00BC6B3C"/>
    <w:rPr>
      <w:sz w:val="20"/>
      <w:szCs w:val="20"/>
      <w:lang w:val="x-none"/>
    </w:rPr>
  </w:style>
  <w:style w:type="character" w:customStyle="1" w:styleId="VoetnoottekstChar">
    <w:name w:val="Voetnoottekst Char"/>
    <w:link w:val="Voetnoottekst"/>
    <w:uiPriority w:val="99"/>
    <w:semiHidden/>
    <w:rsid w:val="00BC6B3C"/>
    <w:rPr>
      <w:rFonts w:eastAsia="Arial Unicode MS"/>
      <w:kern w:val="1"/>
    </w:rPr>
  </w:style>
  <w:style w:type="character" w:styleId="Voetnootmarkering">
    <w:name w:val="footnote reference"/>
    <w:uiPriority w:val="99"/>
    <w:semiHidden/>
    <w:unhideWhenUsed/>
    <w:rsid w:val="00BC6B3C"/>
    <w:rPr>
      <w:vertAlign w:val="superscript"/>
    </w:rPr>
  </w:style>
  <w:style w:type="character" w:styleId="GevolgdeHyperlink">
    <w:name w:val="FollowedHyperlink"/>
    <w:rsid w:val="00A90B85"/>
    <w:rPr>
      <w:color w:val="800080"/>
      <w:u w:val="single"/>
    </w:rPr>
  </w:style>
  <w:style w:type="character" w:customStyle="1" w:styleId="VoettekstChar">
    <w:name w:val="Voettekst Char"/>
    <w:link w:val="Voettekst"/>
    <w:uiPriority w:val="99"/>
    <w:rsid w:val="0003418C"/>
    <w:rPr>
      <w:rFonts w:eastAsia="Arial Unicode MS"/>
      <w:kern w:val="1"/>
      <w:sz w:val="24"/>
      <w:szCs w:val="24"/>
    </w:rPr>
  </w:style>
  <w:style w:type="character" w:styleId="Verwijzingopmerking">
    <w:name w:val="annotation reference"/>
    <w:basedOn w:val="Standaardalinea-lettertype"/>
    <w:uiPriority w:val="99"/>
    <w:semiHidden/>
    <w:unhideWhenUsed/>
    <w:rsid w:val="00CA4BFB"/>
    <w:rPr>
      <w:sz w:val="16"/>
      <w:szCs w:val="16"/>
    </w:rPr>
  </w:style>
  <w:style w:type="paragraph" w:styleId="Tekstopmerking">
    <w:name w:val="annotation text"/>
    <w:basedOn w:val="Standaard"/>
    <w:link w:val="TekstopmerkingChar"/>
    <w:uiPriority w:val="99"/>
    <w:semiHidden/>
    <w:unhideWhenUsed/>
    <w:rsid w:val="00CA4BFB"/>
    <w:rPr>
      <w:sz w:val="20"/>
      <w:szCs w:val="20"/>
    </w:rPr>
  </w:style>
  <w:style w:type="character" w:customStyle="1" w:styleId="TekstopmerkingChar">
    <w:name w:val="Tekst opmerking Char"/>
    <w:basedOn w:val="Standaardalinea-lettertype"/>
    <w:link w:val="Tekstopmerking"/>
    <w:uiPriority w:val="99"/>
    <w:semiHidden/>
    <w:rsid w:val="00CA4BFB"/>
    <w:rPr>
      <w:rFonts w:eastAsia="Arial Unicode MS"/>
      <w:kern w:val="1"/>
    </w:rPr>
  </w:style>
  <w:style w:type="paragraph" w:styleId="Onderwerpvanopmerking">
    <w:name w:val="annotation subject"/>
    <w:basedOn w:val="Tekstopmerking"/>
    <w:next w:val="Tekstopmerking"/>
    <w:link w:val="OnderwerpvanopmerkingChar"/>
    <w:uiPriority w:val="99"/>
    <w:semiHidden/>
    <w:unhideWhenUsed/>
    <w:rsid w:val="00CA4BFB"/>
    <w:rPr>
      <w:b/>
      <w:bCs/>
    </w:rPr>
  </w:style>
  <w:style w:type="character" w:customStyle="1" w:styleId="OnderwerpvanopmerkingChar">
    <w:name w:val="Onderwerp van opmerking Char"/>
    <w:basedOn w:val="TekstopmerkingChar"/>
    <w:link w:val="Onderwerpvanopmerking"/>
    <w:uiPriority w:val="99"/>
    <w:semiHidden/>
    <w:rsid w:val="00CA4BFB"/>
    <w:rPr>
      <w:rFonts w:eastAsia="Arial Unicode MS"/>
      <w:b/>
      <w:bCs/>
      <w:kern w:val="1"/>
    </w:rPr>
  </w:style>
  <w:style w:type="paragraph" w:styleId="Revisie">
    <w:name w:val="Revision"/>
    <w:hidden/>
    <w:uiPriority w:val="99"/>
    <w:semiHidden/>
    <w:rsid w:val="00CA4BFB"/>
    <w:rPr>
      <w:rFonts w:eastAsia="Arial Unicode M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www.visi.nl/helpInfo_object0001.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x/" TargetMode="External"/><Relationship Id="rId2" Type="http://schemas.openxmlformats.org/officeDocument/2006/relationships/numbering" Target="numbering.xml"/><Relationship Id="rId16" Type="http://schemas.openxmlformats.org/officeDocument/2006/relationships/hyperlink" Target="http://creativecommons.org/licenses/by-nc-sa/3.0/nl/"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i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88376-A204-4E34-94D1-F7A64A5D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33</Pages>
  <Words>6621</Words>
  <Characters>52712</Characters>
  <Application>Microsoft Office Word</Application>
  <DocSecurity>0</DocSecurity>
  <Lines>2108</Lines>
  <Paragraphs>1648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TNO</Company>
  <LinksUpToDate>false</LinksUpToDate>
  <CharactersWithSpaces>57685</CharactersWithSpaces>
  <SharedDoc>false</SharedDoc>
  <HLinks>
    <vt:vector size="402" baseType="variant">
      <vt:variant>
        <vt:i4>5177401</vt:i4>
      </vt:variant>
      <vt:variant>
        <vt:i4>990</vt:i4>
      </vt:variant>
      <vt:variant>
        <vt:i4>0</vt:i4>
      </vt:variant>
      <vt:variant>
        <vt:i4>5</vt:i4>
      </vt:variant>
      <vt:variant>
        <vt:lpwstr>http://www.visi.nl/helpInfo_object0001.html</vt:lpwstr>
      </vt:variant>
      <vt:variant>
        <vt:lpwstr/>
      </vt:variant>
      <vt:variant>
        <vt:i4>5439497</vt:i4>
      </vt:variant>
      <vt:variant>
        <vt:i4>972</vt:i4>
      </vt:variant>
      <vt:variant>
        <vt:i4>0</vt:i4>
      </vt:variant>
      <vt:variant>
        <vt:i4>5</vt:i4>
      </vt:variant>
      <vt:variant>
        <vt:lpwstr>http://x/</vt:lpwstr>
      </vt:variant>
      <vt:variant>
        <vt:lpwstr/>
      </vt:variant>
      <vt:variant>
        <vt:i4>1507381</vt:i4>
      </vt:variant>
      <vt:variant>
        <vt:i4>365</vt:i4>
      </vt:variant>
      <vt:variant>
        <vt:i4>0</vt:i4>
      </vt:variant>
      <vt:variant>
        <vt:i4>5</vt:i4>
      </vt:variant>
      <vt:variant>
        <vt:lpwstr/>
      </vt:variant>
      <vt:variant>
        <vt:lpwstr>_Toc307217056</vt:lpwstr>
      </vt:variant>
      <vt:variant>
        <vt:i4>1507381</vt:i4>
      </vt:variant>
      <vt:variant>
        <vt:i4>359</vt:i4>
      </vt:variant>
      <vt:variant>
        <vt:i4>0</vt:i4>
      </vt:variant>
      <vt:variant>
        <vt:i4>5</vt:i4>
      </vt:variant>
      <vt:variant>
        <vt:lpwstr/>
      </vt:variant>
      <vt:variant>
        <vt:lpwstr>_Toc307217055</vt:lpwstr>
      </vt:variant>
      <vt:variant>
        <vt:i4>1507381</vt:i4>
      </vt:variant>
      <vt:variant>
        <vt:i4>353</vt:i4>
      </vt:variant>
      <vt:variant>
        <vt:i4>0</vt:i4>
      </vt:variant>
      <vt:variant>
        <vt:i4>5</vt:i4>
      </vt:variant>
      <vt:variant>
        <vt:lpwstr/>
      </vt:variant>
      <vt:variant>
        <vt:lpwstr>_Toc307217054</vt:lpwstr>
      </vt:variant>
      <vt:variant>
        <vt:i4>1507381</vt:i4>
      </vt:variant>
      <vt:variant>
        <vt:i4>347</vt:i4>
      </vt:variant>
      <vt:variant>
        <vt:i4>0</vt:i4>
      </vt:variant>
      <vt:variant>
        <vt:i4>5</vt:i4>
      </vt:variant>
      <vt:variant>
        <vt:lpwstr/>
      </vt:variant>
      <vt:variant>
        <vt:lpwstr>_Toc307217053</vt:lpwstr>
      </vt:variant>
      <vt:variant>
        <vt:i4>1507381</vt:i4>
      </vt:variant>
      <vt:variant>
        <vt:i4>341</vt:i4>
      </vt:variant>
      <vt:variant>
        <vt:i4>0</vt:i4>
      </vt:variant>
      <vt:variant>
        <vt:i4>5</vt:i4>
      </vt:variant>
      <vt:variant>
        <vt:lpwstr/>
      </vt:variant>
      <vt:variant>
        <vt:lpwstr>_Toc307217052</vt:lpwstr>
      </vt:variant>
      <vt:variant>
        <vt:i4>1507381</vt:i4>
      </vt:variant>
      <vt:variant>
        <vt:i4>335</vt:i4>
      </vt:variant>
      <vt:variant>
        <vt:i4>0</vt:i4>
      </vt:variant>
      <vt:variant>
        <vt:i4>5</vt:i4>
      </vt:variant>
      <vt:variant>
        <vt:lpwstr/>
      </vt:variant>
      <vt:variant>
        <vt:lpwstr>_Toc307217051</vt:lpwstr>
      </vt:variant>
      <vt:variant>
        <vt:i4>1507381</vt:i4>
      </vt:variant>
      <vt:variant>
        <vt:i4>329</vt:i4>
      </vt:variant>
      <vt:variant>
        <vt:i4>0</vt:i4>
      </vt:variant>
      <vt:variant>
        <vt:i4>5</vt:i4>
      </vt:variant>
      <vt:variant>
        <vt:lpwstr/>
      </vt:variant>
      <vt:variant>
        <vt:lpwstr>_Toc307217050</vt:lpwstr>
      </vt:variant>
      <vt:variant>
        <vt:i4>1441845</vt:i4>
      </vt:variant>
      <vt:variant>
        <vt:i4>323</vt:i4>
      </vt:variant>
      <vt:variant>
        <vt:i4>0</vt:i4>
      </vt:variant>
      <vt:variant>
        <vt:i4>5</vt:i4>
      </vt:variant>
      <vt:variant>
        <vt:lpwstr/>
      </vt:variant>
      <vt:variant>
        <vt:lpwstr>_Toc307217049</vt:lpwstr>
      </vt:variant>
      <vt:variant>
        <vt:i4>1441845</vt:i4>
      </vt:variant>
      <vt:variant>
        <vt:i4>317</vt:i4>
      </vt:variant>
      <vt:variant>
        <vt:i4>0</vt:i4>
      </vt:variant>
      <vt:variant>
        <vt:i4>5</vt:i4>
      </vt:variant>
      <vt:variant>
        <vt:lpwstr/>
      </vt:variant>
      <vt:variant>
        <vt:lpwstr>_Toc307217048</vt:lpwstr>
      </vt:variant>
      <vt:variant>
        <vt:i4>1441845</vt:i4>
      </vt:variant>
      <vt:variant>
        <vt:i4>311</vt:i4>
      </vt:variant>
      <vt:variant>
        <vt:i4>0</vt:i4>
      </vt:variant>
      <vt:variant>
        <vt:i4>5</vt:i4>
      </vt:variant>
      <vt:variant>
        <vt:lpwstr/>
      </vt:variant>
      <vt:variant>
        <vt:lpwstr>_Toc307217047</vt:lpwstr>
      </vt:variant>
      <vt:variant>
        <vt:i4>1441845</vt:i4>
      </vt:variant>
      <vt:variant>
        <vt:i4>305</vt:i4>
      </vt:variant>
      <vt:variant>
        <vt:i4>0</vt:i4>
      </vt:variant>
      <vt:variant>
        <vt:i4>5</vt:i4>
      </vt:variant>
      <vt:variant>
        <vt:lpwstr/>
      </vt:variant>
      <vt:variant>
        <vt:lpwstr>_Toc307217046</vt:lpwstr>
      </vt:variant>
      <vt:variant>
        <vt:i4>1441845</vt:i4>
      </vt:variant>
      <vt:variant>
        <vt:i4>299</vt:i4>
      </vt:variant>
      <vt:variant>
        <vt:i4>0</vt:i4>
      </vt:variant>
      <vt:variant>
        <vt:i4>5</vt:i4>
      </vt:variant>
      <vt:variant>
        <vt:lpwstr/>
      </vt:variant>
      <vt:variant>
        <vt:lpwstr>_Toc307217045</vt:lpwstr>
      </vt:variant>
      <vt:variant>
        <vt:i4>1441845</vt:i4>
      </vt:variant>
      <vt:variant>
        <vt:i4>293</vt:i4>
      </vt:variant>
      <vt:variant>
        <vt:i4>0</vt:i4>
      </vt:variant>
      <vt:variant>
        <vt:i4>5</vt:i4>
      </vt:variant>
      <vt:variant>
        <vt:lpwstr/>
      </vt:variant>
      <vt:variant>
        <vt:lpwstr>_Toc307217044</vt:lpwstr>
      </vt:variant>
      <vt:variant>
        <vt:i4>1441845</vt:i4>
      </vt:variant>
      <vt:variant>
        <vt:i4>287</vt:i4>
      </vt:variant>
      <vt:variant>
        <vt:i4>0</vt:i4>
      </vt:variant>
      <vt:variant>
        <vt:i4>5</vt:i4>
      </vt:variant>
      <vt:variant>
        <vt:lpwstr/>
      </vt:variant>
      <vt:variant>
        <vt:lpwstr>_Toc307217043</vt:lpwstr>
      </vt:variant>
      <vt:variant>
        <vt:i4>1441845</vt:i4>
      </vt:variant>
      <vt:variant>
        <vt:i4>281</vt:i4>
      </vt:variant>
      <vt:variant>
        <vt:i4>0</vt:i4>
      </vt:variant>
      <vt:variant>
        <vt:i4>5</vt:i4>
      </vt:variant>
      <vt:variant>
        <vt:lpwstr/>
      </vt:variant>
      <vt:variant>
        <vt:lpwstr>_Toc307217042</vt:lpwstr>
      </vt:variant>
      <vt:variant>
        <vt:i4>1441845</vt:i4>
      </vt:variant>
      <vt:variant>
        <vt:i4>275</vt:i4>
      </vt:variant>
      <vt:variant>
        <vt:i4>0</vt:i4>
      </vt:variant>
      <vt:variant>
        <vt:i4>5</vt:i4>
      </vt:variant>
      <vt:variant>
        <vt:lpwstr/>
      </vt:variant>
      <vt:variant>
        <vt:lpwstr>_Toc307217041</vt:lpwstr>
      </vt:variant>
      <vt:variant>
        <vt:i4>1441845</vt:i4>
      </vt:variant>
      <vt:variant>
        <vt:i4>269</vt:i4>
      </vt:variant>
      <vt:variant>
        <vt:i4>0</vt:i4>
      </vt:variant>
      <vt:variant>
        <vt:i4>5</vt:i4>
      </vt:variant>
      <vt:variant>
        <vt:lpwstr/>
      </vt:variant>
      <vt:variant>
        <vt:lpwstr>_Toc307217040</vt:lpwstr>
      </vt:variant>
      <vt:variant>
        <vt:i4>1114165</vt:i4>
      </vt:variant>
      <vt:variant>
        <vt:i4>263</vt:i4>
      </vt:variant>
      <vt:variant>
        <vt:i4>0</vt:i4>
      </vt:variant>
      <vt:variant>
        <vt:i4>5</vt:i4>
      </vt:variant>
      <vt:variant>
        <vt:lpwstr/>
      </vt:variant>
      <vt:variant>
        <vt:lpwstr>_Toc307217039</vt:lpwstr>
      </vt:variant>
      <vt:variant>
        <vt:i4>1114165</vt:i4>
      </vt:variant>
      <vt:variant>
        <vt:i4>257</vt:i4>
      </vt:variant>
      <vt:variant>
        <vt:i4>0</vt:i4>
      </vt:variant>
      <vt:variant>
        <vt:i4>5</vt:i4>
      </vt:variant>
      <vt:variant>
        <vt:lpwstr/>
      </vt:variant>
      <vt:variant>
        <vt:lpwstr>_Toc307217038</vt:lpwstr>
      </vt:variant>
      <vt:variant>
        <vt:i4>1114165</vt:i4>
      </vt:variant>
      <vt:variant>
        <vt:i4>251</vt:i4>
      </vt:variant>
      <vt:variant>
        <vt:i4>0</vt:i4>
      </vt:variant>
      <vt:variant>
        <vt:i4>5</vt:i4>
      </vt:variant>
      <vt:variant>
        <vt:lpwstr/>
      </vt:variant>
      <vt:variant>
        <vt:lpwstr>_Toc307217037</vt:lpwstr>
      </vt:variant>
      <vt:variant>
        <vt:i4>1114165</vt:i4>
      </vt:variant>
      <vt:variant>
        <vt:i4>245</vt:i4>
      </vt:variant>
      <vt:variant>
        <vt:i4>0</vt:i4>
      </vt:variant>
      <vt:variant>
        <vt:i4>5</vt:i4>
      </vt:variant>
      <vt:variant>
        <vt:lpwstr/>
      </vt:variant>
      <vt:variant>
        <vt:lpwstr>_Toc307217036</vt:lpwstr>
      </vt:variant>
      <vt:variant>
        <vt:i4>1114165</vt:i4>
      </vt:variant>
      <vt:variant>
        <vt:i4>239</vt:i4>
      </vt:variant>
      <vt:variant>
        <vt:i4>0</vt:i4>
      </vt:variant>
      <vt:variant>
        <vt:i4>5</vt:i4>
      </vt:variant>
      <vt:variant>
        <vt:lpwstr/>
      </vt:variant>
      <vt:variant>
        <vt:lpwstr>_Toc307217035</vt:lpwstr>
      </vt:variant>
      <vt:variant>
        <vt:i4>1114165</vt:i4>
      </vt:variant>
      <vt:variant>
        <vt:i4>233</vt:i4>
      </vt:variant>
      <vt:variant>
        <vt:i4>0</vt:i4>
      </vt:variant>
      <vt:variant>
        <vt:i4>5</vt:i4>
      </vt:variant>
      <vt:variant>
        <vt:lpwstr/>
      </vt:variant>
      <vt:variant>
        <vt:lpwstr>_Toc307217034</vt:lpwstr>
      </vt:variant>
      <vt:variant>
        <vt:i4>1114165</vt:i4>
      </vt:variant>
      <vt:variant>
        <vt:i4>227</vt:i4>
      </vt:variant>
      <vt:variant>
        <vt:i4>0</vt:i4>
      </vt:variant>
      <vt:variant>
        <vt:i4>5</vt:i4>
      </vt:variant>
      <vt:variant>
        <vt:lpwstr/>
      </vt:variant>
      <vt:variant>
        <vt:lpwstr>_Toc307217033</vt:lpwstr>
      </vt:variant>
      <vt:variant>
        <vt:i4>1114165</vt:i4>
      </vt:variant>
      <vt:variant>
        <vt:i4>221</vt:i4>
      </vt:variant>
      <vt:variant>
        <vt:i4>0</vt:i4>
      </vt:variant>
      <vt:variant>
        <vt:i4>5</vt:i4>
      </vt:variant>
      <vt:variant>
        <vt:lpwstr/>
      </vt:variant>
      <vt:variant>
        <vt:lpwstr>_Toc307217032</vt:lpwstr>
      </vt:variant>
      <vt:variant>
        <vt:i4>1114165</vt:i4>
      </vt:variant>
      <vt:variant>
        <vt:i4>215</vt:i4>
      </vt:variant>
      <vt:variant>
        <vt:i4>0</vt:i4>
      </vt:variant>
      <vt:variant>
        <vt:i4>5</vt:i4>
      </vt:variant>
      <vt:variant>
        <vt:lpwstr/>
      </vt:variant>
      <vt:variant>
        <vt:lpwstr>_Toc307217031</vt:lpwstr>
      </vt:variant>
      <vt:variant>
        <vt:i4>1114165</vt:i4>
      </vt:variant>
      <vt:variant>
        <vt:i4>209</vt:i4>
      </vt:variant>
      <vt:variant>
        <vt:i4>0</vt:i4>
      </vt:variant>
      <vt:variant>
        <vt:i4>5</vt:i4>
      </vt:variant>
      <vt:variant>
        <vt:lpwstr/>
      </vt:variant>
      <vt:variant>
        <vt:lpwstr>_Toc307217030</vt:lpwstr>
      </vt:variant>
      <vt:variant>
        <vt:i4>1048629</vt:i4>
      </vt:variant>
      <vt:variant>
        <vt:i4>203</vt:i4>
      </vt:variant>
      <vt:variant>
        <vt:i4>0</vt:i4>
      </vt:variant>
      <vt:variant>
        <vt:i4>5</vt:i4>
      </vt:variant>
      <vt:variant>
        <vt:lpwstr/>
      </vt:variant>
      <vt:variant>
        <vt:lpwstr>_Toc307217029</vt:lpwstr>
      </vt:variant>
      <vt:variant>
        <vt:i4>1048629</vt:i4>
      </vt:variant>
      <vt:variant>
        <vt:i4>197</vt:i4>
      </vt:variant>
      <vt:variant>
        <vt:i4>0</vt:i4>
      </vt:variant>
      <vt:variant>
        <vt:i4>5</vt:i4>
      </vt:variant>
      <vt:variant>
        <vt:lpwstr/>
      </vt:variant>
      <vt:variant>
        <vt:lpwstr>_Toc307217028</vt:lpwstr>
      </vt:variant>
      <vt:variant>
        <vt:i4>1048629</vt:i4>
      </vt:variant>
      <vt:variant>
        <vt:i4>191</vt:i4>
      </vt:variant>
      <vt:variant>
        <vt:i4>0</vt:i4>
      </vt:variant>
      <vt:variant>
        <vt:i4>5</vt:i4>
      </vt:variant>
      <vt:variant>
        <vt:lpwstr/>
      </vt:variant>
      <vt:variant>
        <vt:lpwstr>_Toc307217027</vt:lpwstr>
      </vt:variant>
      <vt:variant>
        <vt:i4>1048629</vt:i4>
      </vt:variant>
      <vt:variant>
        <vt:i4>185</vt:i4>
      </vt:variant>
      <vt:variant>
        <vt:i4>0</vt:i4>
      </vt:variant>
      <vt:variant>
        <vt:i4>5</vt:i4>
      </vt:variant>
      <vt:variant>
        <vt:lpwstr/>
      </vt:variant>
      <vt:variant>
        <vt:lpwstr>_Toc307217026</vt:lpwstr>
      </vt:variant>
      <vt:variant>
        <vt:i4>1048629</vt:i4>
      </vt:variant>
      <vt:variant>
        <vt:i4>179</vt:i4>
      </vt:variant>
      <vt:variant>
        <vt:i4>0</vt:i4>
      </vt:variant>
      <vt:variant>
        <vt:i4>5</vt:i4>
      </vt:variant>
      <vt:variant>
        <vt:lpwstr/>
      </vt:variant>
      <vt:variant>
        <vt:lpwstr>_Toc307217025</vt:lpwstr>
      </vt:variant>
      <vt:variant>
        <vt:i4>1048629</vt:i4>
      </vt:variant>
      <vt:variant>
        <vt:i4>173</vt:i4>
      </vt:variant>
      <vt:variant>
        <vt:i4>0</vt:i4>
      </vt:variant>
      <vt:variant>
        <vt:i4>5</vt:i4>
      </vt:variant>
      <vt:variant>
        <vt:lpwstr/>
      </vt:variant>
      <vt:variant>
        <vt:lpwstr>_Toc307217024</vt:lpwstr>
      </vt:variant>
      <vt:variant>
        <vt:i4>1048629</vt:i4>
      </vt:variant>
      <vt:variant>
        <vt:i4>167</vt:i4>
      </vt:variant>
      <vt:variant>
        <vt:i4>0</vt:i4>
      </vt:variant>
      <vt:variant>
        <vt:i4>5</vt:i4>
      </vt:variant>
      <vt:variant>
        <vt:lpwstr/>
      </vt:variant>
      <vt:variant>
        <vt:lpwstr>_Toc307217023</vt:lpwstr>
      </vt:variant>
      <vt:variant>
        <vt:i4>1048629</vt:i4>
      </vt:variant>
      <vt:variant>
        <vt:i4>161</vt:i4>
      </vt:variant>
      <vt:variant>
        <vt:i4>0</vt:i4>
      </vt:variant>
      <vt:variant>
        <vt:i4>5</vt:i4>
      </vt:variant>
      <vt:variant>
        <vt:lpwstr/>
      </vt:variant>
      <vt:variant>
        <vt:lpwstr>_Toc307217022</vt:lpwstr>
      </vt:variant>
      <vt:variant>
        <vt:i4>1048629</vt:i4>
      </vt:variant>
      <vt:variant>
        <vt:i4>155</vt:i4>
      </vt:variant>
      <vt:variant>
        <vt:i4>0</vt:i4>
      </vt:variant>
      <vt:variant>
        <vt:i4>5</vt:i4>
      </vt:variant>
      <vt:variant>
        <vt:lpwstr/>
      </vt:variant>
      <vt:variant>
        <vt:lpwstr>_Toc307217021</vt:lpwstr>
      </vt:variant>
      <vt:variant>
        <vt:i4>1048629</vt:i4>
      </vt:variant>
      <vt:variant>
        <vt:i4>149</vt:i4>
      </vt:variant>
      <vt:variant>
        <vt:i4>0</vt:i4>
      </vt:variant>
      <vt:variant>
        <vt:i4>5</vt:i4>
      </vt:variant>
      <vt:variant>
        <vt:lpwstr/>
      </vt:variant>
      <vt:variant>
        <vt:lpwstr>_Toc307217020</vt:lpwstr>
      </vt:variant>
      <vt:variant>
        <vt:i4>1245237</vt:i4>
      </vt:variant>
      <vt:variant>
        <vt:i4>143</vt:i4>
      </vt:variant>
      <vt:variant>
        <vt:i4>0</vt:i4>
      </vt:variant>
      <vt:variant>
        <vt:i4>5</vt:i4>
      </vt:variant>
      <vt:variant>
        <vt:lpwstr/>
      </vt:variant>
      <vt:variant>
        <vt:lpwstr>_Toc307217019</vt:lpwstr>
      </vt:variant>
      <vt:variant>
        <vt:i4>1245237</vt:i4>
      </vt:variant>
      <vt:variant>
        <vt:i4>137</vt:i4>
      </vt:variant>
      <vt:variant>
        <vt:i4>0</vt:i4>
      </vt:variant>
      <vt:variant>
        <vt:i4>5</vt:i4>
      </vt:variant>
      <vt:variant>
        <vt:lpwstr/>
      </vt:variant>
      <vt:variant>
        <vt:lpwstr>_Toc307217018</vt:lpwstr>
      </vt:variant>
      <vt:variant>
        <vt:i4>1245237</vt:i4>
      </vt:variant>
      <vt:variant>
        <vt:i4>131</vt:i4>
      </vt:variant>
      <vt:variant>
        <vt:i4>0</vt:i4>
      </vt:variant>
      <vt:variant>
        <vt:i4>5</vt:i4>
      </vt:variant>
      <vt:variant>
        <vt:lpwstr/>
      </vt:variant>
      <vt:variant>
        <vt:lpwstr>_Toc307217017</vt:lpwstr>
      </vt:variant>
      <vt:variant>
        <vt:i4>1245237</vt:i4>
      </vt:variant>
      <vt:variant>
        <vt:i4>125</vt:i4>
      </vt:variant>
      <vt:variant>
        <vt:i4>0</vt:i4>
      </vt:variant>
      <vt:variant>
        <vt:i4>5</vt:i4>
      </vt:variant>
      <vt:variant>
        <vt:lpwstr/>
      </vt:variant>
      <vt:variant>
        <vt:lpwstr>_Toc307217016</vt:lpwstr>
      </vt:variant>
      <vt:variant>
        <vt:i4>1245237</vt:i4>
      </vt:variant>
      <vt:variant>
        <vt:i4>119</vt:i4>
      </vt:variant>
      <vt:variant>
        <vt:i4>0</vt:i4>
      </vt:variant>
      <vt:variant>
        <vt:i4>5</vt:i4>
      </vt:variant>
      <vt:variant>
        <vt:lpwstr/>
      </vt:variant>
      <vt:variant>
        <vt:lpwstr>_Toc307217015</vt:lpwstr>
      </vt:variant>
      <vt:variant>
        <vt:i4>1245237</vt:i4>
      </vt:variant>
      <vt:variant>
        <vt:i4>113</vt:i4>
      </vt:variant>
      <vt:variant>
        <vt:i4>0</vt:i4>
      </vt:variant>
      <vt:variant>
        <vt:i4>5</vt:i4>
      </vt:variant>
      <vt:variant>
        <vt:lpwstr/>
      </vt:variant>
      <vt:variant>
        <vt:lpwstr>_Toc307217014</vt:lpwstr>
      </vt:variant>
      <vt:variant>
        <vt:i4>1245237</vt:i4>
      </vt:variant>
      <vt:variant>
        <vt:i4>107</vt:i4>
      </vt:variant>
      <vt:variant>
        <vt:i4>0</vt:i4>
      </vt:variant>
      <vt:variant>
        <vt:i4>5</vt:i4>
      </vt:variant>
      <vt:variant>
        <vt:lpwstr/>
      </vt:variant>
      <vt:variant>
        <vt:lpwstr>_Toc307217012</vt:lpwstr>
      </vt:variant>
      <vt:variant>
        <vt:i4>1245237</vt:i4>
      </vt:variant>
      <vt:variant>
        <vt:i4>101</vt:i4>
      </vt:variant>
      <vt:variant>
        <vt:i4>0</vt:i4>
      </vt:variant>
      <vt:variant>
        <vt:i4>5</vt:i4>
      </vt:variant>
      <vt:variant>
        <vt:lpwstr/>
      </vt:variant>
      <vt:variant>
        <vt:lpwstr>_Toc307217011</vt:lpwstr>
      </vt:variant>
      <vt:variant>
        <vt:i4>1245237</vt:i4>
      </vt:variant>
      <vt:variant>
        <vt:i4>95</vt:i4>
      </vt:variant>
      <vt:variant>
        <vt:i4>0</vt:i4>
      </vt:variant>
      <vt:variant>
        <vt:i4>5</vt:i4>
      </vt:variant>
      <vt:variant>
        <vt:lpwstr/>
      </vt:variant>
      <vt:variant>
        <vt:lpwstr>_Toc307217010</vt:lpwstr>
      </vt:variant>
      <vt:variant>
        <vt:i4>1179701</vt:i4>
      </vt:variant>
      <vt:variant>
        <vt:i4>89</vt:i4>
      </vt:variant>
      <vt:variant>
        <vt:i4>0</vt:i4>
      </vt:variant>
      <vt:variant>
        <vt:i4>5</vt:i4>
      </vt:variant>
      <vt:variant>
        <vt:lpwstr/>
      </vt:variant>
      <vt:variant>
        <vt:lpwstr>_Toc307217009</vt:lpwstr>
      </vt:variant>
      <vt:variant>
        <vt:i4>1179701</vt:i4>
      </vt:variant>
      <vt:variant>
        <vt:i4>83</vt:i4>
      </vt:variant>
      <vt:variant>
        <vt:i4>0</vt:i4>
      </vt:variant>
      <vt:variant>
        <vt:i4>5</vt:i4>
      </vt:variant>
      <vt:variant>
        <vt:lpwstr/>
      </vt:variant>
      <vt:variant>
        <vt:lpwstr>_Toc307217008</vt:lpwstr>
      </vt:variant>
      <vt:variant>
        <vt:i4>1179701</vt:i4>
      </vt:variant>
      <vt:variant>
        <vt:i4>77</vt:i4>
      </vt:variant>
      <vt:variant>
        <vt:i4>0</vt:i4>
      </vt:variant>
      <vt:variant>
        <vt:i4>5</vt:i4>
      </vt:variant>
      <vt:variant>
        <vt:lpwstr/>
      </vt:variant>
      <vt:variant>
        <vt:lpwstr>_Toc307217007</vt:lpwstr>
      </vt:variant>
      <vt:variant>
        <vt:i4>1179701</vt:i4>
      </vt:variant>
      <vt:variant>
        <vt:i4>71</vt:i4>
      </vt:variant>
      <vt:variant>
        <vt:i4>0</vt:i4>
      </vt:variant>
      <vt:variant>
        <vt:i4>5</vt:i4>
      </vt:variant>
      <vt:variant>
        <vt:lpwstr/>
      </vt:variant>
      <vt:variant>
        <vt:lpwstr>_Toc307217006</vt:lpwstr>
      </vt:variant>
      <vt:variant>
        <vt:i4>1179701</vt:i4>
      </vt:variant>
      <vt:variant>
        <vt:i4>65</vt:i4>
      </vt:variant>
      <vt:variant>
        <vt:i4>0</vt:i4>
      </vt:variant>
      <vt:variant>
        <vt:i4>5</vt:i4>
      </vt:variant>
      <vt:variant>
        <vt:lpwstr/>
      </vt:variant>
      <vt:variant>
        <vt:lpwstr>_Toc307217005</vt:lpwstr>
      </vt:variant>
      <vt:variant>
        <vt:i4>1179701</vt:i4>
      </vt:variant>
      <vt:variant>
        <vt:i4>59</vt:i4>
      </vt:variant>
      <vt:variant>
        <vt:i4>0</vt:i4>
      </vt:variant>
      <vt:variant>
        <vt:i4>5</vt:i4>
      </vt:variant>
      <vt:variant>
        <vt:lpwstr/>
      </vt:variant>
      <vt:variant>
        <vt:lpwstr>_Toc307217004</vt:lpwstr>
      </vt:variant>
      <vt:variant>
        <vt:i4>1179701</vt:i4>
      </vt:variant>
      <vt:variant>
        <vt:i4>53</vt:i4>
      </vt:variant>
      <vt:variant>
        <vt:i4>0</vt:i4>
      </vt:variant>
      <vt:variant>
        <vt:i4>5</vt:i4>
      </vt:variant>
      <vt:variant>
        <vt:lpwstr/>
      </vt:variant>
      <vt:variant>
        <vt:lpwstr>_Toc307217003</vt:lpwstr>
      </vt:variant>
      <vt:variant>
        <vt:i4>1179701</vt:i4>
      </vt:variant>
      <vt:variant>
        <vt:i4>47</vt:i4>
      </vt:variant>
      <vt:variant>
        <vt:i4>0</vt:i4>
      </vt:variant>
      <vt:variant>
        <vt:i4>5</vt:i4>
      </vt:variant>
      <vt:variant>
        <vt:lpwstr/>
      </vt:variant>
      <vt:variant>
        <vt:lpwstr>_Toc307217002</vt:lpwstr>
      </vt:variant>
      <vt:variant>
        <vt:i4>1179701</vt:i4>
      </vt:variant>
      <vt:variant>
        <vt:i4>41</vt:i4>
      </vt:variant>
      <vt:variant>
        <vt:i4>0</vt:i4>
      </vt:variant>
      <vt:variant>
        <vt:i4>5</vt:i4>
      </vt:variant>
      <vt:variant>
        <vt:lpwstr/>
      </vt:variant>
      <vt:variant>
        <vt:lpwstr>_Toc307217001</vt:lpwstr>
      </vt:variant>
      <vt:variant>
        <vt:i4>1179701</vt:i4>
      </vt:variant>
      <vt:variant>
        <vt:i4>35</vt:i4>
      </vt:variant>
      <vt:variant>
        <vt:i4>0</vt:i4>
      </vt:variant>
      <vt:variant>
        <vt:i4>5</vt:i4>
      </vt:variant>
      <vt:variant>
        <vt:lpwstr/>
      </vt:variant>
      <vt:variant>
        <vt:lpwstr>_Toc307217000</vt:lpwstr>
      </vt:variant>
      <vt:variant>
        <vt:i4>1703996</vt:i4>
      </vt:variant>
      <vt:variant>
        <vt:i4>29</vt:i4>
      </vt:variant>
      <vt:variant>
        <vt:i4>0</vt:i4>
      </vt:variant>
      <vt:variant>
        <vt:i4>5</vt:i4>
      </vt:variant>
      <vt:variant>
        <vt:lpwstr/>
      </vt:variant>
      <vt:variant>
        <vt:lpwstr>_Toc307216999</vt:lpwstr>
      </vt:variant>
      <vt:variant>
        <vt:i4>1703996</vt:i4>
      </vt:variant>
      <vt:variant>
        <vt:i4>23</vt:i4>
      </vt:variant>
      <vt:variant>
        <vt:i4>0</vt:i4>
      </vt:variant>
      <vt:variant>
        <vt:i4>5</vt:i4>
      </vt:variant>
      <vt:variant>
        <vt:lpwstr/>
      </vt:variant>
      <vt:variant>
        <vt:lpwstr>_Toc307216998</vt:lpwstr>
      </vt:variant>
      <vt:variant>
        <vt:i4>1703996</vt:i4>
      </vt:variant>
      <vt:variant>
        <vt:i4>17</vt:i4>
      </vt:variant>
      <vt:variant>
        <vt:i4>0</vt:i4>
      </vt:variant>
      <vt:variant>
        <vt:i4>5</vt:i4>
      </vt:variant>
      <vt:variant>
        <vt:lpwstr/>
      </vt:variant>
      <vt:variant>
        <vt:lpwstr>_Toc307216997</vt:lpwstr>
      </vt:variant>
      <vt:variant>
        <vt:i4>1703996</vt:i4>
      </vt:variant>
      <vt:variant>
        <vt:i4>11</vt:i4>
      </vt:variant>
      <vt:variant>
        <vt:i4>0</vt:i4>
      </vt:variant>
      <vt:variant>
        <vt:i4>5</vt:i4>
      </vt:variant>
      <vt:variant>
        <vt:lpwstr/>
      </vt:variant>
      <vt:variant>
        <vt:lpwstr>_Toc307216996</vt:lpwstr>
      </vt:variant>
      <vt:variant>
        <vt:i4>1703996</vt:i4>
      </vt:variant>
      <vt:variant>
        <vt:i4>5</vt:i4>
      </vt:variant>
      <vt:variant>
        <vt:i4>0</vt:i4>
      </vt:variant>
      <vt:variant>
        <vt:i4>5</vt:i4>
      </vt:variant>
      <vt:variant>
        <vt:lpwstr/>
      </vt:variant>
      <vt:variant>
        <vt:lpwstr>_Toc307216995</vt:lpwstr>
      </vt:variant>
      <vt:variant>
        <vt:i4>458776</vt:i4>
      </vt:variant>
      <vt:variant>
        <vt:i4>0</vt:i4>
      </vt:variant>
      <vt:variant>
        <vt:i4>0</vt:i4>
      </vt:variant>
      <vt:variant>
        <vt:i4>5</vt:i4>
      </vt:variant>
      <vt:variant>
        <vt:lpwstr>http://creativecommons.org/licenses/by-nc-sa/3.0/nl/</vt:lpwstr>
      </vt:variant>
      <vt:variant>
        <vt:lpwstr/>
      </vt:variant>
      <vt:variant>
        <vt:i4>983060</vt:i4>
      </vt:variant>
      <vt:variant>
        <vt:i4>0</vt:i4>
      </vt:variant>
      <vt:variant>
        <vt:i4>0</vt:i4>
      </vt:variant>
      <vt:variant>
        <vt:i4>5</vt:i4>
      </vt:variant>
      <vt:variant>
        <vt:lpwstr>http://www.w3.org/TR/xml-id/</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92</cp:revision>
  <cp:lastPrinted>2019-03-27T09:51:00Z</cp:lastPrinted>
  <dcterms:created xsi:type="dcterms:W3CDTF">2014-12-23T17:42:00Z</dcterms:created>
  <dcterms:modified xsi:type="dcterms:W3CDTF">2019-04-30T09:27:00Z</dcterms:modified>
</cp:coreProperties>
</file>