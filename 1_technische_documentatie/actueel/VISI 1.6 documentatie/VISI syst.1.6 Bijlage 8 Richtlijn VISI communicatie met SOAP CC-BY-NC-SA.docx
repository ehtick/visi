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E8D357" w14:textId="77777777" w:rsidR="00EA0C76" w:rsidRPr="00421969" w:rsidRDefault="00EA0C76" w:rsidP="00EA0C76">
      <w:pPr>
        <w:rPr>
          <w:rFonts w:ascii="Corbel" w:hAnsi="Corbel"/>
          <w:sz w:val="22"/>
          <w:szCs w:val="22"/>
        </w:rPr>
      </w:pPr>
      <w:bookmarkStart w:id="0" w:name="_GoBack"/>
      <w:bookmarkEnd w:id="0"/>
    </w:p>
    <w:p w14:paraId="5CE8D358" w14:textId="77777777" w:rsidR="00EA0C76" w:rsidRPr="00421969" w:rsidRDefault="00421969" w:rsidP="00EA0C76">
      <w:pPr>
        <w:rPr>
          <w:rFonts w:ascii="Corbel" w:hAnsi="Corbel"/>
          <w:sz w:val="22"/>
          <w:szCs w:val="22"/>
        </w:rPr>
      </w:pPr>
      <w:r w:rsidRPr="00421969">
        <w:rPr>
          <w:rFonts w:ascii="Corbel" w:hAnsi="Corbel"/>
          <w:b/>
          <w:i/>
          <w:noProof/>
          <w:sz w:val="32"/>
          <w:szCs w:val="32"/>
          <w:u w:val="single"/>
        </w:rPr>
        <w:drawing>
          <wp:anchor distT="0" distB="0" distL="114300" distR="114300" simplePos="0" relativeHeight="251662336" behindDoc="0" locked="0" layoutInCell="1" allowOverlap="1" wp14:anchorId="5CE8D564" wp14:editId="5CE8D565">
            <wp:simplePos x="0" y="0"/>
            <wp:positionH relativeFrom="column">
              <wp:posOffset>3192780</wp:posOffset>
            </wp:positionH>
            <wp:positionV relativeFrom="paragraph">
              <wp:posOffset>81915</wp:posOffset>
            </wp:positionV>
            <wp:extent cx="2586990" cy="620395"/>
            <wp:effectExtent l="0" t="0" r="3810" b="8255"/>
            <wp:wrapSquare wrapText="bothSides"/>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m logo standaard visi.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586990" cy="620395"/>
                    </a:xfrm>
                    <a:prstGeom prst="rect">
                      <a:avLst/>
                    </a:prstGeom>
                  </pic:spPr>
                </pic:pic>
              </a:graphicData>
            </a:graphic>
            <wp14:sizeRelH relativeFrom="page">
              <wp14:pctWidth>0</wp14:pctWidth>
            </wp14:sizeRelH>
            <wp14:sizeRelV relativeFrom="page">
              <wp14:pctHeight>0</wp14:pctHeight>
            </wp14:sizeRelV>
          </wp:anchor>
        </w:drawing>
      </w:r>
    </w:p>
    <w:p w14:paraId="5CE8D359" w14:textId="77777777" w:rsidR="00EA0C76" w:rsidRPr="00421969" w:rsidRDefault="00EA0C76" w:rsidP="00EA0C76">
      <w:pPr>
        <w:rPr>
          <w:rFonts w:ascii="Corbel" w:hAnsi="Corbel"/>
          <w:sz w:val="22"/>
          <w:szCs w:val="22"/>
        </w:rPr>
      </w:pPr>
    </w:p>
    <w:p w14:paraId="5CE8D35A" w14:textId="77777777" w:rsidR="00EA0C76" w:rsidRPr="00421969" w:rsidRDefault="00EA0C76" w:rsidP="00EA0C76">
      <w:pPr>
        <w:rPr>
          <w:rFonts w:ascii="Corbel" w:hAnsi="Corbel"/>
          <w:sz w:val="22"/>
          <w:szCs w:val="22"/>
        </w:rPr>
      </w:pPr>
    </w:p>
    <w:p w14:paraId="5CE8D35B" w14:textId="77777777" w:rsidR="00EA0C76" w:rsidRPr="00421969" w:rsidRDefault="00EA0C76" w:rsidP="00EA0C76">
      <w:pPr>
        <w:rPr>
          <w:rFonts w:ascii="Corbel" w:hAnsi="Corbel"/>
          <w:sz w:val="22"/>
          <w:szCs w:val="22"/>
        </w:rPr>
      </w:pPr>
    </w:p>
    <w:p w14:paraId="5CE8D35C" w14:textId="77777777" w:rsidR="00EA0C76" w:rsidRPr="00421969" w:rsidRDefault="00EA0C76" w:rsidP="00EA0C76">
      <w:pPr>
        <w:rPr>
          <w:rFonts w:ascii="Corbel" w:hAnsi="Corbel"/>
          <w:sz w:val="22"/>
          <w:szCs w:val="22"/>
        </w:rPr>
      </w:pPr>
    </w:p>
    <w:p w14:paraId="5CE8D35D" w14:textId="77777777" w:rsidR="00EA0C76" w:rsidRPr="00421969" w:rsidRDefault="00EA0C76" w:rsidP="00EA0C76">
      <w:pPr>
        <w:rPr>
          <w:rFonts w:ascii="Corbel" w:hAnsi="Corbel"/>
          <w:sz w:val="22"/>
          <w:szCs w:val="22"/>
        </w:rPr>
      </w:pPr>
    </w:p>
    <w:p w14:paraId="5CE8D35E" w14:textId="77777777" w:rsidR="00EA0C76" w:rsidRPr="00421969" w:rsidRDefault="00EA0C76" w:rsidP="00EA0C76">
      <w:pPr>
        <w:rPr>
          <w:rFonts w:ascii="Corbel" w:hAnsi="Corbel"/>
          <w:sz w:val="22"/>
          <w:szCs w:val="22"/>
        </w:rPr>
      </w:pPr>
    </w:p>
    <w:p w14:paraId="5CE8D35F" w14:textId="77777777" w:rsidR="002A6B78" w:rsidRPr="00421969" w:rsidRDefault="002A6B78" w:rsidP="00EA0C76">
      <w:pPr>
        <w:rPr>
          <w:rFonts w:ascii="Corbel" w:hAnsi="Corbel"/>
          <w:sz w:val="22"/>
          <w:szCs w:val="22"/>
        </w:rPr>
      </w:pPr>
    </w:p>
    <w:p w14:paraId="5CE8D360" w14:textId="77777777" w:rsidR="00EA0C76" w:rsidRPr="00421969" w:rsidRDefault="00EA0C76" w:rsidP="00EA0C76">
      <w:pPr>
        <w:rPr>
          <w:rFonts w:ascii="Corbel" w:hAnsi="Corbel"/>
          <w:sz w:val="22"/>
          <w:szCs w:val="22"/>
        </w:rPr>
      </w:pPr>
    </w:p>
    <w:p w14:paraId="5CE8D361" w14:textId="77777777" w:rsidR="00EA0C76" w:rsidRPr="00421969" w:rsidRDefault="00EA0C76" w:rsidP="00EA0C76">
      <w:pPr>
        <w:rPr>
          <w:rFonts w:ascii="Corbel" w:hAnsi="Corbel"/>
          <w:sz w:val="22"/>
          <w:szCs w:val="22"/>
        </w:rPr>
      </w:pPr>
    </w:p>
    <w:p w14:paraId="5CE8D362" w14:textId="77777777" w:rsidR="00EA0C76" w:rsidRPr="00421969" w:rsidRDefault="00EA0C76" w:rsidP="00EA0C76">
      <w:pPr>
        <w:rPr>
          <w:rFonts w:ascii="Corbel" w:hAnsi="Corbel"/>
          <w:sz w:val="22"/>
          <w:szCs w:val="22"/>
        </w:rPr>
      </w:pPr>
    </w:p>
    <w:p w14:paraId="5CE8D363" w14:textId="77777777" w:rsidR="00EA0C76" w:rsidRPr="00421969" w:rsidRDefault="00EA0C76" w:rsidP="00EA0C76">
      <w:pPr>
        <w:rPr>
          <w:rFonts w:ascii="Corbel" w:hAnsi="Corbel"/>
          <w:sz w:val="22"/>
          <w:szCs w:val="22"/>
        </w:rPr>
      </w:pPr>
    </w:p>
    <w:p w14:paraId="5CE8D364" w14:textId="77777777" w:rsidR="00EA0C76" w:rsidRPr="00421969" w:rsidRDefault="00EA0C76" w:rsidP="00EA0C76">
      <w:pPr>
        <w:rPr>
          <w:rFonts w:ascii="Corbel" w:hAnsi="Corbel"/>
          <w:sz w:val="22"/>
          <w:szCs w:val="22"/>
        </w:rPr>
      </w:pPr>
    </w:p>
    <w:p w14:paraId="5CE8D365" w14:textId="77777777" w:rsidR="00EA0C76" w:rsidRPr="00421969" w:rsidRDefault="00EA0C76" w:rsidP="00EA0C76">
      <w:pPr>
        <w:rPr>
          <w:rFonts w:ascii="Corbel" w:hAnsi="Corbel"/>
          <w:sz w:val="22"/>
          <w:szCs w:val="22"/>
        </w:rPr>
      </w:pPr>
    </w:p>
    <w:p w14:paraId="5CE8D366" w14:textId="77777777" w:rsidR="00EA0C76" w:rsidRPr="00421969" w:rsidRDefault="00EA0C76" w:rsidP="00EA0C76">
      <w:pPr>
        <w:rPr>
          <w:rFonts w:ascii="Corbel" w:hAnsi="Corbel"/>
          <w:sz w:val="22"/>
          <w:szCs w:val="22"/>
        </w:rPr>
      </w:pPr>
    </w:p>
    <w:p w14:paraId="5CE8D367" w14:textId="77777777" w:rsidR="00EA0C76" w:rsidRPr="00421969" w:rsidRDefault="00EA0C76" w:rsidP="00EA0C76">
      <w:pPr>
        <w:rPr>
          <w:rFonts w:ascii="Corbel" w:hAnsi="Corbel"/>
          <w:sz w:val="22"/>
          <w:szCs w:val="22"/>
        </w:rPr>
      </w:pPr>
    </w:p>
    <w:p w14:paraId="5CE8D368" w14:textId="77777777" w:rsidR="00EA0C76" w:rsidRPr="00421969" w:rsidRDefault="00EA0C76" w:rsidP="00EA0C76">
      <w:pPr>
        <w:rPr>
          <w:rFonts w:ascii="Corbel" w:hAnsi="Corbel"/>
          <w:sz w:val="22"/>
          <w:szCs w:val="22"/>
        </w:rPr>
      </w:pPr>
    </w:p>
    <w:p w14:paraId="5CE8D369" w14:textId="77777777" w:rsidR="00EA0C76" w:rsidRPr="00421969" w:rsidRDefault="00EA0C76" w:rsidP="00EA0C76">
      <w:pPr>
        <w:rPr>
          <w:rFonts w:ascii="Corbel" w:hAnsi="Corbel"/>
          <w:sz w:val="22"/>
          <w:szCs w:val="22"/>
        </w:rPr>
      </w:pPr>
    </w:p>
    <w:p w14:paraId="5CE8D36A" w14:textId="5C401F00" w:rsidR="00EA0C76" w:rsidRPr="00421969" w:rsidRDefault="00EA0C76" w:rsidP="00EA0C76">
      <w:pPr>
        <w:rPr>
          <w:rFonts w:ascii="Corbel" w:hAnsi="Corbel"/>
          <w:b/>
          <w:sz w:val="32"/>
          <w:szCs w:val="32"/>
        </w:rPr>
      </w:pPr>
      <w:r w:rsidRPr="00421969">
        <w:rPr>
          <w:rFonts w:ascii="Corbel" w:hAnsi="Corbel"/>
          <w:b/>
          <w:sz w:val="32"/>
          <w:szCs w:val="32"/>
        </w:rPr>
        <w:t>Leidraad VISI-systematiek versie 1.</w:t>
      </w:r>
      <w:r w:rsidR="0050424C" w:rsidRPr="00421969">
        <w:rPr>
          <w:rFonts w:ascii="Corbel" w:hAnsi="Corbel"/>
          <w:b/>
          <w:sz w:val="32"/>
          <w:szCs w:val="32"/>
        </w:rPr>
        <w:t xml:space="preserve">6 </w:t>
      </w:r>
      <w:del w:id="1" w:author="Willems, P.H. (Peter)" w:date="2019-03-27T08:43:00Z">
        <w:r w:rsidR="0050424C" w:rsidRPr="00421969" w:rsidDel="00BA0158">
          <w:rPr>
            <w:rFonts w:ascii="Corbel" w:hAnsi="Corbel"/>
            <w:b/>
            <w:sz w:val="32"/>
            <w:szCs w:val="32"/>
            <w:highlight w:val="red"/>
          </w:rPr>
          <w:delText>&gt;&gt;&gt;nog actualiseren!!&lt;&lt;&lt;</w:delText>
        </w:r>
      </w:del>
    </w:p>
    <w:p w14:paraId="5CE8D36B" w14:textId="77777777" w:rsidR="00E96B39" w:rsidRPr="00421969" w:rsidRDefault="00E96B39" w:rsidP="00EA0C76">
      <w:pPr>
        <w:rPr>
          <w:rFonts w:ascii="Corbel" w:hAnsi="Corbel"/>
          <w:b/>
          <w:sz w:val="32"/>
          <w:szCs w:val="32"/>
        </w:rPr>
      </w:pPr>
    </w:p>
    <w:p w14:paraId="5CE8D36C" w14:textId="77777777" w:rsidR="00EA0C76" w:rsidRPr="00421969" w:rsidRDefault="00EA0C76" w:rsidP="00E96B39">
      <w:pPr>
        <w:pBdr>
          <w:top w:val="single" w:sz="4" w:space="1" w:color="auto"/>
          <w:left w:val="single" w:sz="4" w:space="4" w:color="auto"/>
          <w:bottom w:val="single" w:sz="4" w:space="1" w:color="auto"/>
          <w:right w:val="single" w:sz="4" w:space="4" w:color="auto"/>
        </w:pBdr>
        <w:rPr>
          <w:rFonts w:ascii="Corbel" w:hAnsi="Corbel"/>
          <w:b/>
          <w:sz w:val="32"/>
          <w:szCs w:val="32"/>
        </w:rPr>
      </w:pPr>
      <w:r w:rsidRPr="00421969">
        <w:rPr>
          <w:rFonts w:ascii="Corbel" w:hAnsi="Corbel"/>
          <w:b/>
          <w:sz w:val="32"/>
          <w:szCs w:val="32"/>
        </w:rPr>
        <w:t xml:space="preserve">Bijlage </w:t>
      </w:r>
      <w:r w:rsidR="00EE4A2D" w:rsidRPr="00421969">
        <w:rPr>
          <w:rFonts w:ascii="Corbel" w:hAnsi="Corbel"/>
          <w:b/>
          <w:sz w:val="32"/>
          <w:szCs w:val="32"/>
        </w:rPr>
        <w:t>8</w:t>
      </w:r>
    </w:p>
    <w:p w14:paraId="5CE8D36D" w14:textId="77777777" w:rsidR="00EA0C76" w:rsidRPr="00421969" w:rsidRDefault="006070CF" w:rsidP="00E96B39">
      <w:pPr>
        <w:pBdr>
          <w:top w:val="single" w:sz="4" w:space="1" w:color="auto"/>
          <w:left w:val="single" w:sz="4" w:space="4" w:color="auto"/>
          <w:bottom w:val="single" w:sz="4" w:space="1" w:color="auto"/>
          <w:right w:val="single" w:sz="4" w:space="4" w:color="auto"/>
        </w:pBdr>
        <w:rPr>
          <w:rFonts w:ascii="Corbel" w:hAnsi="Corbel"/>
          <w:b/>
          <w:sz w:val="32"/>
          <w:szCs w:val="32"/>
        </w:rPr>
      </w:pPr>
      <w:r w:rsidRPr="00421969">
        <w:rPr>
          <w:rFonts w:ascii="Corbel" w:hAnsi="Corbel"/>
          <w:b/>
          <w:sz w:val="32"/>
          <w:szCs w:val="32"/>
        </w:rPr>
        <w:t xml:space="preserve">Richtlijn voor </w:t>
      </w:r>
      <w:r w:rsidR="00245C1C" w:rsidRPr="00421969">
        <w:rPr>
          <w:rFonts w:ascii="Corbel" w:hAnsi="Corbel"/>
          <w:b/>
          <w:sz w:val="32"/>
          <w:szCs w:val="32"/>
        </w:rPr>
        <w:t>VISI-</w:t>
      </w:r>
      <w:r w:rsidRPr="00421969">
        <w:rPr>
          <w:rFonts w:ascii="Corbel" w:hAnsi="Corbel"/>
          <w:b/>
          <w:sz w:val="32"/>
          <w:szCs w:val="32"/>
        </w:rPr>
        <w:t>communicatie op basis van SOAP</w:t>
      </w:r>
    </w:p>
    <w:p w14:paraId="5CE8D36E" w14:textId="77777777" w:rsidR="00EB1F1E" w:rsidRPr="00421969" w:rsidRDefault="00EB1F1E" w:rsidP="00EA0C76">
      <w:pPr>
        <w:rPr>
          <w:rFonts w:ascii="Corbel" w:hAnsi="Corbel"/>
          <w:b/>
          <w:sz w:val="32"/>
          <w:szCs w:val="32"/>
        </w:rPr>
      </w:pPr>
    </w:p>
    <w:p w14:paraId="5CE8D36F" w14:textId="77777777" w:rsidR="00EA0C76" w:rsidRPr="00421969" w:rsidRDefault="008251A6" w:rsidP="00EA0C76">
      <w:pPr>
        <w:rPr>
          <w:rFonts w:ascii="Corbel" w:hAnsi="Corbel"/>
          <w:b/>
          <w:sz w:val="32"/>
          <w:szCs w:val="32"/>
        </w:rPr>
      </w:pPr>
      <w:r w:rsidRPr="00421969">
        <w:rPr>
          <w:rFonts w:ascii="Corbel" w:hAnsi="Corbel"/>
          <w:b/>
          <w:sz w:val="32"/>
          <w:szCs w:val="32"/>
        </w:rPr>
        <w:t>Normatief</w:t>
      </w:r>
    </w:p>
    <w:p w14:paraId="5CE8D370" w14:textId="77777777" w:rsidR="008251A6" w:rsidRPr="00421969" w:rsidRDefault="008251A6" w:rsidP="00EA0C76">
      <w:pPr>
        <w:rPr>
          <w:rFonts w:ascii="Corbel" w:hAnsi="Corbel"/>
          <w:b/>
          <w:sz w:val="32"/>
          <w:szCs w:val="32"/>
        </w:rPr>
      </w:pPr>
    </w:p>
    <w:p w14:paraId="5CE8D371" w14:textId="77777777" w:rsidR="002A6B78" w:rsidRPr="00421969" w:rsidRDefault="002A6B78" w:rsidP="00FA2DEC">
      <w:pPr>
        <w:tabs>
          <w:tab w:val="left" w:pos="1701"/>
          <w:tab w:val="left" w:pos="4253"/>
        </w:tabs>
        <w:rPr>
          <w:rFonts w:ascii="Corbel" w:hAnsi="Corbel"/>
          <w:sz w:val="22"/>
          <w:szCs w:val="22"/>
        </w:rPr>
      </w:pPr>
    </w:p>
    <w:p w14:paraId="5CE8D372" w14:textId="77777777" w:rsidR="00F771CD" w:rsidRPr="00421969" w:rsidRDefault="00F771CD" w:rsidP="00FA2DEC">
      <w:pPr>
        <w:tabs>
          <w:tab w:val="left" w:pos="1701"/>
          <w:tab w:val="left" w:pos="4253"/>
        </w:tabs>
        <w:rPr>
          <w:rFonts w:ascii="Corbel" w:hAnsi="Corbel"/>
          <w:sz w:val="22"/>
          <w:szCs w:val="22"/>
        </w:rPr>
      </w:pPr>
      <w:r w:rsidRPr="00421969">
        <w:rPr>
          <w:rFonts w:ascii="Corbel" w:hAnsi="Corbel"/>
          <w:sz w:val="22"/>
          <w:szCs w:val="22"/>
        </w:rPr>
        <w:t>Documentversie:</w:t>
      </w:r>
      <w:r w:rsidRPr="00421969">
        <w:rPr>
          <w:rFonts w:ascii="Corbel" w:hAnsi="Corbel"/>
          <w:sz w:val="22"/>
          <w:szCs w:val="22"/>
        </w:rPr>
        <w:tab/>
      </w:r>
      <w:r w:rsidR="008251A6" w:rsidRPr="00421969">
        <w:rPr>
          <w:rFonts w:ascii="Corbel" w:hAnsi="Corbel"/>
          <w:sz w:val="22"/>
          <w:szCs w:val="22"/>
        </w:rPr>
        <w:t>1.</w:t>
      </w:r>
      <w:r w:rsidR="00421969" w:rsidRPr="00421969">
        <w:rPr>
          <w:rFonts w:ascii="Corbel" w:hAnsi="Corbel"/>
          <w:sz w:val="22"/>
          <w:szCs w:val="22"/>
        </w:rPr>
        <w:t>3</w:t>
      </w:r>
    </w:p>
    <w:p w14:paraId="5CE8D373" w14:textId="40232D26" w:rsidR="00EA0C76" w:rsidRPr="00421969" w:rsidRDefault="00EA0C76" w:rsidP="00FA2DEC">
      <w:pPr>
        <w:tabs>
          <w:tab w:val="left" w:pos="1701"/>
          <w:tab w:val="left" w:pos="4253"/>
        </w:tabs>
        <w:rPr>
          <w:rFonts w:ascii="Corbel" w:hAnsi="Corbel"/>
          <w:sz w:val="22"/>
          <w:szCs w:val="22"/>
        </w:rPr>
      </w:pPr>
      <w:r w:rsidRPr="00421969">
        <w:rPr>
          <w:rFonts w:ascii="Corbel" w:hAnsi="Corbel"/>
          <w:sz w:val="22"/>
          <w:szCs w:val="22"/>
        </w:rPr>
        <w:t>Datum:</w:t>
      </w:r>
      <w:r w:rsidRPr="00421969">
        <w:rPr>
          <w:rFonts w:ascii="Corbel" w:hAnsi="Corbel"/>
          <w:sz w:val="22"/>
          <w:szCs w:val="22"/>
        </w:rPr>
        <w:tab/>
      </w:r>
      <w:del w:id="2" w:author="Willems, P.H. (Peter)" w:date="2019-03-27T08:44:00Z">
        <w:r w:rsidR="00421969" w:rsidRPr="00421969" w:rsidDel="00BA0158">
          <w:rPr>
            <w:rFonts w:ascii="Corbel" w:hAnsi="Corbel"/>
            <w:sz w:val="22"/>
            <w:szCs w:val="22"/>
          </w:rPr>
          <w:delText>5 december 2016</w:delText>
        </w:r>
      </w:del>
      <w:ins w:id="3" w:author="Willems, P.H. (Peter)" w:date="2019-03-27T08:44:00Z">
        <w:r w:rsidR="00BA0158">
          <w:rPr>
            <w:rFonts w:ascii="Corbel" w:hAnsi="Corbel"/>
            <w:sz w:val="22"/>
            <w:szCs w:val="22"/>
          </w:rPr>
          <w:t>april 2019</w:t>
        </w:r>
      </w:ins>
    </w:p>
    <w:p w14:paraId="5CE8D374" w14:textId="2EE1041C" w:rsidR="00EA0C76" w:rsidRPr="00421969" w:rsidRDefault="00EA0C76" w:rsidP="00FA2DEC">
      <w:pPr>
        <w:tabs>
          <w:tab w:val="left" w:pos="1701"/>
          <w:tab w:val="left" w:pos="4253"/>
        </w:tabs>
        <w:rPr>
          <w:rFonts w:ascii="Corbel" w:hAnsi="Corbel"/>
          <w:sz w:val="22"/>
          <w:szCs w:val="22"/>
        </w:rPr>
      </w:pPr>
      <w:del w:id="4" w:author="Willems, P.H. (Peter)" w:date="2019-03-27T08:44:00Z">
        <w:r w:rsidRPr="00421969" w:rsidDel="00BA0158">
          <w:rPr>
            <w:rFonts w:ascii="Corbel" w:hAnsi="Corbel"/>
            <w:sz w:val="22"/>
            <w:szCs w:val="22"/>
          </w:rPr>
          <w:delText>Status:</w:delText>
        </w:r>
        <w:r w:rsidRPr="00421969" w:rsidDel="00BA0158">
          <w:rPr>
            <w:rFonts w:ascii="Corbel" w:hAnsi="Corbel"/>
            <w:sz w:val="22"/>
            <w:szCs w:val="22"/>
          </w:rPr>
          <w:tab/>
        </w:r>
        <w:r w:rsidR="00421969" w:rsidRPr="00421969" w:rsidDel="00BA0158">
          <w:rPr>
            <w:rFonts w:ascii="Corbel" w:hAnsi="Corbel"/>
            <w:sz w:val="22"/>
            <w:szCs w:val="22"/>
          </w:rPr>
          <w:delText>Concept</w:delText>
        </w:r>
      </w:del>
      <w:ins w:id="5" w:author="Willems, P.H. (Peter)" w:date="2019-03-27T08:44:00Z">
        <w:r w:rsidR="00BA0158">
          <w:rPr>
            <w:rFonts w:ascii="Corbel" w:hAnsi="Corbel"/>
            <w:sz w:val="22"/>
            <w:szCs w:val="22"/>
          </w:rPr>
          <w:t>Definitief</w:t>
        </w:r>
      </w:ins>
    </w:p>
    <w:p w14:paraId="5CE8D375" w14:textId="77777777" w:rsidR="007E7AE5" w:rsidRPr="00421969" w:rsidRDefault="007E7AE5" w:rsidP="00EA0C76">
      <w:pPr>
        <w:tabs>
          <w:tab w:val="right" w:pos="3969"/>
          <w:tab w:val="left" w:pos="4253"/>
        </w:tabs>
        <w:rPr>
          <w:rFonts w:ascii="Corbel" w:hAnsi="Corbel"/>
          <w:sz w:val="22"/>
          <w:szCs w:val="22"/>
        </w:rPr>
      </w:pPr>
    </w:p>
    <w:p w14:paraId="5CE8D376" w14:textId="77777777" w:rsidR="00EA0C76" w:rsidRPr="00421969" w:rsidRDefault="00EA0C76" w:rsidP="00EA0C76">
      <w:pPr>
        <w:tabs>
          <w:tab w:val="left" w:pos="3402"/>
          <w:tab w:val="left" w:pos="4253"/>
        </w:tabs>
        <w:rPr>
          <w:rFonts w:ascii="Corbel" w:hAnsi="Corbel"/>
          <w:sz w:val="22"/>
          <w:szCs w:val="22"/>
        </w:rPr>
      </w:pPr>
    </w:p>
    <w:p w14:paraId="5CE8D377" w14:textId="77777777" w:rsidR="00EA0C76" w:rsidRPr="00421969" w:rsidRDefault="00EA0C76" w:rsidP="00EA0C76">
      <w:pPr>
        <w:rPr>
          <w:rFonts w:ascii="Corbel" w:hAnsi="Corbel"/>
          <w:sz w:val="22"/>
          <w:szCs w:val="22"/>
        </w:rPr>
        <w:sectPr w:rsidR="00EA0C76" w:rsidRPr="00421969" w:rsidSect="00EA0C76">
          <w:footerReference w:type="default" r:id="rId8"/>
          <w:type w:val="continuous"/>
          <w:pgSz w:w="11906" w:h="16838"/>
          <w:pgMar w:top="1702" w:right="1133" w:bottom="1417" w:left="1701" w:header="708" w:footer="708" w:gutter="0"/>
          <w:cols w:space="708"/>
          <w:docGrid w:linePitch="360"/>
        </w:sectPr>
      </w:pPr>
    </w:p>
    <w:p w14:paraId="5CE8D378" w14:textId="77777777" w:rsidR="00EA0C76" w:rsidRPr="00421969" w:rsidRDefault="00EA0C76" w:rsidP="00EA0C76">
      <w:pPr>
        <w:rPr>
          <w:rFonts w:ascii="Corbel" w:hAnsi="Corbel"/>
          <w:sz w:val="22"/>
          <w:szCs w:val="22"/>
        </w:rPr>
      </w:pPr>
    </w:p>
    <w:p w14:paraId="5CE8D379" w14:textId="77777777" w:rsidR="00EA0C76" w:rsidRPr="00421969" w:rsidRDefault="00EA0C76" w:rsidP="00EA0C76">
      <w:pPr>
        <w:rPr>
          <w:rFonts w:ascii="Corbel" w:hAnsi="Corbel"/>
          <w:sz w:val="22"/>
          <w:szCs w:val="22"/>
        </w:rPr>
      </w:pPr>
    </w:p>
    <w:p w14:paraId="5CE8D37A" w14:textId="77777777" w:rsidR="00EA0C76" w:rsidRPr="00421969" w:rsidRDefault="00EA0C76" w:rsidP="00EA0C76">
      <w:pPr>
        <w:rPr>
          <w:rFonts w:ascii="Corbel" w:hAnsi="Corbel"/>
          <w:sz w:val="22"/>
          <w:szCs w:val="22"/>
        </w:rPr>
      </w:pPr>
    </w:p>
    <w:p w14:paraId="5CE8D37B" w14:textId="77777777" w:rsidR="00EA0C76" w:rsidRPr="00421969" w:rsidRDefault="00EA0C76" w:rsidP="00EA0C76">
      <w:pPr>
        <w:rPr>
          <w:rFonts w:ascii="Corbel" w:hAnsi="Corbel"/>
          <w:sz w:val="22"/>
          <w:szCs w:val="22"/>
        </w:rPr>
      </w:pPr>
    </w:p>
    <w:p w14:paraId="5CE8D37C" w14:textId="77777777" w:rsidR="00EA0C76" w:rsidRPr="00421969" w:rsidRDefault="00EA0C76" w:rsidP="00EA0C76">
      <w:pPr>
        <w:rPr>
          <w:rFonts w:ascii="Corbel" w:hAnsi="Corbel"/>
          <w:sz w:val="22"/>
          <w:szCs w:val="22"/>
        </w:rPr>
      </w:pPr>
    </w:p>
    <w:p w14:paraId="5CE8D37D" w14:textId="77777777" w:rsidR="00EA0C76" w:rsidRPr="00421969" w:rsidRDefault="00EA0C76" w:rsidP="00EA0C76">
      <w:pPr>
        <w:rPr>
          <w:rFonts w:ascii="Corbel" w:hAnsi="Corbel"/>
          <w:sz w:val="22"/>
          <w:szCs w:val="22"/>
        </w:rPr>
      </w:pPr>
    </w:p>
    <w:p w14:paraId="5CE8D37E" w14:textId="77777777" w:rsidR="00EA0C76" w:rsidRPr="00421969" w:rsidRDefault="00EA0C76" w:rsidP="00EA0C76">
      <w:pPr>
        <w:rPr>
          <w:rFonts w:ascii="Corbel" w:hAnsi="Corbel"/>
          <w:sz w:val="22"/>
          <w:szCs w:val="22"/>
        </w:rPr>
      </w:pPr>
    </w:p>
    <w:p w14:paraId="5CE8D37F" w14:textId="77777777" w:rsidR="00EA0C76" w:rsidRPr="00421969" w:rsidRDefault="00EA0C76" w:rsidP="00EA0C76">
      <w:pPr>
        <w:rPr>
          <w:rFonts w:ascii="Corbel" w:hAnsi="Corbel"/>
          <w:sz w:val="22"/>
          <w:szCs w:val="22"/>
        </w:rPr>
      </w:pPr>
    </w:p>
    <w:p w14:paraId="5CE8D380" w14:textId="77777777" w:rsidR="00EA0C76" w:rsidRPr="00421969" w:rsidRDefault="00EA0C76" w:rsidP="00EA0C76">
      <w:pPr>
        <w:rPr>
          <w:rFonts w:ascii="Corbel" w:hAnsi="Corbel"/>
          <w:sz w:val="22"/>
          <w:szCs w:val="22"/>
        </w:rPr>
      </w:pPr>
    </w:p>
    <w:p w14:paraId="5CE8D381" w14:textId="77777777" w:rsidR="00EA0C76" w:rsidRPr="00421969" w:rsidRDefault="00EA0C76" w:rsidP="00EA0C76">
      <w:pPr>
        <w:rPr>
          <w:rFonts w:ascii="Corbel" w:hAnsi="Corbel"/>
          <w:sz w:val="22"/>
          <w:szCs w:val="22"/>
        </w:rPr>
      </w:pPr>
    </w:p>
    <w:p w14:paraId="5CE8D382" w14:textId="77777777" w:rsidR="00EA0C76" w:rsidRPr="00421969" w:rsidRDefault="00EA0C76" w:rsidP="00EA0C76">
      <w:pPr>
        <w:rPr>
          <w:rFonts w:ascii="Corbel" w:hAnsi="Corbel"/>
          <w:sz w:val="22"/>
          <w:szCs w:val="22"/>
        </w:rPr>
      </w:pPr>
    </w:p>
    <w:p w14:paraId="5CE8D383" w14:textId="77777777" w:rsidR="00EA0C76" w:rsidRPr="00421969" w:rsidRDefault="00EA0C76" w:rsidP="00EA0C76">
      <w:pPr>
        <w:rPr>
          <w:rFonts w:ascii="Corbel" w:hAnsi="Corbel"/>
          <w:sz w:val="22"/>
          <w:szCs w:val="22"/>
        </w:rPr>
      </w:pPr>
    </w:p>
    <w:p w14:paraId="5CE8D384" w14:textId="77777777" w:rsidR="00EA0C76" w:rsidRPr="00421969" w:rsidRDefault="00EA0C76" w:rsidP="00EA0C76">
      <w:pPr>
        <w:rPr>
          <w:rFonts w:ascii="Corbel" w:hAnsi="Corbel"/>
          <w:sz w:val="22"/>
          <w:szCs w:val="22"/>
        </w:rPr>
      </w:pPr>
    </w:p>
    <w:p w14:paraId="5CE8D385" w14:textId="77777777" w:rsidR="00EA0C76" w:rsidRPr="00421969" w:rsidRDefault="00EA0C76" w:rsidP="00EA0C76">
      <w:pPr>
        <w:rPr>
          <w:rFonts w:ascii="Corbel" w:hAnsi="Corbel"/>
          <w:sz w:val="22"/>
          <w:szCs w:val="22"/>
        </w:rPr>
      </w:pPr>
    </w:p>
    <w:p w14:paraId="5CE8D386" w14:textId="77777777" w:rsidR="00EA0C76" w:rsidRPr="00421969" w:rsidRDefault="00EA0C76" w:rsidP="00EA0C76">
      <w:pPr>
        <w:rPr>
          <w:rFonts w:ascii="Corbel" w:hAnsi="Corbel"/>
          <w:sz w:val="22"/>
          <w:szCs w:val="22"/>
        </w:rPr>
      </w:pPr>
    </w:p>
    <w:p w14:paraId="5CE8D387" w14:textId="77777777" w:rsidR="00EA0C76" w:rsidRPr="00421969" w:rsidRDefault="00EA0C76" w:rsidP="00EA0C76">
      <w:pPr>
        <w:rPr>
          <w:rFonts w:ascii="Corbel" w:hAnsi="Corbel"/>
          <w:sz w:val="22"/>
          <w:szCs w:val="22"/>
        </w:rPr>
      </w:pPr>
    </w:p>
    <w:p w14:paraId="5CE8D388" w14:textId="77777777" w:rsidR="00EA0C76" w:rsidRPr="00421969" w:rsidRDefault="00EA0C76" w:rsidP="00EA0C76">
      <w:pPr>
        <w:rPr>
          <w:rFonts w:ascii="Corbel" w:hAnsi="Corbel"/>
          <w:sz w:val="22"/>
          <w:szCs w:val="22"/>
        </w:rPr>
      </w:pPr>
    </w:p>
    <w:p w14:paraId="5CE8D389" w14:textId="77777777" w:rsidR="00EA0C76" w:rsidRPr="00421969" w:rsidRDefault="00EA0C76" w:rsidP="00EA0C76">
      <w:pPr>
        <w:rPr>
          <w:rFonts w:ascii="Corbel" w:hAnsi="Corbel"/>
          <w:sz w:val="22"/>
          <w:szCs w:val="22"/>
        </w:rPr>
      </w:pPr>
    </w:p>
    <w:p w14:paraId="5CE8D38A" w14:textId="77777777" w:rsidR="00EA0C76" w:rsidRPr="00421969" w:rsidRDefault="00EA0C76" w:rsidP="00EA0C76">
      <w:pPr>
        <w:rPr>
          <w:rFonts w:ascii="Corbel" w:hAnsi="Corbel"/>
          <w:sz w:val="22"/>
          <w:szCs w:val="22"/>
        </w:rPr>
      </w:pPr>
    </w:p>
    <w:p w14:paraId="5CE8D38B" w14:textId="77777777" w:rsidR="00EA0C76" w:rsidRPr="00421969" w:rsidRDefault="00EA0C76" w:rsidP="00EA0C76">
      <w:pPr>
        <w:rPr>
          <w:rFonts w:ascii="Corbel" w:hAnsi="Corbel"/>
          <w:sz w:val="22"/>
          <w:szCs w:val="22"/>
        </w:rPr>
      </w:pPr>
    </w:p>
    <w:p w14:paraId="5CE8D38C" w14:textId="77777777" w:rsidR="00EA0C76" w:rsidRPr="00421969" w:rsidRDefault="00EA0C76" w:rsidP="00EA0C76">
      <w:pPr>
        <w:rPr>
          <w:rFonts w:ascii="Corbel" w:hAnsi="Corbel"/>
          <w:sz w:val="22"/>
          <w:szCs w:val="22"/>
        </w:rPr>
      </w:pPr>
    </w:p>
    <w:p w14:paraId="5CE8D38D" w14:textId="77777777" w:rsidR="00EA0C76" w:rsidRPr="00421969" w:rsidRDefault="00EA0C76" w:rsidP="00EA0C76">
      <w:pPr>
        <w:rPr>
          <w:rFonts w:ascii="Corbel" w:hAnsi="Corbel"/>
          <w:sz w:val="22"/>
          <w:szCs w:val="22"/>
        </w:rPr>
      </w:pPr>
    </w:p>
    <w:p w14:paraId="5CE8D38E" w14:textId="77777777" w:rsidR="00EA0C76" w:rsidRPr="00421969" w:rsidRDefault="00EA0C76" w:rsidP="00EA0C76">
      <w:pPr>
        <w:rPr>
          <w:rFonts w:ascii="Corbel" w:hAnsi="Corbel"/>
          <w:sz w:val="22"/>
          <w:szCs w:val="22"/>
        </w:rPr>
      </w:pPr>
    </w:p>
    <w:p w14:paraId="5CE8D38F" w14:textId="77777777" w:rsidR="00EA0C76" w:rsidRPr="00421969" w:rsidRDefault="00EA0C76" w:rsidP="00EA0C76">
      <w:pPr>
        <w:rPr>
          <w:rFonts w:ascii="Corbel" w:hAnsi="Corbel"/>
          <w:sz w:val="22"/>
          <w:szCs w:val="22"/>
        </w:rPr>
      </w:pPr>
    </w:p>
    <w:p w14:paraId="5CE8D390" w14:textId="77777777" w:rsidR="00EA0C76" w:rsidRPr="00421969" w:rsidRDefault="00EA0C76" w:rsidP="00EA0C76">
      <w:pPr>
        <w:rPr>
          <w:rFonts w:ascii="Corbel" w:hAnsi="Corbel"/>
          <w:sz w:val="22"/>
          <w:szCs w:val="22"/>
        </w:rPr>
      </w:pPr>
    </w:p>
    <w:p w14:paraId="5CE8D391" w14:textId="77777777" w:rsidR="00EA0C76" w:rsidRPr="00421969" w:rsidRDefault="00EA0C76" w:rsidP="00EA0C76">
      <w:pPr>
        <w:rPr>
          <w:rFonts w:ascii="Corbel" w:hAnsi="Corbel"/>
          <w:sz w:val="22"/>
          <w:szCs w:val="22"/>
        </w:rPr>
      </w:pPr>
    </w:p>
    <w:p w14:paraId="5CE8D392" w14:textId="77777777" w:rsidR="00EA0C76" w:rsidRPr="00421969" w:rsidRDefault="00EA0C76" w:rsidP="00EA0C76">
      <w:pPr>
        <w:rPr>
          <w:rFonts w:ascii="Corbel" w:hAnsi="Corbel"/>
          <w:sz w:val="22"/>
          <w:szCs w:val="22"/>
        </w:rPr>
      </w:pPr>
    </w:p>
    <w:p w14:paraId="5CE8D393" w14:textId="77777777" w:rsidR="00EA0C76" w:rsidRPr="00421969" w:rsidRDefault="00EA0C76" w:rsidP="00EA0C76">
      <w:pPr>
        <w:rPr>
          <w:rFonts w:ascii="Corbel" w:hAnsi="Corbel"/>
          <w:sz w:val="22"/>
          <w:szCs w:val="22"/>
        </w:rPr>
      </w:pPr>
    </w:p>
    <w:p w14:paraId="5CE8D394" w14:textId="77777777" w:rsidR="00EA0C76" w:rsidRPr="00421969" w:rsidRDefault="00EA0C76" w:rsidP="00EA0C76">
      <w:pPr>
        <w:rPr>
          <w:rFonts w:ascii="Corbel" w:hAnsi="Corbel"/>
          <w:sz w:val="22"/>
          <w:szCs w:val="22"/>
        </w:rPr>
      </w:pPr>
    </w:p>
    <w:p w14:paraId="5CE8D395" w14:textId="77777777" w:rsidR="00EA0C76" w:rsidRPr="00421969" w:rsidRDefault="00EA0C76" w:rsidP="00EA0C76">
      <w:pPr>
        <w:rPr>
          <w:rFonts w:ascii="Corbel" w:hAnsi="Corbel"/>
          <w:sz w:val="22"/>
          <w:szCs w:val="22"/>
        </w:rPr>
      </w:pPr>
    </w:p>
    <w:p w14:paraId="5CE8D396" w14:textId="77777777" w:rsidR="00EA0C76" w:rsidRPr="00421969" w:rsidRDefault="00EA0C76" w:rsidP="00EA0C76">
      <w:pPr>
        <w:rPr>
          <w:rFonts w:ascii="Corbel" w:hAnsi="Corbel"/>
          <w:sz w:val="22"/>
          <w:szCs w:val="22"/>
        </w:rPr>
      </w:pPr>
    </w:p>
    <w:p w14:paraId="5CE8D397" w14:textId="77777777" w:rsidR="00EA0C76" w:rsidRPr="00421969" w:rsidRDefault="00EA0C76" w:rsidP="00EA0C76">
      <w:pPr>
        <w:rPr>
          <w:rFonts w:ascii="Corbel" w:hAnsi="Corbel"/>
          <w:sz w:val="22"/>
          <w:szCs w:val="22"/>
        </w:rPr>
      </w:pPr>
    </w:p>
    <w:p w14:paraId="5CE8D398" w14:textId="77777777" w:rsidR="00EA0C76" w:rsidRPr="00421969" w:rsidRDefault="00EA0C76" w:rsidP="00EA0C76">
      <w:pPr>
        <w:rPr>
          <w:rFonts w:ascii="Corbel" w:hAnsi="Corbel"/>
          <w:sz w:val="22"/>
          <w:szCs w:val="22"/>
        </w:rPr>
      </w:pPr>
    </w:p>
    <w:p w14:paraId="5CE8D399" w14:textId="77777777" w:rsidR="00AC62EA" w:rsidRPr="00421969" w:rsidRDefault="00AC62EA" w:rsidP="00EA0C76">
      <w:pPr>
        <w:rPr>
          <w:rFonts w:ascii="Corbel" w:hAnsi="Corbel"/>
          <w:sz w:val="22"/>
          <w:szCs w:val="22"/>
        </w:rPr>
      </w:pPr>
    </w:p>
    <w:p w14:paraId="5CE8D39A" w14:textId="77777777" w:rsidR="00AC62EA" w:rsidRPr="00421969" w:rsidRDefault="00AC62EA" w:rsidP="00EA0C76">
      <w:pPr>
        <w:rPr>
          <w:rFonts w:ascii="Corbel" w:hAnsi="Corbel"/>
          <w:sz w:val="22"/>
          <w:szCs w:val="22"/>
        </w:rPr>
      </w:pPr>
    </w:p>
    <w:p w14:paraId="5CE8D39B" w14:textId="77777777" w:rsidR="00207C95" w:rsidRPr="00421969" w:rsidRDefault="00207C95" w:rsidP="00EA0C76">
      <w:pPr>
        <w:rPr>
          <w:rFonts w:ascii="Corbel" w:hAnsi="Corbel"/>
          <w:sz w:val="22"/>
          <w:szCs w:val="22"/>
        </w:rPr>
      </w:pPr>
    </w:p>
    <w:p w14:paraId="5CE8D39C" w14:textId="77777777" w:rsidR="002A6B78" w:rsidRPr="00421969" w:rsidRDefault="002A6B78" w:rsidP="00EA0C76">
      <w:pPr>
        <w:rPr>
          <w:rFonts w:ascii="Corbel" w:hAnsi="Corbel"/>
          <w:sz w:val="22"/>
          <w:szCs w:val="22"/>
        </w:rPr>
      </w:pPr>
    </w:p>
    <w:p w14:paraId="5CE8D39D" w14:textId="77777777" w:rsidR="00EA0C76" w:rsidRPr="00421969" w:rsidRDefault="00EA0C76" w:rsidP="00EA0C76">
      <w:pPr>
        <w:rPr>
          <w:rFonts w:ascii="Corbel" w:hAnsi="Corbel"/>
          <w:sz w:val="22"/>
          <w:szCs w:val="22"/>
        </w:rPr>
      </w:pPr>
    </w:p>
    <w:p w14:paraId="5CE8D39E" w14:textId="77777777" w:rsidR="00150C4B" w:rsidRPr="00421969" w:rsidRDefault="00150C4B" w:rsidP="00150C4B">
      <w:pPr>
        <w:rPr>
          <w:rFonts w:ascii="Corbel" w:hAnsi="Corbel"/>
          <w:sz w:val="22"/>
          <w:szCs w:val="22"/>
        </w:rPr>
      </w:pPr>
      <w:bookmarkStart w:id="6" w:name="Element_typen"/>
      <w:bookmarkEnd w:id="6"/>
    </w:p>
    <w:p w14:paraId="5CE8D39F" w14:textId="0635E466" w:rsidR="00150C4B" w:rsidRPr="00421969" w:rsidRDefault="00EC0111" w:rsidP="00150C4B">
      <w:pPr>
        <w:rPr>
          <w:rFonts w:ascii="Corbel" w:hAnsi="Corbel"/>
          <w:sz w:val="22"/>
          <w:szCs w:val="22"/>
        </w:rPr>
      </w:pPr>
      <w:r w:rsidRPr="00421969">
        <w:rPr>
          <w:rFonts w:ascii="Corbel" w:hAnsi="Corbel"/>
          <w:noProof/>
          <w:sz w:val="22"/>
          <w:szCs w:val="22"/>
        </w:rPr>
        <w:drawing>
          <wp:inline distT="0" distB="0" distL="0" distR="0" wp14:anchorId="5CE8D566" wp14:editId="5CE8D567">
            <wp:extent cx="862965" cy="299720"/>
            <wp:effectExtent l="0" t="0" r="0" b="5080"/>
            <wp:docPr id="6" name="Afbeelding 1" descr="by-nc-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y-nc-sa"/>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62965" cy="299720"/>
                    </a:xfrm>
                    <a:prstGeom prst="rect">
                      <a:avLst/>
                    </a:prstGeom>
                    <a:noFill/>
                    <a:ln>
                      <a:noFill/>
                    </a:ln>
                  </pic:spPr>
                </pic:pic>
              </a:graphicData>
            </a:graphic>
          </wp:inline>
        </w:drawing>
      </w:r>
      <w:r w:rsidR="00150C4B" w:rsidRPr="00421969">
        <w:rPr>
          <w:rFonts w:ascii="Corbel" w:hAnsi="Corbel"/>
          <w:sz w:val="22"/>
          <w:szCs w:val="22"/>
        </w:rPr>
        <w:t xml:space="preserve">  VISI  2003</w:t>
      </w:r>
      <w:r w:rsidR="00421969" w:rsidRPr="00421969">
        <w:rPr>
          <w:rFonts w:ascii="Corbel" w:hAnsi="Corbel"/>
          <w:sz w:val="22"/>
          <w:szCs w:val="22"/>
        </w:rPr>
        <w:t xml:space="preserve"> - </w:t>
      </w:r>
      <w:del w:id="7" w:author="Willems, P.H. (Peter)" w:date="2019-03-27T08:44:00Z">
        <w:r w:rsidR="00421969" w:rsidRPr="00421969" w:rsidDel="00EB20D2">
          <w:rPr>
            <w:rFonts w:ascii="Corbel" w:hAnsi="Corbel"/>
            <w:sz w:val="22"/>
            <w:szCs w:val="22"/>
          </w:rPr>
          <w:delText>2016</w:delText>
        </w:r>
      </w:del>
      <w:ins w:id="8" w:author="Willems, P.H. (Peter)" w:date="2019-03-27T08:44:00Z">
        <w:r w:rsidR="00EB20D2" w:rsidRPr="00421969">
          <w:rPr>
            <w:rFonts w:ascii="Corbel" w:hAnsi="Corbel"/>
            <w:sz w:val="22"/>
            <w:szCs w:val="22"/>
          </w:rPr>
          <w:t>201</w:t>
        </w:r>
        <w:r w:rsidR="00EB20D2">
          <w:rPr>
            <w:rFonts w:ascii="Corbel" w:hAnsi="Corbel"/>
            <w:sz w:val="22"/>
            <w:szCs w:val="22"/>
          </w:rPr>
          <w:t>9</w:t>
        </w:r>
      </w:ins>
    </w:p>
    <w:p w14:paraId="5CE8D3A0" w14:textId="77777777" w:rsidR="00150C4B" w:rsidRPr="00421969" w:rsidRDefault="00150C4B" w:rsidP="00150C4B">
      <w:pPr>
        <w:ind w:right="-2"/>
        <w:rPr>
          <w:rFonts w:ascii="Corbel" w:eastAsia="Frutiger-Roman" w:hAnsi="Corbel"/>
          <w:sz w:val="22"/>
          <w:szCs w:val="22"/>
        </w:rPr>
      </w:pPr>
    </w:p>
    <w:p w14:paraId="5CE8D3A1" w14:textId="77777777" w:rsidR="00150C4B" w:rsidRPr="00421969" w:rsidRDefault="00150C4B" w:rsidP="00150C4B">
      <w:pPr>
        <w:ind w:right="-2"/>
        <w:rPr>
          <w:rFonts w:ascii="Corbel" w:eastAsia="Frutiger-Roman" w:hAnsi="Corbel"/>
          <w:sz w:val="22"/>
          <w:szCs w:val="22"/>
        </w:rPr>
      </w:pPr>
      <w:r w:rsidRPr="00421969">
        <w:rPr>
          <w:rFonts w:ascii="Corbel" w:eastAsia="Frutiger-Roman" w:hAnsi="Corbel"/>
          <w:sz w:val="22"/>
          <w:szCs w:val="22"/>
        </w:rPr>
        <w:t xml:space="preserve">Op deze uitgave is de Creative Commons Licentie – Naamsvermelding – NietCommercieel – GelijkDelen – van toepassing. (zie: </w:t>
      </w:r>
      <w:hyperlink r:id="rId10" w:history="1">
        <w:r w:rsidRPr="00421969">
          <w:rPr>
            <w:rStyle w:val="Hyperlink"/>
            <w:rFonts w:ascii="Corbel" w:hAnsi="Corbel"/>
            <w:sz w:val="22"/>
            <w:szCs w:val="22"/>
          </w:rPr>
          <w:t>http://creativecommons.org/licenses/by-nc-sa/3.0/nl/</w:t>
        </w:r>
      </w:hyperlink>
      <w:r w:rsidRPr="00421969">
        <w:rPr>
          <w:rFonts w:ascii="Corbel" w:eastAsia="Frutiger-Roman" w:hAnsi="Corbel"/>
          <w:sz w:val="22"/>
          <w:szCs w:val="22"/>
        </w:rPr>
        <w:t>)</w:t>
      </w:r>
    </w:p>
    <w:p w14:paraId="5CE8D3A2" w14:textId="77777777" w:rsidR="00150C4B" w:rsidRPr="00421969" w:rsidRDefault="00150C4B" w:rsidP="00150C4B">
      <w:pPr>
        <w:ind w:right="-2"/>
        <w:rPr>
          <w:rFonts w:ascii="Corbel" w:eastAsia="Frutiger-Roman" w:hAnsi="Corbel"/>
          <w:sz w:val="22"/>
          <w:szCs w:val="22"/>
        </w:rPr>
      </w:pPr>
    </w:p>
    <w:p w14:paraId="5CE8D3A3" w14:textId="77777777" w:rsidR="009201A1" w:rsidRPr="00421969" w:rsidRDefault="009201A1" w:rsidP="009201A1">
      <w:pPr>
        <w:ind w:right="-2"/>
        <w:rPr>
          <w:rFonts w:ascii="Corbel" w:eastAsia="Frutiger-Roman" w:hAnsi="Corbel"/>
          <w:sz w:val="22"/>
          <w:szCs w:val="22"/>
        </w:rPr>
      </w:pPr>
      <w:r w:rsidRPr="00421969">
        <w:rPr>
          <w:rFonts w:ascii="Corbel" w:eastAsia="Frutiger-Roman" w:hAnsi="Corbel"/>
          <w:sz w:val="22"/>
          <w:szCs w:val="22"/>
        </w:rPr>
        <w:t>CROW en degenen die aan deze publicatie hebben meegewerkt, hebben de hierin opgenomen</w:t>
      </w:r>
    </w:p>
    <w:p w14:paraId="5CE8D3A4" w14:textId="77777777" w:rsidR="009201A1" w:rsidRPr="00421969" w:rsidRDefault="009201A1" w:rsidP="009201A1">
      <w:pPr>
        <w:ind w:right="-2"/>
        <w:rPr>
          <w:rFonts w:ascii="Corbel" w:eastAsia="Frutiger-Roman" w:hAnsi="Corbel"/>
          <w:sz w:val="22"/>
          <w:szCs w:val="22"/>
        </w:rPr>
      </w:pPr>
      <w:r w:rsidRPr="00421969">
        <w:rPr>
          <w:rFonts w:ascii="Corbel" w:eastAsia="Frutiger-Roman" w:hAnsi="Corbel"/>
          <w:sz w:val="22"/>
          <w:szCs w:val="22"/>
        </w:rPr>
        <w:t>gegevens zorgvuldig verzameld naar de laatste stand van wetenschap en techniek. Desondanks</w:t>
      </w:r>
    </w:p>
    <w:p w14:paraId="5CE8D3A5" w14:textId="77777777" w:rsidR="009201A1" w:rsidRPr="00421969" w:rsidRDefault="009201A1" w:rsidP="009201A1">
      <w:pPr>
        <w:ind w:right="-2"/>
        <w:rPr>
          <w:rFonts w:ascii="Corbel" w:eastAsia="Frutiger-Roman" w:hAnsi="Corbel"/>
          <w:sz w:val="22"/>
          <w:szCs w:val="22"/>
        </w:rPr>
      </w:pPr>
      <w:r w:rsidRPr="00421969">
        <w:rPr>
          <w:rFonts w:ascii="Corbel" w:eastAsia="Frutiger-Roman" w:hAnsi="Corbel"/>
          <w:sz w:val="22"/>
          <w:szCs w:val="22"/>
        </w:rPr>
        <w:t>kunnen er onjuistheden in deze publicatie voorkomen. Gebruikers aanvaarden het risico daarvan.</w:t>
      </w:r>
    </w:p>
    <w:p w14:paraId="5CE8D3A6" w14:textId="77777777" w:rsidR="009201A1" w:rsidRPr="00421969" w:rsidRDefault="009201A1" w:rsidP="009201A1">
      <w:pPr>
        <w:ind w:right="-2"/>
        <w:rPr>
          <w:rFonts w:ascii="Corbel" w:eastAsia="Frutiger-Roman" w:hAnsi="Corbel"/>
          <w:sz w:val="22"/>
          <w:szCs w:val="22"/>
        </w:rPr>
      </w:pPr>
      <w:r w:rsidRPr="00421969">
        <w:rPr>
          <w:rFonts w:ascii="Corbel" w:eastAsia="Frutiger-Roman" w:hAnsi="Corbel"/>
          <w:sz w:val="22"/>
          <w:szCs w:val="22"/>
        </w:rPr>
        <w:t>CROW sluit, mede ten behoeve van degenen die aan deze publicatie hebben meegewerkt, iedere</w:t>
      </w:r>
    </w:p>
    <w:p w14:paraId="5CE8D3A7" w14:textId="77777777" w:rsidR="009201A1" w:rsidRPr="00421969" w:rsidRDefault="009201A1" w:rsidP="009201A1">
      <w:pPr>
        <w:ind w:right="-2"/>
        <w:rPr>
          <w:rFonts w:ascii="Corbel" w:eastAsia="Frutiger-Roman" w:hAnsi="Corbel"/>
          <w:sz w:val="22"/>
          <w:szCs w:val="22"/>
        </w:rPr>
      </w:pPr>
      <w:r w:rsidRPr="00421969">
        <w:rPr>
          <w:rFonts w:ascii="Corbel" w:eastAsia="Frutiger-Roman" w:hAnsi="Corbel"/>
          <w:sz w:val="22"/>
          <w:szCs w:val="22"/>
        </w:rPr>
        <w:t>aansprakelijkheid uit voor schade die mocht voortvloeien uit het gebruik van de gegevens.</w:t>
      </w:r>
    </w:p>
    <w:p w14:paraId="5CE8D3A8" w14:textId="77777777" w:rsidR="006070CF" w:rsidRPr="00421969" w:rsidRDefault="005F1EC0" w:rsidP="006070CF">
      <w:pPr>
        <w:rPr>
          <w:rFonts w:ascii="Corbel" w:hAnsi="Corbel"/>
          <w:b/>
          <w:sz w:val="32"/>
          <w:szCs w:val="32"/>
        </w:rPr>
      </w:pPr>
      <w:r w:rsidRPr="00421969">
        <w:rPr>
          <w:rFonts w:ascii="Corbel" w:hAnsi="Corbel"/>
        </w:rPr>
        <w:br w:type="page"/>
      </w:r>
      <w:r w:rsidR="006070CF" w:rsidRPr="00421969">
        <w:rPr>
          <w:rFonts w:ascii="Corbel" w:hAnsi="Corbel"/>
          <w:b/>
          <w:sz w:val="32"/>
          <w:szCs w:val="32"/>
        </w:rPr>
        <w:lastRenderedPageBreak/>
        <w:t>Inhoud</w:t>
      </w:r>
    </w:p>
    <w:p w14:paraId="5CE8D3A9" w14:textId="77777777" w:rsidR="006070CF" w:rsidRPr="00421969" w:rsidRDefault="006070CF" w:rsidP="006070CF">
      <w:pPr>
        <w:rPr>
          <w:rFonts w:ascii="Corbel" w:hAnsi="Corbel"/>
        </w:rPr>
      </w:pPr>
    </w:p>
    <w:p w14:paraId="5CE8D3AA" w14:textId="4BA47D4E" w:rsidR="005468A7" w:rsidRPr="00421969" w:rsidRDefault="006070CF">
      <w:pPr>
        <w:pStyle w:val="Inhopg1"/>
        <w:tabs>
          <w:tab w:val="right" w:leader="dot" w:pos="9060"/>
        </w:tabs>
        <w:rPr>
          <w:rFonts w:ascii="Corbel" w:eastAsia="Times New Roman" w:hAnsi="Corbel" w:cs="Times New Roman"/>
          <w:b w:val="0"/>
          <w:noProof/>
          <w:kern w:val="0"/>
          <w:sz w:val="24"/>
          <w:szCs w:val="24"/>
          <w:lang w:val="nl-NL" w:eastAsia="nl-NL"/>
        </w:rPr>
      </w:pPr>
      <w:r w:rsidRPr="00421969">
        <w:rPr>
          <w:rFonts w:ascii="Corbel" w:hAnsi="Corbel" w:cs="Times New Roman"/>
          <w:b w:val="0"/>
          <w:sz w:val="24"/>
          <w:szCs w:val="24"/>
          <w:lang w:val="nl-NL"/>
        </w:rPr>
        <w:fldChar w:fldCharType="begin"/>
      </w:r>
      <w:r w:rsidRPr="00421969">
        <w:rPr>
          <w:rFonts w:ascii="Corbel" w:hAnsi="Corbel" w:cs="Times New Roman"/>
          <w:b w:val="0"/>
          <w:sz w:val="24"/>
          <w:szCs w:val="24"/>
          <w:lang w:val="nl-NL"/>
        </w:rPr>
        <w:instrText xml:space="preserve"> TOC \o "1-3" \h \z \u </w:instrText>
      </w:r>
      <w:r w:rsidRPr="00421969">
        <w:rPr>
          <w:rFonts w:ascii="Corbel" w:hAnsi="Corbel" w:cs="Times New Roman"/>
          <w:b w:val="0"/>
          <w:sz w:val="24"/>
          <w:szCs w:val="24"/>
          <w:lang w:val="nl-NL"/>
        </w:rPr>
        <w:fldChar w:fldCharType="separate"/>
      </w:r>
      <w:hyperlink w:anchor="_Toc300567084" w:history="1">
        <w:r w:rsidR="005468A7" w:rsidRPr="00421969">
          <w:rPr>
            <w:rStyle w:val="Hyperlink"/>
            <w:rFonts w:ascii="Corbel" w:hAnsi="Corbel" w:cs="Times New Roman"/>
            <w:b w:val="0"/>
            <w:noProof/>
            <w:sz w:val="24"/>
            <w:szCs w:val="24"/>
          </w:rPr>
          <w:t>Inleiding</w:t>
        </w:r>
        <w:r w:rsidR="005468A7" w:rsidRPr="00421969">
          <w:rPr>
            <w:rFonts w:ascii="Corbel" w:hAnsi="Corbel" w:cs="Times New Roman"/>
            <w:b w:val="0"/>
            <w:noProof/>
            <w:webHidden/>
            <w:sz w:val="24"/>
            <w:szCs w:val="24"/>
          </w:rPr>
          <w:tab/>
        </w:r>
        <w:r w:rsidR="005468A7" w:rsidRPr="00421969">
          <w:rPr>
            <w:rFonts w:ascii="Corbel" w:hAnsi="Corbel" w:cs="Times New Roman"/>
            <w:b w:val="0"/>
            <w:noProof/>
            <w:webHidden/>
            <w:sz w:val="24"/>
            <w:szCs w:val="24"/>
          </w:rPr>
          <w:fldChar w:fldCharType="begin"/>
        </w:r>
        <w:r w:rsidR="005468A7" w:rsidRPr="00421969">
          <w:rPr>
            <w:rFonts w:ascii="Corbel" w:hAnsi="Corbel" w:cs="Times New Roman"/>
            <w:b w:val="0"/>
            <w:noProof/>
            <w:webHidden/>
            <w:sz w:val="24"/>
            <w:szCs w:val="24"/>
          </w:rPr>
          <w:instrText xml:space="preserve"> PAGEREF _Toc300567084 \h </w:instrText>
        </w:r>
        <w:r w:rsidR="005468A7" w:rsidRPr="00421969">
          <w:rPr>
            <w:rFonts w:ascii="Corbel" w:hAnsi="Corbel" w:cs="Times New Roman"/>
            <w:b w:val="0"/>
            <w:noProof/>
            <w:webHidden/>
            <w:sz w:val="24"/>
            <w:szCs w:val="24"/>
          </w:rPr>
        </w:r>
        <w:r w:rsidR="005468A7" w:rsidRPr="00421969">
          <w:rPr>
            <w:rFonts w:ascii="Corbel" w:hAnsi="Corbel" w:cs="Times New Roman"/>
            <w:b w:val="0"/>
            <w:noProof/>
            <w:webHidden/>
            <w:sz w:val="24"/>
            <w:szCs w:val="24"/>
          </w:rPr>
          <w:fldChar w:fldCharType="separate"/>
        </w:r>
        <w:r w:rsidR="007E3049">
          <w:rPr>
            <w:rFonts w:ascii="Corbel" w:hAnsi="Corbel" w:cs="Times New Roman"/>
            <w:b w:val="0"/>
            <w:noProof/>
            <w:webHidden/>
            <w:sz w:val="24"/>
            <w:szCs w:val="24"/>
          </w:rPr>
          <w:t>4</w:t>
        </w:r>
        <w:r w:rsidR="005468A7" w:rsidRPr="00421969">
          <w:rPr>
            <w:rFonts w:ascii="Corbel" w:hAnsi="Corbel" w:cs="Times New Roman"/>
            <w:b w:val="0"/>
            <w:noProof/>
            <w:webHidden/>
            <w:sz w:val="24"/>
            <w:szCs w:val="24"/>
          </w:rPr>
          <w:fldChar w:fldCharType="end"/>
        </w:r>
      </w:hyperlink>
    </w:p>
    <w:p w14:paraId="5CE8D3AB" w14:textId="795E6104" w:rsidR="005468A7" w:rsidRPr="00421969" w:rsidRDefault="00B10AC6">
      <w:pPr>
        <w:pStyle w:val="Inhopg1"/>
        <w:tabs>
          <w:tab w:val="right" w:leader="dot" w:pos="9060"/>
        </w:tabs>
        <w:rPr>
          <w:rFonts w:ascii="Corbel" w:eastAsia="Times New Roman" w:hAnsi="Corbel" w:cs="Times New Roman"/>
          <w:b w:val="0"/>
          <w:noProof/>
          <w:kern w:val="0"/>
          <w:sz w:val="24"/>
          <w:szCs w:val="24"/>
          <w:lang w:val="nl-NL" w:eastAsia="nl-NL"/>
        </w:rPr>
      </w:pPr>
      <w:hyperlink w:anchor="_Toc300567085" w:history="1">
        <w:r w:rsidR="005468A7" w:rsidRPr="00421969">
          <w:rPr>
            <w:rStyle w:val="Hyperlink"/>
            <w:rFonts w:ascii="Corbel" w:hAnsi="Corbel" w:cs="Times New Roman"/>
            <w:b w:val="0"/>
            <w:noProof/>
            <w:sz w:val="24"/>
            <w:szCs w:val="24"/>
          </w:rPr>
          <w:t>Doel</w:t>
        </w:r>
        <w:r w:rsidR="005468A7" w:rsidRPr="00421969">
          <w:rPr>
            <w:rFonts w:ascii="Corbel" w:hAnsi="Corbel" w:cs="Times New Roman"/>
            <w:b w:val="0"/>
            <w:noProof/>
            <w:webHidden/>
            <w:sz w:val="24"/>
            <w:szCs w:val="24"/>
          </w:rPr>
          <w:tab/>
        </w:r>
        <w:r w:rsidR="005468A7" w:rsidRPr="00421969">
          <w:rPr>
            <w:rFonts w:ascii="Corbel" w:hAnsi="Corbel" w:cs="Times New Roman"/>
            <w:b w:val="0"/>
            <w:noProof/>
            <w:webHidden/>
            <w:sz w:val="24"/>
            <w:szCs w:val="24"/>
          </w:rPr>
          <w:fldChar w:fldCharType="begin"/>
        </w:r>
        <w:r w:rsidR="005468A7" w:rsidRPr="00421969">
          <w:rPr>
            <w:rFonts w:ascii="Corbel" w:hAnsi="Corbel" w:cs="Times New Roman"/>
            <w:b w:val="0"/>
            <w:noProof/>
            <w:webHidden/>
            <w:sz w:val="24"/>
            <w:szCs w:val="24"/>
          </w:rPr>
          <w:instrText xml:space="preserve"> PAGEREF _Toc300567085 \h </w:instrText>
        </w:r>
        <w:r w:rsidR="005468A7" w:rsidRPr="00421969">
          <w:rPr>
            <w:rFonts w:ascii="Corbel" w:hAnsi="Corbel" w:cs="Times New Roman"/>
            <w:b w:val="0"/>
            <w:noProof/>
            <w:webHidden/>
            <w:sz w:val="24"/>
            <w:szCs w:val="24"/>
          </w:rPr>
        </w:r>
        <w:r w:rsidR="005468A7" w:rsidRPr="00421969">
          <w:rPr>
            <w:rFonts w:ascii="Corbel" w:hAnsi="Corbel" w:cs="Times New Roman"/>
            <w:b w:val="0"/>
            <w:noProof/>
            <w:webHidden/>
            <w:sz w:val="24"/>
            <w:szCs w:val="24"/>
          </w:rPr>
          <w:fldChar w:fldCharType="separate"/>
        </w:r>
        <w:r w:rsidR="007E3049">
          <w:rPr>
            <w:rFonts w:ascii="Corbel" w:hAnsi="Corbel" w:cs="Times New Roman"/>
            <w:b w:val="0"/>
            <w:noProof/>
            <w:webHidden/>
            <w:sz w:val="24"/>
            <w:szCs w:val="24"/>
          </w:rPr>
          <w:t>5</w:t>
        </w:r>
        <w:r w:rsidR="005468A7" w:rsidRPr="00421969">
          <w:rPr>
            <w:rFonts w:ascii="Corbel" w:hAnsi="Corbel" w:cs="Times New Roman"/>
            <w:b w:val="0"/>
            <w:noProof/>
            <w:webHidden/>
            <w:sz w:val="24"/>
            <w:szCs w:val="24"/>
          </w:rPr>
          <w:fldChar w:fldCharType="end"/>
        </w:r>
      </w:hyperlink>
    </w:p>
    <w:p w14:paraId="5CE8D3AC" w14:textId="48114468" w:rsidR="005468A7" w:rsidRPr="00421969" w:rsidRDefault="00B10AC6">
      <w:pPr>
        <w:pStyle w:val="Inhopg1"/>
        <w:tabs>
          <w:tab w:val="left" w:pos="720"/>
          <w:tab w:val="right" w:leader="dot" w:pos="9060"/>
        </w:tabs>
        <w:rPr>
          <w:rFonts w:ascii="Corbel" w:eastAsia="Times New Roman" w:hAnsi="Corbel" w:cs="Times New Roman"/>
          <w:b w:val="0"/>
          <w:noProof/>
          <w:kern w:val="0"/>
          <w:sz w:val="24"/>
          <w:szCs w:val="24"/>
          <w:lang w:val="nl-NL" w:eastAsia="nl-NL"/>
        </w:rPr>
      </w:pPr>
      <w:hyperlink w:anchor="_Toc300567086" w:history="1">
        <w:r w:rsidR="005468A7" w:rsidRPr="00421969">
          <w:rPr>
            <w:rStyle w:val="Hyperlink"/>
            <w:rFonts w:ascii="Corbel" w:hAnsi="Corbel" w:cs="Times New Roman"/>
            <w:b w:val="0"/>
            <w:noProof/>
            <w:sz w:val="24"/>
            <w:szCs w:val="24"/>
          </w:rPr>
          <w:t>1.</w:t>
        </w:r>
        <w:r w:rsidR="005468A7" w:rsidRPr="00421969">
          <w:rPr>
            <w:rFonts w:ascii="Corbel" w:eastAsia="Times New Roman" w:hAnsi="Corbel" w:cs="Times New Roman"/>
            <w:b w:val="0"/>
            <w:noProof/>
            <w:kern w:val="0"/>
            <w:sz w:val="24"/>
            <w:szCs w:val="24"/>
            <w:lang w:val="nl-NL" w:eastAsia="nl-NL"/>
          </w:rPr>
          <w:tab/>
        </w:r>
        <w:r w:rsidR="005468A7" w:rsidRPr="00421969">
          <w:rPr>
            <w:rStyle w:val="Hyperlink"/>
            <w:rFonts w:ascii="Corbel" w:hAnsi="Corbel" w:cs="Times New Roman"/>
            <w:b w:val="0"/>
            <w:noProof/>
            <w:sz w:val="22"/>
            <w:szCs w:val="22"/>
          </w:rPr>
          <w:t>Protocollen</w:t>
        </w:r>
        <w:r w:rsidR="005468A7" w:rsidRPr="00421969">
          <w:rPr>
            <w:rFonts w:ascii="Corbel" w:hAnsi="Corbel" w:cs="Times New Roman"/>
            <w:b w:val="0"/>
            <w:noProof/>
            <w:webHidden/>
            <w:sz w:val="24"/>
            <w:szCs w:val="24"/>
          </w:rPr>
          <w:tab/>
        </w:r>
        <w:r w:rsidR="005468A7" w:rsidRPr="00421969">
          <w:rPr>
            <w:rFonts w:ascii="Corbel" w:hAnsi="Corbel" w:cs="Times New Roman"/>
            <w:b w:val="0"/>
            <w:noProof/>
            <w:webHidden/>
            <w:sz w:val="24"/>
            <w:szCs w:val="24"/>
          </w:rPr>
          <w:fldChar w:fldCharType="begin"/>
        </w:r>
        <w:r w:rsidR="005468A7" w:rsidRPr="00421969">
          <w:rPr>
            <w:rFonts w:ascii="Corbel" w:hAnsi="Corbel" w:cs="Times New Roman"/>
            <w:b w:val="0"/>
            <w:noProof/>
            <w:webHidden/>
            <w:sz w:val="24"/>
            <w:szCs w:val="24"/>
          </w:rPr>
          <w:instrText xml:space="preserve"> PAGEREF _Toc300567086 \h </w:instrText>
        </w:r>
        <w:r w:rsidR="005468A7" w:rsidRPr="00421969">
          <w:rPr>
            <w:rFonts w:ascii="Corbel" w:hAnsi="Corbel" w:cs="Times New Roman"/>
            <w:b w:val="0"/>
            <w:noProof/>
            <w:webHidden/>
            <w:sz w:val="24"/>
            <w:szCs w:val="24"/>
          </w:rPr>
        </w:r>
        <w:r w:rsidR="005468A7" w:rsidRPr="00421969">
          <w:rPr>
            <w:rFonts w:ascii="Corbel" w:hAnsi="Corbel" w:cs="Times New Roman"/>
            <w:b w:val="0"/>
            <w:noProof/>
            <w:webHidden/>
            <w:sz w:val="24"/>
            <w:szCs w:val="24"/>
          </w:rPr>
          <w:fldChar w:fldCharType="separate"/>
        </w:r>
        <w:r w:rsidR="007E3049">
          <w:rPr>
            <w:rFonts w:ascii="Corbel" w:hAnsi="Corbel" w:cs="Times New Roman"/>
            <w:b w:val="0"/>
            <w:noProof/>
            <w:webHidden/>
            <w:sz w:val="24"/>
            <w:szCs w:val="24"/>
          </w:rPr>
          <w:t>6</w:t>
        </w:r>
        <w:r w:rsidR="005468A7" w:rsidRPr="00421969">
          <w:rPr>
            <w:rFonts w:ascii="Corbel" w:hAnsi="Corbel" w:cs="Times New Roman"/>
            <w:b w:val="0"/>
            <w:noProof/>
            <w:webHidden/>
            <w:sz w:val="24"/>
            <w:szCs w:val="24"/>
          </w:rPr>
          <w:fldChar w:fldCharType="end"/>
        </w:r>
      </w:hyperlink>
    </w:p>
    <w:p w14:paraId="5CE8D3AD" w14:textId="3D847EA2" w:rsidR="005468A7" w:rsidRPr="00421969" w:rsidRDefault="00B10AC6">
      <w:pPr>
        <w:pStyle w:val="Inhopg1"/>
        <w:tabs>
          <w:tab w:val="left" w:pos="720"/>
          <w:tab w:val="right" w:leader="dot" w:pos="9060"/>
        </w:tabs>
        <w:rPr>
          <w:rFonts w:ascii="Corbel" w:eastAsia="Times New Roman" w:hAnsi="Corbel" w:cs="Times New Roman"/>
          <w:b w:val="0"/>
          <w:noProof/>
          <w:kern w:val="0"/>
          <w:sz w:val="24"/>
          <w:szCs w:val="24"/>
          <w:lang w:val="nl-NL" w:eastAsia="nl-NL"/>
        </w:rPr>
      </w:pPr>
      <w:hyperlink w:anchor="_Toc300567087" w:history="1">
        <w:r w:rsidR="005468A7" w:rsidRPr="00421969">
          <w:rPr>
            <w:rStyle w:val="Hyperlink"/>
            <w:rFonts w:ascii="Corbel" w:hAnsi="Corbel" w:cs="Times New Roman"/>
            <w:b w:val="0"/>
            <w:noProof/>
            <w:sz w:val="24"/>
            <w:szCs w:val="24"/>
          </w:rPr>
          <w:t>2.</w:t>
        </w:r>
        <w:r w:rsidR="005468A7" w:rsidRPr="00421969">
          <w:rPr>
            <w:rFonts w:ascii="Corbel" w:eastAsia="Times New Roman" w:hAnsi="Corbel" w:cs="Times New Roman"/>
            <w:b w:val="0"/>
            <w:noProof/>
            <w:kern w:val="0"/>
            <w:sz w:val="24"/>
            <w:szCs w:val="24"/>
            <w:lang w:val="nl-NL" w:eastAsia="nl-NL"/>
          </w:rPr>
          <w:tab/>
        </w:r>
        <w:r w:rsidR="005468A7" w:rsidRPr="00421969">
          <w:rPr>
            <w:rStyle w:val="Hyperlink"/>
            <w:rFonts w:ascii="Corbel" w:hAnsi="Corbel" w:cs="Times New Roman"/>
            <w:b w:val="0"/>
            <w:noProof/>
            <w:sz w:val="24"/>
            <w:szCs w:val="24"/>
          </w:rPr>
          <w:t>Architectuur</w:t>
        </w:r>
        <w:r w:rsidR="005468A7" w:rsidRPr="00421969">
          <w:rPr>
            <w:rFonts w:ascii="Corbel" w:hAnsi="Corbel" w:cs="Times New Roman"/>
            <w:b w:val="0"/>
            <w:noProof/>
            <w:webHidden/>
            <w:sz w:val="24"/>
            <w:szCs w:val="24"/>
          </w:rPr>
          <w:tab/>
        </w:r>
        <w:r w:rsidR="005468A7" w:rsidRPr="00421969">
          <w:rPr>
            <w:rFonts w:ascii="Corbel" w:hAnsi="Corbel" w:cs="Times New Roman"/>
            <w:b w:val="0"/>
            <w:noProof/>
            <w:webHidden/>
            <w:sz w:val="24"/>
            <w:szCs w:val="24"/>
          </w:rPr>
          <w:fldChar w:fldCharType="begin"/>
        </w:r>
        <w:r w:rsidR="005468A7" w:rsidRPr="00421969">
          <w:rPr>
            <w:rFonts w:ascii="Corbel" w:hAnsi="Corbel" w:cs="Times New Roman"/>
            <w:b w:val="0"/>
            <w:noProof/>
            <w:webHidden/>
            <w:sz w:val="24"/>
            <w:szCs w:val="24"/>
          </w:rPr>
          <w:instrText xml:space="preserve"> PAGEREF _Toc300567087 \h </w:instrText>
        </w:r>
        <w:r w:rsidR="005468A7" w:rsidRPr="00421969">
          <w:rPr>
            <w:rFonts w:ascii="Corbel" w:hAnsi="Corbel" w:cs="Times New Roman"/>
            <w:b w:val="0"/>
            <w:noProof/>
            <w:webHidden/>
            <w:sz w:val="24"/>
            <w:szCs w:val="24"/>
          </w:rPr>
        </w:r>
        <w:r w:rsidR="005468A7" w:rsidRPr="00421969">
          <w:rPr>
            <w:rFonts w:ascii="Corbel" w:hAnsi="Corbel" w:cs="Times New Roman"/>
            <w:b w:val="0"/>
            <w:noProof/>
            <w:webHidden/>
            <w:sz w:val="24"/>
            <w:szCs w:val="24"/>
          </w:rPr>
          <w:fldChar w:fldCharType="separate"/>
        </w:r>
        <w:r w:rsidR="007E3049">
          <w:rPr>
            <w:rFonts w:ascii="Corbel" w:hAnsi="Corbel" w:cs="Times New Roman"/>
            <w:b w:val="0"/>
            <w:noProof/>
            <w:webHidden/>
            <w:sz w:val="24"/>
            <w:szCs w:val="24"/>
          </w:rPr>
          <w:t>7</w:t>
        </w:r>
        <w:r w:rsidR="005468A7" w:rsidRPr="00421969">
          <w:rPr>
            <w:rFonts w:ascii="Corbel" w:hAnsi="Corbel" w:cs="Times New Roman"/>
            <w:b w:val="0"/>
            <w:noProof/>
            <w:webHidden/>
            <w:sz w:val="24"/>
            <w:szCs w:val="24"/>
          </w:rPr>
          <w:fldChar w:fldCharType="end"/>
        </w:r>
      </w:hyperlink>
    </w:p>
    <w:p w14:paraId="5CE8D3AE" w14:textId="195FD243" w:rsidR="005468A7" w:rsidRPr="00421969" w:rsidRDefault="00B10AC6">
      <w:pPr>
        <w:pStyle w:val="Inhopg1"/>
        <w:tabs>
          <w:tab w:val="left" w:pos="720"/>
          <w:tab w:val="right" w:leader="dot" w:pos="9060"/>
        </w:tabs>
        <w:rPr>
          <w:rFonts w:ascii="Corbel" w:eastAsia="Times New Roman" w:hAnsi="Corbel" w:cs="Times New Roman"/>
          <w:b w:val="0"/>
          <w:noProof/>
          <w:kern w:val="0"/>
          <w:sz w:val="24"/>
          <w:szCs w:val="24"/>
          <w:lang w:val="nl-NL" w:eastAsia="nl-NL"/>
        </w:rPr>
      </w:pPr>
      <w:hyperlink w:anchor="_Toc300567088" w:history="1">
        <w:r w:rsidR="005468A7" w:rsidRPr="00421969">
          <w:rPr>
            <w:rStyle w:val="Hyperlink"/>
            <w:rFonts w:ascii="Corbel" w:hAnsi="Corbel" w:cs="Times New Roman"/>
            <w:b w:val="0"/>
            <w:noProof/>
            <w:sz w:val="24"/>
            <w:szCs w:val="24"/>
          </w:rPr>
          <w:t>3.</w:t>
        </w:r>
        <w:r w:rsidR="005468A7" w:rsidRPr="00421969">
          <w:rPr>
            <w:rFonts w:ascii="Corbel" w:eastAsia="Times New Roman" w:hAnsi="Corbel" w:cs="Times New Roman"/>
            <w:b w:val="0"/>
            <w:noProof/>
            <w:kern w:val="0"/>
            <w:sz w:val="24"/>
            <w:szCs w:val="24"/>
            <w:lang w:val="nl-NL" w:eastAsia="nl-NL"/>
          </w:rPr>
          <w:tab/>
        </w:r>
        <w:r w:rsidR="005468A7" w:rsidRPr="00421969">
          <w:rPr>
            <w:rStyle w:val="Hyperlink"/>
            <w:rFonts w:ascii="Corbel" w:hAnsi="Corbel" w:cs="Times New Roman"/>
            <w:b w:val="0"/>
            <w:noProof/>
            <w:sz w:val="24"/>
            <w:szCs w:val="24"/>
          </w:rPr>
          <w:t>Scenario berichtuitwisseling</w:t>
        </w:r>
        <w:r w:rsidR="005468A7" w:rsidRPr="00421969">
          <w:rPr>
            <w:rFonts w:ascii="Corbel" w:hAnsi="Corbel" w:cs="Times New Roman"/>
            <w:b w:val="0"/>
            <w:noProof/>
            <w:webHidden/>
            <w:sz w:val="24"/>
            <w:szCs w:val="24"/>
          </w:rPr>
          <w:tab/>
        </w:r>
        <w:r w:rsidR="005468A7" w:rsidRPr="00421969">
          <w:rPr>
            <w:rFonts w:ascii="Corbel" w:hAnsi="Corbel" w:cs="Times New Roman"/>
            <w:b w:val="0"/>
            <w:noProof/>
            <w:webHidden/>
            <w:sz w:val="24"/>
            <w:szCs w:val="24"/>
          </w:rPr>
          <w:fldChar w:fldCharType="begin"/>
        </w:r>
        <w:r w:rsidR="005468A7" w:rsidRPr="00421969">
          <w:rPr>
            <w:rFonts w:ascii="Corbel" w:hAnsi="Corbel" w:cs="Times New Roman"/>
            <w:b w:val="0"/>
            <w:noProof/>
            <w:webHidden/>
            <w:sz w:val="24"/>
            <w:szCs w:val="24"/>
          </w:rPr>
          <w:instrText xml:space="preserve"> PAGEREF _Toc300567088 \h </w:instrText>
        </w:r>
        <w:r w:rsidR="005468A7" w:rsidRPr="00421969">
          <w:rPr>
            <w:rFonts w:ascii="Corbel" w:hAnsi="Corbel" w:cs="Times New Roman"/>
            <w:b w:val="0"/>
            <w:noProof/>
            <w:webHidden/>
            <w:sz w:val="24"/>
            <w:szCs w:val="24"/>
          </w:rPr>
        </w:r>
        <w:r w:rsidR="005468A7" w:rsidRPr="00421969">
          <w:rPr>
            <w:rFonts w:ascii="Corbel" w:hAnsi="Corbel" w:cs="Times New Roman"/>
            <w:b w:val="0"/>
            <w:noProof/>
            <w:webHidden/>
            <w:sz w:val="24"/>
            <w:szCs w:val="24"/>
          </w:rPr>
          <w:fldChar w:fldCharType="separate"/>
        </w:r>
        <w:r w:rsidR="007E3049">
          <w:rPr>
            <w:rFonts w:ascii="Corbel" w:hAnsi="Corbel" w:cs="Times New Roman"/>
            <w:b w:val="0"/>
            <w:noProof/>
            <w:webHidden/>
            <w:sz w:val="24"/>
            <w:szCs w:val="24"/>
          </w:rPr>
          <w:t>9</w:t>
        </w:r>
        <w:r w:rsidR="005468A7" w:rsidRPr="00421969">
          <w:rPr>
            <w:rFonts w:ascii="Corbel" w:hAnsi="Corbel" w:cs="Times New Roman"/>
            <w:b w:val="0"/>
            <w:noProof/>
            <w:webHidden/>
            <w:sz w:val="24"/>
            <w:szCs w:val="24"/>
          </w:rPr>
          <w:fldChar w:fldCharType="end"/>
        </w:r>
      </w:hyperlink>
    </w:p>
    <w:p w14:paraId="5CE8D3AF" w14:textId="2BDF41CC" w:rsidR="005468A7" w:rsidRPr="00421969" w:rsidRDefault="00B10AC6">
      <w:pPr>
        <w:pStyle w:val="Inhopg1"/>
        <w:tabs>
          <w:tab w:val="left" w:pos="720"/>
          <w:tab w:val="right" w:leader="dot" w:pos="9060"/>
        </w:tabs>
        <w:rPr>
          <w:rFonts w:ascii="Corbel" w:eastAsia="Times New Roman" w:hAnsi="Corbel" w:cs="Times New Roman"/>
          <w:b w:val="0"/>
          <w:noProof/>
          <w:kern w:val="0"/>
          <w:sz w:val="24"/>
          <w:szCs w:val="24"/>
          <w:lang w:val="nl-NL" w:eastAsia="nl-NL"/>
        </w:rPr>
      </w:pPr>
      <w:hyperlink w:anchor="_Toc300567089" w:history="1">
        <w:r w:rsidR="005468A7" w:rsidRPr="00421969">
          <w:rPr>
            <w:rStyle w:val="Hyperlink"/>
            <w:rFonts w:ascii="Corbel" w:hAnsi="Corbel" w:cs="Times New Roman"/>
            <w:b w:val="0"/>
            <w:noProof/>
            <w:sz w:val="24"/>
            <w:szCs w:val="24"/>
          </w:rPr>
          <w:t>4.</w:t>
        </w:r>
        <w:r w:rsidR="005468A7" w:rsidRPr="00421969">
          <w:rPr>
            <w:rFonts w:ascii="Corbel" w:eastAsia="Times New Roman" w:hAnsi="Corbel" w:cs="Times New Roman"/>
            <w:b w:val="0"/>
            <w:noProof/>
            <w:kern w:val="0"/>
            <w:sz w:val="24"/>
            <w:szCs w:val="24"/>
            <w:lang w:val="nl-NL" w:eastAsia="nl-NL"/>
          </w:rPr>
          <w:tab/>
        </w:r>
        <w:r w:rsidR="005468A7" w:rsidRPr="00421969">
          <w:rPr>
            <w:rStyle w:val="Hyperlink"/>
            <w:rFonts w:ascii="Corbel" w:hAnsi="Corbel" w:cs="Times New Roman"/>
            <w:b w:val="0"/>
            <w:noProof/>
            <w:sz w:val="24"/>
            <w:szCs w:val="24"/>
          </w:rPr>
          <w:t>Ontsluiten Raamwerk en update scenario</w:t>
        </w:r>
        <w:r w:rsidR="005468A7" w:rsidRPr="00421969">
          <w:rPr>
            <w:rFonts w:ascii="Corbel" w:hAnsi="Corbel" w:cs="Times New Roman"/>
            <w:b w:val="0"/>
            <w:noProof/>
            <w:webHidden/>
            <w:sz w:val="24"/>
            <w:szCs w:val="24"/>
          </w:rPr>
          <w:tab/>
        </w:r>
        <w:r w:rsidR="005468A7" w:rsidRPr="00421969">
          <w:rPr>
            <w:rFonts w:ascii="Corbel" w:hAnsi="Corbel" w:cs="Times New Roman"/>
            <w:b w:val="0"/>
            <w:noProof/>
            <w:webHidden/>
            <w:sz w:val="24"/>
            <w:szCs w:val="24"/>
          </w:rPr>
          <w:fldChar w:fldCharType="begin"/>
        </w:r>
        <w:r w:rsidR="005468A7" w:rsidRPr="00421969">
          <w:rPr>
            <w:rFonts w:ascii="Corbel" w:hAnsi="Corbel" w:cs="Times New Roman"/>
            <w:b w:val="0"/>
            <w:noProof/>
            <w:webHidden/>
            <w:sz w:val="24"/>
            <w:szCs w:val="24"/>
          </w:rPr>
          <w:instrText xml:space="preserve"> PAGEREF _Toc300567089 \h </w:instrText>
        </w:r>
        <w:r w:rsidR="005468A7" w:rsidRPr="00421969">
          <w:rPr>
            <w:rFonts w:ascii="Corbel" w:hAnsi="Corbel" w:cs="Times New Roman"/>
            <w:b w:val="0"/>
            <w:noProof/>
            <w:webHidden/>
            <w:sz w:val="24"/>
            <w:szCs w:val="24"/>
          </w:rPr>
        </w:r>
        <w:r w:rsidR="005468A7" w:rsidRPr="00421969">
          <w:rPr>
            <w:rFonts w:ascii="Corbel" w:hAnsi="Corbel" w:cs="Times New Roman"/>
            <w:b w:val="0"/>
            <w:noProof/>
            <w:webHidden/>
            <w:sz w:val="24"/>
            <w:szCs w:val="24"/>
          </w:rPr>
          <w:fldChar w:fldCharType="separate"/>
        </w:r>
        <w:r w:rsidR="007E3049">
          <w:rPr>
            <w:rFonts w:ascii="Corbel" w:hAnsi="Corbel" w:cs="Times New Roman"/>
            <w:b w:val="0"/>
            <w:noProof/>
            <w:webHidden/>
            <w:sz w:val="24"/>
            <w:szCs w:val="24"/>
          </w:rPr>
          <w:t>16</w:t>
        </w:r>
        <w:r w:rsidR="005468A7" w:rsidRPr="00421969">
          <w:rPr>
            <w:rFonts w:ascii="Corbel" w:hAnsi="Corbel" w:cs="Times New Roman"/>
            <w:b w:val="0"/>
            <w:noProof/>
            <w:webHidden/>
            <w:sz w:val="24"/>
            <w:szCs w:val="24"/>
          </w:rPr>
          <w:fldChar w:fldCharType="end"/>
        </w:r>
      </w:hyperlink>
    </w:p>
    <w:p w14:paraId="5CE8D3B0" w14:textId="2C68AEC2" w:rsidR="005468A7" w:rsidRPr="00421969" w:rsidRDefault="00B10AC6">
      <w:pPr>
        <w:pStyle w:val="Inhopg1"/>
        <w:tabs>
          <w:tab w:val="left" w:pos="720"/>
          <w:tab w:val="right" w:leader="dot" w:pos="9060"/>
        </w:tabs>
        <w:rPr>
          <w:rFonts w:ascii="Corbel" w:eastAsia="Times New Roman" w:hAnsi="Corbel" w:cs="Times New Roman"/>
          <w:b w:val="0"/>
          <w:noProof/>
          <w:kern w:val="0"/>
          <w:sz w:val="24"/>
          <w:szCs w:val="24"/>
          <w:lang w:val="nl-NL" w:eastAsia="nl-NL"/>
        </w:rPr>
      </w:pPr>
      <w:hyperlink w:anchor="_Toc300567090" w:history="1">
        <w:r w:rsidR="005468A7" w:rsidRPr="00421969">
          <w:rPr>
            <w:rStyle w:val="Hyperlink"/>
            <w:rFonts w:ascii="Corbel" w:hAnsi="Corbel" w:cs="Times New Roman"/>
            <w:b w:val="0"/>
            <w:noProof/>
            <w:sz w:val="24"/>
            <w:szCs w:val="24"/>
          </w:rPr>
          <w:t>5.</w:t>
        </w:r>
        <w:r w:rsidR="005468A7" w:rsidRPr="00421969">
          <w:rPr>
            <w:rFonts w:ascii="Corbel" w:eastAsia="Times New Roman" w:hAnsi="Corbel" w:cs="Times New Roman"/>
            <w:b w:val="0"/>
            <w:noProof/>
            <w:kern w:val="0"/>
            <w:sz w:val="24"/>
            <w:szCs w:val="24"/>
            <w:lang w:val="nl-NL" w:eastAsia="nl-NL"/>
          </w:rPr>
          <w:tab/>
        </w:r>
        <w:r w:rsidR="005468A7" w:rsidRPr="00421969">
          <w:rPr>
            <w:rStyle w:val="Hyperlink"/>
            <w:rFonts w:ascii="Corbel" w:hAnsi="Corbel" w:cs="Times New Roman"/>
            <w:b w:val="0"/>
            <w:noProof/>
            <w:sz w:val="24"/>
            <w:szCs w:val="24"/>
          </w:rPr>
          <w:t>Ontsluiten projectspecifiek bericht scenario</w:t>
        </w:r>
        <w:r w:rsidR="005468A7" w:rsidRPr="00421969">
          <w:rPr>
            <w:rFonts w:ascii="Corbel" w:hAnsi="Corbel" w:cs="Times New Roman"/>
            <w:b w:val="0"/>
            <w:noProof/>
            <w:webHidden/>
            <w:sz w:val="24"/>
            <w:szCs w:val="24"/>
          </w:rPr>
          <w:tab/>
        </w:r>
        <w:r w:rsidR="005468A7" w:rsidRPr="00421969">
          <w:rPr>
            <w:rFonts w:ascii="Corbel" w:hAnsi="Corbel" w:cs="Times New Roman"/>
            <w:b w:val="0"/>
            <w:noProof/>
            <w:webHidden/>
            <w:sz w:val="24"/>
            <w:szCs w:val="24"/>
          </w:rPr>
          <w:fldChar w:fldCharType="begin"/>
        </w:r>
        <w:r w:rsidR="005468A7" w:rsidRPr="00421969">
          <w:rPr>
            <w:rFonts w:ascii="Corbel" w:hAnsi="Corbel" w:cs="Times New Roman"/>
            <w:b w:val="0"/>
            <w:noProof/>
            <w:webHidden/>
            <w:sz w:val="24"/>
            <w:szCs w:val="24"/>
          </w:rPr>
          <w:instrText xml:space="preserve"> PAGEREF _Toc300567090 \h </w:instrText>
        </w:r>
        <w:r w:rsidR="005468A7" w:rsidRPr="00421969">
          <w:rPr>
            <w:rFonts w:ascii="Corbel" w:hAnsi="Corbel" w:cs="Times New Roman"/>
            <w:b w:val="0"/>
            <w:noProof/>
            <w:webHidden/>
            <w:sz w:val="24"/>
            <w:szCs w:val="24"/>
          </w:rPr>
        </w:r>
        <w:r w:rsidR="005468A7" w:rsidRPr="00421969">
          <w:rPr>
            <w:rFonts w:ascii="Corbel" w:hAnsi="Corbel" w:cs="Times New Roman"/>
            <w:b w:val="0"/>
            <w:noProof/>
            <w:webHidden/>
            <w:sz w:val="24"/>
            <w:szCs w:val="24"/>
          </w:rPr>
          <w:fldChar w:fldCharType="separate"/>
        </w:r>
        <w:r w:rsidR="007E3049">
          <w:rPr>
            <w:rFonts w:ascii="Corbel" w:hAnsi="Corbel" w:cs="Times New Roman"/>
            <w:b w:val="0"/>
            <w:noProof/>
            <w:webHidden/>
            <w:sz w:val="24"/>
            <w:szCs w:val="24"/>
          </w:rPr>
          <w:t>17</w:t>
        </w:r>
        <w:r w:rsidR="005468A7" w:rsidRPr="00421969">
          <w:rPr>
            <w:rFonts w:ascii="Corbel" w:hAnsi="Corbel" w:cs="Times New Roman"/>
            <w:b w:val="0"/>
            <w:noProof/>
            <w:webHidden/>
            <w:sz w:val="24"/>
            <w:szCs w:val="24"/>
          </w:rPr>
          <w:fldChar w:fldCharType="end"/>
        </w:r>
      </w:hyperlink>
    </w:p>
    <w:p w14:paraId="5CE8D3B1" w14:textId="28648D3B" w:rsidR="005468A7" w:rsidRPr="00421969" w:rsidRDefault="00B10AC6">
      <w:pPr>
        <w:pStyle w:val="Inhopg1"/>
        <w:tabs>
          <w:tab w:val="left" w:pos="720"/>
          <w:tab w:val="right" w:leader="dot" w:pos="9060"/>
        </w:tabs>
        <w:rPr>
          <w:rFonts w:ascii="Corbel" w:eastAsia="Times New Roman" w:hAnsi="Corbel" w:cs="Times New Roman"/>
          <w:b w:val="0"/>
          <w:noProof/>
          <w:kern w:val="0"/>
          <w:sz w:val="24"/>
          <w:szCs w:val="24"/>
          <w:lang w:val="nl-NL" w:eastAsia="nl-NL"/>
        </w:rPr>
      </w:pPr>
      <w:hyperlink w:anchor="_Toc300567091" w:history="1">
        <w:r w:rsidR="005468A7" w:rsidRPr="00421969">
          <w:rPr>
            <w:rStyle w:val="Hyperlink"/>
            <w:rFonts w:ascii="Corbel" w:hAnsi="Corbel" w:cs="Times New Roman"/>
            <w:b w:val="0"/>
            <w:noProof/>
            <w:sz w:val="24"/>
            <w:szCs w:val="24"/>
          </w:rPr>
          <w:t>6.</w:t>
        </w:r>
        <w:r w:rsidR="005468A7" w:rsidRPr="00421969">
          <w:rPr>
            <w:rFonts w:ascii="Corbel" w:eastAsia="Times New Roman" w:hAnsi="Corbel" w:cs="Times New Roman"/>
            <w:b w:val="0"/>
            <w:noProof/>
            <w:kern w:val="0"/>
            <w:sz w:val="24"/>
            <w:szCs w:val="24"/>
            <w:lang w:val="nl-NL" w:eastAsia="nl-NL"/>
          </w:rPr>
          <w:tab/>
        </w:r>
        <w:r w:rsidR="005468A7" w:rsidRPr="00421969">
          <w:rPr>
            <w:rStyle w:val="Hyperlink"/>
            <w:rFonts w:ascii="Corbel" w:hAnsi="Corbel" w:cs="Times New Roman"/>
            <w:b w:val="0"/>
            <w:noProof/>
            <w:sz w:val="24"/>
            <w:szCs w:val="24"/>
          </w:rPr>
          <w:t>Attachments, Ref’s en Id’s</w:t>
        </w:r>
        <w:r w:rsidR="005468A7" w:rsidRPr="00421969">
          <w:rPr>
            <w:rFonts w:ascii="Corbel" w:hAnsi="Corbel" w:cs="Times New Roman"/>
            <w:b w:val="0"/>
            <w:noProof/>
            <w:webHidden/>
            <w:sz w:val="24"/>
            <w:szCs w:val="24"/>
          </w:rPr>
          <w:tab/>
        </w:r>
        <w:r w:rsidR="005468A7" w:rsidRPr="00421969">
          <w:rPr>
            <w:rFonts w:ascii="Corbel" w:hAnsi="Corbel" w:cs="Times New Roman"/>
            <w:b w:val="0"/>
            <w:noProof/>
            <w:webHidden/>
            <w:sz w:val="24"/>
            <w:szCs w:val="24"/>
          </w:rPr>
          <w:fldChar w:fldCharType="begin"/>
        </w:r>
        <w:r w:rsidR="005468A7" w:rsidRPr="00421969">
          <w:rPr>
            <w:rFonts w:ascii="Corbel" w:hAnsi="Corbel" w:cs="Times New Roman"/>
            <w:b w:val="0"/>
            <w:noProof/>
            <w:webHidden/>
            <w:sz w:val="24"/>
            <w:szCs w:val="24"/>
          </w:rPr>
          <w:instrText xml:space="preserve"> PAGEREF _Toc300567091 \h </w:instrText>
        </w:r>
        <w:r w:rsidR="005468A7" w:rsidRPr="00421969">
          <w:rPr>
            <w:rFonts w:ascii="Corbel" w:hAnsi="Corbel" w:cs="Times New Roman"/>
            <w:b w:val="0"/>
            <w:noProof/>
            <w:webHidden/>
            <w:sz w:val="24"/>
            <w:szCs w:val="24"/>
          </w:rPr>
        </w:r>
        <w:r w:rsidR="005468A7" w:rsidRPr="00421969">
          <w:rPr>
            <w:rFonts w:ascii="Corbel" w:hAnsi="Corbel" w:cs="Times New Roman"/>
            <w:b w:val="0"/>
            <w:noProof/>
            <w:webHidden/>
            <w:sz w:val="24"/>
            <w:szCs w:val="24"/>
          </w:rPr>
          <w:fldChar w:fldCharType="separate"/>
        </w:r>
        <w:r w:rsidR="007E3049">
          <w:rPr>
            <w:rFonts w:ascii="Corbel" w:hAnsi="Corbel" w:cs="Times New Roman"/>
            <w:b w:val="0"/>
            <w:noProof/>
            <w:webHidden/>
            <w:sz w:val="24"/>
            <w:szCs w:val="24"/>
          </w:rPr>
          <w:t>18</w:t>
        </w:r>
        <w:r w:rsidR="005468A7" w:rsidRPr="00421969">
          <w:rPr>
            <w:rFonts w:ascii="Corbel" w:hAnsi="Corbel" w:cs="Times New Roman"/>
            <w:b w:val="0"/>
            <w:noProof/>
            <w:webHidden/>
            <w:sz w:val="24"/>
            <w:szCs w:val="24"/>
          </w:rPr>
          <w:fldChar w:fldCharType="end"/>
        </w:r>
      </w:hyperlink>
    </w:p>
    <w:p w14:paraId="5CE8D3B2" w14:textId="50642FF0" w:rsidR="005468A7" w:rsidRPr="00421969" w:rsidRDefault="00B10AC6">
      <w:pPr>
        <w:pStyle w:val="Inhopg1"/>
        <w:tabs>
          <w:tab w:val="left" w:pos="720"/>
          <w:tab w:val="right" w:leader="dot" w:pos="9060"/>
        </w:tabs>
        <w:rPr>
          <w:rFonts w:ascii="Corbel" w:eastAsia="Times New Roman" w:hAnsi="Corbel" w:cs="Times New Roman"/>
          <w:b w:val="0"/>
          <w:noProof/>
          <w:kern w:val="0"/>
          <w:sz w:val="24"/>
          <w:szCs w:val="24"/>
          <w:lang w:val="nl-NL" w:eastAsia="nl-NL"/>
        </w:rPr>
      </w:pPr>
      <w:hyperlink w:anchor="_Toc300567092" w:history="1">
        <w:r w:rsidR="005468A7" w:rsidRPr="00421969">
          <w:rPr>
            <w:rStyle w:val="Hyperlink"/>
            <w:rFonts w:ascii="Corbel" w:hAnsi="Corbel" w:cs="Times New Roman"/>
            <w:b w:val="0"/>
            <w:noProof/>
            <w:sz w:val="24"/>
            <w:szCs w:val="24"/>
          </w:rPr>
          <w:t>7.</w:t>
        </w:r>
        <w:r w:rsidR="005468A7" w:rsidRPr="00421969">
          <w:rPr>
            <w:rFonts w:ascii="Corbel" w:eastAsia="Times New Roman" w:hAnsi="Corbel" w:cs="Times New Roman"/>
            <w:b w:val="0"/>
            <w:noProof/>
            <w:kern w:val="0"/>
            <w:sz w:val="24"/>
            <w:szCs w:val="24"/>
            <w:lang w:val="nl-NL" w:eastAsia="nl-NL"/>
          </w:rPr>
          <w:tab/>
        </w:r>
        <w:r w:rsidR="005468A7" w:rsidRPr="00421969">
          <w:rPr>
            <w:rStyle w:val="Hyperlink"/>
            <w:rFonts w:ascii="Corbel" w:hAnsi="Corbel" w:cs="Times New Roman"/>
            <w:b w:val="0"/>
            <w:noProof/>
            <w:sz w:val="24"/>
            <w:szCs w:val="24"/>
          </w:rPr>
          <w:t>Encryptie</w:t>
        </w:r>
        <w:r w:rsidR="005468A7" w:rsidRPr="00421969">
          <w:rPr>
            <w:rFonts w:ascii="Corbel" w:hAnsi="Corbel" w:cs="Times New Roman"/>
            <w:b w:val="0"/>
            <w:noProof/>
            <w:webHidden/>
            <w:sz w:val="24"/>
            <w:szCs w:val="24"/>
          </w:rPr>
          <w:tab/>
        </w:r>
        <w:r w:rsidR="005468A7" w:rsidRPr="00421969">
          <w:rPr>
            <w:rFonts w:ascii="Corbel" w:hAnsi="Corbel" w:cs="Times New Roman"/>
            <w:b w:val="0"/>
            <w:noProof/>
            <w:webHidden/>
            <w:sz w:val="24"/>
            <w:szCs w:val="24"/>
          </w:rPr>
          <w:fldChar w:fldCharType="begin"/>
        </w:r>
        <w:r w:rsidR="005468A7" w:rsidRPr="00421969">
          <w:rPr>
            <w:rFonts w:ascii="Corbel" w:hAnsi="Corbel" w:cs="Times New Roman"/>
            <w:b w:val="0"/>
            <w:noProof/>
            <w:webHidden/>
            <w:sz w:val="24"/>
            <w:szCs w:val="24"/>
          </w:rPr>
          <w:instrText xml:space="preserve"> PAGEREF _Toc300567092 \h </w:instrText>
        </w:r>
        <w:r w:rsidR="005468A7" w:rsidRPr="00421969">
          <w:rPr>
            <w:rFonts w:ascii="Corbel" w:hAnsi="Corbel" w:cs="Times New Roman"/>
            <w:b w:val="0"/>
            <w:noProof/>
            <w:webHidden/>
            <w:sz w:val="24"/>
            <w:szCs w:val="24"/>
          </w:rPr>
        </w:r>
        <w:r w:rsidR="005468A7" w:rsidRPr="00421969">
          <w:rPr>
            <w:rFonts w:ascii="Corbel" w:hAnsi="Corbel" w:cs="Times New Roman"/>
            <w:b w:val="0"/>
            <w:noProof/>
            <w:webHidden/>
            <w:sz w:val="24"/>
            <w:szCs w:val="24"/>
          </w:rPr>
          <w:fldChar w:fldCharType="separate"/>
        </w:r>
        <w:r w:rsidR="007E3049">
          <w:rPr>
            <w:rFonts w:ascii="Corbel" w:hAnsi="Corbel" w:cs="Times New Roman"/>
            <w:b w:val="0"/>
            <w:noProof/>
            <w:webHidden/>
            <w:sz w:val="24"/>
            <w:szCs w:val="24"/>
          </w:rPr>
          <w:t>19</w:t>
        </w:r>
        <w:r w:rsidR="005468A7" w:rsidRPr="00421969">
          <w:rPr>
            <w:rFonts w:ascii="Corbel" w:hAnsi="Corbel" w:cs="Times New Roman"/>
            <w:b w:val="0"/>
            <w:noProof/>
            <w:webHidden/>
            <w:sz w:val="24"/>
            <w:szCs w:val="24"/>
          </w:rPr>
          <w:fldChar w:fldCharType="end"/>
        </w:r>
      </w:hyperlink>
    </w:p>
    <w:p w14:paraId="5CE8D3B3" w14:textId="614B50CA" w:rsidR="005468A7" w:rsidRPr="00421969" w:rsidRDefault="00B10AC6">
      <w:pPr>
        <w:pStyle w:val="Inhopg1"/>
        <w:tabs>
          <w:tab w:val="left" w:pos="720"/>
          <w:tab w:val="right" w:leader="dot" w:pos="9060"/>
        </w:tabs>
        <w:rPr>
          <w:rFonts w:ascii="Corbel" w:eastAsia="Times New Roman" w:hAnsi="Corbel" w:cs="Times New Roman"/>
          <w:b w:val="0"/>
          <w:noProof/>
          <w:kern w:val="0"/>
          <w:sz w:val="24"/>
          <w:szCs w:val="24"/>
          <w:lang w:val="nl-NL" w:eastAsia="nl-NL"/>
        </w:rPr>
      </w:pPr>
      <w:hyperlink w:anchor="_Toc300567093" w:history="1">
        <w:r w:rsidR="005468A7" w:rsidRPr="00421969">
          <w:rPr>
            <w:rStyle w:val="Hyperlink"/>
            <w:rFonts w:ascii="Corbel" w:hAnsi="Corbel" w:cs="Times New Roman"/>
            <w:b w:val="0"/>
            <w:noProof/>
            <w:sz w:val="24"/>
            <w:szCs w:val="24"/>
          </w:rPr>
          <w:t>8.</w:t>
        </w:r>
        <w:r w:rsidR="005468A7" w:rsidRPr="00421969">
          <w:rPr>
            <w:rFonts w:ascii="Corbel" w:eastAsia="Times New Roman" w:hAnsi="Corbel" w:cs="Times New Roman"/>
            <w:b w:val="0"/>
            <w:noProof/>
            <w:kern w:val="0"/>
            <w:sz w:val="24"/>
            <w:szCs w:val="24"/>
            <w:lang w:val="nl-NL" w:eastAsia="nl-NL"/>
          </w:rPr>
          <w:tab/>
        </w:r>
        <w:r w:rsidR="005468A7" w:rsidRPr="00421969">
          <w:rPr>
            <w:rStyle w:val="Hyperlink"/>
            <w:rFonts w:ascii="Corbel" w:hAnsi="Corbel" w:cs="Times New Roman"/>
            <w:b w:val="0"/>
            <w:noProof/>
            <w:sz w:val="24"/>
            <w:szCs w:val="24"/>
          </w:rPr>
          <w:t>SOAP function calls</w:t>
        </w:r>
        <w:r w:rsidR="005468A7" w:rsidRPr="00421969">
          <w:rPr>
            <w:rFonts w:ascii="Corbel" w:hAnsi="Corbel" w:cs="Times New Roman"/>
            <w:b w:val="0"/>
            <w:noProof/>
            <w:webHidden/>
            <w:sz w:val="24"/>
            <w:szCs w:val="24"/>
          </w:rPr>
          <w:tab/>
        </w:r>
        <w:r w:rsidR="005468A7" w:rsidRPr="00421969">
          <w:rPr>
            <w:rFonts w:ascii="Corbel" w:hAnsi="Corbel" w:cs="Times New Roman"/>
            <w:b w:val="0"/>
            <w:noProof/>
            <w:webHidden/>
            <w:sz w:val="24"/>
            <w:szCs w:val="24"/>
          </w:rPr>
          <w:fldChar w:fldCharType="begin"/>
        </w:r>
        <w:r w:rsidR="005468A7" w:rsidRPr="00421969">
          <w:rPr>
            <w:rFonts w:ascii="Corbel" w:hAnsi="Corbel" w:cs="Times New Roman"/>
            <w:b w:val="0"/>
            <w:noProof/>
            <w:webHidden/>
            <w:sz w:val="24"/>
            <w:szCs w:val="24"/>
          </w:rPr>
          <w:instrText xml:space="preserve"> PAGEREF _Toc300567093 \h </w:instrText>
        </w:r>
        <w:r w:rsidR="005468A7" w:rsidRPr="00421969">
          <w:rPr>
            <w:rFonts w:ascii="Corbel" w:hAnsi="Corbel" w:cs="Times New Roman"/>
            <w:b w:val="0"/>
            <w:noProof/>
            <w:webHidden/>
            <w:sz w:val="24"/>
            <w:szCs w:val="24"/>
          </w:rPr>
        </w:r>
        <w:r w:rsidR="005468A7" w:rsidRPr="00421969">
          <w:rPr>
            <w:rFonts w:ascii="Corbel" w:hAnsi="Corbel" w:cs="Times New Roman"/>
            <w:b w:val="0"/>
            <w:noProof/>
            <w:webHidden/>
            <w:sz w:val="24"/>
            <w:szCs w:val="24"/>
          </w:rPr>
          <w:fldChar w:fldCharType="separate"/>
        </w:r>
        <w:r w:rsidR="007E3049">
          <w:rPr>
            <w:rFonts w:ascii="Corbel" w:hAnsi="Corbel" w:cs="Times New Roman"/>
            <w:b w:val="0"/>
            <w:noProof/>
            <w:webHidden/>
            <w:sz w:val="24"/>
            <w:szCs w:val="24"/>
          </w:rPr>
          <w:t>20</w:t>
        </w:r>
        <w:r w:rsidR="005468A7" w:rsidRPr="00421969">
          <w:rPr>
            <w:rFonts w:ascii="Corbel" w:hAnsi="Corbel" w:cs="Times New Roman"/>
            <w:b w:val="0"/>
            <w:noProof/>
            <w:webHidden/>
            <w:sz w:val="24"/>
            <w:szCs w:val="24"/>
          </w:rPr>
          <w:fldChar w:fldCharType="end"/>
        </w:r>
      </w:hyperlink>
    </w:p>
    <w:p w14:paraId="5CE8D3B4" w14:textId="132E99F8" w:rsidR="005468A7" w:rsidRPr="00421969" w:rsidRDefault="00B10AC6">
      <w:pPr>
        <w:pStyle w:val="Inhopg1"/>
        <w:tabs>
          <w:tab w:val="left" w:pos="720"/>
          <w:tab w:val="right" w:leader="dot" w:pos="9060"/>
        </w:tabs>
        <w:rPr>
          <w:rFonts w:ascii="Corbel" w:eastAsia="Times New Roman" w:hAnsi="Corbel" w:cs="Times New Roman"/>
          <w:b w:val="0"/>
          <w:noProof/>
          <w:kern w:val="0"/>
          <w:sz w:val="24"/>
          <w:szCs w:val="24"/>
          <w:lang w:val="nl-NL" w:eastAsia="nl-NL"/>
        </w:rPr>
      </w:pPr>
      <w:hyperlink w:anchor="_Toc300567094" w:history="1">
        <w:r w:rsidR="005468A7" w:rsidRPr="00421969">
          <w:rPr>
            <w:rStyle w:val="Hyperlink"/>
            <w:rFonts w:ascii="Corbel" w:hAnsi="Corbel" w:cs="Times New Roman"/>
            <w:b w:val="0"/>
            <w:noProof/>
            <w:sz w:val="24"/>
            <w:szCs w:val="24"/>
          </w:rPr>
          <w:t>9.</w:t>
        </w:r>
        <w:r w:rsidR="005468A7" w:rsidRPr="00421969">
          <w:rPr>
            <w:rFonts w:ascii="Corbel" w:eastAsia="Times New Roman" w:hAnsi="Corbel" w:cs="Times New Roman"/>
            <w:b w:val="0"/>
            <w:noProof/>
            <w:kern w:val="0"/>
            <w:sz w:val="24"/>
            <w:szCs w:val="24"/>
            <w:lang w:val="nl-NL" w:eastAsia="nl-NL"/>
          </w:rPr>
          <w:tab/>
        </w:r>
        <w:r w:rsidR="005468A7" w:rsidRPr="00421969">
          <w:rPr>
            <w:rStyle w:val="Hyperlink"/>
            <w:rFonts w:ascii="Corbel" w:hAnsi="Corbel" w:cs="Times New Roman"/>
            <w:b w:val="0"/>
            <w:noProof/>
            <w:sz w:val="24"/>
            <w:szCs w:val="24"/>
          </w:rPr>
          <w:t>Project specifiek bericht</w:t>
        </w:r>
        <w:r w:rsidR="005468A7" w:rsidRPr="00421969">
          <w:rPr>
            <w:rFonts w:ascii="Corbel" w:hAnsi="Corbel" w:cs="Times New Roman"/>
            <w:b w:val="0"/>
            <w:noProof/>
            <w:webHidden/>
            <w:sz w:val="24"/>
            <w:szCs w:val="24"/>
          </w:rPr>
          <w:tab/>
        </w:r>
        <w:r w:rsidR="005468A7" w:rsidRPr="00421969">
          <w:rPr>
            <w:rFonts w:ascii="Corbel" w:hAnsi="Corbel" w:cs="Times New Roman"/>
            <w:b w:val="0"/>
            <w:noProof/>
            <w:webHidden/>
            <w:sz w:val="24"/>
            <w:szCs w:val="24"/>
          </w:rPr>
          <w:fldChar w:fldCharType="begin"/>
        </w:r>
        <w:r w:rsidR="005468A7" w:rsidRPr="00421969">
          <w:rPr>
            <w:rFonts w:ascii="Corbel" w:hAnsi="Corbel" w:cs="Times New Roman"/>
            <w:b w:val="0"/>
            <w:noProof/>
            <w:webHidden/>
            <w:sz w:val="24"/>
            <w:szCs w:val="24"/>
          </w:rPr>
          <w:instrText xml:space="preserve"> PAGEREF _Toc300567094 \h </w:instrText>
        </w:r>
        <w:r w:rsidR="005468A7" w:rsidRPr="00421969">
          <w:rPr>
            <w:rFonts w:ascii="Corbel" w:hAnsi="Corbel" w:cs="Times New Roman"/>
            <w:b w:val="0"/>
            <w:noProof/>
            <w:webHidden/>
            <w:sz w:val="24"/>
            <w:szCs w:val="24"/>
          </w:rPr>
        </w:r>
        <w:r w:rsidR="005468A7" w:rsidRPr="00421969">
          <w:rPr>
            <w:rFonts w:ascii="Corbel" w:hAnsi="Corbel" w:cs="Times New Roman"/>
            <w:b w:val="0"/>
            <w:noProof/>
            <w:webHidden/>
            <w:sz w:val="24"/>
            <w:szCs w:val="24"/>
          </w:rPr>
          <w:fldChar w:fldCharType="separate"/>
        </w:r>
        <w:r w:rsidR="007E3049">
          <w:rPr>
            <w:rFonts w:ascii="Corbel" w:hAnsi="Corbel" w:cs="Times New Roman"/>
            <w:b w:val="0"/>
            <w:noProof/>
            <w:webHidden/>
            <w:sz w:val="24"/>
            <w:szCs w:val="24"/>
          </w:rPr>
          <w:t>21</w:t>
        </w:r>
        <w:r w:rsidR="005468A7" w:rsidRPr="00421969">
          <w:rPr>
            <w:rFonts w:ascii="Corbel" w:hAnsi="Corbel" w:cs="Times New Roman"/>
            <w:b w:val="0"/>
            <w:noProof/>
            <w:webHidden/>
            <w:sz w:val="24"/>
            <w:szCs w:val="24"/>
          </w:rPr>
          <w:fldChar w:fldCharType="end"/>
        </w:r>
      </w:hyperlink>
    </w:p>
    <w:p w14:paraId="5CE8D3B5" w14:textId="77777777" w:rsidR="006070CF" w:rsidRPr="00421969" w:rsidRDefault="006070CF" w:rsidP="006070CF">
      <w:pPr>
        <w:rPr>
          <w:rFonts w:ascii="Corbel" w:hAnsi="Corbel"/>
        </w:rPr>
      </w:pPr>
      <w:r w:rsidRPr="00421969">
        <w:rPr>
          <w:rFonts w:ascii="Corbel" w:hAnsi="Corbel"/>
        </w:rPr>
        <w:fldChar w:fldCharType="end"/>
      </w:r>
    </w:p>
    <w:p w14:paraId="5CE8D3B6" w14:textId="77777777" w:rsidR="006070CF" w:rsidRPr="00421969" w:rsidRDefault="006070CF" w:rsidP="00A60F54">
      <w:pPr>
        <w:pStyle w:val="Kop1"/>
        <w:numPr>
          <w:ilvl w:val="0"/>
          <w:numId w:val="0"/>
        </w:numPr>
        <w:rPr>
          <w:rFonts w:ascii="Corbel" w:hAnsi="Corbel"/>
          <w:sz w:val="32"/>
          <w:szCs w:val="32"/>
        </w:rPr>
      </w:pPr>
      <w:r w:rsidRPr="00421969">
        <w:rPr>
          <w:rFonts w:ascii="Corbel" w:hAnsi="Corbel" w:cs="Times New Roman"/>
          <w:b w:val="0"/>
          <w:sz w:val="24"/>
          <w:szCs w:val="24"/>
        </w:rPr>
        <w:br w:type="page"/>
      </w:r>
      <w:bookmarkStart w:id="9" w:name="_Toc300567084"/>
      <w:r w:rsidRPr="00421969">
        <w:rPr>
          <w:rFonts w:ascii="Corbel" w:hAnsi="Corbel"/>
          <w:sz w:val="32"/>
          <w:szCs w:val="32"/>
        </w:rPr>
        <w:lastRenderedPageBreak/>
        <w:t>Inleiding</w:t>
      </w:r>
      <w:bookmarkEnd w:id="9"/>
    </w:p>
    <w:p w14:paraId="5CE8D3B7" w14:textId="77777777" w:rsidR="006070CF" w:rsidRPr="00421969" w:rsidRDefault="006070CF" w:rsidP="006070CF">
      <w:pPr>
        <w:rPr>
          <w:rFonts w:ascii="Corbel" w:hAnsi="Corbel"/>
          <w:sz w:val="22"/>
          <w:szCs w:val="22"/>
        </w:rPr>
      </w:pPr>
      <w:r w:rsidRPr="00421969">
        <w:rPr>
          <w:rFonts w:ascii="Corbel" w:hAnsi="Corbel"/>
          <w:sz w:val="22"/>
          <w:szCs w:val="22"/>
        </w:rPr>
        <w:t>Dit document bevat de richtlijn voor implementatie van VISI communicatie op basis van het SOAP protocol. Het doel van de richtlijn is om handreikingen te geven voor de implementatie van VISI communicatie waardoor gewaarborgd wordt dat het betreffende informatiesysteem in technische zin VISI-berichten met bijlagen kan uitwisselen met een ander informatiesysteem dat volgens de richtlijn is ingericht.</w:t>
      </w:r>
    </w:p>
    <w:p w14:paraId="5CE8D3B8" w14:textId="77777777" w:rsidR="006070CF" w:rsidRPr="00421969" w:rsidRDefault="006070CF" w:rsidP="006070CF">
      <w:pPr>
        <w:rPr>
          <w:rFonts w:ascii="Corbel" w:hAnsi="Corbel"/>
          <w:sz w:val="22"/>
          <w:szCs w:val="22"/>
        </w:rPr>
      </w:pPr>
    </w:p>
    <w:p w14:paraId="5CE8D3B9" w14:textId="77777777" w:rsidR="006070CF" w:rsidRPr="00421969" w:rsidRDefault="006070CF" w:rsidP="006070CF">
      <w:pPr>
        <w:rPr>
          <w:rFonts w:ascii="Corbel" w:hAnsi="Corbel"/>
          <w:b/>
          <w:sz w:val="22"/>
          <w:szCs w:val="22"/>
        </w:rPr>
      </w:pPr>
      <w:r w:rsidRPr="00421969">
        <w:rPr>
          <w:rFonts w:ascii="Corbel" w:hAnsi="Corbel"/>
          <w:b/>
          <w:sz w:val="22"/>
          <w:szCs w:val="22"/>
        </w:rPr>
        <w:t>Wijzigingen ten opzichte van eerdere versie</w:t>
      </w:r>
    </w:p>
    <w:p w14:paraId="5CE8D3BA" w14:textId="77777777" w:rsidR="006070CF" w:rsidRPr="00421969" w:rsidRDefault="006070CF" w:rsidP="006070CF">
      <w:pPr>
        <w:rPr>
          <w:rFonts w:ascii="Corbel" w:hAnsi="Corbel"/>
          <w:sz w:val="22"/>
          <w:szCs w:val="22"/>
        </w:rPr>
      </w:pPr>
      <w:r w:rsidRPr="00421969">
        <w:rPr>
          <w:rFonts w:ascii="Corbel" w:hAnsi="Corbel"/>
          <w:sz w:val="22"/>
          <w:szCs w:val="22"/>
        </w:rPr>
        <w:t>De voorliggende richtlijn is een licht aangepaste versie (1.2) van de eerste versie (1.0). Wijzig</w:t>
      </w:r>
      <w:r w:rsidR="00392CAC" w:rsidRPr="00421969">
        <w:rPr>
          <w:rFonts w:ascii="Corbel" w:hAnsi="Corbel"/>
          <w:sz w:val="22"/>
          <w:szCs w:val="22"/>
        </w:rPr>
        <w:t>ing</w:t>
      </w:r>
      <w:r w:rsidRPr="00421969">
        <w:rPr>
          <w:rFonts w:ascii="Corbel" w:hAnsi="Corbel"/>
          <w:sz w:val="22"/>
          <w:szCs w:val="22"/>
        </w:rPr>
        <w:t>en ten opzichte van versie 1.1 zijn geel gemarkeerd.</w:t>
      </w:r>
    </w:p>
    <w:p w14:paraId="5CE8D3BB" w14:textId="77777777" w:rsidR="006070CF" w:rsidRPr="00421969" w:rsidRDefault="006070CF" w:rsidP="006070CF">
      <w:pPr>
        <w:rPr>
          <w:rFonts w:ascii="Corbel" w:hAnsi="Corbel"/>
          <w:sz w:val="22"/>
          <w:szCs w:val="22"/>
        </w:rPr>
      </w:pPr>
    </w:p>
    <w:p w14:paraId="5CE8D3BC" w14:textId="77777777" w:rsidR="00BD4806" w:rsidRPr="00421969" w:rsidRDefault="006070CF" w:rsidP="005468A7">
      <w:pPr>
        <w:rPr>
          <w:rFonts w:ascii="Corbel" w:hAnsi="Corbel"/>
          <w:sz w:val="22"/>
          <w:szCs w:val="22"/>
        </w:rPr>
      </w:pPr>
      <w:r w:rsidRPr="00421969">
        <w:rPr>
          <w:rFonts w:ascii="Corbel" w:hAnsi="Corbel"/>
          <w:sz w:val="22"/>
          <w:szCs w:val="22"/>
        </w:rPr>
        <w:t>De maximale grootte van een VISI-bericht (inclusief attachments) is 120 MB.</w:t>
      </w:r>
      <w:r w:rsidR="00A60F54" w:rsidRPr="00421969">
        <w:rPr>
          <w:rFonts w:ascii="Corbel" w:hAnsi="Corbel"/>
          <w:sz w:val="22"/>
          <w:szCs w:val="22"/>
        </w:rPr>
        <w:t xml:space="preserve"> </w:t>
      </w:r>
      <w:r w:rsidR="00BD4806" w:rsidRPr="00421969">
        <w:rPr>
          <w:rFonts w:ascii="Corbel" w:hAnsi="Corbel"/>
          <w:sz w:val="22"/>
          <w:szCs w:val="22"/>
        </w:rPr>
        <w:t xml:space="preserve">Deze oplossing is gebaseerd op de MTOM-SOAP </w:t>
      </w:r>
      <w:r w:rsidR="00BD4806" w:rsidRPr="00421969">
        <w:rPr>
          <w:rFonts w:ascii="Corbel" w:hAnsi="Corbel"/>
          <w:sz w:val="22"/>
          <w:vertAlign w:val="superscript"/>
        </w:rPr>
        <w:footnoteReference w:id="1"/>
      </w:r>
      <w:r w:rsidR="00BD4806" w:rsidRPr="00421969">
        <w:rPr>
          <w:rFonts w:ascii="Corbel" w:hAnsi="Corbel"/>
          <w:sz w:val="22"/>
          <w:szCs w:val="22"/>
        </w:rPr>
        <w:t xml:space="preserve"> implementatie van XOP (XML-binary Optimized Packaging) Zie ook: </w:t>
      </w:r>
      <w:hyperlink r:id="rId11" w:history="1">
        <w:r w:rsidR="00BD4806" w:rsidRPr="00421969">
          <w:rPr>
            <w:rStyle w:val="Hyperlink"/>
            <w:rFonts w:ascii="Corbel" w:eastAsia="Courier New" w:hAnsi="Corbel"/>
            <w:sz w:val="22"/>
            <w:szCs w:val="22"/>
          </w:rPr>
          <w:t>http://www.w3.org/TR/soap12-mtom/</w:t>
        </w:r>
      </w:hyperlink>
      <w:r w:rsidR="00BD4806" w:rsidRPr="00421969">
        <w:rPr>
          <w:rFonts w:ascii="Corbel" w:hAnsi="Corbel"/>
          <w:sz w:val="22"/>
          <w:szCs w:val="22"/>
        </w:rPr>
        <w:t>. Dit wordt voor verdere optimalisatie gecombineerd met ‘chunking’, een methode om bestanden in kleine stukken te versturen en vervolgens weer samen te voegen.</w:t>
      </w:r>
    </w:p>
    <w:p w14:paraId="5CE8D3BD" w14:textId="77777777" w:rsidR="00F43632" w:rsidRPr="00421969" w:rsidRDefault="00F43632" w:rsidP="005468A7">
      <w:pPr>
        <w:rPr>
          <w:rFonts w:ascii="Corbel" w:hAnsi="Corbel"/>
          <w:sz w:val="22"/>
          <w:szCs w:val="22"/>
        </w:rPr>
      </w:pPr>
    </w:p>
    <w:p w14:paraId="5CE8D3BE" w14:textId="77777777" w:rsidR="00F43632" w:rsidRPr="00421969" w:rsidRDefault="00703E2D" w:rsidP="005468A7">
      <w:pPr>
        <w:rPr>
          <w:rFonts w:ascii="Corbel" w:hAnsi="Corbel"/>
          <w:sz w:val="22"/>
          <w:szCs w:val="22"/>
        </w:rPr>
      </w:pPr>
      <w:r w:rsidRPr="00421969">
        <w:rPr>
          <w:rFonts w:ascii="Corbel" w:hAnsi="Corbel"/>
          <w:sz w:val="22"/>
          <w:szCs w:val="22"/>
        </w:rPr>
        <w:t>De VISI Standaard dient af te dwingen dat de communicatie tussen SOAP Servers plaatsvindt via https en SSL, waardoor de inhoud van ontvangen berichten niet onderschept kan worden.</w:t>
      </w:r>
      <w:r w:rsidRPr="00421969">
        <w:rPr>
          <w:rFonts w:ascii="Corbel" w:hAnsi="Corbel"/>
          <w:sz w:val="22"/>
          <w:szCs w:val="22"/>
        </w:rPr>
        <w:br/>
      </w:r>
      <w:r w:rsidRPr="00421969">
        <w:rPr>
          <w:rFonts w:ascii="Corbel" w:hAnsi="Corbel"/>
          <w:sz w:val="22"/>
          <w:szCs w:val="22"/>
        </w:rPr>
        <w:br/>
        <w:t>Het gebruik van HTTPS (TLS 1.0 of hoger, met minimaal 128 bits encryptie) voor het ver</w:t>
      </w:r>
      <w:r w:rsidRPr="00421969">
        <w:rPr>
          <w:rFonts w:ascii="Corbel" w:hAnsi="Corbel"/>
          <w:sz w:val="22"/>
          <w:szCs w:val="22"/>
        </w:rPr>
        <w:softHyphen/>
        <w:t>sturen van VISI berichten en bijlagen is verplicht. Het is niet toegestaan om de "parseMessage" SOAP service aan te bieden over een onbeveiligd http kanaal.</w:t>
      </w:r>
      <w:r w:rsidRPr="00421969">
        <w:rPr>
          <w:rFonts w:ascii="Corbel" w:hAnsi="Corbel"/>
          <w:sz w:val="22"/>
          <w:szCs w:val="22"/>
        </w:rPr>
        <w:br/>
      </w:r>
      <w:r w:rsidRPr="00421969">
        <w:rPr>
          <w:rFonts w:ascii="Corbel" w:hAnsi="Corbel"/>
          <w:sz w:val="22"/>
          <w:szCs w:val="22"/>
        </w:rPr>
        <w:br/>
        <w:t>Verder dient alle communicatie (indien deze over internet verloopt) tussen een VISI gebruiker en een VISI applicatie gebruik te maken van HTTPS met dezelfde specificaties.</w:t>
      </w:r>
      <w:r w:rsidRPr="00421969">
        <w:rPr>
          <w:rFonts w:ascii="Corbel" w:hAnsi="Corbel"/>
          <w:sz w:val="22"/>
          <w:szCs w:val="22"/>
        </w:rPr>
        <w:br/>
      </w:r>
      <w:r w:rsidRPr="00421969">
        <w:rPr>
          <w:rFonts w:ascii="Corbel" w:hAnsi="Corbel"/>
          <w:sz w:val="22"/>
          <w:szCs w:val="22"/>
        </w:rPr>
        <w:br/>
        <w:t>Overige beveiligingsmaatregelen kunnen desgewenst op infrastructuur niveau worden getroffen.</w:t>
      </w:r>
    </w:p>
    <w:p w14:paraId="5CE8D3BF" w14:textId="77777777" w:rsidR="000C4748" w:rsidRPr="00421969" w:rsidRDefault="000C4748" w:rsidP="005468A7">
      <w:pPr>
        <w:rPr>
          <w:rFonts w:ascii="Corbel" w:hAnsi="Corbel"/>
          <w:sz w:val="22"/>
          <w:szCs w:val="22"/>
        </w:rPr>
      </w:pPr>
    </w:p>
    <w:p w14:paraId="5CE8D3C0" w14:textId="77777777" w:rsidR="000C4748" w:rsidRPr="00421969" w:rsidRDefault="00703E2D" w:rsidP="005468A7">
      <w:pPr>
        <w:rPr>
          <w:rFonts w:ascii="Corbel" w:hAnsi="Corbel"/>
          <w:sz w:val="22"/>
          <w:szCs w:val="22"/>
        </w:rPr>
      </w:pPr>
      <w:r w:rsidRPr="00421969">
        <w:rPr>
          <w:rFonts w:ascii="Corbel" w:hAnsi="Corbel"/>
          <w:sz w:val="22"/>
          <w:szCs w:val="22"/>
        </w:rPr>
        <w:t>Verder kunnen SOAP Servers de techniek "whitelist" gebruiken, waardoor alleen geautori</w:t>
      </w:r>
      <w:r w:rsidRPr="00421969">
        <w:rPr>
          <w:rFonts w:ascii="Corbel" w:hAnsi="Corbel"/>
          <w:sz w:val="22"/>
          <w:szCs w:val="22"/>
        </w:rPr>
        <w:softHyphen/>
        <w:t>seerde SOAP server berichten naar een SOAP Server kunnen sturen .</w:t>
      </w:r>
    </w:p>
    <w:p w14:paraId="5CE8D3C1" w14:textId="77777777" w:rsidR="000C4748" w:rsidRPr="00421969" w:rsidRDefault="000C4748" w:rsidP="005468A7">
      <w:pPr>
        <w:rPr>
          <w:rFonts w:ascii="Corbel" w:hAnsi="Corbel"/>
          <w:sz w:val="22"/>
          <w:szCs w:val="22"/>
        </w:rPr>
      </w:pPr>
    </w:p>
    <w:p w14:paraId="5CE8D3C2" w14:textId="77777777" w:rsidR="000C4748" w:rsidRPr="00421969" w:rsidRDefault="000C4748" w:rsidP="005468A7">
      <w:pPr>
        <w:rPr>
          <w:rFonts w:ascii="Corbel" w:hAnsi="Corbel"/>
          <w:sz w:val="22"/>
          <w:szCs w:val="22"/>
        </w:rPr>
      </w:pPr>
    </w:p>
    <w:p w14:paraId="5CE8D3C3" w14:textId="77777777" w:rsidR="000C4748" w:rsidRPr="00421969" w:rsidRDefault="000C4748" w:rsidP="005468A7">
      <w:pPr>
        <w:rPr>
          <w:rFonts w:ascii="Corbel" w:hAnsi="Corbel"/>
          <w:sz w:val="22"/>
          <w:szCs w:val="22"/>
        </w:rPr>
      </w:pPr>
    </w:p>
    <w:p w14:paraId="5CE8D3C4" w14:textId="77777777" w:rsidR="000C4748" w:rsidRPr="00421969" w:rsidRDefault="000C4748" w:rsidP="005468A7">
      <w:pPr>
        <w:rPr>
          <w:rFonts w:ascii="Corbel" w:hAnsi="Corbel"/>
          <w:sz w:val="22"/>
          <w:szCs w:val="22"/>
        </w:rPr>
      </w:pPr>
    </w:p>
    <w:p w14:paraId="5CE8D3C5" w14:textId="77777777" w:rsidR="000C4748" w:rsidRPr="00421969" w:rsidRDefault="000C4748" w:rsidP="005468A7">
      <w:pPr>
        <w:rPr>
          <w:rFonts w:ascii="Corbel" w:hAnsi="Corbel"/>
          <w:sz w:val="22"/>
          <w:szCs w:val="22"/>
        </w:rPr>
      </w:pPr>
    </w:p>
    <w:p w14:paraId="5CE8D3C6" w14:textId="77777777" w:rsidR="000C4748" w:rsidRPr="00421969" w:rsidRDefault="000C4748" w:rsidP="005468A7">
      <w:pPr>
        <w:rPr>
          <w:rFonts w:ascii="Corbel" w:hAnsi="Corbel"/>
          <w:sz w:val="22"/>
          <w:szCs w:val="22"/>
        </w:rPr>
      </w:pPr>
    </w:p>
    <w:p w14:paraId="5CE8D3C7" w14:textId="77777777" w:rsidR="006070CF" w:rsidRPr="00421969" w:rsidRDefault="006070CF" w:rsidP="000D1276">
      <w:pPr>
        <w:pStyle w:val="Kop1"/>
        <w:numPr>
          <w:ilvl w:val="0"/>
          <w:numId w:val="0"/>
        </w:numPr>
        <w:rPr>
          <w:rFonts w:ascii="Corbel" w:hAnsi="Corbel" w:cs="Times New Roman"/>
          <w:sz w:val="28"/>
          <w:szCs w:val="28"/>
        </w:rPr>
      </w:pPr>
      <w:r w:rsidRPr="00421969">
        <w:rPr>
          <w:rFonts w:ascii="Corbel" w:hAnsi="Corbel"/>
        </w:rPr>
        <w:br w:type="page"/>
      </w:r>
      <w:bookmarkStart w:id="10" w:name="_Toc300567085"/>
      <w:r w:rsidRPr="00421969">
        <w:rPr>
          <w:rFonts w:ascii="Corbel" w:hAnsi="Corbel" w:cs="Times New Roman"/>
          <w:sz w:val="28"/>
          <w:szCs w:val="28"/>
        </w:rPr>
        <w:lastRenderedPageBreak/>
        <w:t>Doel</w:t>
      </w:r>
      <w:bookmarkEnd w:id="10"/>
    </w:p>
    <w:p w14:paraId="5CE8D3C8" w14:textId="77777777" w:rsidR="006070CF" w:rsidRPr="00421969" w:rsidRDefault="006070CF" w:rsidP="006070CF">
      <w:pPr>
        <w:rPr>
          <w:rFonts w:ascii="Corbel" w:hAnsi="Corbel"/>
          <w:sz w:val="22"/>
          <w:szCs w:val="22"/>
        </w:rPr>
      </w:pPr>
      <w:r w:rsidRPr="00421969">
        <w:rPr>
          <w:rFonts w:ascii="Corbel" w:hAnsi="Corbel"/>
          <w:sz w:val="22"/>
          <w:szCs w:val="22"/>
        </w:rPr>
        <w:t>Het doel van dit document is om een protocol vast te stellen waarmee we communicatie van VISI berichten tussen alle VISI ondersteunende software partijen kunnen beschrijven. Dit dient op een zodanige manier beschreven te zijn dat het protocol voor alle partijen implementeerbaar is, geen ongewone eisen aan implementatie en/of hardware worden vereist en het strikt genoeg is om communicatie mogelijk te maken.</w:t>
      </w:r>
    </w:p>
    <w:p w14:paraId="5CE8D3C9" w14:textId="77777777" w:rsidR="006070CF" w:rsidRPr="00421969" w:rsidRDefault="006070CF" w:rsidP="006070CF">
      <w:pPr>
        <w:rPr>
          <w:rFonts w:ascii="Corbel" w:hAnsi="Corbel"/>
          <w:sz w:val="22"/>
          <w:szCs w:val="22"/>
        </w:rPr>
      </w:pPr>
    </w:p>
    <w:p w14:paraId="5CE8D3CA" w14:textId="77777777" w:rsidR="006070CF" w:rsidRPr="00421969" w:rsidRDefault="006070CF" w:rsidP="006070CF">
      <w:pPr>
        <w:rPr>
          <w:rFonts w:ascii="Corbel" w:hAnsi="Corbel"/>
          <w:sz w:val="22"/>
          <w:szCs w:val="22"/>
        </w:rPr>
      </w:pPr>
      <w:r w:rsidRPr="00421969">
        <w:rPr>
          <w:rFonts w:ascii="Corbel" w:hAnsi="Corbel"/>
          <w:sz w:val="22"/>
          <w:szCs w:val="22"/>
        </w:rPr>
        <w:t>De onderliggende eisen van dit protocol:</w:t>
      </w:r>
    </w:p>
    <w:p w14:paraId="5CE8D3CB" w14:textId="77777777" w:rsidR="006070CF" w:rsidRPr="00421969" w:rsidRDefault="006070CF" w:rsidP="006070CF">
      <w:pPr>
        <w:widowControl/>
        <w:numPr>
          <w:ilvl w:val="0"/>
          <w:numId w:val="17"/>
        </w:numPr>
        <w:suppressAutoHyphens w:val="0"/>
        <w:rPr>
          <w:rFonts w:ascii="Corbel" w:hAnsi="Corbel"/>
          <w:sz w:val="22"/>
          <w:szCs w:val="22"/>
        </w:rPr>
      </w:pPr>
      <w:r w:rsidRPr="00421969">
        <w:rPr>
          <w:rFonts w:ascii="Corbel" w:hAnsi="Corbel"/>
          <w:sz w:val="22"/>
          <w:szCs w:val="22"/>
        </w:rPr>
        <w:t>strikt en eenduidig genoeg om communicatie tussen alle softwarepartijen</w:t>
      </w:r>
      <w:r w:rsidR="00392CAC" w:rsidRPr="00421969">
        <w:rPr>
          <w:rFonts w:ascii="Corbel" w:hAnsi="Corbel"/>
          <w:sz w:val="22"/>
          <w:szCs w:val="22"/>
        </w:rPr>
        <w:t>,</w:t>
      </w:r>
      <w:r w:rsidRPr="00421969">
        <w:rPr>
          <w:rFonts w:ascii="Corbel" w:hAnsi="Corbel"/>
          <w:sz w:val="22"/>
          <w:szCs w:val="22"/>
        </w:rPr>
        <w:t xml:space="preserve"> welke implemen</w:t>
      </w:r>
      <w:r w:rsidR="00392CAC" w:rsidRPr="00421969">
        <w:rPr>
          <w:rFonts w:ascii="Corbel" w:hAnsi="Corbel"/>
          <w:sz w:val="22"/>
          <w:szCs w:val="22"/>
        </w:rPr>
        <w:softHyphen/>
      </w:r>
      <w:r w:rsidRPr="00421969">
        <w:rPr>
          <w:rFonts w:ascii="Corbel" w:hAnsi="Corbel"/>
          <w:sz w:val="22"/>
          <w:szCs w:val="22"/>
        </w:rPr>
        <w:t>taties van dit protocol uitvoeren</w:t>
      </w:r>
      <w:r w:rsidR="00392CAC" w:rsidRPr="00421969">
        <w:rPr>
          <w:rFonts w:ascii="Corbel" w:hAnsi="Corbel"/>
          <w:sz w:val="22"/>
          <w:szCs w:val="22"/>
        </w:rPr>
        <w:t>,</w:t>
      </w:r>
      <w:r w:rsidRPr="00421969">
        <w:rPr>
          <w:rFonts w:ascii="Corbel" w:hAnsi="Corbel"/>
          <w:sz w:val="22"/>
          <w:szCs w:val="22"/>
        </w:rPr>
        <w:t xml:space="preserve"> mogelijk te maken</w:t>
      </w:r>
      <w:r w:rsidR="00392CAC" w:rsidRPr="00421969">
        <w:rPr>
          <w:rFonts w:ascii="Corbel" w:hAnsi="Corbel"/>
          <w:sz w:val="22"/>
          <w:szCs w:val="22"/>
        </w:rPr>
        <w:t>.</w:t>
      </w:r>
    </w:p>
    <w:p w14:paraId="5CE8D3CC" w14:textId="77777777" w:rsidR="006070CF" w:rsidRPr="00421969" w:rsidRDefault="006070CF" w:rsidP="006070CF">
      <w:pPr>
        <w:widowControl/>
        <w:numPr>
          <w:ilvl w:val="0"/>
          <w:numId w:val="17"/>
        </w:numPr>
        <w:suppressAutoHyphens w:val="0"/>
        <w:rPr>
          <w:rFonts w:ascii="Corbel" w:hAnsi="Corbel"/>
          <w:sz w:val="22"/>
          <w:szCs w:val="22"/>
        </w:rPr>
      </w:pPr>
      <w:r w:rsidRPr="00421969">
        <w:rPr>
          <w:rFonts w:ascii="Corbel" w:hAnsi="Corbel"/>
          <w:sz w:val="22"/>
          <w:szCs w:val="22"/>
        </w:rPr>
        <w:t>duidelijk en eenvoudig genoeg voor implementatie</w:t>
      </w:r>
      <w:r w:rsidR="00392CAC" w:rsidRPr="00421969">
        <w:rPr>
          <w:rFonts w:ascii="Corbel" w:hAnsi="Corbel"/>
          <w:sz w:val="22"/>
          <w:szCs w:val="22"/>
        </w:rPr>
        <w:t>.</w:t>
      </w:r>
    </w:p>
    <w:p w14:paraId="5CE8D3CD" w14:textId="77777777" w:rsidR="006070CF" w:rsidRPr="00421969" w:rsidRDefault="006070CF" w:rsidP="006070CF">
      <w:pPr>
        <w:widowControl/>
        <w:numPr>
          <w:ilvl w:val="0"/>
          <w:numId w:val="17"/>
        </w:numPr>
        <w:suppressAutoHyphens w:val="0"/>
        <w:rPr>
          <w:rFonts w:ascii="Corbel" w:hAnsi="Corbel"/>
          <w:sz w:val="22"/>
          <w:szCs w:val="22"/>
        </w:rPr>
      </w:pPr>
      <w:r w:rsidRPr="00421969">
        <w:rPr>
          <w:rFonts w:ascii="Corbel" w:hAnsi="Corbel"/>
          <w:sz w:val="22"/>
          <w:szCs w:val="22"/>
        </w:rPr>
        <w:t>geen eisen aan VISI compatibiliteit voor de nieuwe/extra software/servers</w:t>
      </w:r>
      <w:r w:rsidR="00392CAC" w:rsidRPr="00421969">
        <w:rPr>
          <w:rFonts w:ascii="Corbel" w:hAnsi="Corbel"/>
          <w:sz w:val="22"/>
          <w:szCs w:val="22"/>
        </w:rPr>
        <w:t>.</w:t>
      </w:r>
    </w:p>
    <w:p w14:paraId="5CE8D3CE" w14:textId="77777777" w:rsidR="006070CF" w:rsidRPr="00421969" w:rsidRDefault="006070CF" w:rsidP="006070CF">
      <w:pPr>
        <w:widowControl/>
        <w:numPr>
          <w:ilvl w:val="0"/>
          <w:numId w:val="17"/>
        </w:numPr>
        <w:suppressAutoHyphens w:val="0"/>
        <w:rPr>
          <w:rFonts w:ascii="Corbel" w:hAnsi="Corbel"/>
          <w:sz w:val="22"/>
          <w:szCs w:val="22"/>
        </w:rPr>
      </w:pPr>
      <w:r w:rsidRPr="00421969">
        <w:rPr>
          <w:rFonts w:ascii="Corbel" w:hAnsi="Corbel"/>
          <w:sz w:val="22"/>
          <w:szCs w:val="22"/>
        </w:rPr>
        <w:t>mogelijkheid een kopie van alle bilaterale communicatie op 1 of meerdere servers te plaatsen</w:t>
      </w:r>
      <w:r w:rsidR="00392CAC" w:rsidRPr="00421969">
        <w:rPr>
          <w:rFonts w:ascii="Corbel" w:hAnsi="Corbel"/>
          <w:sz w:val="22"/>
          <w:szCs w:val="22"/>
        </w:rPr>
        <w:t>.</w:t>
      </w:r>
    </w:p>
    <w:p w14:paraId="5CE8D3CF" w14:textId="77777777" w:rsidR="006070CF" w:rsidRPr="00421969" w:rsidRDefault="006070CF" w:rsidP="006070CF">
      <w:pPr>
        <w:rPr>
          <w:rFonts w:ascii="Corbel" w:hAnsi="Corbel"/>
          <w:sz w:val="22"/>
          <w:szCs w:val="22"/>
        </w:rPr>
      </w:pPr>
    </w:p>
    <w:p w14:paraId="5CE8D3D0" w14:textId="77777777" w:rsidR="006070CF" w:rsidRPr="00421969" w:rsidRDefault="006070CF" w:rsidP="006070CF">
      <w:pPr>
        <w:rPr>
          <w:rFonts w:ascii="Corbel" w:hAnsi="Corbel"/>
          <w:sz w:val="22"/>
          <w:szCs w:val="22"/>
        </w:rPr>
      </w:pPr>
      <w:r w:rsidRPr="00421969">
        <w:rPr>
          <w:rFonts w:ascii="Corbel" w:hAnsi="Corbel"/>
          <w:sz w:val="22"/>
          <w:szCs w:val="22"/>
        </w:rPr>
        <w:t xml:space="preserve">Het doel van de SOAP Central Server is het opslaan van alle berichten (m.u.v. berichten binnen 1 organisatie) die binnen een project plaatsvinden. Wat er vervolgens met deze berichten gedaan wordt, welke partijen toegang tot welke berichten hebben en hoe de beveiliging en opslag van deze berichten is geregeld valt buiten dit protocol. </w:t>
      </w:r>
    </w:p>
    <w:p w14:paraId="5CE8D3D1" w14:textId="77777777" w:rsidR="006070CF" w:rsidRPr="00421969" w:rsidRDefault="006070CF" w:rsidP="006070CF">
      <w:pPr>
        <w:rPr>
          <w:rFonts w:ascii="Corbel" w:hAnsi="Corbel"/>
          <w:sz w:val="22"/>
          <w:szCs w:val="22"/>
        </w:rPr>
      </w:pPr>
    </w:p>
    <w:p w14:paraId="5CE8D3D2" w14:textId="77777777" w:rsidR="006070CF" w:rsidRPr="00421969" w:rsidRDefault="006070CF" w:rsidP="006070CF">
      <w:pPr>
        <w:rPr>
          <w:rFonts w:ascii="Corbel" w:hAnsi="Corbel"/>
          <w:sz w:val="22"/>
          <w:szCs w:val="22"/>
        </w:rPr>
      </w:pPr>
    </w:p>
    <w:p w14:paraId="5CE8D3D3" w14:textId="77777777" w:rsidR="006070CF" w:rsidRPr="00421969" w:rsidRDefault="006070CF" w:rsidP="000D1276">
      <w:pPr>
        <w:pStyle w:val="Kop1"/>
        <w:numPr>
          <w:ilvl w:val="0"/>
          <w:numId w:val="0"/>
        </w:numPr>
        <w:rPr>
          <w:rFonts w:ascii="Corbel" w:hAnsi="Corbel"/>
          <w:sz w:val="32"/>
          <w:szCs w:val="32"/>
        </w:rPr>
      </w:pPr>
      <w:r w:rsidRPr="00421969">
        <w:rPr>
          <w:rFonts w:ascii="Corbel" w:hAnsi="Corbel"/>
        </w:rPr>
        <w:br w:type="page"/>
      </w:r>
      <w:bookmarkStart w:id="11" w:name="_Toc300567086"/>
      <w:r w:rsidRPr="00421969">
        <w:rPr>
          <w:rFonts w:ascii="Corbel" w:hAnsi="Corbel"/>
          <w:sz w:val="32"/>
          <w:szCs w:val="32"/>
        </w:rPr>
        <w:lastRenderedPageBreak/>
        <w:t>1.</w:t>
      </w:r>
      <w:r w:rsidRPr="00421969">
        <w:rPr>
          <w:rFonts w:ascii="Corbel" w:hAnsi="Corbel"/>
          <w:sz w:val="32"/>
          <w:szCs w:val="32"/>
        </w:rPr>
        <w:tab/>
        <w:t>Protocollen</w:t>
      </w:r>
      <w:bookmarkEnd w:id="11"/>
    </w:p>
    <w:p w14:paraId="5CE8D3D4" w14:textId="77777777" w:rsidR="006070CF" w:rsidRPr="00421969" w:rsidRDefault="006070CF" w:rsidP="006070CF">
      <w:pPr>
        <w:rPr>
          <w:rFonts w:ascii="Corbel" w:hAnsi="Corbel"/>
          <w:sz w:val="22"/>
          <w:szCs w:val="22"/>
        </w:rPr>
      </w:pPr>
    </w:p>
    <w:p w14:paraId="5CE8D3D5" w14:textId="77777777" w:rsidR="006070CF" w:rsidRPr="00421969" w:rsidRDefault="006070CF" w:rsidP="006070CF">
      <w:pPr>
        <w:rPr>
          <w:rFonts w:ascii="Corbel" w:hAnsi="Corbel"/>
          <w:sz w:val="22"/>
          <w:szCs w:val="22"/>
        </w:rPr>
      </w:pPr>
      <w:r w:rsidRPr="00421969">
        <w:rPr>
          <w:rFonts w:ascii="Corbel" w:hAnsi="Corbel"/>
          <w:sz w:val="22"/>
          <w:szCs w:val="22"/>
        </w:rPr>
        <w:t>De volgende protocollen worden gebruikt:</w:t>
      </w:r>
    </w:p>
    <w:p w14:paraId="5CE8D3D6" w14:textId="77777777" w:rsidR="006070CF" w:rsidRPr="00421969" w:rsidRDefault="006070CF" w:rsidP="006070CF">
      <w:pPr>
        <w:rPr>
          <w:rFonts w:ascii="Corbel" w:hAnsi="Corbel"/>
          <w:sz w:val="22"/>
          <w:szCs w:val="22"/>
        </w:rPr>
      </w:pPr>
    </w:p>
    <w:p w14:paraId="5CE8D3D7" w14:textId="77777777" w:rsidR="006070CF" w:rsidRPr="00421969" w:rsidRDefault="006070CF" w:rsidP="006070CF">
      <w:pPr>
        <w:rPr>
          <w:rFonts w:ascii="Corbel" w:hAnsi="Corbel"/>
          <w:sz w:val="22"/>
          <w:szCs w:val="22"/>
        </w:rPr>
      </w:pPr>
      <w:r w:rsidRPr="00421969">
        <w:rPr>
          <w:rFonts w:ascii="Corbel" w:hAnsi="Corbel"/>
          <w:sz w:val="22"/>
          <w:szCs w:val="22"/>
        </w:rPr>
        <w:t xml:space="preserve">Voor implementatie wordt het MTOM (SOAP Message Transmission Optimization Mechanism) protocol vereist. </w:t>
      </w:r>
      <w:r w:rsidR="00180F97" w:rsidRPr="00421969">
        <w:rPr>
          <w:rFonts w:ascii="Corbel" w:hAnsi="Corbel"/>
          <w:sz w:val="22"/>
          <w:szCs w:val="22"/>
        </w:rPr>
        <w:t>De l</w:t>
      </w:r>
      <w:r w:rsidR="00392CAC" w:rsidRPr="00421969">
        <w:rPr>
          <w:rFonts w:ascii="Corbel" w:hAnsi="Corbel"/>
          <w:sz w:val="22"/>
          <w:szCs w:val="22"/>
        </w:rPr>
        <w:t>aatste</w:t>
      </w:r>
      <w:r w:rsidRPr="00421969">
        <w:rPr>
          <w:rFonts w:ascii="Corbel" w:hAnsi="Corbel"/>
          <w:sz w:val="22"/>
          <w:szCs w:val="22"/>
        </w:rPr>
        <w:t xml:space="preserve"> versie van MTOM op het moment van uitbrengen van deze notitie</w:t>
      </w:r>
      <w:r w:rsidR="00180F97" w:rsidRPr="00421969">
        <w:rPr>
          <w:rFonts w:ascii="Corbel" w:hAnsi="Corbel"/>
          <w:sz w:val="22"/>
          <w:szCs w:val="22"/>
        </w:rPr>
        <w:t xml:space="preserve"> is</w:t>
      </w:r>
      <w:r w:rsidRPr="00421969">
        <w:rPr>
          <w:rFonts w:ascii="Corbel" w:hAnsi="Corbel"/>
          <w:sz w:val="22"/>
          <w:szCs w:val="22"/>
        </w:rPr>
        <w:t>:</w:t>
      </w:r>
    </w:p>
    <w:p w14:paraId="5CE8D3D8" w14:textId="77777777" w:rsidR="006070CF" w:rsidRPr="00421969" w:rsidRDefault="006070CF" w:rsidP="006070CF">
      <w:pPr>
        <w:rPr>
          <w:rFonts w:ascii="Corbel" w:hAnsi="Corbel"/>
          <w:color w:val="000000"/>
          <w:sz w:val="22"/>
          <w:szCs w:val="22"/>
        </w:rPr>
      </w:pPr>
      <w:r w:rsidRPr="00421969">
        <w:rPr>
          <w:rFonts w:ascii="Corbel" w:hAnsi="Corbel"/>
          <w:sz w:val="22"/>
          <w:szCs w:val="22"/>
        </w:rPr>
        <w:tab/>
      </w:r>
      <w:hyperlink r:id="rId12" w:history="1">
        <w:r w:rsidRPr="00421969">
          <w:rPr>
            <w:rStyle w:val="Hyperlink"/>
            <w:rFonts w:ascii="Corbel" w:hAnsi="Corbel"/>
            <w:sz w:val="22"/>
            <w:szCs w:val="22"/>
          </w:rPr>
          <w:t>http://www.w3.org/TR/soap12-mtom/</w:t>
        </w:r>
      </w:hyperlink>
    </w:p>
    <w:p w14:paraId="5CE8D3D9" w14:textId="77777777" w:rsidR="006070CF" w:rsidRPr="00421969" w:rsidRDefault="006070CF" w:rsidP="006070CF">
      <w:pPr>
        <w:rPr>
          <w:rFonts w:ascii="Corbel" w:hAnsi="Corbel"/>
          <w:sz w:val="22"/>
          <w:szCs w:val="22"/>
        </w:rPr>
      </w:pPr>
    </w:p>
    <w:p w14:paraId="5CE8D3DA" w14:textId="77777777" w:rsidR="006070CF" w:rsidRPr="00421969" w:rsidRDefault="006070CF" w:rsidP="006070CF">
      <w:pPr>
        <w:rPr>
          <w:rFonts w:ascii="Corbel" w:hAnsi="Corbel"/>
          <w:sz w:val="22"/>
          <w:szCs w:val="22"/>
        </w:rPr>
      </w:pPr>
      <w:r w:rsidRPr="00421969">
        <w:rPr>
          <w:rFonts w:ascii="Corbel" w:hAnsi="Corbel"/>
          <w:sz w:val="22"/>
          <w:szCs w:val="22"/>
        </w:rPr>
        <w:t>Het gebruikte protocol is te vinden in het projectspecifieke bericht. Dit bericht bevat onder project</w:t>
      </w:r>
      <w:r w:rsidR="00392CAC" w:rsidRPr="00421969">
        <w:rPr>
          <w:rFonts w:ascii="Corbel" w:hAnsi="Corbel"/>
          <w:sz w:val="22"/>
          <w:szCs w:val="22"/>
        </w:rPr>
        <w:softHyphen/>
      </w:r>
      <w:r w:rsidRPr="00421969">
        <w:rPr>
          <w:rFonts w:ascii="Corbel" w:hAnsi="Corbel"/>
          <w:sz w:val="22"/>
          <w:szCs w:val="22"/>
        </w:rPr>
        <w:t xml:space="preserve">informatie een simpel element ‘SOAPProtocol’. De huidige </w:t>
      </w:r>
      <w:r w:rsidR="00F526B1" w:rsidRPr="00421969">
        <w:rPr>
          <w:rFonts w:ascii="Corbel" w:hAnsi="Corbel"/>
          <w:sz w:val="22"/>
          <w:szCs w:val="22"/>
        </w:rPr>
        <w:t>mogelijkheid is alleen</w:t>
      </w:r>
      <w:r w:rsidRPr="00421969">
        <w:rPr>
          <w:rFonts w:ascii="Corbel" w:hAnsi="Corbel"/>
          <w:sz w:val="22"/>
          <w:szCs w:val="22"/>
        </w:rPr>
        <w:t xml:space="preserve"> ‘MTOM’, dit ziet er dus bijv. uit als </w:t>
      </w:r>
      <w:r w:rsidR="00392CAC" w:rsidRPr="00421969">
        <w:rPr>
          <w:rFonts w:ascii="Corbel" w:hAnsi="Corbel"/>
          <w:sz w:val="22"/>
          <w:szCs w:val="22"/>
        </w:rPr>
        <w:t>onderdeel van het raamwerk</w:t>
      </w:r>
      <w:r w:rsidRPr="00421969">
        <w:rPr>
          <w:rFonts w:ascii="Corbel" w:hAnsi="Corbel"/>
          <w:sz w:val="22"/>
          <w:szCs w:val="22"/>
        </w:rPr>
        <w:t>:</w:t>
      </w:r>
    </w:p>
    <w:p w14:paraId="5CE8D3DB" w14:textId="77777777" w:rsidR="006070CF" w:rsidRPr="00421969" w:rsidRDefault="006070CF" w:rsidP="006070CF">
      <w:pPr>
        <w:rPr>
          <w:rFonts w:ascii="Corbel" w:hAnsi="Corbel"/>
          <w:sz w:val="20"/>
          <w:szCs w:val="20"/>
        </w:rPr>
      </w:pPr>
    </w:p>
    <w:p w14:paraId="5CE8D3DC" w14:textId="77777777" w:rsidR="006070CF" w:rsidRPr="00421969" w:rsidRDefault="006070CF" w:rsidP="006070CF">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left="600"/>
        <w:rPr>
          <w:rFonts w:ascii="Courier New" w:hAnsi="Courier New" w:cs="Courier New"/>
          <w:color w:val="0000FF"/>
          <w:sz w:val="21"/>
          <w:szCs w:val="21"/>
          <w:highlight w:val="white"/>
          <w:lang w:val="en-US"/>
        </w:rPr>
      </w:pPr>
      <w:r w:rsidRPr="00421969">
        <w:rPr>
          <w:rFonts w:ascii="Courier New" w:hAnsi="Courier New" w:cs="Courier New"/>
          <w:color w:val="000000"/>
          <w:sz w:val="21"/>
          <w:szCs w:val="21"/>
          <w:highlight w:val="white"/>
        </w:rPr>
        <w:tab/>
      </w:r>
      <w:r w:rsidRPr="00421969">
        <w:rPr>
          <w:rFonts w:ascii="Courier New" w:hAnsi="Courier New" w:cs="Courier New"/>
          <w:color w:val="0000FF"/>
          <w:sz w:val="21"/>
          <w:szCs w:val="21"/>
          <w:highlight w:val="white"/>
          <w:lang w:val="en-US"/>
        </w:rPr>
        <w:t>&lt;</w:t>
      </w:r>
      <w:r w:rsidRPr="00421969">
        <w:rPr>
          <w:rFonts w:ascii="Courier New" w:hAnsi="Courier New" w:cs="Courier New"/>
          <w:color w:val="800000"/>
          <w:sz w:val="21"/>
          <w:szCs w:val="21"/>
          <w:highlight w:val="white"/>
          <w:lang w:val="en-US"/>
        </w:rPr>
        <w:t>ProjectType</w:t>
      </w:r>
      <w:r w:rsidRPr="00421969">
        <w:rPr>
          <w:rFonts w:ascii="Courier New" w:hAnsi="Courier New" w:cs="Courier New"/>
          <w:color w:val="FF0000"/>
          <w:sz w:val="21"/>
          <w:szCs w:val="21"/>
          <w:highlight w:val="white"/>
          <w:lang w:val="en-US"/>
        </w:rPr>
        <w:t xml:space="preserve"> id</w:t>
      </w:r>
      <w:r w:rsidRPr="00421969">
        <w:rPr>
          <w:rFonts w:ascii="Courier New" w:hAnsi="Courier New" w:cs="Courier New"/>
          <w:color w:val="0000FF"/>
          <w:sz w:val="21"/>
          <w:szCs w:val="21"/>
          <w:highlight w:val="white"/>
          <w:lang w:val="en-US"/>
        </w:rPr>
        <w:t>="</w:t>
      </w:r>
      <w:r w:rsidRPr="00421969">
        <w:rPr>
          <w:rFonts w:ascii="Courier New" w:hAnsi="Courier New" w:cs="Courier New"/>
          <w:color w:val="000000"/>
          <w:sz w:val="21"/>
          <w:szCs w:val="21"/>
          <w:highlight w:val="white"/>
          <w:lang w:val="en-US"/>
        </w:rPr>
        <w:t>Project_xyz</w:t>
      </w:r>
      <w:r w:rsidRPr="00421969">
        <w:rPr>
          <w:rFonts w:ascii="Courier New" w:hAnsi="Courier New" w:cs="Courier New"/>
          <w:color w:val="0000FF"/>
          <w:sz w:val="21"/>
          <w:szCs w:val="21"/>
          <w:highlight w:val="white"/>
          <w:lang w:val="en-US"/>
        </w:rPr>
        <w:t>"&gt;</w:t>
      </w:r>
    </w:p>
    <w:p w14:paraId="5CE8D3DD" w14:textId="77777777" w:rsidR="00F526B1" w:rsidRPr="00421969" w:rsidRDefault="00F526B1" w:rsidP="006070CF">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left="600"/>
        <w:rPr>
          <w:rFonts w:ascii="Courier New" w:hAnsi="Courier New" w:cs="Courier New"/>
          <w:color w:val="000000"/>
          <w:sz w:val="21"/>
          <w:szCs w:val="21"/>
          <w:highlight w:val="white"/>
          <w:lang w:val="en-US"/>
        </w:rPr>
      </w:pPr>
      <w:r w:rsidRPr="00421969">
        <w:rPr>
          <w:rFonts w:ascii="Courier New" w:hAnsi="Courier New" w:cs="Courier New"/>
          <w:color w:val="000000"/>
          <w:sz w:val="21"/>
          <w:szCs w:val="21"/>
          <w:highlight w:val="white"/>
          <w:lang w:val="en-US"/>
        </w:rPr>
        <w:tab/>
      </w:r>
      <w:r w:rsidRPr="00421969">
        <w:rPr>
          <w:rFonts w:ascii="Courier New" w:hAnsi="Courier New" w:cs="Courier New"/>
          <w:color w:val="000000"/>
          <w:sz w:val="21"/>
          <w:szCs w:val="21"/>
          <w:highlight w:val="white"/>
          <w:lang w:val="en-US"/>
        </w:rPr>
        <w:tab/>
        <w:t>…</w:t>
      </w:r>
    </w:p>
    <w:p w14:paraId="5CE8D3DE" w14:textId="77777777" w:rsidR="006070CF" w:rsidRPr="00421969" w:rsidRDefault="006070CF" w:rsidP="006070CF">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left="600"/>
        <w:rPr>
          <w:rFonts w:ascii="Courier New" w:hAnsi="Courier New" w:cs="Courier New"/>
          <w:color w:val="000000"/>
          <w:sz w:val="21"/>
          <w:szCs w:val="21"/>
          <w:highlight w:val="white"/>
          <w:lang w:val="en-US"/>
        </w:rPr>
      </w:pPr>
      <w:r w:rsidRPr="00421969">
        <w:rPr>
          <w:rFonts w:ascii="Courier New" w:hAnsi="Courier New" w:cs="Courier New"/>
          <w:color w:val="000000"/>
          <w:sz w:val="21"/>
          <w:szCs w:val="21"/>
          <w:highlight w:val="white"/>
          <w:lang w:val="en-US"/>
        </w:rPr>
        <w:tab/>
      </w:r>
      <w:r w:rsidRPr="00421969">
        <w:rPr>
          <w:rFonts w:ascii="Courier New" w:hAnsi="Courier New" w:cs="Courier New"/>
          <w:color w:val="000000"/>
          <w:sz w:val="21"/>
          <w:szCs w:val="21"/>
          <w:highlight w:val="white"/>
          <w:lang w:val="en-US"/>
        </w:rPr>
        <w:tab/>
      </w:r>
      <w:r w:rsidRPr="00421969">
        <w:rPr>
          <w:rFonts w:ascii="Courier New" w:hAnsi="Courier New" w:cs="Courier New"/>
          <w:color w:val="0000FF"/>
          <w:sz w:val="21"/>
          <w:szCs w:val="21"/>
          <w:highlight w:val="white"/>
          <w:lang w:val="en-US"/>
        </w:rPr>
        <w:t>&lt;</w:t>
      </w:r>
      <w:r w:rsidRPr="00421969">
        <w:rPr>
          <w:rFonts w:ascii="Courier New" w:hAnsi="Courier New" w:cs="Courier New"/>
          <w:color w:val="800000"/>
          <w:sz w:val="21"/>
          <w:szCs w:val="21"/>
          <w:highlight w:val="white"/>
          <w:lang w:val="en-US"/>
        </w:rPr>
        <w:t>description</w:t>
      </w:r>
      <w:r w:rsidRPr="00421969">
        <w:rPr>
          <w:rFonts w:ascii="Courier New" w:hAnsi="Courier New" w:cs="Courier New"/>
          <w:color w:val="0000FF"/>
          <w:sz w:val="21"/>
          <w:szCs w:val="21"/>
          <w:highlight w:val="white"/>
          <w:lang w:val="en-US"/>
        </w:rPr>
        <w:t>&gt;</w:t>
      </w:r>
      <w:r w:rsidRPr="00421969">
        <w:rPr>
          <w:rFonts w:ascii="Courier New" w:hAnsi="Courier New" w:cs="Courier New"/>
          <w:color w:val="000000"/>
          <w:sz w:val="21"/>
          <w:szCs w:val="21"/>
          <w:highlight w:val="white"/>
          <w:lang w:val="en-US"/>
        </w:rPr>
        <w:t>Standaard project</w:t>
      </w:r>
      <w:r w:rsidRPr="00421969">
        <w:rPr>
          <w:rFonts w:ascii="Courier New" w:hAnsi="Courier New" w:cs="Courier New"/>
          <w:color w:val="0000FF"/>
          <w:sz w:val="21"/>
          <w:szCs w:val="21"/>
          <w:highlight w:val="white"/>
          <w:lang w:val="en-US"/>
        </w:rPr>
        <w:t>&lt;/</w:t>
      </w:r>
      <w:r w:rsidRPr="00421969">
        <w:rPr>
          <w:rFonts w:ascii="Courier New" w:hAnsi="Courier New" w:cs="Courier New"/>
          <w:color w:val="800000"/>
          <w:sz w:val="21"/>
          <w:szCs w:val="21"/>
          <w:highlight w:val="white"/>
          <w:lang w:val="en-US"/>
        </w:rPr>
        <w:t>description</w:t>
      </w:r>
      <w:r w:rsidRPr="00421969">
        <w:rPr>
          <w:rFonts w:ascii="Courier New" w:hAnsi="Courier New" w:cs="Courier New"/>
          <w:color w:val="0000FF"/>
          <w:sz w:val="21"/>
          <w:szCs w:val="21"/>
          <w:highlight w:val="white"/>
          <w:lang w:val="en-US"/>
        </w:rPr>
        <w:t>&gt;</w:t>
      </w:r>
    </w:p>
    <w:p w14:paraId="5CE8D3DF" w14:textId="77777777" w:rsidR="006070CF" w:rsidRPr="00421969" w:rsidRDefault="006070CF" w:rsidP="006070CF">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left="600"/>
        <w:rPr>
          <w:rFonts w:ascii="Courier New" w:hAnsi="Courier New" w:cs="Courier New"/>
          <w:color w:val="000000"/>
          <w:sz w:val="21"/>
          <w:szCs w:val="21"/>
          <w:highlight w:val="white"/>
          <w:lang w:val="en-US"/>
        </w:rPr>
      </w:pPr>
      <w:r w:rsidRPr="00421969">
        <w:rPr>
          <w:rFonts w:ascii="Courier New" w:hAnsi="Courier New" w:cs="Courier New"/>
          <w:color w:val="000000"/>
          <w:sz w:val="21"/>
          <w:szCs w:val="21"/>
          <w:highlight w:val="white"/>
          <w:lang w:val="en-US"/>
        </w:rPr>
        <w:tab/>
      </w:r>
      <w:r w:rsidRPr="00421969">
        <w:rPr>
          <w:rFonts w:ascii="Courier New" w:hAnsi="Courier New" w:cs="Courier New"/>
          <w:color w:val="000000"/>
          <w:sz w:val="21"/>
          <w:szCs w:val="21"/>
          <w:highlight w:val="white"/>
          <w:lang w:val="en-US"/>
        </w:rPr>
        <w:tab/>
        <w:t>…</w:t>
      </w:r>
    </w:p>
    <w:p w14:paraId="5CE8D3E0" w14:textId="77777777" w:rsidR="006070CF" w:rsidRPr="00421969" w:rsidRDefault="006070CF" w:rsidP="006070CF">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left="600"/>
        <w:rPr>
          <w:rFonts w:ascii="Courier New" w:hAnsi="Courier New" w:cs="Courier New"/>
          <w:color w:val="0000FF"/>
          <w:sz w:val="21"/>
          <w:szCs w:val="21"/>
          <w:highlight w:val="white"/>
          <w:lang w:val="en-US"/>
        </w:rPr>
      </w:pPr>
      <w:r w:rsidRPr="00421969">
        <w:rPr>
          <w:rFonts w:ascii="Courier New" w:hAnsi="Courier New" w:cs="Courier New"/>
          <w:color w:val="000000"/>
          <w:sz w:val="21"/>
          <w:szCs w:val="21"/>
          <w:highlight w:val="white"/>
          <w:lang w:val="en-US"/>
        </w:rPr>
        <w:tab/>
      </w:r>
      <w:r w:rsidRPr="00421969">
        <w:rPr>
          <w:rFonts w:ascii="Courier New" w:hAnsi="Courier New" w:cs="Courier New"/>
          <w:color w:val="000000"/>
          <w:sz w:val="21"/>
          <w:szCs w:val="21"/>
          <w:highlight w:val="white"/>
          <w:lang w:val="en-US"/>
        </w:rPr>
        <w:tab/>
      </w:r>
      <w:r w:rsidRPr="00421969">
        <w:rPr>
          <w:rFonts w:ascii="Courier New" w:hAnsi="Courier New" w:cs="Courier New"/>
          <w:color w:val="0000FF"/>
          <w:sz w:val="21"/>
          <w:szCs w:val="21"/>
          <w:highlight w:val="white"/>
          <w:lang w:val="en-US"/>
        </w:rPr>
        <w:t>&lt;</w:t>
      </w:r>
      <w:r w:rsidRPr="00421969">
        <w:rPr>
          <w:rFonts w:ascii="Courier New" w:hAnsi="Courier New" w:cs="Courier New"/>
          <w:color w:val="800000"/>
          <w:sz w:val="21"/>
          <w:szCs w:val="21"/>
          <w:highlight w:val="white"/>
          <w:lang w:val="en-US"/>
        </w:rPr>
        <w:t>complexElements</w:t>
      </w:r>
      <w:r w:rsidRPr="00421969">
        <w:rPr>
          <w:rFonts w:ascii="Courier New" w:hAnsi="Courier New" w:cs="Courier New"/>
          <w:color w:val="0000FF"/>
          <w:sz w:val="21"/>
          <w:szCs w:val="21"/>
          <w:highlight w:val="white"/>
          <w:lang w:val="en-US"/>
        </w:rPr>
        <w:t>&gt;</w:t>
      </w:r>
    </w:p>
    <w:p w14:paraId="5CE8D3E1" w14:textId="77777777" w:rsidR="006070CF" w:rsidRPr="00421969" w:rsidRDefault="006070CF" w:rsidP="006070CF">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left="600"/>
        <w:rPr>
          <w:rFonts w:ascii="Courier New" w:hAnsi="Courier New" w:cs="Courier New"/>
          <w:color w:val="000000"/>
          <w:sz w:val="21"/>
          <w:szCs w:val="21"/>
          <w:highlight w:val="white"/>
        </w:rPr>
      </w:pPr>
      <w:r w:rsidRPr="00421969">
        <w:rPr>
          <w:rFonts w:ascii="Courier New" w:hAnsi="Courier New" w:cs="Courier New"/>
          <w:color w:val="0000FF"/>
          <w:sz w:val="21"/>
          <w:szCs w:val="21"/>
          <w:highlight w:val="white"/>
          <w:lang w:val="en-US"/>
        </w:rPr>
        <w:tab/>
      </w:r>
      <w:r w:rsidRPr="00421969">
        <w:rPr>
          <w:rFonts w:ascii="Courier New" w:hAnsi="Courier New" w:cs="Courier New"/>
          <w:color w:val="0000FF"/>
          <w:sz w:val="21"/>
          <w:szCs w:val="21"/>
          <w:highlight w:val="white"/>
          <w:lang w:val="en-US"/>
        </w:rPr>
        <w:tab/>
      </w:r>
      <w:r w:rsidRPr="00421969">
        <w:rPr>
          <w:rFonts w:ascii="Courier New" w:hAnsi="Courier New" w:cs="Courier New"/>
          <w:color w:val="0000FF"/>
          <w:sz w:val="21"/>
          <w:szCs w:val="21"/>
          <w:highlight w:val="white"/>
          <w:lang w:val="en-US"/>
        </w:rPr>
        <w:tab/>
      </w:r>
      <w:r w:rsidRPr="00421969">
        <w:rPr>
          <w:rFonts w:ascii="Courier New" w:hAnsi="Courier New" w:cs="Courier New"/>
          <w:color w:val="0000FF"/>
          <w:sz w:val="21"/>
          <w:szCs w:val="21"/>
          <w:highlight w:val="white"/>
        </w:rPr>
        <w:t>…</w:t>
      </w:r>
    </w:p>
    <w:p w14:paraId="5CE8D3E2" w14:textId="77777777" w:rsidR="006070CF" w:rsidRPr="00421969" w:rsidRDefault="006070CF" w:rsidP="006070CF">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left="600"/>
        <w:rPr>
          <w:rFonts w:ascii="Courier New" w:hAnsi="Courier New" w:cs="Courier New"/>
          <w:color w:val="0000FF"/>
          <w:sz w:val="21"/>
          <w:szCs w:val="21"/>
          <w:highlight w:val="white"/>
        </w:rPr>
      </w:pPr>
      <w:r w:rsidRPr="00421969">
        <w:rPr>
          <w:rFonts w:ascii="Courier New" w:hAnsi="Courier New" w:cs="Courier New"/>
          <w:color w:val="000000"/>
          <w:sz w:val="21"/>
          <w:szCs w:val="21"/>
          <w:highlight w:val="white"/>
        </w:rPr>
        <w:tab/>
      </w:r>
      <w:r w:rsidRPr="00421969">
        <w:rPr>
          <w:rFonts w:ascii="Courier New" w:hAnsi="Courier New" w:cs="Courier New"/>
          <w:color w:val="000000"/>
          <w:sz w:val="21"/>
          <w:szCs w:val="21"/>
          <w:highlight w:val="white"/>
        </w:rPr>
        <w:tab/>
      </w:r>
      <w:r w:rsidRPr="00421969">
        <w:rPr>
          <w:rFonts w:ascii="Courier New" w:hAnsi="Courier New" w:cs="Courier New"/>
          <w:color w:val="000000"/>
          <w:sz w:val="21"/>
          <w:szCs w:val="21"/>
          <w:highlight w:val="white"/>
        </w:rPr>
        <w:tab/>
      </w:r>
      <w:r w:rsidRPr="00421969">
        <w:rPr>
          <w:rFonts w:ascii="Courier New" w:hAnsi="Courier New" w:cs="Courier New"/>
          <w:color w:val="0000FF"/>
          <w:sz w:val="21"/>
          <w:szCs w:val="21"/>
          <w:highlight w:val="white"/>
        </w:rPr>
        <w:t>&lt;</w:t>
      </w:r>
      <w:r w:rsidRPr="00421969">
        <w:rPr>
          <w:rFonts w:ascii="Courier New" w:hAnsi="Courier New" w:cs="Courier New"/>
          <w:color w:val="800000"/>
          <w:sz w:val="21"/>
          <w:szCs w:val="21"/>
          <w:highlight w:val="white"/>
        </w:rPr>
        <w:t>ComplexElementTypeRef</w:t>
      </w:r>
      <w:r w:rsidRPr="00421969">
        <w:rPr>
          <w:rFonts w:ascii="Courier New" w:hAnsi="Courier New" w:cs="Courier New"/>
          <w:color w:val="FF0000"/>
          <w:sz w:val="21"/>
          <w:szCs w:val="21"/>
          <w:highlight w:val="white"/>
        </w:rPr>
        <w:t xml:space="preserve"> idref</w:t>
      </w:r>
      <w:r w:rsidRPr="00421969">
        <w:rPr>
          <w:rFonts w:ascii="Courier New" w:hAnsi="Courier New" w:cs="Courier New"/>
          <w:color w:val="0000FF"/>
          <w:sz w:val="21"/>
          <w:szCs w:val="21"/>
          <w:highlight w:val="white"/>
        </w:rPr>
        <w:t>="</w:t>
      </w:r>
      <w:r w:rsidRPr="00421969">
        <w:rPr>
          <w:rFonts w:ascii="Courier New" w:hAnsi="Courier New" w:cs="Courier New"/>
          <w:color w:val="000000"/>
          <w:sz w:val="21"/>
          <w:szCs w:val="21"/>
          <w:highlight w:val="white"/>
        </w:rPr>
        <w:t>AnderWillekeurigComplexElement</w:t>
      </w:r>
      <w:r w:rsidRPr="00421969">
        <w:rPr>
          <w:rFonts w:ascii="Courier New" w:hAnsi="Courier New" w:cs="Courier New"/>
          <w:color w:val="0000FF"/>
          <w:sz w:val="21"/>
          <w:szCs w:val="21"/>
          <w:highlight w:val="white"/>
        </w:rPr>
        <w:t>"/&gt;</w:t>
      </w:r>
    </w:p>
    <w:p w14:paraId="5CE8D3E3" w14:textId="77777777" w:rsidR="006070CF" w:rsidRPr="00421969" w:rsidRDefault="006070CF" w:rsidP="006070CF">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left="600"/>
        <w:rPr>
          <w:rFonts w:ascii="Courier New" w:hAnsi="Courier New" w:cs="Courier New"/>
          <w:color w:val="000000"/>
          <w:sz w:val="21"/>
          <w:szCs w:val="21"/>
          <w:highlight w:val="white"/>
        </w:rPr>
      </w:pPr>
      <w:r w:rsidRPr="00421969">
        <w:rPr>
          <w:rFonts w:ascii="Courier New" w:hAnsi="Courier New" w:cs="Courier New"/>
          <w:color w:val="0000FF"/>
          <w:sz w:val="21"/>
          <w:szCs w:val="21"/>
          <w:highlight w:val="white"/>
        </w:rPr>
        <w:tab/>
      </w:r>
      <w:r w:rsidRPr="00421969">
        <w:rPr>
          <w:rFonts w:ascii="Courier New" w:hAnsi="Courier New" w:cs="Courier New"/>
          <w:color w:val="0000FF"/>
          <w:sz w:val="21"/>
          <w:szCs w:val="21"/>
          <w:highlight w:val="white"/>
        </w:rPr>
        <w:tab/>
      </w:r>
      <w:r w:rsidRPr="00421969">
        <w:rPr>
          <w:rFonts w:ascii="Courier New" w:hAnsi="Courier New" w:cs="Courier New"/>
          <w:color w:val="0000FF"/>
          <w:sz w:val="21"/>
          <w:szCs w:val="21"/>
          <w:highlight w:val="white"/>
        </w:rPr>
        <w:tab/>
        <w:t>…</w:t>
      </w:r>
    </w:p>
    <w:p w14:paraId="5CE8D3E4" w14:textId="77777777" w:rsidR="006070CF" w:rsidRPr="00421969" w:rsidRDefault="006070CF" w:rsidP="006070CF">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left="600"/>
        <w:rPr>
          <w:rFonts w:ascii="Courier New" w:hAnsi="Courier New" w:cs="Courier New"/>
          <w:color w:val="000000"/>
          <w:sz w:val="21"/>
          <w:szCs w:val="21"/>
          <w:highlight w:val="white"/>
        </w:rPr>
      </w:pPr>
      <w:r w:rsidRPr="00421969">
        <w:rPr>
          <w:rFonts w:ascii="Courier New" w:hAnsi="Courier New" w:cs="Courier New"/>
          <w:color w:val="000000"/>
          <w:sz w:val="21"/>
          <w:szCs w:val="21"/>
          <w:highlight w:val="white"/>
        </w:rPr>
        <w:tab/>
      </w:r>
      <w:r w:rsidRPr="00421969">
        <w:rPr>
          <w:rFonts w:ascii="Courier New" w:hAnsi="Courier New" w:cs="Courier New"/>
          <w:color w:val="000000"/>
          <w:sz w:val="21"/>
          <w:szCs w:val="21"/>
          <w:highlight w:val="white"/>
        </w:rPr>
        <w:tab/>
      </w:r>
      <w:r w:rsidRPr="00421969">
        <w:rPr>
          <w:rFonts w:ascii="Courier New" w:hAnsi="Courier New" w:cs="Courier New"/>
          <w:color w:val="0000FF"/>
          <w:sz w:val="21"/>
          <w:szCs w:val="21"/>
          <w:highlight w:val="white"/>
        </w:rPr>
        <w:t>&lt;/</w:t>
      </w:r>
      <w:r w:rsidRPr="00421969">
        <w:rPr>
          <w:rFonts w:ascii="Courier New" w:hAnsi="Courier New" w:cs="Courier New"/>
          <w:color w:val="800000"/>
          <w:sz w:val="21"/>
          <w:szCs w:val="21"/>
          <w:highlight w:val="white"/>
        </w:rPr>
        <w:t>complexElements</w:t>
      </w:r>
      <w:r w:rsidRPr="00421969">
        <w:rPr>
          <w:rFonts w:ascii="Courier New" w:hAnsi="Courier New" w:cs="Courier New"/>
          <w:color w:val="0000FF"/>
          <w:sz w:val="21"/>
          <w:szCs w:val="21"/>
          <w:highlight w:val="white"/>
        </w:rPr>
        <w:t>&gt;</w:t>
      </w:r>
    </w:p>
    <w:p w14:paraId="5CE8D3E5" w14:textId="77777777" w:rsidR="006070CF" w:rsidRPr="00421969" w:rsidRDefault="006070CF" w:rsidP="006070CF">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left="600"/>
        <w:rPr>
          <w:rFonts w:ascii="Courier New" w:hAnsi="Courier New" w:cs="Courier New"/>
          <w:color w:val="000000"/>
          <w:sz w:val="21"/>
          <w:szCs w:val="21"/>
          <w:highlight w:val="white"/>
        </w:rPr>
      </w:pPr>
      <w:r w:rsidRPr="00421969">
        <w:rPr>
          <w:rFonts w:ascii="Courier New" w:hAnsi="Courier New" w:cs="Courier New"/>
          <w:color w:val="000000"/>
          <w:sz w:val="21"/>
          <w:szCs w:val="21"/>
          <w:highlight w:val="white"/>
        </w:rPr>
        <w:tab/>
      </w:r>
      <w:r w:rsidRPr="00421969">
        <w:rPr>
          <w:rFonts w:ascii="Courier New" w:hAnsi="Courier New" w:cs="Courier New"/>
          <w:color w:val="0000FF"/>
          <w:sz w:val="21"/>
          <w:szCs w:val="21"/>
          <w:highlight w:val="white"/>
        </w:rPr>
        <w:t>&lt;/</w:t>
      </w:r>
      <w:r w:rsidRPr="00421969">
        <w:rPr>
          <w:rFonts w:ascii="Courier New" w:hAnsi="Courier New" w:cs="Courier New"/>
          <w:color w:val="800000"/>
          <w:sz w:val="21"/>
          <w:szCs w:val="21"/>
          <w:highlight w:val="white"/>
        </w:rPr>
        <w:t>ProjectType</w:t>
      </w:r>
      <w:r w:rsidRPr="00421969">
        <w:rPr>
          <w:rFonts w:ascii="Courier New" w:hAnsi="Courier New" w:cs="Courier New"/>
          <w:color w:val="0000FF"/>
          <w:sz w:val="21"/>
          <w:szCs w:val="21"/>
          <w:highlight w:val="white"/>
        </w:rPr>
        <w:t>&gt;</w:t>
      </w:r>
    </w:p>
    <w:p w14:paraId="5CE8D3E6" w14:textId="77777777" w:rsidR="006070CF" w:rsidRPr="00421969" w:rsidRDefault="006070CF" w:rsidP="006070CF">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left="600"/>
        <w:rPr>
          <w:rFonts w:ascii="Courier New" w:hAnsi="Courier New" w:cs="Courier New"/>
          <w:color w:val="000000"/>
          <w:sz w:val="21"/>
          <w:szCs w:val="21"/>
          <w:highlight w:val="white"/>
        </w:rPr>
      </w:pPr>
      <w:r w:rsidRPr="00421969">
        <w:rPr>
          <w:rFonts w:ascii="Courier New" w:hAnsi="Courier New" w:cs="Courier New"/>
          <w:color w:val="000000"/>
          <w:sz w:val="21"/>
          <w:szCs w:val="21"/>
          <w:highlight w:val="white"/>
        </w:rPr>
        <w:tab/>
      </w:r>
      <w:r w:rsidRPr="00421969">
        <w:rPr>
          <w:rFonts w:ascii="Courier New" w:hAnsi="Courier New" w:cs="Courier New"/>
          <w:color w:val="0000FF"/>
          <w:sz w:val="21"/>
          <w:szCs w:val="21"/>
          <w:highlight w:val="white"/>
        </w:rPr>
        <w:t>&lt;</w:t>
      </w:r>
      <w:r w:rsidRPr="00421969">
        <w:rPr>
          <w:rFonts w:ascii="Courier New" w:hAnsi="Courier New" w:cs="Courier New"/>
          <w:color w:val="800000"/>
          <w:sz w:val="21"/>
          <w:szCs w:val="21"/>
          <w:highlight w:val="white"/>
        </w:rPr>
        <w:t>ComplexElementType</w:t>
      </w:r>
      <w:r w:rsidRPr="00421969">
        <w:rPr>
          <w:rFonts w:ascii="Courier New" w:hAnsi="Courier New" w:cs="Courier New"/>
          <w:color w:val="FF0000"/>
          <w:sz w:val="21"/>
          <w:szCs w:val="21"/>
          <w:highlight w:val="white"/>
        </w:rPr>
        <w:t xml:space="preserve"> id</w:t>
      </w:r>
      <w:r w:rsidRPr="00421969">
        <w:rPr>
          <w:rFonts w:ascii="Courier New" w:hAnsi="Courier New" w:cs="Courier New"/>
          <w:color w:val="0000FF"/>
          <w:sz w:val="21"/>
          <w:szCs w:val="21"/>
          <w:highlight w:val="white"/>
        </w:rPr>
        <w:t>="</w:t>
      </w:r>
      <w:r w:rsidRPr="00421969">
        <w:rPr>
          <w:rFonts w:ascii="Courier New" w:hAnsi="Courier New" w:cs="Courier New"/>
          <w:color w:val="000000"/>
          <w:sz w:val="21"/>
          <w:szCs w:val="21"/>
          <w:highlight w:val="white"/>
        </w:rPr>
        <w:t>AnderWillekeurigComplexElement</w:t>
      </w:r>
      <w:r w:rsidRPr="00421969">
        <w:rPr>
          <w:rFonts w:ascii="Courier New" w:hAnsi="Courier New" w:cs="Courier New"/>
          <w:color w:val="0000FF"/>
          <w:sz w:val="21"/>
          <w:szCs w:val="21"/>
          <w:highlight w:val="white"/>
        </w:rPr>
        <w:t>"&gt;</w:t>
      </w:r>
    </w:p>
    <w:p w14:paraId="5CE8D3E7" w14:textId="77777777" w:rsidR="006070CF" w:rsidRPr="00421969" w:rsidRDefault="006070CF" w:rsidP="006070CF">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left="600"/>
        <w:rPr>
          <w:rFonts w:ascii="Courier New" w:hAnsi="Courier New" w:cs="Courier New"/>
          <w:color w:val="000000"/>
          <w:sz w:val="21"/>
          <w:szCs w:val="21"/>
          <w:highlight w:val="white"/>
        </w:rPr>
      </w:pPr>
      <w:r w:rsidRPr="00421969">
        <w:rPr>
          <w:rFonts w:ascii="Courier New" w:hAnsi="Courier New" w:cs="Courier New"/>
          <w:color w:val="000000"/>
          <w:sz w:val="21"/>
          <w:szCs w:val="21"/>
          <w:highlight w:val="white"/>
        </w:rPr>
        <w:tab/>
      </w:r>
      <w:r w:rsidRPr="00421969">
        <w:rPr>
          <w:rFonts w:ascii="Courier New" w:hAnsi="Courier New" w:cs="Courier New"/>
          <w:color w:val="000000"/>
          <w:sz w:val="21"/>
          <w:szCs w:val="21"/>
          <w:highlight w:val="white"/>
        </w:rPr>
        <w:tab/>
      </w:r>
      <w:r w:rsidRPr="00421969">
        <w:rPr>
          <w:rFonts w:ascii="Courier New" w:hAnsi="Courier New" w:cs="Courier New"/>
          <w:color w:val="0000FF"/>
          <w:sz w:val="21"/>
          <w:szCs w:val="21"/>
          <w:highlight w:val="white"/>
        </w:rPr>
        <w:t>&lt;</w:t>
      </w:r>
      <w:r w:rsidRPr="00421969">
        <w:rPr>
          <w:rFonts w:ascii="Courier New" w:hAnsi="Courier New" w:cs="Courier New"/>
          <w:color w:val="800000"/>
          <w:sz w:val="21"/>
          <w:szCs w:val="21"/>
          <w:highlight w:val="white"/>
        </w:rPr>
        <w:t>description</w:t>
      </w:r>
      <w:r w:rsidRPr="00421969">
        <w:rPr>
          <w:rFonts w:ascii="Courier New" w:hAnsi="Courier New" w:cs="Courier New"/>
          <w:color w:val="0000FF"/>
          <w:sz w:val="21"/>
          <w:szCs w:val="21"/>
          <w:highlight w:val="white"/>
        </w:rPr>
        <w:t>&gt;</w:t>
      </w:r>
      <w:r w:rsidRPr="00421969">
        <w:rPr>
          <w:rFonts w:ascii="Courier New" w:hAnsi="Courier New" w:cs="Courier New"/>
          <w:color w:val="000000"/>
          <w:sz w:val="21"/>
          <w:szCs w:val="21"/>
          <w:highlight w:val="white"/>
        </w:rPr>
        <w:t>Een ander willekeurig complex element</w:t>
      </w:r>
      <w:r w:rsidRPr="00421969">
        <w:rPr>
          <w:rFonts w:ascii="Courier New" w:hAnsi="Courier New" w:cs="Courier New"/>
          <w:color w:val="0000FF"/>
          <w:sz w:val="21"/>
          <w:szCs w:val="21"/>
          <w:highlight w:val="white"/>
        </w:rPr>
        <w:t>&lt;/</w:t>
      </w:r>
      <w:r w:rsidRPr="00421969">
        <w:rPr>
          <w:rFonts w:ascii="Courier New" w:hAnsi="Courier New" w:cs="Courier New"/>
          <w:color w:val="800000"/>
          <w:sz w:val="21"/>
          <w:szCs w:val="21"/>
          <w:highlight w:val="white"/>
        </w:rPr>
        <w:t>description</w:t>
      </w:r>
      <w:r w:rsidRPr="00421969">
        <w:rPr>
          <w:rFonts w:ascii="Courier New" w:hAnsi="Courier New" w:cs="Courier New"/>
          <w:color w:val="0000FF"/>
          <w:sz w:val="21"/>
          <w:szCs w:val="21"/>
          <w:highlight w:val="white"/>
        </w:rPr>
        <w:t>&gt;</w:t>
      </w:r>
    </w:p>
    <w:p w14:paraId="5CE8D3E8" w14:textId="77777777" w:rsidR="006070CF" w:rsidRPr="00421969" w:rsidRDefault="006070CF" w:rsidP="006070CF">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left="600"/>
        <w:rPr>
          <w:rFonts w:ascii="Courier New" w:hAnsi="Courier New" w:cs="Courier New"/>
          <w:color w:val="000000"/>
          <w:sz w:val="21"/>
          <w:szCs w:val="21"/>
          <w:highlight w:val="white"/>
          <w:lang w:val="en-US"/>
        </w:rPr>
      </w:pPr>
      <w:r w:rsidRPr="00421969">
        <w:rPr>
          <w:rFonts w:ascii="Courier New" w:hAnsi="Courier New" w:cs="Courier New"/>
          <w:color w:val="000000"/>
          <w:sz w:val="21"/>
          <w:szCs w:val="21"/>
          <w:highlight w:val="white"/>
        </w:rPr>
        <w:tab/>
      </w:r>
      <w:r w:rsidRPr="00421969">
        <w:rPr>
          <w:rFonts w:ascii="Courier New" w:hAnsi="Courier New" w:cs="Courier New"/>
          <w:color w:val="000000"/>
          <w:sz w:val="21"/>
          <w:szCs w:val="21"/>
          <w:highlight w:val="white"/>
        </w:rPr>
        <w:tab/>
      </w:r>
      <w:r w:rsidRPr="00421969">
        <w:rPr>
          <w:rFonts w:ascii="Courier New" w:hAnsi="Courier New" w:cs="Courier New"/>
          <w:color w:val="000000"/>
          <w:sz w:val="21"/>
          <w:szCs w:val="21"/>
          <w:highlight w:val="white"/>
          <w:lang w:val="en-US"/>
        </w:rPr>
        <w:t>…</w:t>
      </w:r>
    </w:p>
    <w:p w14:paraId="5CE8D3E9" w14:textId="77777777" w:rsidR="006070CF" w:rsidRPr="00421969" w:rsidRDefault="006070CF" w:rsidP="006070CF">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left="600"/>
        <w:rPr>
          <w:rFonts w:ascii="Courier New" w:hAnsi="Courier New" w:cs="Courier New"/>
          <w:color w:val="000000"/>
          <w:sz w:val="21"/>
          <w:szCs w:val="21"/>
          <w:highlight w:val="white"/>
          <w:lang w:val="en-US"/>
        </w:rPr>
      </w:pPr>
      <w:r w:rsidRPr="00421969">
        <w:rPr>
          <w:rFonts w:ascii="Courier New" w:hAnsi="Courier New" w:cs="Courier New"/>
          <w:color w:val="000000"/>
          <w:sz w:val="21"/>
          <w:szCs w:val="21"/>
          <w:highlight w:val="white"/>
          <w:lang w:val="en-US"/>
        </w:rPr>
        <w:tab/>
      </w:r>
      <w:r w:rsidRPr="00421969">
        <w:rPr>
          <w:rFonts w:ascii="Courier New" w:hAnsi="Courier New" w:cs="Courier New"/>
          <w:color w:val="000000"/>
          <w:sz w:val="21"/>
          <w:szCs w:val="21"/>
          <w:highlight w:val="white"/>
          <w:lang w:val="en-US"/>
        </w:rPr>
        <w:tab/>
      </w:r>
      <w:r w:rsidRPr="00421969">
        <w:rPr>
          <w:rFonts w:ascii="Courier New" w:hAnsi="Courier New" w:cs="Courier New"/>
          <w:color w:val="0000FF"/>
          <w:sz w:val="21"/>
          <w:szCs w:val="21"/>
          <w:highlight w:val="white"/>
          <w:lang w:val="en-US"/>
        </w:rPr>
        <w:t>&lt;</w:t>
      </w:r>
      <w:r w:rsidRPr="00421969">
        <w:rPr>
          <w:rFonts w:ascii="Courier New" w:hAnsi="Courier New" w:cs="Courier New"/>
          <w:color w:val="800000"/>
          <w:sz w:val="21"/>
          <w:szCs w:val="21"/>
          <w:highlight w:val="white"/>
          <w:lang w:val="en-US"/>
        </w:rPr>
        <w:t>simpleElements</w:t>
      </w:r>
      <w:r w:rsidRPr="00421969">
        <w:rPr>
          <w:rFonts w:ascii="Courier New" w:hAnsi="Courier New" w:cs="Courier New"/>
          <w:color w:val="0000FF"/>
          <w:sz w:val="21"/>
          <w:szCs w:val="21"/>
          <w:highlight w:val="white"/>
          <w:lang w:val="en-US"/>
        </w:rPr>
        <w:t>&gt;</w:t>
      </w:r>
    </w:p>
    <w:p w14:paraId="5CE8D3EA" w14:textId="77777777" w:rsidR="006070CF" w:rsidRPr="00421969" w:rsidRDefault="006070CF" w:rsidP="006070CF">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left="600"/>
        <w:rPr>
          <w:rFonts w:ascii="Courier New" w:hAnsi="Courier New" w:cs="Courier New"/>
          <w:color w:val="000000"/>
          <w:sz w:val="21"/>
          <w:szCs w:val="21"/>
          <w:highlight w:val="white"/>
          <w:lang w:val="en-US"/>
        </w:rPr>
      </w:pPr>
      <w:r w:rsidRPr="00421969">
        <w:rPr>
          <w:rFonts w:ascii="Courier New" w:hAnsi="Courier New" w:cs="Courier New"/>
          <w:color w:val="000000"/>
          <w:sz w:val="21"/>
          <w:szCs w:val="21"/>
          <w:highlight w:val="white"/>
          <w:lang w:val="en-US"/>
        </w:rPr>
        <w:tab/>
      </w:r>
      <w:r w:rsidRPr="00421969">
        <w:rPr>
          <w:rFonts w:ascii="Courier New" w:hAnsi="Courier New" w:cs="Courier New"/>
          <w:color w:val="000000"/>
          <w:sz w:val="21"/>
          <w:szCs w:val="21"/>
          <w:highlight w:val="white"/>
          <w:lang w:val="en-US"/>
        </w:rPr>
        <w:tab/>
      </w:r>
      <w:r w:rsidRPr="00421969">
        <w:rPr>
          <w:rFonts w:ascii="Courier New" w:hAnsi="Courier New" w:cs="Courier New"/>
          <w:color w:val="000000"/>
          <w:sz w:val="21"/>
          <w:szCs w:val="21"/>
          <w:highlight w:val="white"/>
          <w:lang w:val="en-US"/>
        </w:rPr>
        <w:tab/>
        <w:t>…</w:t>
      </w:r>
    </w:p>
    <w:p w14:paraId="5CE8D3EB" w14:textId="77777777" w:rsidR="006070CF" w:rsidRPr="00421969" w:rsidRDefault="006070CF" w:rsidP="006070CF">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left="600"/>
        <w:rPr>
          <w:rFonts w:ascii="Courier New" w:hAnsi="Courier New" w:cs="Courier New"/>
          <w:color w:val="000000"/>
          <w:sz w:val="21"/>
          <w:szCs w:val="21"/>
          <w:highlight w:val="white"/>
          <w:lang w:val="en-US"/>
        </w:rPr>
      </w:pPr>
      <w:r w:rsidRPr="00421969">
        <w:rPr>
          <w:rFonts w:ascii="Courier New" w:hAnsi="Courier New" w:cs="Courier New"/>
          <w:color w:val="000000"/>
          <w:sz w:val="21"/>
          <w:szCs w:val="21"/>
          <w:highlight w:val="white"/>
          <w:lang w:val="en-US"/>
        </w:rPr>
        <w:tab/>
      </w:r>
      <w:r w:rsidRPr="00421969">
        <w:rPr>
          <w:rFonts w:ascii="Courier New" w:hAnsi="Courier New" w:cs="Courier New"/>
          <w:color w:val="000000"/>
          <w:sz w:val="21"/>
          <w:szCs w:val="21"/>
          <w:highlight w:val="white"/>
          <w:lang w:val="en-US"/>
        </w:rPr>
        <w:tab/>
      </w:r>
      <w:r w:rsidRPr="00421969">
        <w:rPr>
          <w:rFonts w:ascii="Courier New" w:hAnsi="Courier New" w:cs="Courier New"/>
          <w:color w:val="000000"/>
          <w:sz w:val="21"/>
          <w:szCs w:val="21"/>
          <w:highlight w:val="white"/>
          <w:lang w:val="en-US"/>
        </w:rPr>
        <w:tab/>
      </w:r>
      <w:r w:rsidRPr="00421969">
        <w:rPr>
          <w:rFonts w:ascii="Courier New" w:hAnsi="Courier New" w:cs="Courier New"/>
          <w:color w:val="0000FF"/>
          <w:sz w:val="21"/>
          <w:szCs w:val="21"/>
          <w:highlight w:val="white"/>
          <w:lang w:val="en-US"/>
        </w:rPr>
        <w:t>&lt;</w:t>
      </w:r>
      <w:r w:rsidRPr="00421969">
        <w:rPr>
          <w:rFonts w:ascii="Courier New" w:hAnsi="Courier New" w:cs="Courier New"/>
          <w:color w:val="800000"/>
          <w:sz w:val="21"/>
          <w:szCs w:val="21"/>
          <w:highlight w:val="white"/>
          <w:lang w:val="en-US"/>
        </w:rPr>
        <w:t>SimpleElementTypeRef</w:t>
      </w:r>
      <w:r w:rsidRPr="00421969">
        <w:rPr>
          <w:rFonts w:ascii="Courier New" w:hAnsi="Courier New" w:cs="Courier New"/>
          <w:color w:val="FF0000"/>
          <w:sz w:val="21"/>
          <w:szCs w:val="21"/>
          <w:highlight w:val="white"/>
          <w:lang w:val="en-US"/>
        </w:rPr>
        <w:t xml:space="preserve"> idref</w:t>
      </w:r>
      <w:r w:rsidRPr="00421969">
        <w:rPr>
          <w:rFonts w:ascii="Courier New" w:hAnsi="Courier New" w:cs="Courier New"/>
          <w:color w:val="0000FF"/>
          <w:sz w:val="21"/>
          <w:szCs w:val="21"/>
          <w:highlight w:val="white"/>
          <w:lang w:val="en-US"/>
        </w:rPr>
        <w:t>="</w:t>
      </w:r>
      <w:r w:rsidRPr="00421969">
        <w:rPr>
          <w:rFonts w:ascii="Courier New" w:hAnsi="Courier New" w:cs="Courier New"/>
          <w:color w:val="000000"/>
          <w:sz w:val="21"/>
          <w:szCs w:val="21"/>
          <w:highlight w:val="white"/>
          <w:lang w:val="en-US"/>
        </w:rPr>
        <w:t>SOAPProtocol</w:t>
      </w:r>
      <w:r w:rsidRPr="00421969">
        <w:rPr>
          <w:rFonts w:ascii="Courier New" w:hAnsi="Courier New" w:cs="Courier New"/>
          <w:color w:val="0000FF"/>
          <w:sz w:val="21"/>
          <w:szCs w:val="21"/>
          <w:highlight w:val="white"/>
          <w:lang w:val="en-US"/>
        </w:rPr>
        <w:t>"/&gt;</w:t>
      </w:r>
    </w:p>
    <w:p w14:paraId="5CE8D3EC" w14:textId="77777777" w:rsidR="006070CF" w:rsidRPr="00421969" w:rsidRDefault="006070CF" w:rsidP="006070CF">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left="600"/>
        <w:rPr>
          <w:rFonts w:ascii="Courier New" w:hAnsi="Courier New" w:cs="Courier New"/>
          <w:color w:val="000000"/>
          <w:sz w:val="21"/>
          <w:szCs w:val="21"/>
          <w:highlight w:val="white"/>
          <w:lang w:val="en-US"/>
        </w:rPr>
      </w:pPr>
      <w:r w:rsidRPr="00421969">
        <w:rPr>
          <w:rFonts w:ascii="Courier New" w:hAnsi="Courier New" w:cs="Courier New"/>
          <w:color w:val="000000"/>
          <w:sz w:val="21"/>
          <w:szCs w:val="21"/>
          <w:highlight w:val="white"/>
          <w:lang w:val="en-US"/>
        </w:rPr>
        <w:tab/>
      </w:r>
      <w:r w:rsidRPr="00421969">
        <w:rPr>
          <w:rFonts w:ascii="Courier New" w:hAnsi="Courier New" w:cs="Courier New"/>
          <w:color w:val="000000"/>
          <w:sz w:val="21"/>
          <w:szCs w:val="21"/>
          <w:highlight w:val="white"/>
          <w:lang w:val="en-US"/>
        </w:rPr>
        <w:tab/>
      </w:r>
      <w:r w:rsidRPr="00421969">
        <w:rPr>
          <w:rFonts w:ascii="Courier New" w:hAnsi="Courier New" w:cs="Courier New"/>
          <w:color w:val="000000"/>
          <w:sz w:val="21"/>
          <w:szCs w:val="21"/>
          <w:highlight w:val="white"/>
          <w:lang w:val="en-US"/>
        </w:rPr>
        <w:tab/>
        <w:t>…</w:t>
      </w:r>
    </w:p>
    <w:p w14:paraId="5CE8D3ED" w14:textId="77777777" w:rsidR="006070CF" w:rsidRPr="00421969" w:rsidRDefault="006070CF" w:rsidP="006070CF">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left="600"/>
        <w:rPr>
          <w:rFonts w:ascii="Courier New" w:hAnsi="Courier New" w:cs="Courier New"/>
          <w:color w:val="000000"/>
          <w:sz w:val="21"/>
          <w:szCs w:val="21"/>
          <w:highlight w:val="white"/>
          <w:lang w:val="en-US"/>
        </w:rPr>
      </w:pPr>
      <w:r w:rsidRPr="00421969">
        <w:rPr>
          <w:rFonts w:ascii="Courier New" w:hAnsi="Courier New" w:cs="Courier New"/>
          <w:color w:val="000000"/>
          <w:sz w:val="21"/>
          <w:szCs w:val="21"/>
          <w:highlight w:val="white"/>
          <w:lang w:val="en-US"/>
        </w:rPr>
        <w:tab/>
      </w:r>
      <w:r w:rsidRPr="00421969">
        <w:rPr>
          <w:rFonts w:ascii="Courier New" w:hAnsi="Courier New" w:cs="Courier New"/>
          <w:color w:val="000000"/>
          <w:sz w:val="21"/>
          <w:szCs w:val="21"/>
          <w:highlight w:val="white"/>
          <w:lang w:val="en-US"/>
        </w:rPr>
        <w:tab/>
      </w:r>
      <w:r w:rsidRPr="00421969">
        <w:rPr>
          <w:rFonts w:ascii="Courier New" w:hAnsi="Courier New" w:cs="Courier New"/>
          <w:color w:val="0000FF"/>
          <w:sz w:val="21"/>
          <w:szCs w:val="21"/>
          <w:highlight w:val="white"/>
          <w:lang w:val="en-US"/>
        </w:rPr>
        <w:t>&lt;/</w:t>
      </w:r>
      <w:r w:rsidRPr="00421969">
        <w:rPr>
          <w:rFonts w:ascii="Courier New" w:hAnsi="Courier New" w:cs="Courier New"/>
          <w:color w:val="800000"/>
          <w:sz w:val="21"/>
          <w:szCs w:val="21"/>
          <w:highlight w:val="white"/>
          <w:lang w:val="en-US"/>
        </w:rPr>
        <w:t>simpleElements</w:t>
      </w:r>
      <w:r w:rsidRPr="00421969">
        <w:rPr>
          <w:rFonts w:ascii="Courier New" w:hAnsi="Courier New" w:cs="Courier New"/>
          <w:color w:val="0000FF"/>
          <w:sz w:val="21"/>
          <w:szCs w:val="21"/>
          <w:highlight w:val="white"/>
          <w:lang w:val="en-US"/>
        </w:rPr>
        <w:t>&gt;</w:t>
      </w:r>
    </w:p>
    <w:p w14:paraId="5CE8D3EE" w14:textId="77777777" w:rsidR="006070CF" w:rsidRPr="00421969" w:rsidRDefault="006070CF" w:rsidP="006070CF">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left="600"/>
        <w:rPr>
          <w:rFonts w:ascii="Courier New" w:hAnsi="Courier New" w:cs="Courier New"/>
          <w:color w:val="000000"/>
          <w:sz w:val="21"/>
          <w:szCs w:val="21"/>
          <w:highlight w:val="white"/>
          <w:lang w:val="en-US"/>
        </w:rPr>
      </w:pPr>
      <w:r w:rsidRPr="00421969">
        <w:rPr>
          <w:rFonts w:ascii="Courier New" w:hAnsi="Courier New" w:cs="Courier New"/>
          <w:color w:val="000000"/>
          <w:sz w:val="21"/>
          <w:szCs w:val="21"/>
          <w:highlight w:val="white"/>
          <w:lang w:val="en-US"/>
        </w:rPr>
        <w:tab/>
      </w:r>
      <w:r w:rsidRPr="00421969">
        <w:rPr>
          <w:rFonts w:ascii="Courier New" w:hAnsi="Courier New" w:cs="Courier New"/>
          <w:color w:val="0000FF"/>
          <w:sz w:val="21"/>
          <w:szCs w:val="21"/>
          <w:highlight w:val="white"/>
          <w:lang w:val="en-US"/>
        </w:rPr>
        <w:t>&lt;/</w:t>
      </w:r>
      <w:r w:rsidRPr="00421969">
        <w:rPr>
          <w:rFonts w:ascii="Courier New" w:hAnsi="Courier New" w:cs="Courier New"/>
          <w:color w:val="800000"/>
          <w:sz w:val="21"/>
          <w:szCs w:val="21"/>
          <w:highlight w:val="white"/>
          <w:lang w:val="en-US"/>
        </w:rPr>
        <w:t>ComplexElementType</w:t>
      </w:r>
      <w:r w:rsidRPr="00421969">
        <w:rPr>
          <w:rFonts w:ascii="Courier New" w:hAnsi="Courier New" w:cs="Courier New"/>
          <w:color w:val="0000FF"/>
          <w:sz w:val="21"/>
          <w:szCs w:val="21"/>
          <w:highlight w:val="white"/>
          <w:lang w:val="en-US"/>
        </w:rPr>
        <w:t>&gt;</w:t>
      </w:r>
    </w:p>
    <w:p w14:paraId="5CE8D3EF" w14:textId="77777777" w:rsidR="006070CF" w:rsidRPr="00421969" w:rsidRDefault="006070CF" w:rsidP="006070CF">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left="600"/>
        <w:rPr>
          <w:rFonts w:ascii="Courier New" w:hAnsi="Courier New" w:cs="Courier New"/>
          <w:color w:val="000000"/>
          <w:sz w:val="21"/>
          <w:szCs w:val="21"/>
          <w:highlight w:val="white"/>
          <w:lang w:val="en-US"/>
        </w:rPr>
      </w:pPr>
      <w:r w:rsidRPr="00421969">
        <w:rPr>
          <w:rFonts w:ascii="Courier New" w:hAnsi="Courier New" w:cs="Courier New"/>
          <w:color w:val="000000"/>
          <w:sz w:val="21"/>
          <w:szCs w:val="21"/>
          <w:highlight w:val="white"/>
          <w:lang w:val="en-GB"/>
        </w:rPr>
        <w:tab/>
      </w:r>
      <w:r w:rsidRPr="00421969">
        <w:rPr>
          <w:rFonts w:ascii="Courier New" w:hAnsi="Courier New" w:cs="Courier New"/>
          <w:color w:val="0000FF"/>
          <w:sz w:val="21"/>
          <w:szCs w:val="21"/>
          <w:highlight w:val="white"/>
          <w:lang w:val="en-US"/>
        </w:rPr>
        <w:t>&lt;</w:t>
      </w:r>
      <w:r w:rsidRPr="00421969">
        <w:rPr>
          <w:rFonts w:ascii="Courier New" w:hAnsi="Courier New" w:cs="Courier New"/>
          <w:color w:val="800000"/>
          <w:sz w:val="21"/>
          <w:szCs w:val="21"/>
          <w:highlight w:val="white"/>
          <w:lang w:val="en-US"/>
        </w:rPr>
        <w:t>SimpleElementType</w:t>
      </w:r>
      <w:r w:rsidRPr="00421969">
        <w:rPr>
          <w:rFonts w:ascii="Courier New" w:hAnsi="Courier New" w:cs="Courier New"/>
          <w:color w:val="FF0000"/>
          <w:sz w:val="21"/>
          <w:szCs w:val="21"/>
          <w:highlight w:val="white"/>
          <w:lang w:val="en-US"/>
        </w:rPr>
        <w:t xml:space="preserve"> id</w:t>
      </w:r>
      <w:r w:rsidRPr="00421969">
        <w:rPr>
          <w:rFonts w:ascii="Courier New" w:hAnsi="Courier New" w:cs="Courier New"/>
          <w:color w:val="0000FF"/>
          <w:sz w:val="21"/>
          <w:szCs w:val="21"/>
          <w:highlight w:val="white"/>
          <w:lang w:val="en-US"/>
        </w:rPr>
        <w:t>="</w:t>
      </w:r>
      <w:r w:rsidRPr="00421969">
        <w:rPr>
          <w:rFonts w:ascii="Courier New" w:hAnsi="Courier New" w:cs="Courier New"/>
          <w:color w:val="000000"/>
          <w:sz w:val="21"/>
          <w:szCs w:val="21"/>
          <w:highlight w:val="white"/>
          <w:lang w:val="en-US"/>
        </w:rPr>
        <w:t>SOAPProtocol</w:t>
      </w:r>
      <w:r w:rsidRPr="00421969">
        <w:rPr>
          <w:rFonts w:ascii="Courier New" w:hAnsi="Courier New" w:cs="Courier New"/>
          <w:color w:val="0000FF"/>
          <w:sz w:val="21"/>
          <w:szCs w:val="21"/>
          <w:highlight w:val="white"/>
          <w:lang w:val="en-US"/>
        </w:rPr>
        <w:t>"&gt;</w:t>
      </w:r>
    </w:p>
    <w:p w14:paraId="5CE8D3F0" w14:textId="77777777" w:rsidR="006070CF" w:rsidRPr="00421969" w:rsidRDefault="006070CF" w:rsidP="006070CF">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left="600"/>
        <w:rPr>
          <w:rFonts w:ascii="Courier New" w:hAnsi="Courier New" w:cs="Courier New"/>
          <w:color w:val="000000"/>
          <w:sz w:val="21"/>
          <w:szCs w:val="21"/>
          <w:highlight w:val="white"/>
          <w:lang w:val="en-US"/>
        </w:rPr>
      </w:pPr>
      <w:r w:rsidRPr="00421969">
        <w:rPr>
          <w:rFonts w:ascii="Courier New" w:hAnsi="Courier New" w:cs="Courier New"/>
          <w:color w:val="000000"/>
          <w:sz w:val="21"/>
          <w:szCs w:val="21"/>
          <w:highlight w:val="white"/>
          <w:lang w:val="en-US"/>
        </w:rPr>
        <w:tab/>
      </w:r>
      <w:r w:rsidRPr="00421969">
        <w:rPr>
          <w:rFonts w:ascii="Courier New" w:hAnsi="Courier New" w:cs="Courier New"/>
          <w:color w:val="000000"/>
          <w:sz w:val="21"/>
          <w:szCs w:val="21"/>
          <w:highlight w:val="white"/>
          <w:lang w:val="en-US"/>
        </w:rPr>
        <w:tab/>
      </w:r>
      <w:r w:rsidRPr="00421969">
        <w:rPr>
          <w:rFonts w:ascii="Courier New" w:hAnsi="Courier New" w:cs="Courier New"/>
          <w:color w:val="0000FF"/>
          <w:sz w:val="21"/>
          <w:szCs w:val="21"/>
          <w:highlight w:val="white"/>
          <w:lang w:val="en-US"/>
        </w:rPr>
        <w:t>…</w:t>
      </w:r>
    </w:p>
    <w:p w14:paraId="5CE8D3F1" w14:textId="77777777" w:rsidR="006070CF" w:rsidRPr="00421969" w:rsidRDefault="006070CF" w:rsidP="006070CF">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left="600"/>
        <w:rPr>
          <w:rFonts w:ascii="Courier New" w:hAnsi="Courier New" w:cs="Courier New"/>
          <w:color w:val="0000FF"/>
          <w:sz w:val="21"/>
          <w:szCs w:val="21"/>
          <w:highlight w:val="white"/>
          <w:lang w:val="en-US"/>
        </w:rPr>
      </w:pPr>
      <w:r w:rsidRPr="00421969">
        <w:rPr>
          <w:rFonts w:ascii="Courier New" w:hAnsi="Courier New" w:cs="Courier New"/>
          <w:color w:val="000000"/>
          <w:sz w:val="21"/>
          <w:szCs w:val="21"/>
          <w:highlight w:val="white"/>
          <w:lang w:val="en-US"/>
        </w:rPr>
        <w:tab/>
      </w:r>
      <w:r w:rsidRPr="00421969">
        <w:rPr>
          <w:rFonts w:ascii="Courier New" w:hAnsi="Courier New" w:cs="Courier New"/>
          <w:color w:val="0000FF"/>
          <w:sz w:val="21"/>
          <w:szCs w:val="21"/>
          <w:highlight w:val="white"/>
          <w:lang w:val="en-US"/>
        </w:rPr>
        <w:t>&lt;/</w:t>
      </w:r>
      <w:r w:rsidRPr="00421969">
        <w:rPr>
          <w:rFonts w:ascii="Courier New" w:hAnsi="Courier New" w:cs="Courier New"/>
          <w:color w:val="800000"/>
          <w:sz w:val="21"/>
          <w:szCs w:val="21"/>
          <w:highlight w:val="white"/>
          <w:lang w:val="en-US"/>
        </w:rPr>
        <w:t>SimpleElementType</w:t>
      </w:r>
      <w:r w:rsidRPr="00421969">
        <w:rPr>
          <w:rFonts w:ascii="Courier New" w:hAnsi="Courier New" w:cs="Courier New"/>
          <w:color w:val="0000FF"/>
          <w:sz w:val="21"/>
          <w:szCs w:val="21"/>
          <w:highlight w:val="white"/>
          <w:lang w:val="en-US"/>
        </w:rPr>
        <w:t>&gt;</w:t>
      </w:r>
    </w:p>
    <w:p w14:paraId="5CE8D3F2" w14:textId="77777777" w:rsidR="006070CF" w:rsidRPr="00421969" w:rsidRDefault="006070CF" w:rsidP="006070CF">
      <w:pPr>
        <w:rPr>
          <w:rFonts w:ascii="Corbel" w:hAnsi="Corbel"/>
          <w:sz w:val="20"/>
          <w:szCs w:val="20"/>
          <w:lang w:val="en-US"/>
        </w:rPr>
      </w:pPr>
    </w:p>
    <w:p w14:paraId="5CE8D3F3" w14:textId="77777777" w:rsidR="006070CF" w:rsidRPr="00421969" w:rsidRDefault="006070CF" w:rsidP="006070CF">
      <w:pPr>
        <w:rPr>
          <w:rFonts w:ascii="Corbel" w:hAnsi="Corbel"/>
          <w:sz w:val="22"/>
          <w:szCs w:val="22"/>
        </w:rPr>
      </w:pPr>
      <w:r w:rsidRPr="00421969">
        <w:rPr>
          <w:rFonts w:ascii="Corbel" w:hAnsi="Corbel"/>
          <w:sz w:val="22"/>
          <w:szCs w:val="22"/>
        </w:rPr>
        <w:t>En voor het projectspecifieke bericht:</w:t>
      </w:r>
    </w:p>
    <w:p w14:paraId="5CE8D3F4" w14:textId="77777777" w:rsidR="006070CF" w:rsidRPr="00421969" w:rsidRDefault="006070CF" w:rsidP="006070CF">
      <w:pPr>
        <w:rPr>
          <w:rFonts w:ascii="Corbel" w:hAnsi="Corbel"/>
          <w:sz w:val="20"/>
          <w:szCs w:val="20"/>
        </w:rPr>
      </w:pPr>
    </w:p>
    <w:p w14:paraId="5CE8D3F5" w14:textId="77777777" w:rsidR="006070CF" w:rsidRPr="00421969" w:rsidRDefault="006070CF" w:rsidP="006070CF">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left="600"/>
        <w:rPr>
          <w:rFonts w:ascii="Courier New" w:hAnsi="Courier New" w:cs="Courier New"/>
          <w:color w:val="000000"/>
          <w:sz w:val="21"/>
          <w:szCs w:val="21"/>
          <w:highlight w:val="white"/>
        </w:rPr>
      </w:pPr>
      <w:r w:rsidRPr="00421969">
        <w:rPr>
          <w:rFonts w:ascii="Courier New" w:hAnsi="Courier New" w:cs="Courier New"/>
          <w:color w:val="000000"/>
          <w:sz w:val="21"/>
          <w:szCs w:val="21"/>
          <w:highlight w:val="white"/>
        </w:rPr>
        <w:tab/>
      </w:r>
      <w:r w:rsidRPr="00421969">
        <w:rPr>
          <w:rFonts w:ascii="Courier New" w:hAnsi="Courier New" w:cs="Courier New"/>
          <w:color w:val="0000FF"/>
          <w:sz w:val="21"/>
          <w:szCs w:val="21"/>
          <w:highlight w:val="white"/>
        </w:rPr>
        <w:t>&lt;</w:t>
      </w:r>
      <w:r w:rsidRPr="00421969">
        <w:rPr>
          <w:rFonts w:ascii="Courier New" w:hAnsi="Courier New" w:cs="Courier New"/>
          <w:color w:val="800000"/>
          <w:sz w:val="21"/>
          <w:szCs w:val="21"/>
          <w:highlight w:val="white"/>
        </w:rPr>
        <w:t>Project_xyz</w:t>
      </w:r>
      <w:r w:rsidRPr="00421969">
        <w:rPr>
          <w:rFonts w:ascii="Courier New" w:hAnsi="Courier New" w:cs="Courier New"/>
          <w:color w:val="FF0000"/>
          <w:sz w:val="21"/>
          <w:szCs w:val="21"/>
          <w:highlight w:val="white"/>
        </w:rPr>
        <w:t xml:space="preserve"> id</w:t>
      </w:r>
      <w:r w:rsidRPr="00421969">
        <w:rPr>
          <w:rFonts w:ascii="Courier New" w:hAnsi="Courier New" w:cs="Courier New"/>
          <w:color w:val="0000FF"/>
          <w:sz w:val="21"/>
          <w:szCs w:val="21"/>
          <w:highlight w:val="white"/>
        </w:rPr>
        <w:t>="</w:t>
      </w:r>
      <w:r w:rsidRPr="00421969">
        <w:rPr>
          <w:rFonts w:ascii="Courier New" w:hAnsi="Courier New" w:cs="Courier New"/>
          <w:color w:val="000000"/>
          <w:sz w:val="21"/>
          <w:szCs w:val="21"/>
          <w:highlight w:val="white"/>
        </w:rPr>
        <w:t>Project-000</w:t>
      </w:r>
      <w:r w:rsidRPr="00421969">
        <w:rPr>
          <w:rFonts w:ascii="Courier New" w:hAnsi="Courier New" w:cs="Courier New"/>
          <w:color w:val="0000FF"/>
          <w:sz w:val="21"/>
          <w:szCs w:val="21"/>
          <w:highlight w:val="white"/>
        </w:rPr>
        <w:t>"&gt;</w:t>
      </w:r>
    </w:p>
    <w:p w14:paraId="5CE8D3F6" w14:textId="77777777" w:rsidR="006070CF" w:rsidRPr="00421969" w:rsidRDefault="006070CF" w:rsidP="006070CF">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left="600"/>
        <w:rPr>
          <w:rFonts w:ascii="Courier New" w:hAnsi="Courier New" w:cs="Courier New"/>
          <w:color w:val="000000"/>
          <w:sz w:val="21"/>
          <w:szCs w:val="21"/>
          <w:highlight w:val="white"/>
        </w:rPr>
      </w:pPr>
      <w:r w:rsidRPr="00421969">
        <w:rPr>
          <w:rFonts w:ascii="Courier New" w:hAnsi="Courier New" w:cs="Courier New"/>
          <w:color w:val="000000"/>
          <w:sz w:val="21"/>
          <w:szCs w:val="21"/>
          <w:highlight w:val="white"/>
        </w:rPr>
        <w:tab/>
      </w:r>
      <w:r w:rsidRPr="00421969">
        <w:rPr>
          <w:rFonts w:ascii="Courier New" w:hAnsi="Courier New" w:cs="Courier New"/>
          <w:color w:val="000000"/>
          <w:sz w:val="21"/>
          <w:szCs w:val="21"/>
          <w:highlight w:val="white"/>
        </w:rPr>
        <w:tab/>
        <w:t>…</w:t>
      </w:r>
    </w:p>
    <w:p w14:paraId="5CE8D3F7" w14:textId="77777777" w:rsidR="006070CF" w:rsidRPr="00421969" w:rsidRDefault="006070CF" w:rsidP="006070CF">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left="600"/>
        <w:rPr>
          <w:rFonts w:ascii="Courier New" w:hAnsi="Courier New" w:cs="Courier New"/>
          <w:color w:val="0000FF"/>
          <w:sz w:val="21"/>
          <w:szCs w:val="21"/>
          <w:highlight w:val="white"/>
        </w:rPr>
      </w:pPr>
      <w:r w:rsidRPr="00421969">
        <w:rPr>
          <w:rFonts w:ascii="Courier New" w:hAnsi="Courier New" w:cs="Courier New"/>
          <w:color w:val="000000"/>
          <w:sz w:val="21"/>
          <w:szCs w:val="21"/>
          <w:highlight w:val="white"/>
        </w:rPr>
        <w:tab/>
      </w:r>
      <w:r w:rsidRPr="00421969">
        <w:rPr>
          <w:rFonts w:ascii="Courier New" w:hAnsi="Courier New" w:cs="Courier New"/>
          <w:color w:val="000000"/>
          <w:sz w:val="21"/>
          <w:szCs w:val="21"/>
          <w:highlight w:val="white"/>
        </w:rPr>
        <w:tab/>
      </w:r>
      <w:r w:rsidRPr="00421969">
        <w:rPr>
          <w:rFonts w:ascii="Courier New" w:hAnsi="Courier New" w:cs="Courier New"/>
          <w:color w:val="0000FF"/>
          <w:sz w:val="21"/>
          <w:szCs w:val="21"/>
          <w:highlight w:val="white"/>
        </w:rPr>
        <w:t>&lt;</w:t>
      </w:r>
      <w:r w:rsidRPr="00421969">
        <w:rPr>
          <w:rFonts w:ascii="Courier New" w:hAnsi="Courier New" w:cs="Courier New"/>
          <w:color w:val="800000"/>
          <w:sz w:val="21"/>
          <w:szCs w:val="21"/>
          <w:highlight w:val="white"/>
        </w:rPr>
        <w:t>anderWillekeurigComplexElement</w:t>
      </w:r>
      <w:r w:rsidRPr="00421969">
        <w:rPr>
          <w:rFonts w:ascii="Courier New" w:hAnsi="Courier New" w:cs="Courier New"/>
          <w:color w:val="0000FF"/>
          <w:sz w:val="21"/>
          <w:szCs w:val="21"/>
          <w:highlight w:val="white"/>
        </w:rPr>
        <w:t>&gt;</w:t>
      </w:r>
    </w:p>
    <w:p w14:paraId="5CE8D3F8" w14:textId="77777777" w:rsidR="006070CF" w:rsidRPr="00421969" w:rsidRDefault="006070CF" w:rsidP="006070CF">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left="600"/>
        <w:rPr>
          <w:rFonts w:ascii="Courier New" w:hAnsi="Courier New" w:cs="Courier New"/>
          <w:color w:val="000000"/>
          <w:sz w:val="21"/>
          <w:szCs w:val="21"/>
          <w:highlight w:val="white"/>
        </w:rPr>
      </w:pPr>
      <w:r w:rsidRPr="00421969">
        <w:rPr>
          <w:rFonts w:ascii="Courier New" w:hAnsi="Courier New" w:cs="Courier New"/>
          <w:color w:val="0000FF"/>
          <w:sz w:val="21"/>
          <w:szCs w:val="21"/>
          <w:highlight w:val="white"/>
        </w:rPr>
        <w:tab/>
      </w:r>
      <w:r w:rsidRPr="00421969">
        <w:rPr>
          <w:rFonts w:ascii="Courier New" w:hAnsi="Courier New" w:cs="Courier New"/>
          <w:color w:val="0000FF"/>
          <w:sz w:val="21"/>
          <w:szCs w:val="21"/>
          <w:highlight w:val="white"/>
        </w:rPr>
        <w:tab/>
      </w:r>
      <w:r w:rsidRPr="00421969">
        <w:rPr>
          <w:rFonts w:ascii="Courier New" w:hAnsi="Courier New" w:cs="Courier New"/>
          <w:color w:val="0000FF"/>
          <w:sz w:val="21"/>
          <w:szCs w:val="21"/>
          <w:highlight w:val="white"/>
        </w:rPr>
        <w:tab/>
        <w:t>…</w:t>
      </w:r>
    </w:p>
    <w:p w14:paraId="5CE8D3F9" w14:textId="77777777" w:rsidR="006070CF" w:rsidRPr="00421969" w:rsidRDefault="006070CF" w:rsidP="006070CF">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left="600"/>
        <w:rPr>
          <w:rFonts w:ascii="Courier New" w:hAnsi="Courier New" w:cs="Courier New"/>
          <w:color w:val="000000"/>
          <w:sz w:val="21"/>
          <w:szCs w:val="21"/>
          <w:highlight w:val="white"/>
        </w:rPr>
      </w:pPr>
      <w:r w:rsidRPr="00421969">
        <w:rPr>
          <w:rFonts w:ascii="Courier New" w:hAnsi="Courier New" w:cs="Courier New"/>
          <w:color w:val="000000"/>
          <w:sz w:val="21"/>
          <w:szCs w:val="21"/>
          <w:highlight w:val="white"/>
        </w:rPr>
        <w:tab/>
      </w:r>
      <w:r w:rsidRPr="00421969">
        <w:rPr>
          <w:rFonts w:ascii="Courier New" w:hAnsi="Courier New" w:cs="Courier New"/>
          <w:color w:val="000000"/>
          <w:sz w:val="21"/>
          <w:szCs w:val="21"/>
          <w:highlight w:val="white"/>
        </w:rPr>
        <w:tab/>
      </w:r>
      <w:r w:rsidRPr="00421969">
        <w:rPr>
          <w:rFonts w:ascii="Courier New" w:hAnsi="Courier New" w:cs="Courier New"/>
          <w:color w:val="000000"/>
          <w:sz w:val="21"/>
          <w:szCs w:val="21"/>
          <w:highlight w:val="white"/>
        </w:rPr>
        <w:tab/>
      </w:r>
      <w:r w:rsidRPr="00421969">
        <w:rPr>
          <w:rFonts w:ascii="Courier New" w:hAnsi="Courier New" w:cs="Courier New"/>
          <w:color w:val="0000FF"/>
          <w:sz w:val="21"/>
          <w:szCs w:val="21"/>
          <w:highlight w:val="white"/>
        </w:rPr>
        <w:t>&lt;</w:t>
      </w:r>
      <w:r w:rsidRPr="00421969">
        <w:rPr>
          <w:rFonts w:ascii="Courier New" w:hAnsi="Courier New" w:cs="Courier New"/>
          <w:color w:val="800000"/>
          <w:sz w:val="21"/>
          <w:szCs w:val="21"/>
          <w:highlight w:val="white"/>
        </w:rPr>
        <w:t>AnderWillekeurigComplexElementRef</w:t>
      </w:r>
      <w:r w:rsidRPr="00421969">
        <w:rPr>
          <w:rFonts w:ascii="Courier New" w:hAnsi="Courier New" w:cs="Courier New"/>
          <w:color w:val="FF0000"/>
          <w:sz w:val="21"/>
          <w:szCs w:val="21"/>
          <w:highlight w:val="white"/>
        </w:rPr>
        <w:t xml:space="preserve"> idref</w:t>
      </w:r>
      <w:r w:rsidRPr="00421969">
        <w:rPr>
          <w:rFonts w:ascii="Courier New" w:hAnsi="Courier New" w:cs="Courier New"/>
          <w:color w:val="0000FF"/>
          <w:sz w:val="21"/>
          <w:szCs w:val="21"/>
          <w:highlight w:val="white"/>
        </w:rPr>
        <w:t>="</w:t>
      </w:r>
      <w:r w:rsidRPr="00421969">
        <w:rPr>
          <w:rFonts w:ascii="Courier New" w:hAnsi="Courier New" w:cs="Courier New"/>
          <w:color w:val="000000"/>
          <w:sz w:val="21"/>
          <w:szCs w:val="21"/>
          <w:highlight w:val="white"/>
        </w:rPr>
        <w:t>ProjectGegevens</w:t>
      </w:r>
      <w:r w:rsidRPr="00421969">
        <w:rPr>
          <w:rFonts w:ascii="Courier New" w:hAnsi="Courier New" w:cs="Courier New"/>
          <w:color w:val="0000FF"/>
          <w:sz w:val="21"/>
          <w:szCs w:val="21"/>
          <w:highlight w:val="white"/>
        </w:rPr>
        <w:t>"/&gt;</w:t>
      </w:r>
    </w:p>
    <w:p w14:paraId="5CE8D3FA" w14:textId="77777777" w:rsidR="006070CF" w:rsidRPr="00421969" w:rsidRDefault="006070CF" w:rsidP="006070CF">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left="600"/>
        <w:rPr>
          <w:rFonts w:ascii="Courier New" w:hAnsi="Courier New" w:cs="Courier New"/>
          <w:color w:val="000000"/>
          <w:sz w:val="21"/>
          <w:szCs w:val="21"/>
          <w:highlight w:val="white"/>
        </w:rPr>
      </w:pPr>
      <w:r w:rsidRPr="00421969">
        <w:rPr>
          <w:rFonts w:ascii="Courier New" w:hAnsi="Courier New" w:cs="Courier New"/>
          <w:color w:val="0000FF"/>
          <w:sz w:val="21"/>
          <w:szCs w:val="21"/>
          <w:highlight w:val="white"/>
        </w:rPr>
        <w:tab/>
      </w:r>
      <w:r w:rsidRPr="00421969">
        <w:rPr>
          <w:rFonts w:ascii="Courier New" w:hAnsi="Courier New" w:cs="Courier New"/>
          <w:color w:val="0000FF"/>
          <w:sz w:val="21"/>
          <w:szCs w:val="21"/>
          <w:highlight w:val="white"/>
        </w:rPr>
        <w:tab/>
      </w:r>
      <w:r w:rsidRPr="00421969">
        <w:rPr>
          <w:rFonts w:ascii="Courier New" w:hAnsi="Courier New" w:cs="Courier New"/>
          <w:color w:val="0000FF"/>
          <w:sz w:val="21"/>
          <w:szCs w:val="21"/>
          <w:highlight w:val="white"/>
        </w:rPr>
        <w:tab/>
        <w:t>…</w:t>
      </w:r>
    </w:p>
    <w:p w14:paraId="5CE8D3FB" w14:textId="77777777" w:rsidR="006070CF" w:rsidRPr="00421969" w:rsidRDefault="006070CF" w:rsidP="006070CF">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left="600"/>
        <w:rPr>
          <w:rFonts w:ascii="Courier New" w:hAnsi="Courier New" w:cs="Courier New"/>
          <w:color w:val="000000"/>
          <w:sz w:val="21"/>
          <w:szCs w:val="21"/>
          <w:highlight w:val="white"/>
        </w:rPr>
      </w:pPr>
      <w:r w:rsidRPr="00421969">
        <w:rPr>
          <w:rFonts w:ascii="Courier New" w:hAnsi="Courier New" w:cs="Courier New"/>
          <w:color w:val="000000"/>
          <w:sz w:val="21"/>
          <w:szCs w:val="21"/>
          <w:highlight w:val="white"/>
        </w:rPr>
        <w:tab/>
      </w:r>
      <w:r w:rsidRPr="00421969">
        <w:rPr>
          <w:rFonts w:ascii="Courier New" w:hAnsi="Courier New" w:cs="Courier New"/>
          <w:color w:val="000000"/>
          <w:sz w:val="21"/>
          <w:szCs w:val="21"/>
          <w:highlight w:val="white"/>
        </w:rPr>
        <w:tab/>
      </w:r>
      <w:r w:rsidRPr="00421969">
        <w:rPr>
          <w:rFonts w:ascii="Courier New" w:hAnsi="Courier New" w:cs="Courier New"/>
          <w:color w:val="0000FF"/>
          <w:sz w:val="21"/>
          <w:szCs w:val="21"/>
          <w:highlight w:val="white"/>
        </w:rPr>
        <w:t>&lt;/</w:t>
      </w:r>
      <w:r w:rsidRPr="00421969">
        <w:rPr>
          <w:rFonts w:ascii="Courier New" w:hAnsi="Courier New" w:cs="Courier New"/>
          <w:color w:val="800000"/>
          <w:sz w:val="21"/>
          <w:szCs w:val="21"/>
          <w:highlight w:val="white"/>
        </w:rPr>
        <w:t>anderWillekeurigComplexElement</w:t>
      </w:r>
      <w:r w:rsidRPr="00421969">
        <w:rPr>
          <w:rFonts w:ascii="Courier New" w:hAnsi="Courier New" w:cs="Courier New"/>
          <w:color w:val="0000FF"/>
          <w:sz w:val="21"/>
          <w:szCs w:val="21"/>
          <w:highlight w:val="white"/>
        </w:rPr>
        <w:t>&gt;</w:t>
      </w:r>
    </w:p>
    <w:p w14:paraId="5CE8D3FC" w14:textId="77777777" w:rsidR="006070CF" w:rsidRPr="00421969" w:rsidRDefault="006070CF" w:rsidP="006070CF">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left="600"/>
        <w:rPr>
          <w:rFonts w:ascii="Courier New" w:hAnsi="Courier New" w:cs="Courier New"/>
          <w:color w:val="000000"/>
          <w:sz w:val="21"/>
          <w:szCs w:val="21"/>
          <w:highlight w:val="white"/>
        </w:rPr>
      </w:pPr>
      <w:r w:rsidRPr="00421969">
        <w:rPr>
          <w:rFonts w:ascii="Courier New" w:hAnsi="Courier New" w:cs="Courier New"/>
          <w:color w:val="000000"/>
          <w:sz w:val="21"/>
          <w:szCs w:val="21"/>
          <w:highlight w:val="white"/>
        </w:rPr>
        <w:tab/>
      </w:r>
      <w:r w:rsidRPr="00421969">
        <w:rPr>
          <w:rFonts w:ascii="Courier New" w:hAnsi="Courier New" w:cs="Courier New"/>
          <w:color w:val="0000FF"/>
          <w:sz w:val="21"/>
          <w:szCs w:val="21"/>
          <w:highlight w:val="white"/>
        </w:rPr>
        <w:t>&lt;/</w:t>
      </w:r>
      <w:r w:rsidRPr="00421969">
        <w:rPr>
          <w:rFonts w:ascii="Courier New" w:hAnsi="Courier New" w:cs="Courier New"/>
          <w:color w:val="800000"/>
          <w:sz w:val="21"/>
          <w:szCs w:val="21"/>
          <w:highlight w:val="white"/>
        </w:rPr>
        <w:t>Project_xyz</w:t>
      </w:r>
      <w:r w:rsidRPr="00421969">
        <w:rPr>
          <w:rFonts w:ascii="Courier New" w:hAnsi="Courier New" w:cs="Courier New"/>
          <w:color w:val="0000FF"/>
          <w:sz w:val="21"/>
          <w:szCs w:val="21"/>
          <w:highlight w:val="white"/>
        </w:rPr>
        <w:t>&gt;</w:t>
      </w:r>
    </w:p>
    <w:p w14:paraId="5CE8D3FD" w14:textId="77777777" w:rsidR="006070CF" w:rsidRPr="00421969" w:rsidRDefault="006070CF" w:rsidP="006070CF">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left="600"/>
        <w:rPr>
          <w:rFonts w:ascii="Courier New" w:hAnsi="Courier New" w:cs="Courier New"/>
          <w:color w:val="000000"/>
          <w:sz w:val="21"/>
          <w:szCs w:val="21"/>
          <w:highlight w:val="white"/>
        </w:rPr>
      </w:pPr>
      <w:r w:rsidRPr="00421969">
        <w:rPr>
          <w:rFonts w:ascii="Courier New" w:hAnsi="Courier New" w:cs="Courier New"/>
          <w:color w:val="000000"/>
          <w:sz w:val="21"/>
          <w:szCs w:val="21"/>
          <w:highlight w:val="white"/>
        </w:rPr>
        <w:tab/>
      </w:r>
      <w:r w:rsidRPr="00421969">
        <w:rPr>
          <w:rFonts w:ascii="Courier New" w:hAnsi="Courier New" w:cs="Courier New"/>
          <w:color w:val="0000FF"/>
          <w:sz w:val="21"/>
          <w:szCs w:val="21"/>
          <w:highlight w:val="white"/>
        </w:rPr>
        <w:t>&lt;</w:t>
      </w:r>
      <w:r w:rsidRPr="00421969">
        <w:rPr>
          <w:rFonts w:ascii="Courier New" w:hAnsi="Courier New" w:cs="Courier New"/>
          <w:color w:val="800000"/>
          <w:sz w:val="21"/>
          <w:szCs w:val="21"/>
          <w:highlight w:val="white"/>
        </w:rPr>
        <w:t>AnderWillekeurigComplexElement</w:t>
      </w:r>
      <w:r w:rsidRPr="00421969">
        <w:rPr>
          <w:rFonts w:ascii="Courier New" w:hAnsi="Courier New" w:cs="Courier New"/>
          <w:color w:val="FF0000"/>
          <w:sz w:val="21"/>
          <w:szCs w:val="21"/>
          <w:highlight w:val="white"/>
        </w:rPr>
        <w:t xml:space="preserve"> id</w:t>
      </w:r>
      <w:r w:rsidRPr="00421969">
        <w:rPr>
          <w:rFonts w:ascii="Courier New" w:hAnsi="Courier New" w:cs="Courier New"/>
          <w:color w:val="0000FF"/>
          <w:sz w:val="21"/>
          <w:szCs w:val="21"/>
          <w:highlight w:val="white"/>
        </w:rPr>
        <w:t>="</w:t>
      </w:r>
      <w:r w:rsidRPr="00421969">
        <w:rPr>
          <w:rFonts w:ascii="Courier New" w:hAnsi="Courier New" w:cs="Courier New"/>
          <w:color w:val="000000"/>
          <w:sz w:val="21"/>
          <w:szCs w:val="21"/>
          <w:highlight w:val="white"/>
        </w:rPr>
        <w:t>ProjectGegevens</w:t>
      </w:r>
      <w:r w:rsidRPr="00421969">
        <w:rPr>
          <w:rFonts w:ascii="Courier New" w:hAnsi="Courier New" w:cs="Courier New"/>
          <w:color w:val="0000FF"/>
          <w:sz w:val="21"/>
          <w:szCs w:val="21"/>
          <w:highlight w:val="white"/>
        </w:rPr>
        <w:t>"&gt;</w:t>
      </w:r>
    </w:p>
    <w:p w14:paraId="5CE8D3FE" w14:textId="77777777" w:rsidR="006070CF" w:rsidRPr="00421969" w:rsidRDefault="006070CF" w:rsidP="006070CF">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left="600"/>
        <w:rPr>
          <w:rFonts w:ascii="Courier New" w:hAnsi="Courier New" w:cs="Courier New"/>
          <w:color w:val="000000"/>
          <w:sz w:val="21"/>
          <w:szCs w:val="21"/>
          <w:highlight w:val="white"/>
        </w:rPr>
      </w:pPr>
      <w:r w:rsidRPr="00421969">
        <w:rPr>
          <w:rFonts w:ascii="Courier New" w:hAnsi="Courier New" w:cs="Courier New"/>
          <w:color w:val="0000FF"/>
          <w:sz w:val="21"/>
          <w:szCs w:val="21"/>
          <w:highlight w:val="white"/>
        </w:rPr>
        <w:tab/>
      </w:r>
      <w:r w:rsidRPr="00421969">
        <w:rPr>
          <w:rFonts w:ascii="Courier New" w:hAnsi="Courier New" w:cs="Courier New"/>
          <w:color w:val="0000FF"/>
          <w:sz w:val="21"/>
          <w:szCs w:val="21"/>
          <w:highlight w:val="white"/>
        </w:rPr>
        <w:tab/>
        <w:t>…</w:t>
      </w:r>
    </w:p>
    <w:p w14:paraId="5CE8D3FF" w14:textId="77777777" w:rsidR="006070CF" w:rsidRPr="00421969" w:rsidRDefault="006070CF" w:rsidP="006070CF">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left="600"/>
        <w:rPr>
          <w:rFonts w:ascii="Courier New" w:hAnsi="Courier New" w:cs="Courier New"/>
          <w:color w:val="000000"/>
          <w:sz w:val="21"/>
          <w:szCs w:val="21"/>
          <w:highlight w:val="white"/>
        </w:rPr>
      </w:pPr>
      <w:r w:rsidRPr="00421969">
        <w:rPr>
          <w:rFonts w:ascii="Courier New" w:hAnsi="Courier New" w:cs="Courier New"/>
          <w:color w:val="000000"/>
          <w:sz w:val="21"/>
          <w:szCs w:val="21"/>
          <w:highlight w:val="white"/>
        </w:rPr>
        <w:tab/>
      </w:r>
      <w:r w:rsidRPr="00421969">
        <w:rPr>
          <w:rFonts w:ascii="Courier New" w:hAnsi="Courier New" w:cs="Courier New"/>
          <w:color w:val="000000"/>
          <w:sz w:val="21"/>
          <w:szCs w:val="21"/>
          <w:highlight w:val="white"/>
        </w:rPr>
        <w:tab/>
      </w:r>
      <w:r w:rsidRPr="00421969">
        <w:rPr>
          <w:rFonts w:ascii="Courier New" w:hAnsi="Courier New" w:cs="Courier New"/>
          <w:color w:val="0000FF"/>
          <w:sz w:val="21"/>
          <w:szCs w:val="21"/>
          <w:highlight w:val="white"/>
        </w:rPr>
        <w:t>&lt;</w:t>
      </w:r>
      <w:r w:rsidRPr="00421969">
        <w:rPr>
          <w:rFonts w:ascii="Courier New" w:hAnsi="Courier New" w:cs="Courier New"/>
          <w:color w:val="800000"/>
          <w:sz w:val="21"/>
          <w:szCs w:val="21"/>
          <w:highlight w:val="white"/>
        </w:rPr>
        <w:t>SOAPProtocol</w:t>
      </w:r>
      <w:r w:rsidRPr="00421969">
        <w:rPr>
          <w:rFonts w:ascii="Courier New" w:hAnsi="Courier New" w:cs="Courier New"/>
          <w:color w:val="0000FF"/>
          <w:sz w:val="21"/>
          <w:szCs w:val="21"/>
          <w:highlight w:val="white"/>
        </w:rPr>
        <w:t>&gt;</w:t>
      </w:r>
      <w:r w:rsidR="00F526B1" w:rsidRPr="00421969">
        <w:rPr>
          <w:rFonts w:ascii="Courier New" w:hAnsi="Courier New" w:cs="Courier New"/>
          <w:color w:val="000000"/>
          <w:sz w:val="21"/>
          <w:szCs w:val="21"/>
          <w:highlight w:val="white"/>
        </w:rPr>
        <w:t>MTOM</w:t>
      </w:r>
      <w:r w:rsidRPr="00421969">
        <w:rPr>
          <w:rFonts w:ascii="Courier New" w:hAnsi="Courier New" w:cs="Courier New"/>
          <w:color w:val="0000FF"/>
          <w:sz w:val="21"/>
          <w:szCs w:val="21"/>
          <w:highlight w:val="white"/>
        </w:rPr>
        <w:t>&lt;/</w:t>
      </w:r>
      <w:r w:rsidRPr="00421969">
        <w:rPr>
          <w:rFonts w:ascii="Courier New" w:hAnsi="Courier New" w:cs="Courier New"/>
          <w:color w:val="800000"/>
          <w:sz w:val="21"/>
          <w:szCs w:val="21"/>
          <w:highlight w:val="white"/>
        </w:rPr>
        <w:t>SOAPProtocol</w:t>
      </w:r>
      <w:r w:rsidRPr="00421969">
        <w:rPr>
          <w:rFonts w:ascii="Courier New" w:hAnsi="Courier New" w:cs="Courier New"/>
          <w:color w:val="0000FF"/>
          <w:sz w:val="21"/>
          <w:szCs w:val="21"/>
          <w:highlight w:val="white"/>
        </w:rPr>
        <w:t>&gt;</w:t>
      </w:r>
    </w:p>
    <w:p w14:paraId="5CE8D400" w14:textId="77777777" w:rsidR="006070CF" w:rsidRPr="00421969" w:rsidRDefault="006070CF" w:rsidP="006070CF">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left="600"/>
        <w:rPr>
          <w:rFonts w:ascii="Courier New" w:hAnsi="Courier New" w:cs="Courier New"/>
          <w:color w:val="000000"/>
          <w:sz w:val="21"/>
          <w:szCs w:val="21"/>
          <w:highlight w:val="white"/>
        </w:rPr>
      </w:pPr>
      <w:r w:rsidRPr="00421969">
        <w:rPr>
          <w:rFonts w:ascii="Courier New" w:hAnsi="Courier New" w:cs="Courier New"/>
          <w:color w:val="0000FF"/>
          <w:sz w:val="21"/>
          <w:szCs w:val="21"/>
          <w:highlight w:val="white"/>
        </w:rPr>
        <w:tab/>
      </w:r>
      <w:r w:rsidRPr="00421969">
        <w:rPr>
          <w:rFonts w:ascii="Courier New" w:hAnsi="Courier New" w:cs="Courier New"/>
          <w:color w:val="0000FF"/>
          <w:sz w:val="21"/>
          <w:szCs w:val="21"/>
          <w:highlight w:val="white"/>
        </w:rPr>
        <w:tab/>
        <w:t>…</w:t>
      </w:r>
    </w:p>
    <w:p w14:paraId="5CE8D401" w14:textId="77777777" w:rsidR="006070CF" w:rsidRPr="00421969" w:rsidRDefault="006070CF" w:rsidP="006070CF">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left="600"/>
        <w:rPr>
          <w:rFonts w:ascii="Courier New" w:hAnsi="Courier New" w:cs="Courier New"/>
          <w:color w:val="000000"/>
          <w:sz w:val="21"/>
          <w:szCs w:val="21"/>
          <w:highlight w:val="white"/>
        </w:rPr>
      </w:pPr>
      <w:r w:rsidRPr="00421969">
        <w:rPr>
          <w:rFonts w:ascii="Courier New" w:hAnsi="Courier New" w:cs="Courier New"/>
          <w:color w:val="000000"/>
          <w:sz w:val="21"/>
          <w:szCs w:val="21"/>
          <w:highlight w:val="white"/>
        </w:rPr>
        <w:tab/>
      </w:r>
      <w:r w:rsidRPr="00421969">
        <w:rPr>
          <w:rFonts w:ascii="Courier New" w:hAnsi="Courier New" w:cs="Courier New"/>
          <w:color w:val="0000FF"/>
          <w:sz w:val="21"/>
          <w:szCs w:val="21"/>
          <w:highlight w:val="white"/>
        </w:rPr>
        <w:t>&lt;/</w:t>
      </w:r>
      <w:r w:rsidRPr="00421969">
        <w:rPr>
          <w:rFonts w:ascii="Courier New" w:hAnsi="Courier New" w:cs="Courier New"/>
          <w:color w:val="800000"/>
          <w:sz w:val="21"/>
          <w:szCs w:val="21"/>
          <w:highlight w:val="white"/>
        </w:rPr>
        <w:t>AnderWillekeurigComplexElement</w:t>
      </w:r>
      <w:r w:rsidRPr="00421969">
        <w:rPr>
          <w:rFonts w:ascii="Courier New" w:hAnsi="Courier New" w:cs="Courier New"/>
          <w:color w:val="0000FF"/>
          <w:sz w:val="21"/>
          <w:szCs w:val="21"/>
          <w:highlight w:val="white"/>
        </w:rPr>
        <w:t>&gt;</w:t>
      </w:r>
    </w:p>
    <w:p w14:paraId="5CE8D402" w14:textId="77777777" w:rsidR="006070CF" w:rsidRPr="00421969" w:rsidRDefault="006070CF" w:rsidP="006070CF">
      <w:pPr>
        <w:rPr>
          <w:rFonts w:ascii="Corbel" w:hAnsi="Corbel"/>
          <w:sz w:val="22"/>
          <w:szCs w:val="22"/>
        </w:rPr>
      </w:pPr>
    </w:p>
    <w:p w14:paraId="5CE8D403" w14:textId="77777777" w:rsidR="006070CF" w:rsidRPr="00421969" w:rsidRDefault="006070CF" w:rsidP="006070CF">
      <w:pPr>
        <w:pStyle w:val="Kop1"/>
        <w:numPr>
          <w:ilvl w:val="0"/>
          <w:numId w:val="0"/>
        </w:numPr>
        <w:rPr>
          <w:rFonts w:ascii="Corbel" w:hAnsi="Corbel"/>
          <w:sz w:val="32"/>
          <w:szCs w:val="32"/>
        </w:rPr>
      </w:pPr>
      <w:r w:rsidRPr="00421969">
        <w:rPr>
          <w:rFonts w:ascii="Corbel" w:hAnsi="Corbel"/>
        </w:rPr>
        <w:br w:type="page"/>
      </w:r>
      <w:bookmarkStart w:id="12" w:name="_Toc300567087"/>
      <w:r w:rsidRPr="00421969">
        <w:rPr>
          <w:rFonts w:ascii="Corbel" w:hAnsi="Corbel"/>
          <w:sz w:val="32"/>
          <w:szCs w:val="32"/>
        </w:rPr>
        <w:lastRenderedPageBreak/>
        <w:t>2.</w:t>
      </w:r>
      <w:r w:rsidRPr="00421969">
        <w:rPr>
          <w:rFonts w:ascii="Corbel" w:hAnsi="Corbel"/>
          <w:sz w:val="32"/>
          <w:szCs w:val="32"/>
        </w:rPr>
        <w:tab/>
        <w:t>Architectuur</w:t>
      </w:r>
      <w:bookmarkEnd w:id="12"/>
    </w:p>
    <w:p w14:paraId="5CE8D404" w14:textId="77777777" w:rsidR="006070CF" w:rsidRPr="00421969" w:rsidRDefault="006070CF" w:rsidP="006070CF">
      <w:pPr>
        <w:rPr>
          <w:rFonts w:ascii="Corbel" w:hAnsi="Corbel"/>
          <w:sz w:val="22"/>
          <w:szCs w:val="22"/>
        </w:rPr>
      </w:pPr>
    </w:p>
    <w:p w14:paraId="5CE8D405" w14:textId="77777777" w:rsidR="006070CF" w:rsidRPr="00421969" w:rsidRDefault="006070CF" w:rsidP="006070CF">
      <w:pPr>
        <w:rPr>
          <w:rFonts w:ascii="Corbel" w:hAnsi="Corbel"/>
          <w:sz w:val="22"/>
          <w:szCs w:val="22"/>
        </w:rPr>
      </w:pPr>
      <w:r w:rsidRPr="00421969">
        <w:rPr>
          <w:rFonts w:ascii="Corbel" w:hAnsi="Corbel"/>
          <w:sz w:val="22"/>
          <w:szCs w:val="22"/>
        </w:rPr>
        <w:t>De architectuur is simpel gehouden door slechts één scenario te ondersteunen. Voorheen waren er meerder</w:t>
      </w:r>
      <w:r w:rsidR="00A13361" w:rsidRPr="00421969">
        <w:rPr>
          <w:rFonts w:ascii="Corbel" w:hAnsi="Corbel"/>
          <w:sz w:val="22"/>
          <w:szCs w:val="22"/>
        </w:rPr>
        <w:t>e</w:t>
      </w:r>
      <w:r w:rsidRPr="00421969">
        <w:rPr>
          <w:rFonts w:ascii="Corbel" w:hAnsi="Corbel"/>
          <w:sz w:val="22"/>
          <w:szCs w:val="22"/>
        </w:rPr>
        <w:t xml:space="preserve"> architecturen waarbij </w:t>
      </w:r>
      <w:r w:rsidR="00A13361" w:rsidRPr="00421969">
        <w:rPr>
          <w:rFonts w:ascii="Corbel" w:hAnsi="Corbel"/>
          <w:sz w:val="22"/>
          <w:szCs w:val="22"/>
        </w:rPr>
        <w:t xml:space="preserve">de </w:t>
      </w:r>
      <w:r w:rsidRPr="00421969">
        <w:rPr>
          <w:rFonts w:ascii="Corbel" w:hAnsi="Corbel"/>
          <w:sz w:val="22"/>
          <w:szCs w:val="22"/>
        </w:rPr>
        <w:t>communicatie optioneel ook via een centrale server of gecombi</w:t>
      </w:r>
      <w:r w:rsidR="00A13361" w:rsidRPr="00421969">
        <w:rPr>
          <w:rFonts w:ascii="Corbel" w:hAnsi="Corbel"/>
          <w:sz w:val="22"/>
          <w:szCs w:val="22"/>
        </w:rPr>
        <w:softHyphen/>
      </w:r>
      <w:r w:rsidRPr="00421969">
        <w:rPr>
          <w:rFonts w:ascii="Corbel" w:hAnsi="Corbel"/>
          <w:sz w:val="22"/>
          <w:szCs w:val="22"/>
        </w:rPr>
        <w:t xml:space="preserve">neerde server liep. Het scenario bevat onderlinge communicatie tussen SOAP servers met een kopie van deze berichten naar </w:t>
      </w:r>
      <w:r w:rsidR="00A13361" w:rsidRPr="00421969">
        <w:rPr>
          <w:rFonts w:ascii="Corbel" w:hAnsi="Corbel"/>
          <w:sz w:val="22"/>
          <w:szCs w:val="22"/>
        </w:rPr>
        <w:t xml:space="preserve">één </w:t>
      </w:r>
      <w:r w:rsidRPr="00421969">
        <w:rPr>
          <w:rFonts w:ascii="Corbel" w:hAnsi="Corbel"/>
          <w:sz w:val="22"/>
          <w:szCs w:val="22"/>
        </w:rPr>
        <w:t>of meerdere centrale servers indien aanwezig.</w:t>
      </w:r>
    </w:p>
    <w:p w14:paraId="5CE8D406" w14:textId="77777777" w:rsidR="006070CF" w:rsidRPr="00421969" w:rsidRDefault="006070CF" w:rsidP="006070CF">
      <w:pPr>
        <w:rPr>
          <w:rFonts w:ascii="Corbel" w:hAnsi="Corbel"/>
          <w:sz w:val="22"/>
          <w:szCs w:val="22"/>
        </w:rPr>
      </w:pPr>
    </w:p>
    <w:p w14:paraId="5CE8D407" w14:textId="77777777" w:rsidR="006070CF" w:rsidRPr="00421969" w:rsidRDefault="006070CF" w:rsidP="006070CF">
      <w:pPr>
        <w:rPr>
          <w:rFonts w:ascii="Corbel" w:hAnsi="Corbel"/>
          <w:sz w:val="22"/>
          <w:szCs w:val="22"/>
        </w:rPr>
      </w:pPr>
      <w:r w:rsidRPr="00421969">
        <w:rPr>
          <w:rFonts w:ascii="Corbel" w:hAnsi="Corbel"/>
          <w:sz w:val="22"/>
          <w:szCs w:val="22"/>
        </w:rPr>
        <w:t>Het doel en de achtergrond van deze architectuur:</w:t>
      </w:r>
    </w:p>
    <w:p w14:paraId="5CE8D408" w14:textId="77777777" w:rsidR="006070CF" w:rsidRPr="00421969" w:rsidRDefault="006070CF" w:rsidP="006070CF">
      <w:pPr>
        <w:widowControl/>
        <w:numPr>
          <w:ilvl w:val="0"/>
          <w:numId w:val="16"/>
        </w:numPr>
        <w:suppressAutoHyphens w:val="0"/>
        <w:rPr>
          <w:rFonts w:ascii="Corbel" w:hAnsi="Corbel"/>
          <w:sz w:val="22"/>
          <w:szCs w:val="22"/>
        </w:rPr>
      </w:pPr>
      <w:r w:rsidRPr="00421969">
        <w:rPr>
          <w:rFonts w:ascii="Corbel" w:hAnsi="Corbel"/>
          <w:sz w:val="22"/>
          <w:szCs w:val="22"/>
        </w:rPr>
        <w:t>de architectuur moet onderlinge communicatie tussen servers in een project kunnen onder</w:t>
      </w:r>
      <w:r w:rsidR="00A13361" w:rsidRPr="00421969">
        <w:rPr>
          <w:rFonts w:ascii="Corbel" w:hAnsi="Corbel"/>
          <w:sz w:val="22"/>
          <w:szCs w:val="22"/>
        </w:rPr>
        <w:softHyphen/>
      </w:r>
      <w:r w:rsidRPr="00421969">
        <w:rPr>
          <w:rFonts w:ascii="Corbel" w:hAnsi="Corbel"/>
          <w:sz w:val="22"/>
          <w:szCs w:val="22"/>
        </w:rPr>
        <w:t>steunen zonder tussenkomst van andere servers</w:t>
      </w:r>
      <w:r w:rsidR="00A13361" w:rsidRPr="00421969">
        <w:rPr>
          <w:rFonts w:ascii="Corbel" w:hAnsi="Corbel"/>
          <w:sz w:val="22"/>
          <w:szCs w:val="22"/>
        </w:rPr>
        <w:t>,</w:t>
      </w:r>
    </w:p>
    <w:p w14:paraId="5CE8D409" w14:textId="77777777" w:rsidR="006070CF" w:rsidRPr="00421969" w:rsidRDefault="006070CF" w:rsidP="006070CF">
      <w:pPr>
        <w:widowControl/>
        <w:numPr>
          <w:ilvl w:val="0"/>
          <w:numId w:val="16"/>
        </w:numPr>
        <w:suppressAutoHyphens w:val="0"/>
        <w:rPr>
          <w:rFonts w:ascii="Corbel" w:hAnsi="Corbel"/>
          <w:sz w:val="22"/>
          <w:szCs w:val="22"/>
        </w:rPr>
      </w:pPr>
      <w:r w:rsidRPr="00421969">
        <w:rPr>
          <w:rFonts w:ascii="Corbel" w:hAnsi="Corbel"/>
          <w:sz w:val="22"/>
          <w:szCs w:val="22"/>
        </w:rPr>
        <w:t xml:space="preserve">de architectuur moet opslag van alle berichten op </w:t>
      </w:r>
      <w:r w:rsidR="00A13361" w:rsidRPr="00421969">
        <w:rPr>
          <w:rFonts w:ascii="Corbel" w:hAnsi="Corbel"/>
          <w:sz w:val="22"/>
          <w:szCs w:val="22"/>
        </w:rPr>
        <w:t xml:space="preserve">één </w:t>
      </w:r>
      <w:r w:rsidRPr="00421969">
        <w:rPr>
          <w:rFonts w:ascii="Corbel" w:hAnsi="Corbel"/>
          <w:sz w:val="22"/>
          <w:szCs w:val="22"/>
        </w:rPr>
        <w:t>of meerdere servers binnen een VISI project kunnen ondersteunen</w:t>
      </w:r>
      <w:r w:rsidR="00A13361" w:rsidRPr="00421969">
        <w:rPr>
          <w:rFonts w:ascii="Corbel" w:hAnsi="Corbel"/>
          <w:sz w:val="22"/>
          <w:szCs w:val="22"/>
        </w:rPr>
        <w:t>,</w:t>
      </w:r>
    </w:p>
    <w:p w14:paraId="5CE8D40A" w14:textId="77777777" w:rsidR="006070CF" w:rsidRPr="00421969" w:rsidRDefault="006070CF" w:rsidP="006070CF">
      <w:pPr>
        <w:widowControl/>
        <w:numPr>
          <w:ilvl w:val="0"/>
          <w:numId w:val="16"/>
        </w:numPr>
        <w:suppressAutoHyphens w:val="0"/>
        <w:rPr>
          <w:rFonts w:ascii="Corbel" w:hAnsi="Corbel"/>
          <w:sz w:val="22"/>
          <w:szCs w:val="22"/>
        </w:rPr>
      </w:pPr>
      <w:r w:rsidRPr="00421969">
        <w:rPr>
          <w:rFonts w:ascii="Corbel" w:hAnsi="Corbel"/>
          <w:sz w:val="22"/>
          <w:szCs w:val="22"/>
        </w:rPr>
        <w:t>de gebruikte SOAP servers hoeven geen kennis van VISI te hebben</w:t>
      </w:r>
      <w:r w:rsidR="00A13361" w:rsidRPr="00421969">
        <w:rPr>
          <w:rFonts w:ascii="Corbel" w:hAnsi="Corbel"/>
          <w:sz w:val="22"/>
          <w:szCs w:val="22"/>
        </w:rPr>
        <w:t>,</w:t>
      </w:r>
    </w:p>
    <w:p w14:paraId="5CE8D40B" w14:textId="77777777" w:rsidR="006070CF" w:rsidRPr="00421969" w:rsidRDefault="006070CF" w:rsidP="006070CF">
      <w:pPr>
        <w:widowControl/>
        <w:numPr>
          <w:ilvl w:val="0"/>
          <w:numId w:val="16"/>
        </w:numPr>
        <w:suppressAutoHyphens w:val="0"/>
        <w:rPr>
          <w:rFonts w:ascii="Corbel" w:hAnsi="Corbel"/>
          <w:sz w:val="22"/>
          <w:szCs w:val="22"/>
        </w:rPr>
      </w:pPr>
      <w:r w:rsidRPr="00421969">
        <w:rPr>
          <w:rFonts w:ascii="Corbel" w:hAnsi="Corbel"/>
          <w:sz w:val="22"/>
          <w:szCs w:val="22"/>
        </w:rPr>
        <w:t>communicatie moet beveiligd uitgevoerd kunnen worden</w:t>
      </w:r>
      <w:r w:rsidR="00A13361" w:rsidRPr="00421969">
        <w:rPr>
          <w:rFonts w:ascii="Corbel" w:hAnsi="Corbel"/>
          <w:sz w:val="22"/>
          <w:szCs w:val="22"/>
        </w:rPr>
        <w:t>,</w:t>
      </w:r>
    </w:p>
    <w:p w14:paraId="5CE8D40C" w14:textId="77777777" w:rsidR="006070CF" w:rsidRPr="00421969" w:rsidRDefault="006070CF" w:rsidP="006070CF">
      <w:pPr>
        <w:widowControl/>
        <w:numPr>
          <w:ilvl w:val="0"/>
          <w:numId w:val="16"/>
        </w:numPr>
        <w:suppressAutoHyphens w:val="0"/>
        <w:rPr>
          <w:rFonts w:ascii="Corbel" w:hAnsi="Corbel"/>
          <w:sz w:val="22"/>
          <w:szCs w:val="22"/>
        </w:rPr>
      </w:pPr>
      <w:r w:rsidRPr="00421969">
        <w:rPr>
          <w:rFonts w:ascii="Corbel" w:hAnsi="Corbel"/>
          <w:sz w:val="22"/>
          <w:szCs w:val="22"/>
        </w:rPr>
        <w:t>berichten moeten eenduidig gecommuniceerd en opgeslagen kunnen worden</w:t>
      </w:r>
      <w:r w:rsidR="00A13361" w:rsidRPr="00421969">
        <w:rPr>
          <w:rFonts w:ascii="Corbel" w:hAnsi="Corbel"/>
          <w:sz w:val="22"/>
          <w:szCs w:val="22"/>
        </w:rPr>
        <w:t>,</w:t>
      </w:r>
    </w:p>
    <w:p w14:paraId="5CE8D40D" w14:textId="77777777" w:rsidR="006070CF" w:rsidRPr="00421969" w:rsidRDefault="006070CF" w:rsidP="006070CF">
      <w:pPr>
        <w:widowControl/>
        <w:numPr>
          <w:ilvl w:val="0"/>
          <w:numId w:val="16"/>
        </w:numPr>
        <w:suppressAutoHyphens w:val="0"/>
        <w:rPr>
          <w:rFonts w:ascii="Corbel" w:hAnsi="Corbel"/>
          <w:sz w:val="22"/>
          <w:szCs w:val="22"/>
        </w:rPr>
      </w:pPr>
      <w:r w:rsidRPr="00421969">
        <w:rPr>
          <w:rFonts w:ascii="Corbel" w:hAnsi="Corbel"/>
          <w:sz w:val="22"/>
          <w:szCs w:val="22"/>
        </w:rPr>
        <w:t>attachments moeten meegestuurd kunnen worden</w:t>
      </w:r>
      <w:r w:rsidR="00A13361" w:rsidRPr="00421969">
        <w:rPr>
          <w:rFonts w:ascii="Corbel" w:hAnsi="Corbel"/>
          <w:sz w:val="22"/>
          <w:szCs w:val="22"/>
        </w:rPr>
        <w:t>,</w:t>
      </w:r>
    </w:p>
    <w:p w14:paraId="5CE8D40E" w14:textId="77777777" w:rsidR="006070CF" w:rsidRPr="00421969" w:rsidRDefault="006070CF" w:rsidP="006070CF">
      <w:pPr>
        <w:widowControl/>
        <w:numPr>
          <w:ilvl w:val="0"/>
          <w:numId w:val="16"/>
        </w:numPr>
        <w:suppressAutoHyphens w:val="0"/>
        <w:rPr>
          <w:rFonts w:ascii="Corbel" w:hAnsi="Corbel"/>
          <w:sz w:val="22"/>
          <w:szCs w:val="22"/>
        </w:rPr>
      </w:pPr>
      <w:r w:rsidRPr="00421969">
        <w:rPr>
          <w:rFonts w:ascii="Corbel" w:hAnsi="Corbel"/>
          <w:sz w:val="22"/>
          <w:szCs w:val="22"/>
        </w:rPr>
        <w:t xml:space="preserve">de verzender moet te weten </w:t>
      </w:r>
      <w:r w:rsidR="00A13361" w:rsidRPr="00421969">
        <w:rPr>
          <w:rFonts w:ascii="Corbel" w:hAnsi="Corbel"/>
          <w:sz w:val="22"/>
          <w:szCs w:val="22"/>
        </w:rPr>
        <w:t xml:space="preserve">kunnen </w:t>
      </w:r>
      <w:r w:rsidRPr="00421969">
        <w:rPr>
          <w:rFonts w:ascii="Corbel" w:hAnsi="Corbel"/>
          <w:sz w:val="22"/>
          <w:szCs w:val="22"/>
        </w:rPr>
        <w:t>komen of een bericht goed is aangekomen</w:t>
      </w:r>
      <w:r w:rsidR="00A13361" w:rsidRPr="00421969">
        <w:rPr>
          <w:rFonts w:ascii="Corbel" w:hAnsi="Corbel"/>
          <w:sz w:val="22"/>
          <w:szCs w:val="22"/>
        </w:rPr>
        <w:t>,</w:t>
      </w:r>
    </w:p>
    <w:p w14:paraId="5CE8D40F" w14:textId="77777777" w:rsidR="006070CF" w:rsidRPr="00421969" w:rsidRDefault="006070CF" w:rsidP="006070CF">
      <w:pPr>
        <w:widowControl/>
        <w:numPr>
          <w:ilvl w:val="0"/>
          <w:numId w:val="16"/>
        </w:numPr>
        <w:suppressAutoHyphens w:val="0"/>
        <w:rPr>
          <w:rFonts w:ascii="Corbel" w:hAnsi="Corbel"/>
          <w:sz w:val="22"/>
          <w:szCs w:val="22"/>
        </w:rPr>
      </w:pPr>
      <w:r w:rsidRPr="00421969">
        <w:rPr>
          <w:rFonts w:ascii="Corbel" w:hAnsi="Corbel"/>
          <w:sz w:val="22"/>
          <w:szCs w:val="22"/>
        </w:rPr>
        <w:t>elke server moet in staat zijn zonder extra kennis meerdere projecten te kunnen ondersteunen</w:t>
      </w:r>
      <w:r w:rsidR="00A13361" w:rsidRPr="00421969">
        <w:rPr>
          <w:rFonts w:ascii="Corbel" w:hAnsi="Corbel"/>
          <w:sz w:val="22"/>
          <w:szCs w:val="22"/>
        </w:rPr>
        <w:t>.</w:t>
      </w:r>
    </w:p>
    <w:p w14:paraId="5CE8D410" w14:textId="77777777" w:rsidR="006070CF" w:rsidRPr="00421969" w:rsidRDefault="006070CF" w:rsidP="006070CF">
      <w:pPr>
        <w:rPr>
          <w:rFonts w:ascii="Corbel" w:hAnsi="Corbel"/>
          <w:sz w:val="22"/>
          <w:szCs w:val="22"/>
        </w:rPr>
      </w:pPr>
    </w:p>
    <w:p w14:paraId="5CE8D411" w14:textId="77777777" w:rsidR="006070CF" w:rsidRPr="00421969" w:rsidRDefault="006070CF" w:rsidP="006070CF">
      <w:pPr>
        <w:rPr>
          <w:rFonts w:ascii="Corbel" w:hAnsi="Corbel"/>
          <w:b/>
          <w:sz w:val="22"/>
          <w:szCs w:val="22"/>
        </w:rPr>
      </w:pPr>
      <w:r w:rsidRPr="00421969">
        <w:rPr>
          <w:rFonts w:ascii="Corbel" w:hAnsi="Corbel"/>
          <w:b/>
          <w:sz w:val="22"/>
          <w:szCs w:val="22"/>
        </w:rPr>
        <w:t>Architectuur:</w:t>
      </w:r>
    </w:p>
    <w:p w14:paraId="5CE8D412" w14:textId="77777777" w:rsidR="00392CAC" w:rsidRPr="00421969" w:rsidRDefault="00EC0111" w:rsidP="00392CAC">
      <w:pPr>
        <w:keepNext/>
        <w:rPr>
          <w:rFonts w:ascii="Corbel" w:hAnsi="Corbel"/>
        </w:rPr>
      </w:pPr>
      <w:r w:rsidRPr="00421969">
        <w:rPr>
          <w:rFonts w:ascii="Corbel" w:hAnsi="Corbel"/>
          <w:noProof/>
        </w:rPr>
        <w:drawing>
          <wp:inline distT="0" distB="0" distL="0" distR="0" wp14:anchorId="5CE8D568" wp14:editId="5CE8D569">
            <wp:extent cx="5486400" cy="3869690"/>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3869690"/>
                    </a:xfrm>
                    <a:prstGeom prst="rect">
                      <a:avLst/>
                    </a:prstGeom>
                    <a:noFill/>
                    <a:ln>
                      <a:noFill/>
                    </a:ln>
                  </pic:spPr>
                </pic:pic>
              </a:graphicData>
            </a:graphic>
          </wp:inline>
        </w:drawing>
      </w:r>
    </w:p>
    <w:p w14:paraId="5CE8D413" w14:textId="7B34F026" w:rsidR="006070CF" w:rsidRPr="00421969" w:rsidRDefault="00392CAC" w:rsidP="00392CAC">
      <w:pPr>
        <w:pStyle w:val="Bijschrift"/>
        <w:rPr>
          <w:rFonts w:ascii="Corbel" w:hAnsi="Corbel"/>
        </w:rPr>
      </w:pPr>
      <w:r w:rsidRPr="00421969">
        <w:rPr>
          <w:rFonts w:ascii="Corbel" w:hAnsi="Corbel"/>
        </w:rPr>
        <w:t xml:space="preserve">Figuur </w:t>
      </w:r>
      <w:r w:rsidRPr="00421969">
        <w:rPr>
          <w:rFonts w:ascii="Corbel" w:hAnsi="Corbel"/>
        </w:rPr>
        <w:fldChar w:fldCharType="begin"/>
      </w:r>
      <w:r w:rsidRPr="00421969">
        <w:rPr>
          <w:rFonts w:ascii="Corbel" w:hAnsi="Corbel"/>
        </w:rPr>
        <w:instrText xml:space="preserve"> SEQ Figuur \* ARABIC </w:instrText>
      </w:r>
      <w:r w:rsidRPr="00421969">
        <w:rPr>
          <w:rFonts w:ascii="Corbel" w:hAnsi="Corbel"/>
        </w:rPr>
        <w:fldChar w:fldCharType="separate"/>
      </w:r>
      <w:r w:rsidR="007E3049">
        <w:rPr>
          <w:rFonts w:ascii="Corbel" w:hAnsi="Corbel"/>
          <w:noProof/>
        </w:rPr>
        <w:t>1</w:t>
      </w:r>
      <w:r w:rsidRPr="00421969">
        <w:rPr>
          <w:rFonts w:ascii="Corbel" w:hAnsi="Corbel"/>
        </w:rPr>
        <w:fldChar w:fldCharType="end"/>
      </w:r>
      <w:r w:rsidR="00A13361" w:rsidRPr="00421969">
        <w:rPr>
          <w:rFonts w:ascii="Corbel" w:hAnsi="Corbel"/>
        </w:rPr>
        <w:t xml:space="preserve"> Architectuur</w:t>
      </w:r>
    </w:p>
    <w:p w14:paraId="5CE8D414" w14:textId="77777777" w:rsidR="006070CF" w:rsidRPr="00421969" w:rsidRDefault="006070CF" w:rsidP="006070CF">
      <w:pPr>
        <w:rPr>
          <w:rFonts w:ascii="Corbel" w:hAnsi="Corbel"/>
          <w:b/>
          <w:sz w:val="22"/>
          <w:szCs w:val="22"/>
        </w:rPr>
      </w:pPr>
      <w:r w:rsidRPr="00421969">
        <w:rPr>
          <w:rFonts w:ascii="Corbel" w:hAnsi="Corbel"/>
        </w:rPr>
        <w:br w:type="page"/>
      </w:r>
      <w:r w:rsidRPr="00421969">
        <w:rPr>
          <w:rFonts w:ascii="Corbel" w:hAnsi="Corbel"/>
          <w:b/>
          <w:sz w:val="22"/>
          <w:szCs w:val="22"/>
        </w:rPr>
        <w:lastRenderedPageBreak/>
        <w:t>Scenario</w:t>
      </w:r>
    </w:p>
    <w:p w14:paraId="5CE8D415" w14:textId="77777777" w:rsidR="006070CF" w:rsidRPr="00421969" w:rsidRDefault="006070CF" w:rsidP="006070CF">
      <w:pPr>
        <w:rPr>
          <w:rFonts w:ascii="Corbel" w:hAnsi="Corbel"/>
          <w:sz w:val="22"/>
          <w:szCs w:val="22"/>
        </w:rPr>
      </w:pPr>
      <w:r w:rsidRPr="00421969">
        <w:rPr>
          <w:rFonts w:ascii="Corbel" w:hAnsi="Corbel"/>
          <w:sz w:val="22"/>
          <w:szCs w:val="22"/>
        </w:rPr>
        <w:t>In dit geschetste scenario zijn de volgende objecten te vinden</w:t>
      </w:r>
      <w:r w:rsidR="00A13361" w:rsidRPr="00421969">
        <w:rPr>
          <w:rFonts w:ascii="Corbel" w:hAnsi="Corbel"/>
          <w:sz w:val="22"/>
          <w:szCs w:val="22"/>
        </w:rPr>
        <w:t>:</w:t>
      </w:r>
    </w:p>
    <w:p w14:paraId="5CE8D416" w14:textId="77777777" w:rsidR="006070CF" w:rsidRPr="00421969" w:rsidRDefault="006070CF" w:rsidP="006070CF">
      <w:pPr>
        <w:widowControl/>
        <w:numPr>
          <w:ilvl w:val="0"/>
          <w:numId w:val="4"/>
        </w:numPr>
        <w:suppressAutoHyphens w:val="0"/>
        <w:rPr>
          <w:rFonts w:ascii="Corbel" w:hAnsi="Corbel"/>
          <w:sz w:val="22"/>
          <w:szCs w:val="22"/>
        </w:rPr>
      </w:pPr>
      <w:r w:rsidRPr="00421969">
        <w:rPr>
          <w:rFonts w:ascii="Corbel" w:hAnsi="Corbel"/>
          <w:sz w:val="22"/>
          <w:szCs w:val="22"/>
        </w:rPr>
        <w:t>Het Informatie Systeem (</w:t>
      </w:r>
      <w:r w:rsidRPr="00421969">
        <w:rPr>
          <w:rFonts w:ascii="Corbel" w:hAnsi="Corbel"/>
          <w:b/>
          <w:sz w:val="22"/>
          <w:szCs w:val="22"/>
        </w:rPr>
        <w:t>IS</w:t>
      </w:r>
      <w:r w:rsidRPr="00421969">
        <w:rPr>
          <w:rFonts w:ascii="Corbel" w:hAnsi="Corbel"/>
          <w:sz w:val="22"/>
          <w:szCs w:val="22"/>
        </w:rPr>
        <w:t xml:space="preserve">), dit is de applicatie die VISI berichten verwerkt en genereert en daarnaast de user interface </w:t>
      </w:r>
      <w:r w:rsidR="00A13361" w:rsidRPr="00421969">
        <w:rPr>
          <w:rFonts w:ascii="Corbel" w:hAnsi="Corbel"/>
          <w:sz w:val="22"/>
          <w:szCs w:val="22"/>
        </w:rPr>
        <w:t xml:space="preserve">is </w:t>
      </w:r>
      <w:r w:rsidRPr="00421969">
        <w:rPr>
          <w:rFonts w:ascii="Corbel" w:hAnsi="Corbel"/>
          <w:sz w:val="22"/>
          <w:szCs w:val="22"/>
        </w:rPr>
        <w:t>naar de eindgebruiker .</w:t>
      </w:r>
    </w:p>
    <w:p w14:paraId="5CE8D417" w14:textId="77777777" w:rsidR="006070CF" w:rsidRPr="00421969" w:rsidRDefault="006070CF" w:rsidP="006070CF">
      <w:pPr>
        <w:widowControl/>
        <w:numPr>
          <w:ilvl w:val="0"/>
          <w:numId w:val="4"/>
        </w:numPr>
        <w:suppressAutoHyphens w:val="0"/>
        <w:rPr>
          <w:rFonts w:ascii="Corbel" w:hAnsi="Corbel"/>
          <w:sz w:val="22"/>
          <w:szCs w:val="22"/>
        </w:rPr>
      </w:pPr>
      <w:r w:rsidRPr="00421969">
        <w:rPr>
          <w:rFonts w:ascii="Corbel" w:hAnsi="Corbel"/>
          <w:sz w:val="22"/>
          <w:szCs w:val="22"/>
        </w:rPr>
        <w:t>De eindgebruiker (</w:t>
      </w:r>
      <w:r w:rsidRPr="00421969">
        <w:rPr>
          <w:rFonts w:ascii="Corbel" w:hAnsi="Corbel"/>
          <w:b/>
          <w:sz w:val="22"/>
          <w:szCs w:val="22"/>
        </w:rPr>
        <w:t>P</w:t>
      </w:r>
      <w:r w:rsidRPr="00421969">
        <w:rPr>
          <w:rFonts w:ascii="Corbel" w:hAnsi="Corbel"/>
          <w:sz w:val="22"/>
          <w:szCs w:val="22"/>
        </w:rPr>
        <w:t xml:space="preserve"> van persoon), dit is een persoon </w:t>
      </w:r>
      <w:r w:rsidR="00A13361" w:rsidRPr="00421969">
        <w:rPr>
          <w:rFonts w:ascii="Corbel" w:hAnsi="Corbel"/>
          <w:sz w:val="22"/>
          <w:szCs w:val="22"/>
        </w:rPr>
        <w:t xml:space="preserve">die </w:t>
      </w:r>
      <w:r w:rsidRPr="00421969">
        <w:rPr>
          <w:rFonts w:ascii="Corbel" w:hAnsi="Corbel"/>
          <w:sz w:val="22"/>
          <w:szCs w:val="22"/>
        </w:rPr>
        <w:t xml:space="preserve">voor een bepaalde organisatie een bepaalde rol vervuld. </w:t>
      </w:r>
    </w:p>
    <w:p w14:paraId="5CE8D418" w14:textId="77777777" w:rsidR="006070CF" w:rsidRPr="00421969" w:rsidRDefault="006070CF" w:rsidP="006070CF">
      <w:pPr>
        <w:widowControl/>
        <w:numPr>
          <w:ilvl w:val="0"/>
          <w:numId w:val="4"/>
        </w:numPr>
        <w:suppressAutoHyphens w:val="0"/>
        <w:rPr>
          <w:rFonts w:ascii="Corbel" w:hAnsi="Corbel"/>
          <w:sz w:val="22"/>
          <w:szCs w:val="22"/>
        </w:rPr>
      </w:pPr>
      <w:r w:rsidRPr="00421969">
        <w:rPr>
          <w:rFonts w:ascii="Corbel" w:hAnsi="Corbel"/>
          <w:sz w:val="22"/>
          <w:szCs w:val="22"/>
        </w:rPr>
        <w:t>De SOAP Server (</w:t>
      </w:r>
      <w:r w:rsidRPr="00421969">
        <w:rPr>
          <w:rFonts w:ascii="Corbel" w:hAnsi="Corbel"/>
          <w:b/>
          <w:sz w:val="22"/>
          <w:szCs w:val="22"/>
        </w:rPr>
        <w:t>SOAP Server</w:t>
      </w:r>
      <w:r w:rsidRPr="00421969">
        <w:rPr>
          <w:rFonts w:ascii="Corbel" w:hAnsi="Corbel"/>
          <w:sz w:val="22"/>
          <w:szCs w:val="22"/>
        </w:rPr>
        <w:t>), dit is de server welke de afhandeling van VISI berichten volgens het in dit document beschreven pad afhandelt.</w:t>
      </w:r>
    </w:p>
    <w:p w14:paraId="5CE8D419" w14:textId="77777777" w:rsidR="006070CF" w:rsidRPr="00421969" w:rsidRDefault="006070CF" w:rsidP="006070CF">
      <w:pPr>
        <w:widowControl/>
        <w:numPr>
          <w:ilvl w:val="0"/>
          <w:numId w:val="4"/>
        </w:numPr>
        <w:suppressAutoHyphens w:val="0"/>
        <w:rPr>
          <w:rFonts w:ascii="Corbel" w:hAnsi="Corbel"/>
          <w:sz w:val="22"/>
          <w:szCs w:val="22"/>
        </w:rPr>
      </w:pPr>
      <w:r w:rsidRPr="00421969">
        <w:rPr>
          <w:rFonts w:ascii="Corbel" w:hAnsi="Corbel"/>
          <w:sz w:val="22"/>
          <w:szCs w:val="22"/>
        </w:rPr>
        <w:t>Een SOAP Central Server (</w:t>
      </w:r>
      <w:r w:rsidRPr="00421969">
        <w:rPr>
          <w:rFonts w:ascii="Corbel" w:hAnsi="Corbel"/>
          <w:b/>
          <w:sz w:val="22"/>
          <w:szCs w:val="22"/>
        </w:rPr>
        <w:t>SOAP Central Server</w:t>
      </w:r>
      <w:r w:rsidRPr="00421969">
        <w:rPr>
          <w:rFonts w:ascii="Corbel" w:hAnsi="Corbel"/>
          <w:sz w:val="22"/>
          <w:szCs w:val="22"/>
        </w:rPr>
        <w:t>), dit is een SOAP server welke een kopie krijgt van al het berichtenverkeer. Deze server doet niets anders dan het opslaan van deze berichten en het vermelden aan de verzendende SOAP server dat het bericht in goede orde ontvangen is. Er kunnen in een project 0 tot n (meerdere) SOAP Central Servers aanwezig zijn. Elke SOAP server is verplicht alle gecommuniceerde berichten ook naar alle aanwezige SOAP Central Servers te sturen (exacte kopie van gecommuniceerd bericht).</w:t>
      </w:r>
    </w:p>
    <w:p w14:paraId="5CE8D41A" w14:textId="77777777" w:rsidR="006070CF" w:rsidRPr="00421969" w:rsidRDefault="006070CF" w:rsidP="006070CF">
      <w:pPr>
        <w:rPr>
          <w:rFonts w:ascii="Corbel" w:hAnsi="Corbel"/>
          <w:sz w:val="22"/>
          <w:szCs w:val="22"/>
        </w:rPr>
      </w:pPr>
    </w:p>
    <w:p w14:paraId="5CE8D41B" w14:textId="77777777" w:rsidR="006070CF" w:rsidRPr="00421969" w:rsidRDefault="006070CF" w:rsidP="006070CF">
      <w:pPr>
        <w:pStyle w:val="Kop1"/>
        <w:numPr>
          <w:ilvl w:val="0"/>
          <w:numId w:val="0"/>
        </w:numPr>
        <w:rPr>
          <w:rFonts w:ascii="Corbel" w:hAnsi="Corbel"/>
          <w:sz w:val="32"/>
          <w:szCs w:val="32"/>
        </w:rPr>
      </w:pPr>
      <w:r w:rsidRPr="00421969">
        <w:rPr>
          <w:rFonts w:ascii="Corbel" w:hAnsi="Corbel"/>
        </w:rPr>
        <w:br w:type="page"/>
      </w:r>
      <w:bookmarkStart w:id="13" w:name="_Toc300567088"/>
      <w:r w:rsidRPr="00421969">
        <w:rPr>
          <w:rFonts w:ascii="Corbel" w:hAnsi="Corbel"/>
          <w:sz w:val="32"/>
          <w:szCs w:val="32"/>
        </w:rPr>
        <w:lastRenderedPageBreak/>
        <w:t>3.</w:t>
      </w:r>
      <w:r w:rsidRPr="00421969">
        <w:rPr>
          <w:rFonts w:ascii="Corbel" w:hAnsi="Corbel"/>
          <w:sz w:val="32"/>
          <w:szCs w:val="32"/>
        </w:rPr>
        <w:tab/>
        <w:t>Scenario berichtuitwisseling</w:t>
      </w:r>
      <w:bookmarkEnd w:id="13"/>
    </w:p>
    <w:p w14:paraId="5CE8D41C" w14:textId="77777777" w:rsidR="006070CF" w:rsidRPr="00421969" w:rsidRDefault="006070CF" w:rsidP="006070CF">
      <w:pPr>
        <w:rPr>
          <w:rFonts w:ascii="Corbel" w:hAnsi="Corbel"/>
          <w:sz w:val="22"/>
          <w:szCs w:val="22"/>
        </w:rPr>
      </w:pPr>
    </w:p>
    <w:p w14:paraId="5CE8D41D" w14:textId="77777777" w:rsidR="006070CF" w:rsidRPr="00421969" w:rsidRDefault="006070CF" w:rsidP="006070CF">
      <w:pPr>
        <w:rPr>
          <w:rFonts w:ascii="Corbel" w:hAnsi="Corbel"/>
          <w:sz w:val="22"/>
          <w:szCs w:val="22"/>
        </w:rPr>
      </w:pPr>
      <w:r w:rsidRPr="00421969">
        <w:rPr>
          <w:rFonts w:ascii="Corbel" w:hAnsi="Corbel"/>
          <w:sz w:val="22"/>
          <w:szCs w:val="22"/>
        </w:rPr>
        <w:t>De berichtuitwisseling (header etc., server</w:t>
      </w:r>
      <w:r w:rsidR="00A13361" w:rsidRPr="00421969">
        <w:rPr>
          <w:rFonts w:ascii="Corbel" w:hAnsi="Corbel"/>
          <w:sz w:val="22"/>
          <w:szCs w:val="22"/>
        </w:rPr>
        <w:t xml:space="preserve"> </w:t>
      </w:r>
      <w:r w:rsidRPr="00421969">
        <w:rPr>
          <w:rFonts w:ascii="Corbel" w:hAnsi="Corbel"/>
          <w:sz w:val="22"/>
          <w:szCs w:val="22"/>
        </w:rPr>
        <w:t>address)  is opgezet op basis van drie randvoorwaarden:</w:t>
      </w:r>
    </w:p>
    <w:p w14:paraId="5CE8D41E" w14:textId="77777777" w:rsidR="006070CF" w:rsidRPr="00421969" w:rsidRDefault="006070CF" w:rsidP="006070CF">
      <w:pPr>
        <w:widowControl/>
        <w:numPr>
          <w:ilvl w:val="0"/>
          <w:numId w:val="4"/>
        </w:numPr>
        <w:suppressAutoHyphens w:val="0"/>
        <w:rPr>
          <w:rFonts w:ascii="Corbel" w:hAnsi="Corbel"/>
          <w:sz w:val="22"/>
          <w:szCs w:val="22"/>
        </w:rPr>
      </w:pPr>
      <w:r w:rsidRPr="00421969">
        <w:rPr>
          <w:rFonts w:ascii="Corbel" w:hAnsi="Corbel"/>
          <w:sz w:val="22"/>
          <w:szCs w:val="22"/>
        </w:rPr>
        <w:t>De SOAP Servers en de SOAP Central Server</w:t>
      </w:r>
      <w:r w:rsidR="00A13361" w:rsidRPr="00421969">
        <w:rPr>
          <w:rFonts w:ascii="Corbel" w:hAnsi="Corbel"/>
          <w:sz w:val="22"/>
          <w:szCs w:val="22"/>
        </w:rPr>
        <w:t>(s)</w:t>
      </w:r>
      <w:r w:rsidRPr="00421969">
        <w:rPr>
          <w:rFonts w:ascii="Corbel" w:hAnsi="Corbel"/>
          <w:sz w:val="22"/>
          <w:szCs w:val="22"/>
        </w:rPr>
        <w:t xml:space="preserve"> zijn niet in staat VISI berichten te parsen (inhoudelijk te begrijpen).</w:t>
      </w:r>
    </w:p>
    <w:p w14:paraId="5CE8D41F" w14:textId="77777777" w:rsidR="006070CF" w:rsidRPr="00421969" w:rsidRDefault="006070CF" w:rsidP="006070CF">
      <w:pPr>
        <w:widowControl/>
        <w:numPr>
          <w:ilvl w:val="0"/>
          <w:numId w:val="4"/>
        </w:numPr>
        <w:suppressAutoHyphens w:val="0"/>
        <w:rPr>
          <w:rFonts w:ascii="Corbel" w:hAnsi="Corbel"/>
          <w:sz w:val="22"/>
          <w:szCs w:val="22"/>
        </w:rPr>
      </w:pPr>
      <w:r w:rsidRPr="00421969">
        <w:rPr>
          <w:rFonts w:ascii="Corbel" w:hAnsi="Corbel"/>
          <w:sz w:val="22"/>
          <w:szCs w:val="22"/>
        </w:rPr>
        <w:t>Het informatie systeem (IS) en de SOAP Server hebben geen (statische) kennis van het wel of niet aanwezig zijn van SOAP Central Servers, aanwezigheid van één of meerdere SOAP Central Servers moet dus ondersteund kunnen worden zonder iets aan het informatiesysteem of de SOAP server te wijzigen.</w:t>
      </w:r>
    </w:p>
    <w:p w14:paraId="5CE8D420" w14:textId="77777777" w:rsidR="006070CF" w:rsidRPr="00421969" w:rsidRDefault="006070CF" w:rsidP="006070CF">
      <w:pPr>
        <w:widowControl/>
        <w:numPr>
          <w:ilvl w:val="0"/>
          <w:numId w:val="4"/>
        </w:numPr>
        <w:suppressAutoHyphens w:val="0"/>
        <w:rPr>
          <w:rFonts w:ascii="Corbel" w:hAnsi="Corbel"/>
          <w:sz w:val="22"/>
          <w:szCs w:val="22"/>
        </w:rPr>
      </w:pPr>
      <w:r w:rsidRPr="00421969">
        <w:rPr>
          <w:rFonts w:ascii="Corbel" w:hAnsi="Corbel"/>
          <w:sz w:val="22"/>
          <w:szCs w:val="22"/>
        </w:rPr>
        <w:t>Alle informatie over de aanwezig</w:t>
      </w:r>
      <w:r w:rsidR="00A13361" w:rsidRPr="00421969">
        <w:rPr>
          <w:rFonts w:ascii="Corbel" w:hAnsi="Corbel"/>
          <w:sz w:val="22"/>
          <w:szCs w:val="22"/>
        </w:rPr>
        <w:t>e</w:t>
      </w:r>
      <w:r w:rsidRPr="00421969">
        <w:rPr>
          <w:rFonts w:ascii="Corbel" w:hAnsi="Corbel"/>
          <w:sz w:val="22"/>
          <w:szCs w:val="22"/>
        </w:rPr>
        <w:t xml:space="preserve"> configuratie, URL adressen van personen in een bepaalde rol e.d. zijn gevat in VISI berichten volgens het raamwerk voor het uit te voeren project (natuurlijk mag deze randvoorwaarde de software niet van een specifiek VISI raamwerk afhankelijk maken).</w:t>
      </w:r>
    </w:p>
    <w:p w14:paraId="5CE8D421" w14:textId="77777777" w:rsidR="006070CF" w:rsidRPr="00421969" w:rsidRDefault="006070CF" w:rsidP="006070CF">
      <w:pPr>
        <w:rPr>
          <w:rFonts w:ascii="Corbel" w:hAnsi="Corbel"/>
          <w:sz w:val="22"/>
          <w:szCs w:val="22"/>
        </w:rPr>
      </w:pPr>
    </w:p>
    <w:p w14:paraId="5CE8D422" w14:textId="77777777" w:rsidR="006070CF" w:rsidRPr="00421969" w:rsidRDefault="006070CF" w:rsidP="006070CF">
      <w:pPr>
        <w:rPr>
          <w:rFonts w:ascii="Corbel" w:hAnsi="Corbel"/>
          <w:sz w:val="22"/>
          <w:szCs w:val="22"/>
        </w:rPr>
      </w:pPr>
      <w:r w:rsidRPr="00421969">
        <w:rPr>
          <w:rFonts w:ascii="Corbel" w:hAnsi="Corbel"/>
          <w:sz w:val="22"/>
          <w:szCs w:val="22"/>
        </w:rPr>
        <w:t>Om aan bovenstaande randvoorwaarden te kunnen voldoen zullen we een nieuw concept binnen VISI lanceren.</w:t>
      </w:r>
    </w:p>
    <w:p w14:paraId="5CE8D423" w14:textId="77777777" w:rsidR="006070CF" w:rsidRPr="00421969" w:rsidRDefault="006070CF" w:rsidP="006070CF">
      <w:pPr>
        <w:rPr>
          <w:rFonts w:ascii="Corbel" w:hAnsi="Corbel"/>
          <w:sz w:val="22"/>
          <w:szCs w:val="22"/>
        </w:rPr>
      </w:pPr>
    </w:p>
    <w:p w14:paraId="5CE8D424" w14:textId="77777777" w:rsidR="006070CF" w:rsidRPr="00421969" w:rsidRDefault="00EC0111" w:rsidP="006070CF">
      <w:pPr>
        <w:rPr>
          <w:rFonts w:ascii="Corbel" w:hAnsi="Corbel"/>
          <w:sz w:val="22"/>
          <w:szCs w:val="22"/>
        </w:rPr>
      </w:pPr>
      <w:r w:rsidRPr="00421969">
        <w:rPr>
          <w:rFonts w:ascii="Corbel" w:hAnsi="Corbel"/>
          <w:noProof/>
          <w:sz w:val="22"/>
          <w:szCs w:val="22"/>
        </w:rPr>
        <mc:AlternateContent>
          <mc:Choice Requires="wps">
            <w:drawing>
              <wp:anchor distT="0" distB="0" distL="114300" distR="114300" simplePos="0" relativeHeight="251658240" behindDoc="1" locked="0" layoutInCell="1" allowOverlap="1" wp14:anchorId="5CE8D56A" wp14:editId="5CE8D56B">
                <wp:simplePos x="0" y="0"/>
                <wp:positionH relativeFrom="column">
                  <wp:posOffset>-68580</wp:posOffset>
                </wp:positionH>
                <wp:positionV relativeFrom="paragraph">
                  <wp:posOffset>114300</wp:posOffset>
                </wp:positionV>
                <wp:extent cx="5762625" cy="753745"/>
                <wp:effectExtent l="7620" t="9525" r="11430" b="8255"/>
                <wp:wrapNone/>
                <wp:docPr id="7"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2625" cy="7537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652F431" id="Rectangle 4" o:spid="_x0000_s1026" style="position:absolute;margin-left:-5.4pt;margin-top:9pt;width:453.75pt;height:59.3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"/>
            </w:pict>
          </mc:Fallback>
        </mc:AlternateContent>
      </w:r>
    </w:p>
    <w:p w14:paraId="5CE8D425" w14:textId="77777777" w:rsidR="006070CF" w:rsidRPr="00421969" w:rsidRDefault="006070CF" w:rsidP="006070CF">
      <w:pPr>
        <w:rPr>
          <w:rFonts w:ascii="Corbel" w:hAnsi="Corbel"/>
          <w:b/>
          <w:sz w:val="22"/>
          <w:szCs w:val="22"/>
        </w:rPr>
      </w:pPr>
      <w:r w:rsidRPr="00421969">
        <w:rPr>
          <w:rFonts w:ascii="Corbel" w:hAnsi="Corbel"/>
          <w:b/>
          <w:sz w:val="22"/>
          <w:szCs w:val="22"/>
        </w:rPr>
        <w:t>Ter info gebruikt nieuw VISI concept:</w:t>
      </w:r>
    </w:p>
    <w:p w14:paraId="5CE8D426" w14:textId="77777777" w:rsidR="006070CF" w:rsidRPr="00421969" w:rsidRDefault="006070CF" w:rsidP="006070CF">
      <w:pPr>
        <w:widowControl/>
        <w:numPr>
          <w:ilvl w:val="0"/>
          <w:numId w:val="4"/>
        </w:numPr>
        <w:suppressAutoHyphens w:val="0"/>
        <w:rPr>
          <w:rFonts w:ascii="Corbel" w:hAnsi="Corbel"/>
          <w:sz w:val="22"/>
          <w:szCs w:val="22"/>
        </w:rPr>
      </w:pPr>
      <w:r w:rsidRPr="00421969">
        <w:rPr>
          <w:rFonts w:ascii="Corbel" w:hAnsi="Corbel"/>
          <w:sz w:val="22"/>
          <w:szCs w:val="22"/>
        </w:rPr>
        <w:t>Enkele SimpleElementType objecten welk gedefinieerd kunnen worden in het raamwerk zul</w:t>
      </w:r>
      <w:r w:rsidR="00A13361" w:rsidRPr="00421969">
        <w:rPr>
          <w:rFonts w:ascii="Corbel" w:hAnsi="Corbel"/>
          <w:sz w:val="22"/>
          <w:szCs w:val="22"/>
        </w:rPr>
        <w:softHyphen/>
      </w:r>
      <w:r w:rsidRPr="00421969">
        <w:rPr>
          <w:rFonts w:ascii="Corbel" w:hAnsi="Corbel"/>
          <w:sz w:val="22"/>
          <w:szCs w:val="22"/>
        </w:rPr>
        <w:t xml:space="preserve">len op basis van hun naamgeving (attribuut: </w:t>
      </w:r>
      <w:r w:rsidRPr="00421969">
        <w:rPr>
          <w:rFonts w:ascii="Corbel" w:hAnsi="Corbel"/>
          <w:i/>
          <w:sz w:val="22"/>
          <w:szCs w:val="22"/>
        </w:rPr>
        <w:t>id</w:t>
      </w:r>
      <w:r w:rsidRPr="00421969">
        <w:rPr>
          <w:rFonts w:ascii="Corbel" w:hAnsi="Corbel"/>
          <w:sz w:val="22"/>
          <w:szCs w:val="22"/>
        </w:rPr>
        <w:t>) over alle raamwerken heen een specifiek gedrag/invulling toegekend krijgen.</w:t>
      </w:r>
    </w:p>
    <w:p w14:paraId="5CE8D427" w14:textId="77777777" w:rsidR="006070CF" w:rsidRPr="00421969" w:rsidRDefault="006070CF" w:rsidP="006070CF">
      <w:pPr>
        <w:rPr>
          <w:rFonts w:ascii="Corbel" w:hAnsi="Corbel"/>
          <w:sz w:val="22"/>
          <w:szCs w:val="22"/>
        </w:rPr>
      </w:pPr>
    </w:p>
    <w:p w14:paraId="5CE8D428" w14:textId="77777777" w:rsidR="006070CF" w:rsidRPr="00421969" w:rsidRDefault="006070CF" w:rsidP="006070CF">
      <w:pPr>
        <w:rPr>
          <w:rFonts w:ascii="Corbel" w:hAnsi="Corbel"/>
          <w:sz w:val="22"/>
          <w:szCs w:val="22"/>
        </w:rPr>
      </w:pPr>
    </w:p>
    <w:p w14:paraId="5CE8D429" w14:textId="77777777" w:rsidR="006070CF" w:rsidRPr="00421969" w:rsidRDefault="006070CF" w:rsidP="006070CF">
      <w:pPr>
        <w:rPr>
          <w:rFonts w:ascii="Corbel" w:hAnsi="Corbel"/>
          <w:sz w:val="22"/>
          <w:szCs w:val="22"/>
        </w:rPr>
      </w:pPr>
      <w:r w:rsidRPr="00421969">
        <w:rPr>
          <w:rFonts w:ascii="Corbel" w:hAnsi="Corbel"/>
          <w:sz w:val="22"/>
          <w:szCs w:val="22"/>
        </w:rPr>
        <w:t xml:space="preserve">We zullen aan de volgende SimpleElementTypes raamwerk-overschrijdend </w:t>
      </w:r>
      <w:r w:rsidR="00A13361" w:rsidRPr="00421969">
        <w:rPr>
          <w:rFonts w:ascii="Corbel" w:hAnsi="Corbel"/>
          <w:sz w:val="22"/>
          <w:szCs w:val="22"/>
        </w:rPr>
        <w:t>gedrag/invulling</w:t>
      </w:r>
      <w:r w:rsidR="00A13361" w:rsidRPr="00421969" w:rsidDel="00A13361">
        <w:rPr>
          <w:rFonts w:ascii="Corbel" w:hAnsi="Corbel"/>
          <w:sz w:val="22"/>
          <w:szCs w:val="22"/>
        </w:rPr>
        <w:t xml:space="preserve"> </w:t>
      </w:r>
      <w:r w:rsidRPr="00421969">
        <w:rPr>
          <w:rFonts w:ascii="Corbel" w:hAnsi="Corbel"/>
          <w:sz w:val="22"/>
          <w:szCs w:val="22"/>
        </w:rPr>
        <w:t>toekennen:</w:t>
      </w:r>
    </w:p>
    <w:p w14:paraId="5CE8D42A" w14:textId="77777777" w:rsidR="006070CF" w:rsidRPr="00421969" w:rsidRDefault="006070CF" w:rsidP="006070CF">
      <w:pPr>
        <w:rPr>
          <w:rFonts w:ascii="Corbel" w:hAnsi="Corbel"/>
          <w:sz w:val="22"/>
          <w:szCs w:val="22"/>
        </w:rPr>
      </w:pPr>
    </w:p>
    <w:tbl>
      <w:tblPr>
        <w:tblW w:w="0" w:type="auto"/>
        <w:tblBorders>
          <w:insideH w:val="single" w:sz="6" w:space="0" w:color="auto"/>
          <w:insideV w:val="single" w:sz="6" w:space="0" w:color="auto"/>
        </w:tblBorders>
        <w:tblLook w:val="00A0" w:firstRow="1" w:lastRow="0" w:firstColumn="1" w:lastColumn="0" w:noHBand="0" w:noVBand="0"/>
      </w:tblPr>
      <w:tblGrid>
        <w:gridCol w:w="4309"/>
        <w:gridCol w:w="4220"/>
      </w:tblGrid>
      <w:tr w:rsidR="006070CF" w:rsidRPr="00421969" w14:paraId="5CE8D42D" w14:textId="77777777" w:rsidTr="006271F8">
        <w:tc>
          <w:tcPr>
            <w:tcW w:w="4309" w:type="dxa"/>
          </w:tcPr>
          <w:p w14:paraId="5CE8D42B" w14:textId="77777777" w:rsidR="006070CF" w:rsidRPr="00421969" w:rsidRDefault="006070CF" w:rsidP="006271F8">
            <w:pPr>
              <w:rPr>
                <w:rFonts w:ascii="Corbel" w:hAnsi="Corbel"/>
                <w:b/>
                <w:sz w:val="22"/>
                <w:szCs w:val="22"/>
              </w:rPr>
            </w:pPr>
            <w:r w:rsidRPr="00421969">
              <w:rPr>
                <w:rFonts w:ascii="Corbel" w:hAnsi="Corbel"/>
                <w:b/>
                <w:sz w:val="22"/>
                <w:szCs w:val="22"/>
              </w:rPr>
              <w:t>SimpleElementType</w:t>
            </w:r>
          </w:p>
        </w:tc>
        <w:tc>
          <w:tcPr>
            <w:tcW w:w="4220" w:type="dxa"/>
          </w:tcPr>
          <w:p w14:paraId="5CE8D42C" w14:textId="77777777" w:rsidR="006070CF" w:rsidRPr="00421969" w:rsidRDefault="006070CF" w:rsidP="006271F8">
            <w:pPr>
              <w:rPr>
                <w:rFonts w:ascii="Corbel" w:hAnsi="Corbel"/>
                <w:b/>
                <w:sz w:val="22"/>
                <w:szCs w:val="22"/>
              </w:rPr>
            </w:pPr>
            <w:r w:rsidRPr="00421969">
              <w:rPr>
                <w:rFonts w:ascii="Corbel" w:hAnsi="Corbel"/>
                <w:b/>
                <w:sz w:val="22"/>
                <w:szCs w:val="22"/>
              </w:rPr>
              <w:t>Behavior</w:t>
            </w:r>
          </w:p>
        </w:tc>
      </w:tr>
      <w:tr w:rsidR="006070CF" w:rsidRPr="00421969" w14:paraId="5CE8D430" w14:textId="77777777" w:rsidTr="006271F8">
        <w:tc>
          <w:tcPr>
            <w:tcW w:w="4309" w:type="dxa"/>
          </w:tcPr>
          <w:p w14:paraId="5CE8D42E" w14:textId="77777777" w:rsidR="006070CF" w:rsidRPr="00421969" w:rsidRDefault="006070CF" w:rsidP="006271F8">
            <w:pPr>
              <w:rPr>
                <w:rFonts w:ascii="Corbel" w:hAnsi="Corbel"/>
                <w:sz w:val="22"/>
                <w:szCs w:val="22"/>
              </w:rPr>
            </w:pPr>
            <w:r w:rsidRPr="00421969">
              <w:rPr>
                <w:rFonts w:ascii="Corbel" w:hAnsi="Corbel"/>
                <w:sz w:val="22"/>
                <w:szCs w:val="22"/>
              </w:rPr>
              <w:t>SOAPServer</w:t>
            </w:r>
            <w:r w:rsidRPr="00421969">
              <w:rPr>
                <w:rFonts w:ascii="Corbel" w:hAnsi="Corbel"/>
                <w:color w:val="000000"/>
                <w:sz w:val="22"/>
                <w:szCs w:val="22"/>
              </w:rPr>
              <w:t>URL</w:t>
            </w:r>
          </w:p>
        </w:tc>
        <w:tc>
          <w:tcPr>
            <w:tcW w:w="4220" w:type="dxa"/>
          </w:tcPr>
          <w:p w14:paraId="5CE8D42F" w14:textId="77777777" w:rsidR="006070CF" w:rsidRPr="00421969" w:rsidRDefault="006070CF" w:rsidP="006271F8">
            <w:pPr>
              <w:rPr>
                <w:rFonts w:ascii="Corbel" w:hAnsi="Corbel"/>
                <w:sz w:val="22"/>
                <w:szCs w:val="22"/>
              </w:rPr>
            </w:pPr>
            <w:r w:rsidRPr="00421969">
              <w:rPr>
                <w:rFonts w:ascii="Corbel" w:hAnsi="Corbel"/>
                <w:sz w:val="22"/>
                <w:szCs w:val="22"/>
              </w:rPr>
              <w:t>Bevat het URL van de SOAP server behorende bij deze Persoon, Rol of Organisatie</w:t>
            </w:r>
          </w:p>
        </w:tc>
      </w:tr>
      <w:tr w:rsidR="006070CF" w:rsidRPr="00421969" w14:paraId="5CE8D433" w14:textId="77777777" w:rsidTr="006271F8">
        <w:tc>
          <w:tcPr>
            <w:tcW w:w="4309" w:type="dxa"/>
          </w:tcPr>
          <w:p w14:paraId="5CE8D431" w14:textId="77777777" w:rsidR="006070CF" w:rsidRPr="00421969" w:rsidRDefault="006070CF" w:rsidP="006271F8">
            <w:pPr>
              <w:rPr>
                <w:rFonts w:ascii="Corbel" w:hAnsi="Corbel"/>
                <w:sz w:val="22"/>
                <w:szCs w:val="22"/>
              </w:rPr>
            </w:pPr>
            <w:r w:rsidRPr="00421969">
              <w:rPr>
                <w:rFonts w:ascii="Corbel" w:hAnsi="Corbel"/>
                <w:sz w:val="22"/>
                <w:szCs w:val="22"/>
              </w:rPr>
              <w:t>SOAPCentralServerURL</w:t>
            </w:r>
          </w:p>
        </w:tc>
        <w:tc>
          <w:tcPr>
            <w:tcW w:w="4220" w:type="dxa"/>
          </w:tcPr>
          <w:p w14:paraId="5CE8D432" w14:textId="77777777" w:rsidR="006070CF" w:rsidRPr="00421969" w:rsidRDefault="006070CF" w:rsidP="006271F8">
            <w:pPr>
              <w:rPr>
                <w:rFonts w:ascii="Corbel" w:hAnsi="Corbel"/>
                <w:sz w:val="22"/>
                <w:szCs w:val="22"/>
              </w:rPr>
            </w:pPr>
            <w:r w:rsidRPr="00421969">
              <w:rPr>
                <w:rFonts w:ascii="Corbel" w:hAnsi="Corbel"/>
                <w:sz w:val="22"/>
                <w:szCs w:val="22"/>
              </w:rPr>
              <w:t>Bevat het URL van de SOAP central servers behorende bij dit project</w:t>
            </w:r>
          </w:p>
        </w:tc>
      </w:tr>
      <w:tr w:rsidR="006070CF" w:rsidRPr="00421969" w14:paraId="5CE8D436" w14:textId="77777777" w:rsidTr="006271F8">
        <w:tc>
          <w:tcPr>
            <w:tcW w:w="4309" w:type="dxa"/>
          </w:tcPr>
          <w:p w14:paraId="5CE8D434" w14:textId="77777777" w:rsidR="006070CF" w:rsidRPr="00421969" w:rsidRDefault="006070CF" w:rsidP="006271F8">
            <w:pPr>
              <w:rPr>
                <w:rFonts w:ascii="Corbel" w:hAnsi="Corbel"/>
                <w:sz w:val="22"/>
                <w:szCs w:val="22"/>
              </w:rPr>
            </w:pPr>
            <w:r w:rsidRPr="00421969">
              <w:rPr>
                <w:rFonts w:ascii="Corbel" w:hAnsi="Corbel"/>
                <w:sz w:val="22"/>
                <w:szCs w:val="22"/>
              </w:rPr>
              <w:t>SOAPProtocol</w:t>
            </w:r>
          </w:p>
        </w:tc>
        <w:tc>
          <w:tcPr>
            <w:tcW w:w="4220" w:type="dxa"/>
          </w:tcPr>
          <w:p w14:paraId="5CE8D435" w14:textId="77777777" w:rsidR="006070CF" w:rsidRPr="00421969" w:rsidRDefault="006070CF" w:rsidP="006271F8">
            <w:pPr>
              <w:rPr>
                <w:rFonts w:ascii="Corbel" w:hAnsi="Corbel"/>
                <w:sz w:val="22"/>
                <w:szCs w:val="22"/>
              </w:rPr>
            </w:pPr>
            <w:r w:rsidRPr="00421969">
              <w:rPr>
                <w:rFonts w:ascii="Corbel" w:hAnsi="Corbel"/>
                <w:sz w:val="22"/>
                <w:szCs w:val="22"/>
              </w:rPr>
              <w:t>Bevat het gebruikte SOAP protocol</w:t>
            </w:r>
          </w:p>
        </w:tc>
      </w:tr>
    </w:tbl>
    <w:p w14:paraId="5CE8D437" w14:textId="77777777" w:rsidR="006070CF" w:rsidRPr="00421969" w:rsidRDefault="006070CF" w:rsidP="006070CF">
      <w:pPr>
        <w:rPr>
          <w:rFonts w:ascii="Corbel" w:hAnsi="Corbel"/>
          <w:sz w:val="22"/>
          <w:szCs w:val="22"/>
        </w:rPr>
      </w:pPr>
    </w:p>
    <w:p w14:paraId="5CE8D438" w14:textId="77777777" w:rsidR="005E3218" w:rsidRPr="00421969" w:rsidRDefault="005E3218" w:rsidP="006070CF">
      <w:pPr>
        <w:rPr>
          <w:rFonts w:ascii="Corbel" w:hAnsi="Corbel"/>
          <w:sz w:val="22"/>
          <w:szCs w:val="22"/>
        </w:rPr>
      </w:pPr>
    </w:p>
    <w:p w14:paraId="5CE8D439" w14:textId="77777777" w:rsidR="006070CF" w:rsidRPr="00421969" w:rsidRDefault="006070CF" w:rsidP="006070CF">
      <w:pPr>
        <w:rPr>
          <w:rFonts w:ascii="Corbel" w:hAnsi="Corbel"/>
          <w:b/>
          <w:sz w:val="22"/>
          <w:szCs w:val="22"/>
        </w:rPr>
      </w:pPr>
      <w:r w:rsidRPr="00421969">
        <w:rPr>
          <w:rFonts w:ascii="Corbel" w:hAnsi="Corbel"/>
          <w:b/>
          <w:sz w:val="22"/>
          <w:szCs w:val="22"/>
        </w:rPr>
        <w:t>3.1.</w:t>
      </w:r>
      <w:r w:rsidRPr="00421969">
        <w:rPr>
          <w:rFonts w:ascii="Corbel" w:hAnsi="Corbel"/>
          <w:b/>
          <w:sz w:val="22"/>
          <w:szCs w:val="22"/>
        </w:rPr>
        <w:tab/>
        <w:t>Berichtuitwisseling vaste elementen op raamwerkniveau</w:t>
      </w:r>
    </w:p>
    <w:p w14:paraId="5CE8D43A" w14:textId="77777777" w:rsidR="006070CF" w:rsidRPr="00421969" w:rsidRDefault="006070CF" w:rsidP="006070CF">
      <w:pPr>
        <w:rPr>
          <w:rFonts w:ascii="Corbel" w:hAnsi="Corbel"/>
          <w:b/>
          <w:sz w:val="22"/>
          <w:szCs w:val="22"/>
        </w:rPr>
      </w:pPr>
    </w:p>
    <w:p w14:paraId="5CE8D43B" w14:textId="77777777" w:rsidR="006070CF" w:rsidRPr="00421969" w:rsidRDefault="006070CF" w:rsidP="006070CF">
      <w:pPr>
        <w:rPr>
          <w:rFonts w:ascii="Corbel" w:hAnsi="Corbel"/>
          <w:sz w:val="22"/>
          <w:szCs w:val="22"/>
        </w:rPr>
      </w:pPr>
      <w:r w:rsidRPr="00421969">
        <w:rPr>
          <w:rFonts w:ascii="Corbel" w:hAnsi="Corbel"/>
          <w:sz w:val="22"/>
          <w:szCs w:val="22"/>
        </w:rPr>
        <w:t>Binnen deze notitie zullen we het volgende gebruik voorstellen (let wel: dit valt buiten het nieuwe VISI concept):</w:t>
      </w:r>
    </w:p>
    <w:p w14:paraId="5CE8D43C" w14:textId="77777777" w:rsidR="006070CF" w:rsidRPr="00421969" w:rsidRDefault="006070CF" w:rsidP="006070CF">
      <w:pPr>
        <w:rPr>
          <w:rFonts w:ascii="Corbel" w:hAnsi="Corbel"/>
          <w:sz w:val="22"/>
          <w:szCs w:val="22"/>
        </w:rPr>
      </w:pPr>
    </w:p>
    <w:p w14:paraId="5CE8D43D" w14:textId="77777777" w:rsidR="006070CF" w:rsidRPr="00421969" w:rsidRDefault="006070CF" w:rsidP="006070CF">
      <w:pPr>
        <w:rPr>
          <w:rFonts w:ascii="Corbel" w:hAnsi="Corbel"/>
          <w:b/>
          <w:sz w:val="22"/>
          <w:szCs w:val="22"/>
        </w:rPr>
      </w:pPr>
      <w:r w:rsidRPr="00421969">
        <w:rPr>
          <w:rFonts w:ascii="Corbel" w:hAnsi="Corbel"/>
          <w:b/>
          <w:sz w:val="22"/>
          <w:szCs w:val="22"/>
        </w:rPr>
        <w:t xml:space="preserve">Op raamwerkniveau: </w:t>
      </w:r>
    </w:p>
    <w:p w14:paraId="5CE8D43E" w14:textId="77777777" w:rsidR="006070CF" w:rsidRPr="00421969" w:rsidRDefault="006070CF" w:rsidP="006070CF">
      <w:pPr>
        <w:widowControl/>
        <w:numPr>
          <w:ilvl w:val="0"/>
          <w:numId w:val="4"/>
        </w:numPr>
        <w:suppressAutoHyphens w:val="0"/>
        <w:rPr>
          <w:rFonts w:ascii="Corbel" w:hAnsi="Corbel"/>
          <w:sz w:val="22"/>
          <w:szCs w:val="22"/>
        </w:rPr>
      </w:pPr>
      <w:r w:rsidRPr="00421969">
        <w:rPr>
          <w:rFonts w:ascii="Corbel" w:hAnsi="Corbel"/>
          <w:sz w:val="22"/>
          <w:szCs w:val="22"/>
        </w:rPr>
        <w:t>Elk raamwerk zal het volgende stukje XML bevatten om de SOAPServerURL aan een organisatie toe te kunnen wijzen:</w:t>
      </w:r>
    </w:p>
    <w:p w14:paraId="5CE8D43F" w14:textId="77777777" w:rsidR="006070CF" w:rsidRPr="00421969" w:rsidRDefault="006070CF" w:rsidP="006070CF">
      <w:pPr>
        <w:ind w:left="360"/>
        <w:rPr>
          <w:rFonts w:ascii="Corbel" w:hAnsi="Corbel"/>
          <w:sz w:val="20"/>
          <w:szCs w:val="20"/>
        </w:rPr>
      </w:pPr>
    </w:p>
    <w:p w14:paraId="5CE8D440" w14:textId="77777777" w:rsidR="006070CF" w:rsidRPr="00421969" w:rsidRDefault="006070CF" w:rsidP="006070CF">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left="600"/>
        <w:rPr>
          <w:rFonts w:ascii="Courier New" w:hAnsi="Courier New" w:cs="Courier New"/>
          <w:color w:val="0000FF"/>
          <w:sz w:val="21"/>
          <w:szCs w:val="21"/>
          <w:highlight w:val="white"/>
        </w:rPr>
      </w:pPr>
      <w:r w:rsidRPr="00421969">
        <w:rPr>
          <w:rFonts w:ascii="Courier New" w:hAnsi="Courier New" w:cs="Courier New"/>
          <w:color w:val="000000"/>
          <w:sz w:val="21"/>
          <w:szCs w:val="21"/>
          <w:highlight w:val="white"/>
        </w:rPr>
        <w:tab/>
      </w:r>
      <w:r w:rsidRPr="00421969">
        <w:rPr>
          <w:rFonts w:ascii="Courier New" w:hAnsi="Courier New" w:cs="Courier New"/>
          <w:color w:val="0000FF"/>
          <w:sz w:val="21"/>
          <w:szCs w:val="21"/>
          <w:highlight w:val="white"/>
        </w:rPr>
        <w:t>&lt;</w:t>
      </w:r>
      <w:r w:rsidRPr="00421969">
        <w:rPr>
          <w:rFonts w:ascii="Courier New" w:hAnsi="Courier New" w:cs="Courier New"/>
          <w:color w:val="800000"/>
          <w:sz w:val="21"/>
          <w:szCs w:val="21"/>
          <w:highlight w:val="white"/>
        </w:rPr>
        <w:t>OrganisationType</w:t>
      </w:r>
      <w:r w:rsidRPr="00421969">
        <w:rPr>
          <w:rFonts w:ascii="Courier New" w:hAnsi="Courier New" w:cs="Courier New"/>
          <w:color w:val="FF0000"/>
          <w:sz w:val="21"/>
          <w:szCs w:val="21"/>
          <w:highlight w:val="white"/>
        </w:rPr>
        <w:t xml:space="preserve"> id</w:t>
      </w:r>
      <w:r w:rsidRPr="00421969">
        <w:rPr>
          <w:rFonts w:ascii="Courier New" w:hAnsi="Courier New" w:cs="Courier New"/>
          <w:color w:val="0000FF"/>
          <w:sz w:val="21"/>
          <w:szCs w:val="21"/>
          <w:highlight w:val="white"/>
        </w:rPr>
        <w:t>="</w:t>
      </w:r>
      <w:r w:rsidRPr="00421969">
        <w:rPr>
          <w:rFonts w:ascii="Courier New" w:hAnsi="Courier New" w:cs="Courier New"/>
          <w:color w:val="000000"/>
          <w:sz w:val="21"/>
          <w:szCs w:val="21"/>
          <w:highlight w:val="white"/>
        </w:rPr>
        <w:t>Organisatie</w:t>
      </w:r>
      <w:r w:rsidRPr="00421969">
        <w:rPr>
          <w:rFonts w:ascii="Courier New" w:hAnsi="Courier New" w:cs="Courier New"/>
          <w:color w:val="0000FF"/>
          <w:sz w:val="21"/>
          <w:szCs w:val="21"/>
          <w:highlight w:val="white"/>
        </w:rPr>
        <w:t>"&gt;</w:t>
      </w:r>
    </w:p>
    <w:p w14:paraId="5CE8D441" w14:textId="77777777" w:rsidR="00F526B1" w:rsidRPr="00421969" w:rsidRDefault="00F526B1" w:rsidP="006070CF">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left="600"/>
        <w:rPr>
          <w:rFonts w:ascii="Courier New" w:hAnsi="Courier New" w:cs="Courier New"/>
          <w:color w:val="000000"/>
          <w:sz w:val="21"/>
          <w:szCs w:val="21"/>
          <w:highlight w:val="white"/>
        </w:rPr>
      </w:pPr>
      <w:r w:rsidRPr="00421969">
        <w:rPr>
          <w:rFonts w:ascii="Courier New" w:hAnsi="Courier New" w:cs="Courier New"/>
          <w:color w:val="0000FF"/>
          <w:sz w:val="21"/>
          <w:szCs w:val="21"/>
          <w:highlight w:val="white"/>
        </w:rPr>
        <w:tab/>
      </w:r>
      <w:r w:rsidRPr="00421969">
        <w:rPr>
          <w:rFonts w:ascii="Courier New" w:hAnsi="Courier New" w:cs="Courier New"/>
          <w:color w:val="0000FF"/>
          <w:sz w:val="21"/>
          <w:szCs w:val="21"/>
          <w:highlight w:val="white"/>
        </w:rPr>
        <w:tab/>
        <w:t>…</w:t>
      </w:r>
    </w:p>
    <w:p w14:paraId="5CE8D442" w14:textId="77777777" w:rsidR="006070CF" w:rsidRPr="00421969" w:rsidRDefault="006070CF" w:rsidP="006070CF">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left="600"/>
        <w:rPr>
          <w:rFonts w:ascii="Courier New" w:hAnsi="Courier New" w:cs="Courier New"/>
          <w:color w:val="000000"/>
          <w:sz w:val="21"/>
          <w:szCs w:val="21"/>
          <w:highlight w:val="white"/>
        </w:rPr>
      </w:pPr>
      <w:r w:rsidRPr="00421969">
        <w:rPr>
          <w:rFonts w:ascii="Courier New" w:hAnsi="Courier New" w:cs="Courier New"/>
          <w:color w:val="000000"/>
          <w:sz w:val="21"/>
          <w:szCs w:val="21"/>
          <w:highlight w:val="white"/>
        </w:rPr>
        <w:tab/>
      </w:r>
      <w:r w:rsidRPr="00421969">
        <w:rPr>
          <w:rFonts w:ascii="Courier New" w:hAnsi="Courier New" w:cs="Courier New"/>
          <w:color w:val="000000"/>
          <w:sz w:val="21"/>
          <w:szCs w:val="21"/>
          <w:highlight w:val="white"/>
        </w:rPr>
        <w:tab/>
      </w:r>
      <w:r w:rsidRPr="00421969">
        <w:rPr>
          <w:rFonts w:ascii="Courier New" w:hAnsi="Courier New" w:cs="Courier New"/>
          <w:color w:val="0000FF"/>
          <w:sz w:val="21"/>
          <w:szCs w:val="21"/>
          <w:highlight w:val="white"/>
        </w:rPr>
        <w:t>&lt;</w:t>
      </w:r>
      <w:r w:rsidRPr="00421969">
        <w:rPr>
          <w:rFonts w:ascii="Courier New" w:hAnsi="Courier New" w:cs="Courier New"/>
          <w:color w:val="800000"/>
          <w:sz w:val="21"/>
          <w:szCs w:val="21"/>
          <w:highlight w:val="white"/>
        </w:rPr>
        <w:t>description</w:t>
      </w:r>
      <w:r w:rsidRPr="00421969">
        <w:rPr>
          <w:rFonts w:ascii="Courier New" w:hAnsi="Courier New" w:cs="Courier New"/>
          <w:color w:val="0000FF"/>
          <w:sz w:val="21"/>
          <w:szCs w:val="21"/>
          <w:highlight w:val="white"/>
        </w:rPr>
        <w:t>&gt;</w:t>
      </w:r>
      <w:r w:rsidRPr="00421969">
        <w:rPr>
          <w:rFonts w:ascii="Courier New" w:hAnsi="Courier New" w:cs="Courier New"/>
          <w:color w:val="000000"/>
          <w:sz w:val="21"/>
          <w:szCs w:val="21"/>
          <w:highlight w:val="white"/>
        </w:rPr>
        <w:t>Standaard organisatie</w:t>
      </w:r>
      <w:r w:rsidRPr="00421969">
        <w:rPr>
          <w:rFonts w:ascii="Courier New" w:hAnsi="Courier New" w:cs="Courier New"/>
          <w:color w:val="0000FF"/>
          <w:sz w:val="21"/>
          <w:szCs w:val="21"/>
          <w:highlight w:val="white"/>
        </w:rPr>
        <w:t>&lt;/</w:t>
      </w:r>
      <w:r w:rsidRPr="00421969">
        <w:rPr>
          <w:rFonts w:ascii="Courier New" w:hAnsi="Courier New" w:cs="Courier New"/>
          <w:color w:val="800000"/>
          <w:sz w:val="21"/>
          <w:szCs w:val="21"/>
          <w:highlight w:val="white"/>
        </w:rPr>
        <w:t>description</w:t>
      </w:r>
      <w:r w:rsidRPr="00421969">
        <w:rPr>
          <w:rFonts w:ascii="Courier New" w:hAnsi="Courier New" w:cs="Courier New"/>
          <w:color w:val="0000FF"/>
          <w:sz w:val="21"/>
          <w:szCs w:val="21"/>
          <w:highlight w:val="white"/>
        </w:rPr>
        <w:t>&gt;</w:t>
      </w:r>
    </w:p>
    <w:p w14:paraId="5CE8D443" w14:textId="77777777" w:rsidR="006070CF" w:rsidRPr="00421969" w:rsidRDefault="006070CF" w:rsidP="006070CF">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left="600"/>
        <w:rPr>
          <w:rFonts w:ascii="Courier New" w:hAnsi="Courier New" w:cs="Courier New"/>
          <w:color w:val="000000"/>
          <w:sz w:val="21"/>
          <w:szCs w:val="21"/>
          <w:highlight w:val="white"/>
        </w:rPr>
      </w:pPr>
      <w:r w:rsidRPr="00421969">
        <w:rPr>
          <w:rFonts w:ascii="Courier New" w:hAnsi="Courier New" w:cs="Courier New"/>
          <w:color w:val="000000"/>
          <w:sz w:val="21"/>
          <w:szCs w:val="21"/>
          <w:highlight w:val="white"/>
        </w:rPr>
        <w:tab/>
      </w:r>
      <w:r w:rsidRPr="00421969">
        <w:rPr>
          <w:rFonts w:ascii="Courier New" w:hAnsi="Courier New" w:cs="Courier New"/>
          <w:color w:val="000000"/>
          <w:sz w:val="21"/>
          <w:szCs w:val="21"/>
          <w:highlight w:val="white"/>
        </w:rPr>
        <w:tab/>
      </w:r>
      <w:r w:rsidRPr="00421969">
        <w:rPr>
          <w:rFonts w:ascii="Courier New" w:hAnsi="Courier New" w:cs="Courier New"/>
          <w:color w:val="0000FF"/>
          <w:sz w:val="21"/>
          <w:szCs w:val="21"/>
          <w:highlight w:val="white"/>
        </w:rPr>
        <w:t>…</w:t>
      </w:r>
    </w:p>
    <w:p w14:paraId="5CE8D444" w14:textId="77777777" w:rsidR="006070CF" w:rsidRPr="00421969" w:rsidRDefault="006070CF" w:rsidP="006070CF">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left="600"/>
        <w:rPr>
          <w:rFonts w:ascii="Courier New" w:hAnsi="Courier New" w:cs="Courier New"/>
          <w:color w:val="0000FF"/>
          <w:sz w:val="21"/>
          <w:szCs w:val="21"/>
          <w:highlight w:val="white"/>
        </w:rPr>
      </w:pPr>
      <w:r w:rsidRPr="00421969">
        <w:rPr>
          <w:rFonts w:ascii="Courier New" w:hAnsi="Courier New" w:cs="Courier New"/>
          <w:color w:val="000000"/>
          <w:sz w:val="21"/>
          <w:szCs w:val="21"/>
          <w:highlight w:val="white"/>
        </w:rPr>
        <w:tab/>
      </w:r>
      <w:r w:rsidRPr="00421969">
        <w:rPr>
          <w:rFonts w:ascii="Courier New" w:hAnsi="Courier New" w:cs="Courier New"/>
          <w:color w:val="000000"/>
          <w:sz w:val="21"/>
          <w:szCs w:val="21"/>
          <w:highlight w:val="white"/>
        </w:rPr>
        <w:tab/>
      </w:r>
      <w:r w:rsidRPr="00421969">
        <w:rPr>
          <w:rFonts w:ascii="Courier New" w:hAnsi="Courier New" w:cs="Courier New"/>
          <w:color w:val="0000FF"/>
          <w:sz w:val="21"/>
          <w:szCs w:val="21"/>
          <w:highlight w:val="white"/>
        </w:rPr>
        <w:t>&lt;</w:t>
      </w:r>
      <w:r w:rsidRPr="00421969">
        <w:rPr>
          <w:rFonts w:ascii="Courier New" w:hAnsi="Courier New" w:cs="Courier New"/>
          <w:color w:val="800000"/>
          <w:sz w:val="21"/>
          <w:szCs w:val="21"/>
          <w:highlight w:val="white"/>
        </w:rPr>
        <w:t>complexElements</w:t>
      </w:r>
      <w:r w:rsidRPr="00421969">
        <w:rPr>
          <w:rFonts w:ascii="Courier New" w:hAnsi="Courier New" w:cs="Courier New"/>
          <w:color w:val="0000FF"/>
          <w:sz w:val="21"/>
          <w:szCs w:val="21"/>
          <w:highlight w:val="white"/>
        </w:rPr>
        <w:t>&gt;</w:t>
      </w:r>
    </w:p>
    <w:p w14:paraId="5CE8D445" w14:textId="77777777" w:rsidR="006070CF" w:rsidRPr="00421969" w:rsidRDefault="006070CF" w:rsidP="006070CF">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left="600"/>
        <w:rPr>
          <w:rFonts w:ascii="Courier New" w:hAnsi="Courier New" w:cs="Courier New"/>
          <w:color w:val="000000"/>
          <w:sz w:val="21"/>
          <w:szCs w:val="21"/>
          <w:highlight w:val="white"/>
        </w:rPr>
      </w:pPr>
      <w:r w:rsidRPr="00421969">
        <w:rPr>
          <w:rFonts w:ascii="Courier New" w:hAnsi="Courier New" w:cs="Courier New"/>
          <w:color w:val="0000FF"/>
          <w:sz w:val="21"/>
          <w:szCs w:val="21"/>
          <w:highlight w:val="white"/>
        </w:rPr>
        <w:lastRenderedPageBreak/>
        <w:tab/>
      </w:r>
      <w:r w:rsidRPr="00421969">
        <w:rPr>
          <w:rFonts w:ascii="Courier New" w:hAnsi="Courier New" w:cs="Courier New"/>
          <w:color w:val="0000FF"/>
          <w:sz w:val="21"/>
          <w:szCs w:val="21"/>
          <w:highlight w:val="white"/>
        </w:rPr>
        <w:tab/>
      </w:r>
      <w:r w:rsidRPr="00421969">
        <w:rPr>
          <w:rFonts w:ascii="Courier New" w:hAnsi="Courier New" w:cs="Courier New"/>
          <w:color w:val="0000FF"/>
          <w:sz w:val="21"/>
          <w:szCs w:val="21"/>
          <w:highlight w:val="white"/>
        </w:rPr>
        <w:tab/>
        <w:t>…</w:t>
      </w:r>
    </w:p>
    <w:p w14:paraId="5CE8D446" w14:textId="77777777" w:rsidR="006070CF" w:rsidRPr="00421969" w:rsidRDefault="006070CF" w:rsidP="006070CF">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left="600"/>
        <w:rPr>
          <w:rFonts w:ascii="Courier New" w:hAnsi="Courier New" w:cs="Courier New"/>
          <w:color w:val="0000FF"/>
          <w:sz w:val="21"/>
          <w:szCs w:val="21"/>
          <w:highlight w:val="white"/>
        </w:rPr>
      </w:pPr>
      <w:r w:rsidRPr="00421969">
        <w:rPr>
          <w:rFonts w:ascii="Courier New" w:hAnsi="Courier New" w:cs="Courier New"/>
          <w:color w:val="000000"/>
          <w:sz w:val="21"/>
          <w:szCs w:val="21"/>
          <w:highlight w:val="white"/>
        </w:rPr>
        <w:tab/>
      </w:r>
      <w:r w:rsidRPr="00421969">
        <w:rPr>
          <w:rFonts w:ascii="Courier New" w:hAnsi="Courier New" w:cs="Courier New"/>
          <w:color w:val="000000"/>
          <w:sz w:val="21"/>
          <w:szCs w:val="21"/>
          <w:highlight w:val="white"/>
        </w:rPr>
        <w:tab/>
      </w:r>
      <w:r w:rsidRPr="00421969">
        <w:rPr>
          <w:rFonts w:ascii="Courier New" w:hAnsi="Courier New" w:cs="Courier New"/>
          <w:color w:val="000000"/>
          <w:sz w:val="21"/>
          <w:szCs w:val="21"/>
          <w:highlight w:val="white"/>
        </w:rPr>
        <w:tab/>
      </w:r>
      <w:r w:rsidRPr="00421969">
        <w:rPr>
          <w:rFonts w:ascii="Courier New" w:hAnsi="Courier New" w:cs="Courier New"/>
          <w:color w:val="0000FF"/>
          <w:sz w:val="21"/>
          <w:szCs w:val="21"/>
          <w:highlight w:val="white"/>
        </w:rPr>
        <w:t>&lt;</w:t>
      </w:r>
      <w:r w:rsidRPr="00421969">
        <w:rPr>
          <w:rFonts w:ascii="Courier New" w:hAnsi="Courier New" w:cs="Courier New"/>
          <w:color w:val="800000"/>
          <w:sz w:val="21"/>
          <w:szCs w:val="21"/>
          <w:highlight w:val="white"/>
        </w:rPr>
        <w:t>ComplexElementTypeRef</w:t>
      </w:r>
      <w:r w:rsidRPr="00421969">
        <w:rPr>
          <w:rFonts w:ascii="Courier New" w:hAnsi="Courier New" w:cs="Courier New"/>
          <w:color w:val="FF0000"/>
          <w:sz w:val="21"/>
          <w:szCs w:val="21"/>
          <w:highlight w:val="white"/>
        </w:rPr>
        <w:t xml:space="preserve"> idref</w:t>
      </w:r>
      <w:r w:rsidRPr="00421969">
        <w:rPr>
          <w:rFonts w:ascii="Courier New" w:hAnsi="Courier New" w:cs="Courier New"/>
          <w:color w:val="0000FF"/>
          <w:sz w:val="21"/>
          <w:szCs w:val="21"/>
          <w:highlight w:val="white"/>
        </w:rPr>
        <w:t>="</w:t>
      </w:r>
      <w:r w:rsidRPr="00421969">
        <w:rPr>
          <w:rFonts w:ascii="Courier New" w:hAnsi="Courier New" w:cs="Courier New"/>
          <w:color w:val="000000"/>
          <w:sz w:val="21"/>
          <w:szCs w:val="21"/>
          <w:highlight w:val="white"/>
        </w:rPr>
        <w:t>WillekeurigComplexElement</w:t>
      </w:r>
      <w:r w:rsidRPr="00421969">
        <w:rPr>
          <w:rFonts w:ascii="Courier New" w:hAnsi="Courier New" w:cs="Courier New"/>
          <w:color w:val="0000FF"/>
          <w:sz w:val="21"/>
          <w:szCs w:val="21"/>
          <w:highlight w:val="white"/>
        </w:rPr>
        <w:t>"/&gt;</w:t>
      </w:r>
    </w:p>
    <w:p w14:paraId="5CE8D447" w14:textId="77777777" w:rsidR="006070CF" w:rsidRPr="00421969" w:rsidRDefault="006070CF" w:rsidP="006070CF">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left="600"/>
        <w:rPr>
          <w:rFonts w:ascii="Courier New" w:hAnsi="Courier New" w:cs="Courier New"/>
          <w:color w:val="000000"/>
          <w:sz w:val="21"/>
          <w:szCs w:val="21"/>
          <w:highlight w:val="white"/>
        </w:rPr>
      </w:pPr>
      <w:r w:rsidRPr="00421969">
        <w:rPr>
          <w:rFonts w:ascii="Courier New" w:hAnsi="Courier New" w:cs="Courier New"/>
          <w:color w:val="0000FF"/>
          <w:sz w:val="21"/>
          <w:szCs w:val="21"/>
          <w:highlight w:val="white"/>
        </w:rPr>
        <w:tab/>
      </w:r>
      <w:r w:rsidRPr="00421969">
        <w:rPr>
          <w:rFonts w:ascii="Courier New" w:hAnsi="Courier New" w:cs="Courier New"/>
          <w:color w:val="0000FF"/>
          <w:sz w:val="21"/>
          <w:szCs w:val="21"/>
          <w:highlight w:val="white"/>
        </w:rPr>
        <w:tab/>
      </w:r>
      <w:r w:rsidRPr="00421969">
        <w:rPr>
          <w:rFonts w:ascii="Courier New" w:hAnsi="Courier New" w:cs="Courier New"/>
          <w:color w:val="0000FF"/>
          <w:sz w:val="21"/>
          <w:szCs w:val="21"/>
          <w:highlight w:val="white"/>
        </w:rPr>
        <w:tab/>
        <w:t>…</w:t>
      </w:r>
    </w:p>
    <w:p w14:paraId="5CE8D448" w14:textId="77777777" w:rsidR="006070CF" w:rsidRPr="00421969" w:rsidRDefault="006070CF" w:rsidP="006070CF">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left="600"/>
        <w:rPr>
          <w:rFonts w:ascii="Courier New" w:hAnsi="Courier New" w:cs="Courier New"/>
          <w:color w:val="000000"/>
          <w:sz w:val="21"/>
          <w:szCs w:val="21"/>
          <w:highlight w:val="white"/>
        </w:rPr>
      </w:pPr>
      <w:r w:rsidRPr="00421969">
        <w:rPr>
          <w:rFonts w:ascii="Courier New" w:hAnsi="Courier New" w:cs="Courier New"/>
          <w:color w:val="000000"/>
          <w:sz w:val="21"/>
          <w:szCs w:val="21"/>
          <w:highlight w:val="white"/>
        </w:rPr>
        <w:tab/>
      </w:r>
      <w:r w:rsidRPr="00421969">
        <w:rPr>
          <w:rFonts w:ascii="Courier New" w:hAnsi="Courier New" w:cs="Courier New"/>
          <w:color w:val="000000"/>
          <w:sz w:val="21"/>
          <w:szCs w:val="21"/>
          <w:highlight w:val="white"/>
        </w:rPr>
        <w:tab/>
      </w:r>
      <w:r w:rsidRPr="00421969">
        <w:rPr>
          <w:rFonts w:ascii="Courier New" w:hAnsi="Courier New" w:cs="Courier New"/>
          <w:color w:val="0000FF"/>
          <w:sz w:val="21"/>
          <w:szCs w:val="21"/>
          <w:highlight w:val="white"/>
        </w:rPr>
        <w:t>&lt;/</w:t>
      </w:r>
      <w:r w:rsidRPr="00421969">
        <w:rPr>
          <w:rFonts w:ascii="Courier New" w:hAnsi="Courier New" w:cs="Courier New"/>
          <w:color w:val="800000"/>
          <w:sz w:val="21"/>
          <w:szCs w:val="21"/>
          <w:highlight w:val="white"/>
        </w:rPr>
        <w:t>complexElements</w:t>
      </w:r>
      <w:r w:rsidRPr="00421969">
        <w:rPr>
          <w:rFonts w:ascii="Courier New" w:hAnsi="Courier New" w:cs="Courier New"/>
          <w:color w:val="0000FF"/>
          <w:sz w:val="21"/>
          <w:szCs w:val="21"/>
          <w:highlight w:val="white"/>
        </w:rPr>
        <w:t>&gt;</w:t>
      </w:r>
    </w:p>
    <w:p w14:paraId="5CE8D449" w14:textId="77777777" w:rsidR="006070CF" w:rsidRPr="00421969" w:rsidRDefault="006070CF" w:rsidP="006070CF">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left="600"/>
        <w:rPr>
          <w:rFonts w:ascii="Courier New" w:hAnsi="Courier New" w:cs="Courier New"/>
          <w:color w:val="000000"/>
          <w:sz w:val="21"/>
          <w:szCs w:val="21"/>
          <w:highlight w:val="white"/>
        </w:rPr>
      </w:pPr>
      <w:r w:rsidRPr="00421969">
        <w:rPr>
          <w:rFonts w:ascii="Courier New" w:hAnsi="Courier New" w:cs="Courier New"/>
          <w:color w:val="000000"/>
          <w:sz w:val="21"/>
          <w:szCs w:val="21"/>
          <w:highlight w:val="white"/>
        </w:rPr>
        <w:tab/>
      </w:r>
      <w:r w:rsidRPr="00421969">
        <w:rPr>
          <w:rFonts w:ascii="Courier New" w:hAnsi="Courier New" w:cs="Courier New"/>
          <w:color w:val="0000FF"/>
          <w:sz w:val="21"/>
          <w:szCs w:val="21"/>
          <w:highlight w:val="white"/>
        </w:rPr>
        <w:t>&lt;/</w:t>
      </w:r>
      <w:r w:rsidRPr="00421969">
        <w:rPr>
          <w:rFonts w:ascii="Courier New" w:hAnsi="Courier New" w:cs="Courier New"/>
          <w:color w:val="800000"/>
          <w:sz w:val="21"/>
          <w:szCs w:val="21"/>
          <w:highlight w:val="white"/>
        </w:rPr>
        <w:t>OrganisationType</w:t>
      </w:r>
      <w:r w:rsidRPr="00421969">
        <w:rPr>
          <w:rFonts w:ascii="Courier New" w:hAnsi="Courier New" w:cs="Courier New"/>
          <w:color w:val="0000FF"/>
          <w:sz w:val="21"/>
          <w:szCs w:val="21"/>
          <w:highlight w:val="white"/>
        </w:rPr>
        <w:t>&gt;</w:t>
      </w:r>
    </w:p>
    <w:p w14:paraId="5CE8D44A" w14:textId="77777777" w:rsidR="006070CF" w:rsidRPr="00421969" w:rsidRDefault="006070CF" w:rsidP="006070CF">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left="600"/>
        <w:rPr>
          <w:rFonts w:ascii="Courier New" w:hAnsi="Courier New" w:cs="Courier New"/>
          <w:color w:val="000000"/>
          <w:sz w:val="21"/>
          <w:szCs w:val="21"/>
          <w:highlight w:val="white"/>
        </w:rPr>
      </w:pPr>
      <w:r w:rsidRPr="00421969">
        <w:rPr>
          <w:rFonts w:ascii="Courier New" w:hAnsi="Courier New" w:cs="Courier New"/>
          <w:color w:val="000000"/>
          <w:sz w:val="21"/>
          <w:szCs w:val="21"/>
          <w:highlight w:val="white"/>
        </w:rPr>
        <w:tab/>
      </w:r>
      <w:r w:rsidRPr="00421969">
        <w:rPr>
          <w:rFonts w:ascii="Courier New" w:hAnsi="Courier New" w:cs="Courier New"/>
          <w:color w:val="0000FF"/>
          <w:sz w:val="21"/>
          <w:szCs w:val="21"/>
          <w:highlight w:val="white"/>
        </w:rPr>
        <w:t>&lt;</w:t>
      </w:r>
      <w:r w:rsidRPr="00421969">
        <w:rPr>
          <w:rFonts w:ascii="Courier New" w:hAnsi="Courier New" w:cs="Courier New"/>
          <w:color w:val="800000"/>
          <w:sz w:val="21"/>
          <w:szCs w:val="21"/>
          <w:highlight w:val="white"/>
        </w:rPr>
        <w:t>ComplexElementType</w:t>
      </w:r>
      <w:r w:rsidRPr="00421969">
        <w:rPr>
          <w:rFonts w:ascii="Courier New" w:hAnsi="Courier New" w:cs="Courier New"/>
          <w:color w:val="FF0000"/>
          <w:sz w:val="21"/>
          <w:szCs w:val="21"/>
          <w:highlight w:val="white"/>
        </w:rPr>
        <w:t xml:space="preserve"> id</w:t>
      </w:r>
      <w:r w:rsidRPr="00421969">
        <w:rPr>
          <w:rFonts w:ascii="Courier New" w:hAnsi="Courier New" w:cs="Courier New"/>
          <w:color w:val="0000FF"/>
          <w:sz w:val="21"/>
          <w:szCs w:val="21"/>
          <w:highlight w:val="white"/>
        </w:rPr>
        <w:t>="</w:t>
      </w:r>
      <w:r w:rsidRPr="00421969">
        <w:rPr>
          <w:rFonts w:ascii="Courier New" w:hAnsi="Courier New" w:cs="Courier New"/>
          <w:color w:val="000000"/>
          <w:sz w:val="21"/>
          <w:szCs w:val="21"/>
          <w:highlight w:val="white"/>
        </w:rPr>
        <w:t>WillekeurigComplexElement</w:t>
      </w:r>
      <w:r w:rsidRPr="00421969">
        <w:rPr>
          <w:rFonts w:ascii="Courier New" w:hAnsi="Courier New" w:cs="Courier New"/>
          <w:color w:val="0000FF"/>
          <w:sz w:val="21"/>
          <w:szCs w:val="21"/>
          <w:highlight w:val="white"/>
        </w:rPr>
        <w:t>"&gt;</w:t>
      </w:r>
    </w:p>
    <w:p w14:paraId="5CE8D44B" w14:textId="77777777" w:rsidR="006070CF" w:rsidRPr="00421969" w:rsidRDefault="006070CF" w:rsidP="006070CF">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left="600"/>
        <w:rPr>
          <w:rFonts w:ascii="Courier New" w:hAnsi="Courier New" w:cs="Courier New"/>
          <w:color w:val="000000"/>
          <w:sz w:val="21"/>
          <w:szCs w:val="21"/>
          <w:highlight w:val="white"/>
        </w:rPr>
      </w:pPr>
      <w:r w:rsidRPr="00421969">
        <w:rPr>
          <w:rFonts w:ascii="Courier New" w:hAnsi="Courier New" w:cs="Courier New"/>
          <w:color w:val="000000"/>
          <w:sz w:val="21"/>
          <w:szCs w:val="21"/>
          <w:highlight w:val="white"/>
        </w:rPr>
        <w:tab/>
      </w:r>
      <w:r w:rsidRPr="00421969">
        <w:rPr>
          <w:rFonts w:ascii="Courier New" w:hAnsi="Courier New" w:cs="Courier New"/>
          <w:color w:val="000000"/>
          <w:sz w:val="21"/>
          <w:szCs w:val="21"/>
          <w:highlight w:val="white"/>
        </w:rPr>
        <w:tab/>
      </w:r>
      <w:r w:rsidRPr="00421969">
        <w:rPr>
          <w:rFonts w:ascii="Courier New" w:hAnsi="Courier New" w:cs="Courier New"/>
          <w:color w:val="0000FF"/>
          <w:sz w:val="21"/>
          <w:szCs w:val="21"/>
          <w:highlight w:val="white"/>
        </w:rPr>
        <w:t>&lt;</w:t>
      </w:r>
      <w:r w:rsidRPr="00421969">
        <w:rPr>
          <w:rFonts w:ascii="Courier New" w:hAnsi="Courier New" w:cs="Courier New"/>
          <w:color w:val="800000"/>
          <w:sz w:val="21"/>
          <w:szCs w:val="21"/>
          <w:highlight w:val="white"/>
        </w:rPr>
        <w:t>description</w:t>
      </w:r>
      <w:r w:rsidRPr="00421969">
        <w:rPr>
          <w:rFonts w:ascii="Courier New" w:hAnsi="Courier New" w:cs="Courier New"/>
          <w:color w:val="0000FF"/>
          <w:sz w:val="21"/>
          <w:szCs w:val="21"/>
          <w:highlight w:val="white"/>
        </w:rPr>
        <w:t>&gt;</w:t>
      </w:r>
      <w:r w:rsidRPr="00421969">
        <w:rPr>
          <w:rFonts w:ascii="Courier New" w:hAnsi="Courier New" w:cs="Courier New"/>
          <w:color w:val="000000"/>
          <w:sz w:val="21"/>
          <w:szCs w:val="21"/>
          <w:highlight w:val="white"/>
        </w:rPr>
        <w:t>Een willekeurig complex element</w:t>
      </w:r>
      <w:r w:rsidRPr="00421969">
        <w:rPr>
          <w:rFonts w:ascii="Courier New" w:hAnsi="Courier New" w:cs="Courier New"/>
          <w:color w:val="0000FF"/>
          <w:sz w:val="21"/>
          <w:szCs w:val="21"/>
          <w:highlight w:val="white"/>
        </w:rPr>
        <w:t>&lt;/</w:t>
      </w:r>
      <w:r w:rsidRPr="00421969">
        <w:rPr>
          <w:rFonts w:ascii="Courier New" w:hAnsi="Courier New" w:cs="Courier New"/>
          <w:color w:val="800000"/>
          <w:sz w:val="21"/>
          <w:szCs w:val="21"/>
          <w:highlight w:val="white"/>
        </w:rPr>
        <w:t>description</w:t>
      </w:r>
      <w:r w:rsidRPr="00421969">
        <w:rPr>
          <w:rFonts w:ascii="Courier New" w:hAnsi="Courier New" w:cs="Courier New"/>
          <w:color w:val="0000FF"/>
          <w:sz w:val="21"/>
          <w:szCs w:val="21"/>
          <w:highlight w:val="white"/>
        </w:rPr>
        <w:t>&gt;</w:t>
      </w:r>
    </w:p>
    <w:p w14:paraId="5CE8D44C" w14:textId="77777777" w:rsidR="006070CF" w:rsidRPr="00421969" w:rsidRDefault="006070CF" w:rsidP="006070CF">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left="600"/>
        <w:rPr>
          <w:rFonts w:ascii="Courier New" w:hAnsi="Courier New" w:cs="Courier New"/>
          <w:color w:val="000000"/>
          <w:sz w:val="21"/>
          <w:szCs w:val="21"/>
          <w:highlight w:val="white"/>
          <w:lang w:val="en-US"/>
        </w:rPr>
      </w:pPr>
      <w:r w:rsidRPr="00421969">
        <w:rPr>
          <w:rFonts w:ascii="Courier New" w:hAnsi="Courier New" w:cs="Courier New"/>
          <w:color w:val="000000"/>
          <w:sz w:val="21"/>
          <w:szCs w:val="21"/>
          <w:highlight w:val="white"/>
        </w:rPr>
        <w:tab/>
      </w:r>
      <w:r w:rsidRPr="00421969">
        <w:rPr>
          <w:rFonts w:ascii="Courier New" w:hAnsi="Courier New" w:cs="Courier New"/>
          <w:color w:val="000000"/>
          <w:sz w:val="21"/>
          <w:szCs w:val="21"/>
          <w:highlight w:val="white"/>
        </w:rPr>
        <w:tab/>
      </w:r>
      <w:r w:rsidRPr="00421969">
        <w:rPr>
          <w:rFonts w:ascii="Courier New" w:hAnsi="Courier New" w:cs="Courier New"/>
          <w:color w:val="0000FF"/>
          <w:sz w:val="21"/>
          <w:szCs w:val="21"/>
          <w:highlight w:val="white"/>
          <w:lang w:val="en-US"/>
        </w:rPr>
        <w:t>…</w:t>
      </w:r>
    </w:p>
    <w:p w14:paraId="5CE8D44D" w14:textId="77777777" w:rsidR="006070CF" w:rsidRPr="00421969" w:rsidRDefault="006070CF" w:rsidP="006070CF">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left="600"/>
        <w:rPr>
          <w:rFonts w:ascii="Courier New" w:hAnsi="Courier New" w:cs="Courier New"/>
          <w:color w:val="000000"/>
          <w:sz w:val="21"/>
          <w:szCs w:val="21"/>
          <w:highlight w:val="white"/>
          <w:lang w:val="en-US"/>
        </w:rPr>
      </w:pPr>
      <w:r w:rsidRPr="00421969">
        <w:rPr>
          <w:rFonts w:ascii="Courier New" w:hAnsi="Courier New" w:cs="Courier New"/>
          <w:color w:val="000000"/>
          <w:sz w:val="21"/>
          <w:szCs w:val="21"/>
          <w:highlight w:val="white"/>
          <w:lang w:val="en-US"/>
        </w:rPr>
        <w:tab/>
      </w:r>
      <w:r w:rsidRPr="00421969">
        <w:rPr>
          <w:rFonts w:ascii="Courier New" w:hAnsi="Courier New" w:cs="Courier New"/>
          <w:color w:val="000000"/>
          <w:sz w:val="21"/>
          <w:szCs w:val="21"/>
          <w:highlight w:val="white"/>
          <w:lang w:val="en-US"/>
        </w:rPr>
        <w:tab/>
      </w:r>
      <w:r w:rsidRPr="00421969">
        <w:rPr>
          <w:rFonts w:ascii="Courier New" w:hAnsi="Courier New" w:cs="Courier New"/>
          <w:color w:val="0000FF"/>
          <w:sz w:val="21"/>
          <w:szCs w:val="21"/>
          <w:highlight w:val="white"/>
          <w:lang w:val="en-US"/>
        </w:rPr>
        <w:t>&lt;</w:t>
      </w:r>
      <w:r w:rsidRPr="00421969">
        <w:rPr>
          <w:rFonts w:ascii="Courier New" w:hAnsi="Courier New" w:cs="Courier New"/>
          <w:color w:val="800000"/>
          <w:sz w:val="21"/>
          <w:szCs w:val="21"/>
          <w:highlight w:val="white"/>
          <w:lang w:val="en-US"/>
        </w:rPr>
        <w:t>simpleElements</w:t>
      </w:r>
      <w:r w:rsidRPr="00421969">
        <w:rPr>
          <w:rFonts w:ascii="Courier New" w:hAnsi="Courier New" w:cs="Courier New"/>
          <w:color w:val="0000FF"/>
          <w:sz w:val="21"/>
          <w:szCs w:val="21"/>
          <w:highlight w:val="white"/>
          <w:lang w:val="en-US"/>
        </w:rPr>
        <w:t>&gt;</w:t>
      </w:r>
    </w:p>
    <w:p w14:paraId="5CE8D44E" w14:textId="77777777" w:rsidR="006070CF" w:rsidRPr="00421969" w:rsidRDefault="006070CF" w:rsidP="006070CF">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left="600"/>
        <w:rPr>
          <w:rFonts w:ascii="Courier New" w:hAnsi="Courier New" w:cs="Courier New"/>
          <w:color w:val="000000"/>
          <w:sz w:val="21"/>
          <w:szCs w:val="21"/>
          <w:highlight w:val="white"/>
          <w:lang w:val="en-US"/>
        </w:rPr>
      </w:pPr>
      <w:r w:rsidRPr="00421969">
        <w:rPr>
          <w:rFonts w:ascii="Courier New" w:hAnsi="Courier New" w:cs="Courier New"/>
          <w:color w:val="000000"/>
          <w:sz w:val="21"/>
          <w:szCs w:val="21"/>
          <w:highlight w:val="white"/>
          <w:lang w:val="en-US"/>
        </w:rPr>
        <w:tab/>
      </w:r>
      <w:r w:rsidRPr="00421969">
        <w:rPr>
          <w:rFonts w:ascii="Courier New" w:hAnsi="Courier New" w:cs="Courier New"/>
          <w:color w:val="000000"/>
          <w:sz w:val="21"/>
          <w:szCs w:val="21"/>
          <w:highlight w:val="white"/>
          <w:lang w:val="en-US"/>
        </w:rPr>
        <w:tab/>
      </w:r>
      <w:r w:rsidRPr="00421969">
        <w:rPr>
          <w:rFonts w:ascii="Courier New" w:hAnsi="Courier New" w:cs="Courier New"/>
          <w:color w:val="000000"/>
          <w:sz w:val="21"/>
          <w:szCs w:val="21"/>
          <w:highlight w:val="white"/>
          <w:lang w:val="en-US"/>
        </w:rPr>
        <w:tab/>
      </w:r>
      <w:r w:rsidRPr="00421969">
        <w:rPr>
          <w:rFonts w:ascii="Courier New" w:hAnsi="Courier New" w:cs="Courier New"/>
          <w:color w:val="0000FF"/>
          <w:sz w:val="21"/>
          <w:szCs w:val="21"/>
          <w:highlight w:val="white"/>
          <w:lang w:val="en-US"/>
        </w:rPr>
        <w:t>…</w:t>
      </w:r>
    </w:p>
    <w:p w14:paraId="5CE8D44F" w14:textId="77777777" w:rsidR="006070CF" w:rsidRPr="00421969" w:rsidRDefault="006070CF" w:rsidP="006070CF">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left="600"/>
        <w:rPr>
          <w:rFonts w:ascii="Courier New" w:hAnsi="Courier New" w:cs="Courier New"/>
          <w:color w:val="000000"/>
          <w:sz w:val="21"/>
          <w:szCs w:val="21"/>
          <w:highlight w:val="white"/>
          <w:lang w:val="en-US"/>
        </w:rPr>
      </w:pPr>
      <w:r w:rsidRPr="00421969">
        <w:rPr>
          <w:rFonts w:ascii="Courier New" w:hAnsi="Courier New" w:cs="Courier New"/>
          <w:color w:val="000000"/>
          <w:sz w:val="21"/>
          <w:szCs w:val="21"/>
          <w:highlight w:val="white"/>
          <w:lang w:val="en-US"/>
        </w:rPr>
        <w:tab/>
      </w:r>
      <w:r w:rsidRPr="00421969">
        <w:rPr>
          <w:rFonts w:ascii="Courier New" w:hAnsi="Courier New" w:cs="Courier New"/>
          <w:color w:val="000000"/>
          <w:sz w:val="21"/>
          <w:szCs w:val="21"/>
          <w:highlight w:val="white"/>
          <w:lang w:val="en-US"/>
        </w:rPr>
        <w:tab/>
      </w:r>
      <w:r w:rsidRPr="00421969">
        <w:rPr>
          <w:rFonts w:ascii="Courier New" w:hAnsi="Courier New" w:cs="Courier New"/>
          <w:color w:val="000000"/>
          <w:sz w:val="21"/>
          <w:szCs w:val="21"/>
          <w:highlight w:val="white"/>
          <w:lang w:val="en-US"/>
        </w:rPr>
        <w:tab/>
      </w:r>
      <w:r w:rsidRPr="00421969">
        <w:rPr>
          <w:rFonts w:ascii="Courier New" w:hAnsi="Courier New" w:cs="Courier New"/>
          <w:color w:val="0000FF"/>
          <w:sz w:val="21"/>
          <w:szCs w:val="21"/>
          <w:highlight w:val="white"/>
          <w:lang w:val="en-US"/>
        </w:rPr>
        <w:t>&lt;</w:t>
      </w:r>
      <w:r w:rsidRPr="00421969">
        <w:rPr>
          <w:rFonts w:ascii="Courier New" w:hAnsi="Courier New" w:cs="Courier New"/>
          <w:color w:val="800000"/>
          <w:sz w:val="21"/>
          <w:szCs w:val="21"/>
          <w:highlight w:val="white"/>
          <w:lang w:val="en-US"/>
        </w:rPr>
        <w:t>SimpleElementTypeRef</w:t>
      </w:r>
      <w:r w:rsidRPr="00421969">
        <w:rPr>
          <w:rFonts w:ascii="Courier New" w:hAnsi="Courier New" w:cs="Courier New"/>
          <w:color w:val="FF0000"/>
          <w:sz w:val="21"/>
          <w:szCs w:val="21"/>
          <w:highlight w:val="white"/>
          <w:lang w:val="en-US"/>
        </w:rPr>
        <w:t xml:space="preserve"> idref</w:t>
      </w:r>
      <w:r w:rsidRPr="00421969">
        <w:rPr>
          <w:rFonts w:ascii="Courier New" w:hAnsi="Courier New" w:cs="Courier New"/>
          <w:color w:val="0000FF"/>
          <w:sz w:val="21"/>
          <w:szCs w:val="21"/>
          <w:highlight w:val="white"/>
          <w:lang w:val="en-US"/>
        </w:rPr>
        <w:t>="</w:t>
      </w:r>
      <w:r w:rsidRPr="00421969">
        <w:rPr>
          <w:rFonts w:ascii="Courier New" w:hAnsi="Courier New" w:cs="Courier New"/>
          <w:color w:val="000000"/>
          <w:sz w:val="21"/>
          <w:szCs w:val="21"/>
          <w:highlight w:val="white"/>
          <w:lang w:val="en-US"/>
        </w:rPr>
        <w:t>SOAPServerURL</w:t>
      </w:r>
      <w:r w:rsidRPr="00421969">
        <w:rPr>
          <w:rFonts w:ascii="Courier New" w:hAnsi="Courier New" w:cs="Courier New"/>
          <w:color w:val="0000FF"/>
          <w:sz w:val="21"/>
          <w:szCs w:val="21"/>
          <w:highlight w:val="white"/>
          <w:lang w:val="en-US"/>
        </w:rPr>
        <w:t>"/&gt;</w:t>
      </w:r>
    </w:p>
    <w:p w14:paraId="5CE8D450" w14:textId="77777777" w:rsidR="006070CF" w:rsidRPr="00421969" w:rsidRDefault="006070CF" w:rsidP="006070CF">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rPr>
          <w:rFonts w:ascii="Courier New" w:hAnsi="Courier New" w:cs="Courier New"/>
          <w:color w:val="000000"/>
          <w:sz w:val="21"/>
          <w:szCs w:val="21"/>
          <w:highlight w:val="white"/>
          <w:lang w:val="en-US"/>
        </w:rPr>
      </w:pPr>
      <w:r w:rsidRPr="00421969">
        <w:rPr>
          <w:rFonts w:ascii="Courier New" w:hAnsi="Courier New" w:cs="Courier New"/>
          <w:color w:val="0000FF"/>
          <w:sz w:val="21"/>
          <w:szCs w:val="21"/>
          <w:highlight w:val="white"/>
          <w:lang w:val="en-US"/>
        </w:rPr>
        <w:tab/>
      </w:r>
      <w:r w:rsidRPr="00421969">
        <w:rPr>
          <w:rFonts w:ascii="Courier New" w:hAnsi="Courier New" w:cs="Courier New"/>
          <w:color w:val="0000FF"/>
          <w:sz w:val="21"/>
          <w:szCs w:val="21"/>
          <w:highlight w:val="white"/>
          <w:lang w:val="en-US"/>
        </w:rPr>
        <w:tab/>
      </w:r>
      <w:r w:rsidRPr="00421969">
        <w:rPr>
          <w:rFonts w:ascii="Courier New" w:hAnsi="Courier New" w:cs="Courier New"/>
          <w:color w:val="000000"/>
          <w:sz w:val="21"/>
          <w:szCs w:val="21"/>
          <w:highlight w:val="white"/>
          <w:lang w:val="en-US"/>
        </w:rPr>
        <w:tab/>
      </w:r>
      <w:r w:rsidRPr="00421969">
        <w:rPr>
          <w:rFonts w:ascii="Courier New" w:hAnsi="Courier New" w:cs="Courier New"/>
          <w:color w:val="000000"/>
          <w:sz w:val="21"/>
          <w:szCs w:val="21"/>
          <w:highlight w:val="white"/>
          <w:lang w:val="en-US"/>
        </w:rPr>
        <w:tab/>
      </w:r>
      <w:r w:rsidRPr="00421969">
        <w:rPr>
          <w:rFonts w:ascii="Courier New" w:hAnsi="Courier New" w:cs="Courier New"/>
          <w:color w:val="000000"/>
          <w:sz w:val="21"/>
          <w:szCs w:val="21"/>
          <w:highlight w:val="white"/>
          <w:lang w:val="en-US"/>
        </w:rPr>
        <w:tab/>
      </w:r>
      <w:r w:rsidRPr="00421969">
        <w:rPr>
          <w:rFonts w:ascii="Courier New" w:hAnsi="Courier New" w:cs="Courier New"/>
          <w:color w:val="0000FF"/>
          <w:sz w:val="21"/>
          <w:szCs w:val="21"/>
          <w:highlight w:val="white"/>
          <w:lang w:val="en-US"/>
        </w:rPr>
        <w:t>…</w:t>
      </w:r>
    </w:p>
    <w:p w14:paraId="5CE8D451" w14:textId="77777777" w:rsidR="006070CF" w:rsidRPr="00421969" w:rsidRDefault="006070CF" w:rsidP="006070CF">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left="600"/>
        <w:rPr>
          <w:rFonts w:ascii="Courier New" w:hAnsi="Courier New" w:cs="Courier New"/>
          <w:color w:val="000000"/>
          <w:sz w:val="21"/>
          <w:szCs w:val="21"/>
          <w:highlight w:val="white"/>
          <w:lang w:val="en-US"/>
        </w:rPr>
      </w:pPr>
      <w:r w:rsidRPr="00421969">
        <w:rPr>
          <w:rFonts w:ascii="Courier New" w:hAnsi="Courier New" w:cs="Courier New"/>
          <w:color w:val="000000"/>
          <w:sz w:val="21"/>
          <w:szCs w:val="21"/>
          <w:highlight w:val="white"/>
          <w:lang w:val="en-US"/>
        </w:rPr>
        <w:tab/>
      </w:r>
      <w:r w:rsidRPr="00421969">
        <w:rPr>
          <w:rFonts w:ascii="Courier New" w:hAnsi="Courier New" w:cs="Courier New"/>
          <w:color w:val="000000"/>
          <w:sz w:val="21"/>
          <w:szCs w:val="21"/>
          <w:highlight w:val="white"/>
          <w:lang w:val="en-US"/>
        </w:rPr>
        <w:tab/>
      </w:r>
      <w:r w:rsidRPr="00421969">
        <w:rPr>
          <w:rFonts w:ascii="Courier New" w:hAnsi="Courier New" w:cs="Courier New"/>
          <w:color w:val="0000FF"/>
          <w:sz w:val="21"/>
          <w:szCs w:val="21"/>
          <w:highlight w:val="white"/>
          <w:lang w:val="en-US"/>
        </w:rPr>
        <w:t>&lt;/</w:t>
      </w:r>
      <w:r w:rsidRPr="00421969">
        <w:rPr>
          <w:rFonts w:ascii="Courier New" w:hAnsi="Courier New" w:cs="Courier New"/>
          <w:color w:val="800000"/>
          <w:sz w:val="21"/>
          <w:szCs w:val="21"/>
          <w:highlight w:val="white"/>
          <w:lang w:val="en-US"/>
        </w:rPr>
        <w:t>simpleElements</w:t>
      </w:r>
      <w:r w:rsidRPr="00421969">
        <w:rPr>
          <w:rFonts w:ascii="Courier New" w:hAnsi="Courier New" w:cs="Courier New"/>
          <w:color w:val="0000FF"/>
          <w:sz w:val="21"/>
          <w:szCs w:val="21"/>
          <w:highlight w:val="white"/>
          <w:lang w:val="en-US"/>
        </w:rPr>
        <w:t>&gt;</w:t>
      </w:r>
    </w:p>
    <w:p w14:paraId="5CE8D452" w14:textId="77777777" w:rsidR="006070CF" w:rsidRPr="00421969" w:rsidRDefault="006070CF" w:rsidP="006070CF">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left="600"/>
        <w:rPr>
          <w:rFonts w:ascii="Courier New" w:hAnsi="Courier New" w:cs="Courier New"/>
          <w:color w:val="000000"/>
          <w:sz w:val="21"/>
          <w:szCs w:val="21"/>
          <w:highlight w:val="white"/>
          <w:lang w:val="en-GB"/>
        </w:rPr>
      </w:pPr>
      <w:r w:rsidRPr="00421969">
        <w:rPr>
          <w:rFonts w:ascii="Courier New" w:hAnsi="Courier New" w:cs="Courier New"/>
          <w:color w:val="000000"/>
          <w:sz w:val="21"/>
          <w:szCs w:val="21"/>
          <w:highlight w:val="white"/>
          <w:lang w:val="en-US"/>
        </w:rPr>
        <w:tab/>
      </w:r>
      <w:r w:rsidRPr="00421969">
        <w:rPr>
          <w:rFonts w:ascii="Courier New" w:hAnsi="Courier New" w:cs="Courier New"/>
          <w:color w:val="0000FF"/>
          <w:sz w:val="21"/>
          <w:szCs w:val="21"/>
          <w:highlight w:val="white"/>
          <w:lang w:val="en-GB"/>
        </w:rPr>
        <w:t>&lt;/</w:t>
      </w:r>
      <w:r w:rsidRPr="00421969">
        <w:rPr>
          <w:rFonts w:ascii="Courier New" w:hAnsi="Courier New" w:cs="Courier New"/>
          <w:color w:val="800000"/>
          <w:sz w:val="21"/>
          <w:szCs w:val="21"/>
          <w:highlight w:val="white"/>
          <w:lang w:val="en-GB"/>
        </w:rPr>
        <w:t>ComplexElementType</w:t>
      </w:r>
      <w:r w:rsidRPr="00421969">
        <w:rPr>
          <w:rFonts w:ascii="Courier New" w:hAnsi="Courier New" w:cs="Courier New"/>
          <w:color w:val="0000FF"/>
          <w:sz w:val="21"/>
          <w:szCs w:val="21"/>
          <w:highlight w:val="white"/>
          <w:lang w:val="en-GB"/>
        </w:rPr>
        <w:t>&gt;</w:t>
      </w:r>
    </w:p>
    <w:p w14:paraId="5CE8D453" w14:textId="77777777" w:rsidR="006070CF" w:rsidRPr="00421969" w:rsidRDefault="006070CF" w:rsidP="006070CF">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left="600"/>
        <w:rPr>
          <w:rFonts w:ascii="Courier New" w:hAnsi="Courier New" w:cs="Courier New"/>
          <w:color w:val="000000"/>
          <w:sz w:val="21"/>
          <w:szCs w:val="21"/>
          <w:highlight w:val="white"/>
          <w:lang w:val="en-GB"/>
        </w:rPr>
      </w:pPr>
      <w:r w:rsidRPr="00421969">
        <w:rPr>
          <w:rFonts w:ascii="Courier New" w:hAnsi="Courier New" w:cs="Courier New"/>
          <w:color w:val="000000"/>
          <w:sz w:val="21"/>
          <w:szCs w:val="21"/>
          <w:highlight w:val="white"/>
          <w:lang w:val="en-GB"/>
        </w:rPr>
        <w:tab/>
      </w:r>
      <w:r w:rsidRPr="00421969">
        <w:rPr>
          <w:rFonts w:ascii="Courier New" w:hAnsi="Courier New" w:cs="Courier New"/>
          <w:color w:val="0000FF"/>
          <w:sz w:val="21"/>
          <w:szCs w:val="21"/>
          <w:highlight w:val="white"/>
          <w:lang w:val="en-GB"/>
        </w:rPr>
        <w:t>&lt;</w:t>
      </w:r>
      <w:r w:rsidRPr="00421969">
        <w:rPr>
          <w:rFonts w:ascii="Courier New" w:hAnsi="Courier New" w:cs="Courier New"/>
          <w:color w:val="800000"/>
          <w:sz w:val="21"/>
          <w:szCs w:val="21"/>
          <w:highlight w:val="white"/>
          <w:lang w:val="en-GB"/>
        </w:rPr>
        <w:t>SimpleElementType</w:t>
      </w:r>
      <w:r w:rsidRPr="00421969">
        <w:rPr>
          <w:rFonts w:ascii="Courier New" w:hAnsi="Courier New" w:cs="Courier New"/>
          <w:color w:val="FF0000"/>
          <w:sz w:val="21"/>
          <w:szCs w:val="21"/>
          <w:highlight w:val="white"/>
          <w:lang w:val="en-GB"/>
        </w:rPr>
        <w:t xml:space="preserve"> id</w:t>
      </w:r>
      <w:r w:rsidRPr="00421969">
        <w:rPr>
          <w:rFonts w:ascii="Courier New" w:hAnsi="Courier New" w:cs="Courier New"/>
          <w:color w:val="0000FF"/>
          <w:sz w:val="21"/>
          <w:szCs w:val="21"/>
          <w:highlight w:val="white"/>
          <w:lang w:val="en-GB"/>
        </w:rPr>
        <w:t>="</w:t>
      </w:r>
      <w:r w:rsidRPr="00421969">
        <w:rPr>
          <w:rFonts w:ascii="Courier New" w:hAnsi="Courier New" w:cs="Courier New"/>
          <w:color w:val="000000"/>
          <w:sz w:val="21"/>
          <w:szCs w:val="21"/>
          <w:highlight w:val="white"/>
          <w:lang w:val="en-GB"/>
        </w:rPr>
        <w:t>SOAPServerURL</w:t>
      </w:r>
      <w:r w:rsidRPr="00421969">
        <w:rPr>
          <w:rFonts w:ascii="Courier New" w:hAnsi="Courier New" w:cs="Courier New"/>
          <w:color w:val="0000FF"/>
          <w:sz w:val="21"/>
          <w:szCs w:val="21"/>
          <w:highlight w:val="white"/>
          <w:lang w:val="en-GB"/>
        </w:rPr>
        <w:t>"&gt;</w:t>
      </w:r>
    </w:p>
    <w:p w14:paraId="5CE8D454" w14:textId="77777777" w:rsidR="006070CF" w:rsidRPr="00421969" w:rsidRDefault="006070CF" w:rsidP="006070CF">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left="600"/>
        <w:rPr>
          <w:rFonts w:ascii="Courier New" w:hAnsi="Courier New" w:cs="Courier New"/>
          <w:color w:val="000000"/>
          <w:sz w:val="21"/>
          <w:szCs w:val="21"/>
          <w:highlight w:val="white"/>
          <w:lang w:val="en-US"/>
        </w:rPr>
      </w:pPr>
      <w:r w:rsidRPr="00421969">
        <w:rPr>
          <w:rFonts w:ascii="Courier New" w:hAnsi="Courier New" w:cs="Courier New"/>
          <w:color w:val="000000"/>
          <w:sz w:val="21"/>
          <w:szCs w:val="21"/>
          <w:highlight w:val="white"/>
          <w:lang w:val="en-GB"/>
        </w:rPr>
        <w:tab/>
      </w:r>
      <w:r w:rsidRPr="00421969">
        <w:rPr>
          <w:rFonts w:ascii="Courier New" w:hAnsi="Courier New" w:cs="Courier New"/>
          <w:color w:val="000000"/>
          <w:sz w:val="21"/>
          <w:szCs w:val="21"/>
          <w:highlight w:val="white"/>
          <w:lang w:val="en-GB"/>
        </w:rPr>
        <w:tab/>
      </w:r>
      <w:r w:rsidRPr="00421969">
        <w:rPr>
          <w:rFonts w:ascii="Courier New" w:hAnsi="Courier New" w:cs="Courier New"/>
          <w:color w:val="0000FF"/>
          <w:sz w:val="21"/>
          <w:szCs w:val="21"/>
          <w:highlight w:val="white"/>
          <w:lang w:val="en-GB"/>
        </w:rPr>
        <w:t>…</w:t>
      </w:r>
    </w:p>
    <w:p w14:paraId="5CE8D455" w14:textId="77777777" w:rsidR="006070CF" w:rsidRPr="00421969" w:rsidRDefault="006070CF" w:rsidP="006070CF">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left="600"/>
        <w:rPr>
          <w:rFonts w:ascii="Courier New" w:hAnsi="Courier New" w:cs="Courier New"/>
          <w:color w:val="0000FF"/>
          <w:sz w:val="21"/>
          <w:szCs w:val="21"/>
          <w:highlight w:val="white"/>
          <w:lang w:val="en-US"/>
        </w:rPr>
      </w:pPr>
      <w:r w:rsidRPr="00421969">
        <w:rPr>
          <w:rFonts w:ascii="Courier New" w:hAnsi="Courier New" w:cs="Courier New"/>
          <w:color w:val="000000"/>
          <w:sz w:val="21"/>
          <w:szCs w:val="21"/>
          <w:highlight w:val="white"/>
          <w:lang w:val="en-US"/>
        </w:rPr>
        <w:tab/>
      </w:r>
      <w:r w:rsidRPr="00421969">
        <w:rPr>
          <w:rFonts w:ascii="Courier New" w:hAnsi="Courier New" w:cs="Courier New"/>
          <w:color w:val="0000FF"/>
          <w:sz w:val="21"/>
          <w:szCs w:val="21"/>
          <w:highlight w:val="white"/>
          <w:lang w:val="en-US"/>
        </w:rPr>
        <w:t>&lt;/</w:t>
      </w:r>
      <w:r w:rsidRPr="00421969">
        <w:rPr>
          <w:rFonts w:ascii="Courier New" w:hAnsi="Courier New" w:cs="Courier New"/>
          <w:color w:val="800000"/>
          <w:sz w:val="21"/>
          <w:szCs w:val="21"/>
          <w:highlight w:val="white"/>
          <w:lang w:val="en-US"/>
        </w:rPr>
        <w:t>SimpleElementType</w:t>
      </w:r>
      <w:r w:rsidRPr="00421969">
        <w:rPr>
          <w:rFonts w:ascii="Courier New" w:hAnsi="Courier New" w:cs="Courier New"/>
          <w:color w:val="0000FF"/>
          <w:sz w:val="21"/>
          <w:szCs w:val="21"/>
          <w:highlight w:val="white"/>
          <w:lang w:val="en-US"/>
        </w:rPr>
        <w:t>&gt;</w:t>
      </w:r>
    </w:p>
    <w:p w14:paraId="5CE8D456" w14:textId="77777777" w:rsidR="006070CF" w:rsidRPr="00421969" w:rsidRDefault="006070CF" w:rsidP="00A13361">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left="600"/>
        <w:rPr>
          <w:rFonts w:ascii="Courier New" w:hAnsi="Courier New" w:cs="Courier New"/>
          <w:color w:val="0000FF"/>
          <w:sz w:val="21"/>
          <w:szCs w:val="21"/>
          <w:highlight w:val="white"/>
          <w:lang w:val="en-US"/>
        </w:rPr>
      </w:pPr>
      <w:r w:rsidRPr="00421969">
        <w:rPr>
          <w:rFonts w:ascii="Courier New" w:hAnsi="Courier New" w:cs="Courier New"/>
          <w:color w:val="000000"/>
          <w:sz w:val="21"/>
          <w:szCs w:val="21"/>
          <w:highlight w:val="white"/>
          <w:lang w:val="en-GB"/>
        </w:rPr>
        <w:tab/>
      </w:r>
    </w:p>
    <w:p w14:paraId="5CE8D457" w14:textId="77777777" w:rsidR="006070CF" w:rsidRPr="00421969" w:rsidRDefault="006070CF" w:rsidP="006070CF">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rPr>
          <w:rFonts w:ascii="Courier New" w:hAnsi="Courier New" w:cs="Courier New"/>
          <w:color w:val="000000"/>
          <w:sz w:val="21"/>
          <w:szCs w:val="21"/>
          <w:highlight w:val="white"/>
          <w:lang w:val="en-US"/>
        </w:rPr>
      </w:pPr>
    </w:p>
    <w:p w14:paraId="5CE8D458" w14:textId="77777777" w:rsidR="006070CF" w:rsidRPr="00421969" w:rsidRDefault="006070CF" w:rsidP="006070CF">
      <w:pPr>
        <w:widowControl/>
        <w:numPr>
          <w:ilvl w:val="0"/>
          <w:numId w:val="4"/>
        </w:numPr>
        <w:suppressAutoHyphens w:val="0"/>
        <w:rPr>
          <w:rFonts w:ascii="Courier New" w:hAnsi="Courier New" w:cs="Courier New"/>
          <w:sz w:val="21"/>
          <w:szCs w:val="21"/>
        </w:rPr>
      </w:pPr>
      <w:r w:rsidRPr="00421969">
        <w:rPr>
          <w:rFonts w:ascii="Courier New" w:hAnsi="Courier New" w:cs="Courier New"/>
          <w:sz w:val="21"/>
          <w:szCs w:val="21"/>
        </w:rPr>
        <w:t>Elk raamwerk zal het volgende stukje XML bevatten om de SOAPCentralServerURL aan een project toe te kunnen wijzen:</w:t>
      </w:r>
    </w:p>
    <w:p w14:paraId="5CE8D459" w14:textId="77777777" w:rsidR="006070CF" w:rsidRPr="00421969" w:rsidRDefault="006070CF" w:rsidP="006070CF">
      <w:pPr>
        <w:ind w:left="360"/>
        <w:rPr>
          <w:rFonts w:ascii="Courier New" w:hAnsi="Courier New" w:cs="Courier New"/>
          <w:sz w:val="21"/>
          <w:szCs w:val="21"/>
        </w:rPr>
      </w:pPr>
    </w:p>
    <w:p w14:paraId="5CE8D45A" w14:textId="77777777" w:rsidR="006070CF" w:rsidRPr="00421969" w:rsidRDefault="006070CF" w:rsidP="006070CF">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left="600"/>
        <w:rPr>
          <w:rFonts w:ascii="Courier New" w:hAnsi="Courier New" w:cs="Courier New"/>
          <w:color w:val="000000"/>
          <w:sz w:val="21"/>
          <w:szCs w:val="21"/>
          <w:highlight w:val="white"/>
          <w:lang w:val="en-US"/>
        </w:rPr>
      </w:pPr>
      <w:r w:rsidRPr="00421969">
        <w:rPr>
          <w:rFonts w:ascii="Courier New" w:hAnsi="Courier New" w:cs="Courier New"/>
          <w:color w:val="000000"/>
          <w:sz w:val="21"/>
          <w:szCs w:val="21"/>
          <w:highlight w:val="white"/>
        </w:rPr>
        <w:tab/>
      </w:r>
      <w:r w:rsidRPr="00421969">
        <w:rPr>
          <w:rFonts w:ascii="Courier New" w:hAnsi="Courier New" w:cs="Courier New"/>
          <w:color w:val="0000FF"/>
          <w:sz w:val="21"/>
          <w:szCs w:val="21"/>
          <w:highlight w:val="white"/>
          <w:lang w:val="en-US"/>
        </w:rPr>
        <w:t>&lt;</w:t>
      </w:r>
      <w:r w:rsidRPr="00421969">
        <w:rPr>
          <w:rFonts w:ascii="Courier New" w:hAnsi="Courier New" w:cs="Courier New"/>
          <w:color w:val="800000"/>
          <w:sz w:val="21"/>
          <w:szCs w:val="21"/>
          <w:highlight w:val="white"/>
          <w:lang w:val="en-US"/>
        </w:rPr>
        <w:t>ProjectType</w:t>
      </w:r>
      <w:r w:rsidRPr="00421969">
        <w:rPr>
          <w:rFonts w:ascii="Courier New" w:hAnsi="Courier New" w:cs="Courier New"/>
          <w:color w:val="FF0000"/>
          <w:sz w:val="21"/>
          <w:szCs w:val="21"/>
          <w:highlight w:val="white"/>
          <w:lang w:val="en-US"/>
        </w:rPr>
        <w:t xml:space="preserve"> id</w:t>
      </w:r>
      <w:r w:rsidRPr="00421969">
        <w:rPr>
          <w:rFonts w:ascii="Courier New" w:hAnsi="Courier New" w:cs="Courier New"/>
          <w:color w:val="0000FF"/>
          <w:sz w:val="21"/>
          <w:szCs w:val="21"/>
          <w:highlight w:val="white"/>
          <w:lang w:val="en-US"/>
        </w:rPr>
        <w:t>="</w:t>
      </w:r>
      <w:r w:rsidRPr="00421969">
        <w:rPr>
          <w:rFonts w:ascii="Courier New" w:hAnsi="Courier New" w:cs="Courier New"/>
          <w:color w:val="000000"/>
          <w:sz w:val="21"/>
          <w:szCs w:val="21"/>
          <w:highlight w:val="white"/>
          <w:lang w:val="en-US"/>
        </w:rPr>
        <w:t>Project_xyz</w:t>
      </w:r>
      <w:r w:rsidRPr="00421969">
        <w:rPr>
          <w:rFonts w:ascii="Courier New" w:hAnsi="Courier New" w:cs="Courier New"/>
          <w:color w:val="0000FF"/>
          <w:sz w:val="21"/>
          <w:szCs w:val="21"/>
          <w:highlight w:val="white"/>
          <w:lang w:val="en-US"/>
        </w:rPr>
        <w:t>"&gt;</w:t>
      </w:r>
    </w:p>
    <w:p w14:paraId="5CE8D45B" w14:textId="77777777" w:rsidR="006070CF" w:rsidRPr="00421969" w:rsidRDefault="006070CF" w:rsidP="006070CF">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left="600"/>
        <w:rPr>
          <w:rFonts w:ascii="Courier New" w:hAnsi="Courier New" w:cs="Courier New"/>
          <w:color w:val="000000"/>
          <w:sz w:val="21"/>
          <w:szCs w:val="21"/>
          <w:highlight w:val="white"/>
          <w:lang w:val="en-US"/>
        </w:rPr>
      </w:pPr>
      <w:r w:rsidRPr="00421969">
        <w:rPr>
          <w:rFonts w:ascii="Courier New" w:hAnsi="Courier New" w:cs="Courier New"/>
          <w:color w:val="000000"/>
          <w:sz w:val="21"/>
          <w:szCs w:val="21"/>
          <w:highlight w:val="white"/>
          <w:lang w:val="en-US"/>
        </w:rPr>
        <w:tab/>
      </w:r>
      <w:r w:rsidRPr="00421969">
        <w:rPr>
          <w:rFonts w:ascii="Courier New" w:hAnsi="Courier New" w:cs="Courier New"/>
          <w:color w:val="000000"/>
          <w:sz w:val="21"/>
          <w:szCs w:val="21"/>
          <w:highlight w:val="white"/>
          <w:lang w:val="en-US"/>
        </w:rPr>
        <w:tab/>
      </w:r>
      <w:r w:rsidRPr="00421969">
        <w:rPr>
          <w:rFonts w:ascii="Courier New" w:hAnsi="Courier New" w:cs="Courier New"/>
          <w:color w:val="0000FF"/>
          <w:sz w:val="21"/>
          <w:szCs w:val="21"/>
          <w:highlight w:val="white"/>
          <w:lang w:val="en-US"/>
        </w:rPr>
        <w:t>&lt;</w:t>
      </w:r>
      <w:r w:rsidRPr="00421969">
        <w:rPr>
          <w:rFonts w:ascii="Courier New" w:hAnsi="Courier New" w:cs="Courier New"/>
          <w:color w:val="800000"/>
          <w:sz w:val="21"/>
          <w:szCs w:val="21"/>
          <w:highlight w:val="white"/>
          <w:lang w:val="en-US"/>
        </w:rPr>
        <w:t>description</w:t>
      </w:r>
      <w:r w:rsidRPr="00421969">
        <w:rPr>
          <w:rFonts w:ascii="Courier New" w:hAnsi="Courier New" w:cs="Courier New"/>
          <w:color w:val="0000FF"/>
          <w:sz w:val="21"/>
          <w:szCs w:val="21"/>
          <w:highlight w:val="white"/>
          <w:lang w:val="en-US"/>
        </w:rPr>
        <w:t>&gt;</w:t>
      </w:r>
      <w:r w:rsidRPr="00421969">
        <w:rPr>
          <w:rFonts w:ascii="Courier New" w:hAnsi="Courier New" w:cs="Courier New"/>
          <w:color w:val="000000"/>
          <w:sz w:val="21"/>
          <w:szCs w:val="21"/>
          <w:highlight w:val="white"/>
          <w:lang w:val="en-US"/>
        </w:rPr>
        <w:t>Standaard project</w:t>
      </w:r>
      <w:r w:rsidRPr="00421969">
        <w:rPr>
          <w:rFonts w:ascii="Courier New" w:hAnsi="Courier New" w:cs="Courier New"/>
          <w:color w:val="0000FF"/>
          <w:sz w:val="21"/>
          <w:szCs w:val="21"/>
          <w:highlight w:val="white"/>
          <w:lang w:val="en-US"/>
        </w:rPr>
        <w:t>&lt;/</w:t>
      </w:r>
      <w:r w:rsidRPr="00421969">
        <w:rPr>
          <w:rFonts w:ascii="Courier New" w:hAnsi="Courier New" w:cs="Courier New"/>
          <w:color w:val="800000"/>
          <w:sz w:val="21"/>
          <w:szCs w:val="21"/>
          <w:highlight w:val="white"/>
          <w:lang w:val="en-US"/>
        </w:rPr>
        <w:t>description</w:t>
      </w:r>
      <w:r w:rsidRPr="00421969">
        <w:rPr>
          <w:rFonts w:ascii="Courier New" w:hAnsi="Courier New" w:cs="Courier New"/>
          <w:color w:val="0000FF"/>
          <w:sz w:val="21"/>
          <w:szCs w:val="21"/>
          <w:highlight w:val="white"/>
          <w:lang w:val="en-US"/>
        </w:rPr>
        <w:t>&gt;</w:t>
      </w:r>
    </w:p>
    <w:p w14:paraId="5CE8D45C" w14:textId="77777777" w:rsidR="006070CF" w:rsidRPr="00421969" w:rsidRDefault="006070CF" w:rsidP="006070CF">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left="600"/>
        <w:rPr>
          <w:rFonts w:ascii="Courier New" w:hAnsi="Courier New" w:cs="Courier New"/>
          <w:color w:val="000000"/>
          <w:sz w:val="21"/>
          <w:szCs w:val="21"/>
          <w:highlight w:val="white"/>
          <w:lang w:val="en-US"/>
        </w:rPr>
      </w:pPr>
      <w:r w:rsidRPr="00421969">
        <w:rPr>
          <w:rFonts w:ascii="Courier New" w:hAnsi="Courier New" w:cs="Courier New"/>
          <w:color w:val="000000"/>
          <w:sz w:val="21"/>
          <w:szCs w:val="21"/>
          <w:highlight w:val="white"/>
          <w:lang w:val="en-US"/>
        </w:rPr>
        <w:tab/>
      </w:r>
      <w:r w:rsidRPr="00421969">
        <w:rPr>
          <w:rFonts w:ascii="Courier New" w:hAnsi="Courier New" w:cs="Courier New"/>
          <w:color w:val="000000"/>
          <w:sz w:val="21"/>
          <w:szCs w:val="21"/>
          <w:highlight w:val="white"/>
          <w:lang w:val="en-US"/>
        </w:rPr>
        <w:tab/>
        <w:t>…</w:t>
      </w:r>
    </w:p>
    <w:p w14:paraId="5CE8D45D" w14:textId="77777777" w:rsidR="006070CF" w:rsidRPr="00421969" w:rsidRDefault="006070CF" w:rsidP="006070CF">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left="600"/>
        <w:rPr>
          <w:rFonts w:ascii="Courier New" w:hAnsi="Courier New" w:cs="Courier New"/>
          <w:color w:val="0000FF"/>
          <w:sz w:val="21"/>
          <w:szCs w:val="21"/>
          <w:highlight w:val="white"/>
          <w:lang w:val="en-US"/>
        </w:rPr>
      </w:pPr>
      <w:r w:rsidRPr="00421969">
        <w:rPr>
          <w:rFonts w:ascii="Courier New" w:hAnsi="Courier New" w:cs="Courier New"/>
          <w:color w:val="000000"/>
          <w:sz w:val="21"/>
          <w:szCs w:val="21"/>
          <w:highlight w:val="white"/>
          <w:lang w:val="en-US"/>
        </w:rPr>
        <w:tab/>
      </w:r>
      <w:r w:rsidRPr="00421969">
        <w:rPr>
          <w:rFonts w:ascii="Courier New" w:hAnsi="Courier New" w:cs="Courier New"/>
          <w:color w:val="000000"/>
          <w:sz w:val="21"/>
          <w:szCs w:val="21"/>
          <w:highlight w:val="white"/>
          <w:lang w:val="en-US"/>
        </w:rPr>
        <w:tab/>
      </w:r>
      <w:r w:rsidRPr="00421969">
        <w:rPr>
          <w:rFonts w:ascii="Courier New" w:hAnsi="Courier New" w:cs="Courier New"/>
          <w:color w:val="0000FF"/>
          <w:sz w:val="21"/>
          <w:szCs w:val="21"/>
          <w:highlight w:val="white"/>
          <w:lang w:val="en-US"/>
        </w:rPr>
        <w:t>&lt;</w:t>
      </w:r>
      <w:r w:rsidRPr="00421969">
        <w:rPr>
          <w:rFonts w:ascii="Courier New" w:hAnsi="Courier New" w:cs="Courier New"/>
          <w:color w:val="800000"/>
          <w:sz w:val="21"/>
          <w:szCs w:val="21"/>
          <w:highlight w:val="white"/>
          <w:lang w:val="en-US"/>
        </w:rPr>
        <w:t>complexElements</w:t>
      </w:r>
      <w:r w:rsidRPr="00421969">
        <w:rPr>
          <w:rFonts w:ascii="Courier New" w:hAnsi="Courier New" w:cs="Courier New"/>
          <w:color w:val="0000FF"/>
          <w:sz w:val="21"/>
          <w:szCs w:val="21"/>
          <w:highlight w:val="white"/>
          <w:lang w:val="en-US"/>
        </w:rPr>
        <w:t>&gt;</w:t>
      </w:r>
    </w:p>
    <w:p w14:paraId="5CE8D45E" w14:textId="77777777" w:rsidR="006070CF" w:rsidRPr="00421969" w:rsidRDefault="006070CF" w:rsidP="006070CF">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left="600"/>
        <w:rPr>
          <w:rFonts w:ascii="Courier New" w:hAnsi="Courier New" w:cs="Courier New"/>
          <w:color w:val="000000"/>
          <w:sz w:val="21"/>
          <w:szCs w:val="21"/>
          <w:highlight w:val="white"/>
        </w:rPr>
      </w:pPr>
      <w:r w:rsidRPr="00421969">
        <w:rPr>
          <w:rFonts w:ascii="Courier New" w:hAnsi="Courier New" w:cs="Courier New"/>
          <w:color w:val="0000FF"/>
          <w:sz w:val="21"/>
          <w:szCs w:val="21"/>
          <w:highlight w:val="white"/>
          <w:lang w:val="en-US"/>
        </w:rPr>
        <w:tab/>
      </w:r>
      <w:r w:rsidRPr="00421969">
        <w:rPr>
          <w:rFonts w:ascii="Courier New" w:hAnsi="Courier New" w:cs="Courier New"/>
          <w:color w:val="0000FF"/>
          <w:sz w:val="21"/>
          <w:szCs w:val="21"/>
          <w:highlight w:val="white"/>
          <w:lang w:val="en-US"/>
        </w:rPr>
        <w:tab/>
      </w:r>
      <w:r w:rsidRPr="00421969">
        <w:rPr>
          <w:rFonts w:ascii="Courier New" w:hAnsi="Courier New" w:cs="Courier New"/>
          <w:color w:val="0000FF"/>
          <w:sz w:val="21"/>
          <w:szCs w:val="21"/>
          <w:highlight w:val="white"/>
          <w:lang w:val="en-US"/>
        </w:rPr>
        <w:tab/>
      </w:r>
      <w:r w:rsidRPr="00421969">
        <w:rPr>
          <w:rFonts w:ascii="Courier New" w:hAnsi="Courier New" w:cs="Courier New"/>
          <w:color w:val="0000FF"/>
          <w:sz w:val="21"/>
          <w:szCs w:val="21"/>
          <w:highlight w:val="white"/>
        </w:rPr>
        <w:t>…</w:t>
      </w:r>
    </w:p>
    <w:p w14:paraId="5CE8D45F" w14:textId="77777777" w:rsidR="006070CF" w:rsidRPr="00421969" w:rsidRDefault="006070CF" w:rsidP="006070CF">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left="600"/>
        <w:rPr>
          <w:rFonts w:ascii="Courier New" w:hAnsi="Courier New" w:cs="Courier New"/>
          <w:color w:val="0000FF"/>
          <w:sz w:val="21"/>
          <w:szCs w:val="21"/>
          <w:highlight w:val="white"/>
        </w:rPr>
      </w:pPr>
      <w:r w:rsidRPr="00421969">
        <w:rPr>
          <w:rFonts w:ascii="Courier New" w:hAnsi="Courier New" w:cs="Courier New"/>
          <w:color w:val="000000"/>
          <w:sz w:val="21"/>
          <w:szCs w:val="21"/>
          <w:highlight w:val="white"/>
        </w:rPr>
        <w:tab/>
      </w:r>
      <w:r w:rsidRPr="00421969">
        <w:rPr>
          <w:rFonts w:ascii="Courier New" w:hAnsi="Courier New" w:cs="Courier New"/>
          <w:color w:val="000000"/>
          <w:sz w:val="21"/>
          <w:szCs w:val="21"/>
          <w:highlight w:val="white"/>
        </w:rPr>
        <w:tab/>
      </w:r>
      <w:r w:rsidRPr="00421969">
        <w:rPr>
          <w:rFonts w:ascii="Courier New" w:hAnsi="Courier New" w:cs="Courier New"/>
          <w:color w:val="000000"/>
          <w:sz w:val="21"/>
          <w:szCs w:val="21"/>
          <w:highlight w:val="white"/>
        </w:rPr>
        <w:tab/>
      </w:r>
      <w:r w:rsidRPr="00421969">
        <w:rPr>
          <w:rFonts w:ascii="Courier New" w:hAnsi="Courier New" w:cs="Courier New"/>
          <w:color w:val="0000FF"/>
          <w:sz w:val="21"/>
          <w:szCs w:val="21"/>
          <w:highlight w:val="white"/>
        </w:rPr>
        <w:t>&lt;</w:t>
      </w:r>
      <w:r w:rsidRPr="00421969">
        <w:rPr>
          <w:rFonts w:ascii="Courier New" w:hAnsi="Courier New" w:cs="Courier New"/>
          <w:color w:val="800000"/>
          <w:sz w:val="21"/>
          <w:szCs w:val="21"/>
          <w:highlight w:val="white"/>
        </w:rPr>
        <w:t>ComplexElementTypeRef</w:t>
      </w:r>
      <w:r w:rsidRPr="00421969">
        <w:rPr>
          <w:rFonts w:ascii="Courier New" w:hAnsi="Courier New" w:cs="Courier New"/>
          <w:color w:val="FF0000"/>
          <w:sz w:val="21"/>
          <w:szCs w:val="21"/>
          <w:highlight w:val="white"/>
        </w:rPr>
        <w:t xml:space="preserve"> idref</w:t>
      </w:r>
      <w:r w:rsidRPr="00421969">
        <w:rPr>
          <w:rFonts w:ascii="Courier New" w:hAnsi="Courier New" w:cs="Courier New"/>
          <w:color w:val="0000FF"/>
          <w:sz w:val="21"/>
          <w:szCs w:val="21"/>
          <w:highlight w:val="white"/>
        </w:rPr>
        <w:t>="</w:t>
      </w:r>
      <w:r w:rsidRPr="00421969">
        <w:rPr>
          <w:rFonts w:ascii="Courier New" w:hAnsi="Courier New" w:cs="Courier New"/>
          <w:color w:val="000000"/>
          <w:sz w:val="21"/>
          <w:szCs w:val="21"/>
          <w:highlight w:val="white"/>
        </w:rPr>
        <w:t>AnderWillekeurigComplexElement</w:t>
      </w:r>
      <w:r w:rsidRPr="00421969">
        <w:rPr>
          <w:rFonts w:ascii="Courier New" w:hAnsi="Courier New" w:cs="Courier New"/>
          <w:color w:val="0000FF"/>
          <w:sz w:val="21"/>
          <w:szCs w:val="21"/>
          <w:highlight w:val="white"/>
        </w:rPr>
        <w:t>"/&gt;</w:t>
      </w:r>
    </w:p>
    <w:p w14:paraId="5CE8D460" w14:textId="77777777" w:rsidR="006070CF" w:rsidRPr="00421969" w:rsidRDefault="006070CF" w:rsidP="006070CF">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left="600"/>
        <w:rPr>
          <w:rFonts w:ascii="Courier New" w:hAnsi="Courier New" w:cs="Courier New"/>
          <w:color w:val="000000"/>
          <w:sz w:val="21"/>
          <w:szCs w:val="21"/>
          <w:highlight w:val="white"/>
        </w:rPr>
      </w:pPr>
      <w:r w:rsidRPr="00421969">
        <w:rPr>
          <w:rFonts w:ascii="Courier New" w:hAnsi="Courier New" w:cs="Courier New"/>
          <w:color w:val="0000FF"/>
          <w:sz w:val="21"/>
          <w:szCs w:val="21"/>
          <w:highlight w:val="white"/>
        </w:rPr>
        <w:tab/>
      </w:r>
      <w:r w:rsidRPr="00421969">
        <w:rPr>
          <w:rFonts w:ascii="Courier New" w:hAnsi="Courier New" w:cs="Courier New"/>
          <w:color w:val="0000FF"/>
          <w:sz w:val="21"/>
          <w:szCs w:val="21"/>
          <w:highlight w:val="white"/>
        </w:rPr>
        <w:tab/>
      </w:r>
      <w:r w:rsidRPr="00421969">
        <w:rPr>
          <w:rFonts w:ascii="Courier New" w:hAnsi="Courier New" w:cs="Courier New"/>
          <w:color w:val="0000FF"/>
          <w:sz w:val="21"/>
          <w:szCs w:val="21"/>
          <w:highlight w:val="white"/>
        </w:rPr>
        <w:tab/>
        <w:t>…</w:t>
      </w:r>
    </w:p>
    <w:p w14:paraId="5CE8D461" w14:textId="77777777" w:rsidR="006070CF" w:rsidRPr="00421969" w:rsidRDefault="006070CF" w:rsidP="006070CF">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left="600"/>
        <w:rPr>
          <w:rFonts w:ascii="Courier New" w:hAnsi="Courier New" w:cs="Courier New"/>
          <w:color w:val="000000"/>
          <w:sz w:val="21"/>
          <w:szCs w:val="21"/>
          <w:highlight w:val="white"/>
        </w:rPr>
      </w:pPr>
      <w:r w:rsidRPr="00421969">
        <w:rPr>
          <w:rFonts w:ascii="Courier New" w:hAnsi="Courier New" w:cs="Courier New"/>
          <w:color w:val="000000"/>
          <w:sz w:val="21"/>
          <w:szCs w:val="21"/>
          <w:highlight w:val="white"/>
        </w:rPr>
        <w:tab/>
      </w:r>
      <w:r w:rsidRPr="00421969">
        <w:rPr>
          <w:rFonts w:ascii="Courier New" w:hAnsi="Courier New" w:cs="Courier New"/>
          <w:color w:val="000000"/>
          <w:sz w:val="21"/>
          <w:szCs w:val="21"/>
          <w:highlight w:val="white"/>
        </w:rPr>
        <w:tab/>
      </w:r>
      <w:r w:rsidRPr="00421969">
        <w:rPr>
          <w:rFonts w:ascii="Courier New" w:hAnsi="Courier New" w:cs="Courier New"/>
          <w:color w:val="0000FF"/>
          <w:sz w:val="21"/>
          <w:szCs w:val="21"/>
          <w:highlight w:val="white"/>
        </w:rPr>
        <w:t>&lt;/</w:t>
      </w:r>
      <w:r w:rsidRPr="00421969">
        <w:rPr>
          <w:rFonts w:ascii="Courier New" w:hAnsi="Courier New" w:cs="Courier New"/>
          <w:color w:val="800000"/>
          <w:sz w:val="21"/>
          <w:szCs w:val="21"/>
          <w:highlight w:val="white"/>
        </w:rPr>
        <w:t>complexElements</w:t>
      </w:r>
      <w:r w:rsidRPr="00421969">
        <w:rPr>
          <w:rFonts w:ascii="Courier New" w:hAnsi="Courier New" w:cs="Courier New"/>
          <w:color w:val="0000FF"/>
          <w:sz w:val="21"/>
          <w:szCs w:val="21"/>
          <w:highlight w:val="white"/>
        </w:rPr>
        <w:t>&gt;</w:t>
      </w:r>
    </w:p>
    <w:p w14:paraId="5CE8D462" w14:textId="77777777" w:rsidR="006070CF" w:rsidRPr="00421969" w:rsidRDefault="006070CF" w:rsidP="006070CF">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left="600"/>
        <w:rPr>
          <w:rFonts w:ascii="Courier New" w:hAnsi="Courier New" w:cs="Courier New"/>
          <w:color w:val="000000"/>
          <w:sz w:val="21"/>
          <w:szCs w:val="21"/>
          <w:highlight w:val="white"/>
        </w:rPr>
      </w:pPr>
      <w:r w:rsidRPr="00421969">
        <w:rPr>
          <w:rFonts w:ascii="Courier New" w:hAnsi="Courier New" w:cs="Courier New"/>
          <w:color w:val="000000"/>
          <w:sz w:val="21"/>
          <w:szCs w:val="21"/>
          <w:highlight w:val="white"/>
        </w:rPr>
        <w:tab/>
      </w:r>
      <w:r w:rsidRPr="00421969">
        <w:rPr>
          <w:rFonts w:ascii="Courier New" w:hAnsi="Courier New" w:cs="Courier New"/>
          <w:color w:val="0000FF"/>
          <w:sz w:val="21"/>
          <w:szCs w:val="21"/>
          <w:highlight w:val="white"/>
        </w:rPr>
        <w:t>&lt;/</w:t>
      </w:r>
      <w:r w:rsidRPr="00421969">
        <w:rPr>
          <w:rFonts w:ascii="Courier New" w:hAnsi="Courier New" w:cs="Courier New"/>
          <w:color w:val="800000"/>
          <w:sz w:val="21"/>
          <w:szCs w:val="21"/>
          <w:highlight w:val="white"/>
        </w:rPr>
        <w:t>ProjectType</w:t>
      </w:r>
      <w:r w:rsidRPr="00421969">
        <w:rPr>
          <w:rFonts w:ascii="Courier New" w:hAnsi="Courier New" w:cs="Courier New"/>
          <w:color w:val="0000FF"/>
          <w:sz w:val="21"/>
          <w:szCs w:val="21"/>
          <w:highlight w:val="white"/>
        </w:rPr>
        <w:t>&gt;</w:t>
      </w:r>
    </w:p>
    <w:p w14:paraId="5CE8D463" w14:textId="77777777" w:rsidR="006070CF" w:rsidRPr="00421969" w:rsidRDefault="006070CF" w:rsidP="006070CF">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left="600"/>
        <w:rPr>
          <w:rFonts w:ascii="Courier New" w:hAnsi="Courier New" w:cs="Courier New"/>
          <w:color w:val="000000"/>
          <w:sz w:val="21"/>
          <w:szCs w:val="21"/>
          <w:highlight w:val="white"/>
        </w:rPr>
      </w:pPr>
      <w:r w:rsidRPr="00421969">
        <w:rPr>
          <w:rFonts w:ascii="Courier New" w:hAnsi="Courier New" w:cs="Courier New"/>
          <w:color w:val="000000"/>
          <w:sz w:val="21"/>
          <w:szCs w:val="21"/>
          <w:highlight w:val="white"/>
        </w:rPr>
        <w:tab/>
      </w:r>
      <w:r w:rsidRPr="00421969">
        <w:rPr>
          <w:rFonts w:ascii="Courier New" w:hAnsi="Courier New" w:cs="Courier New"/>
          <w:color w:val="0000FF"/>
          <w:sz w:val="21"/>
          <w:szCs w:val="21"/>
          <w:highlight w:val="white"/>
        </w:rPr>
        <w:t>&lt;</w:t>
      </w:r>
      <w:r w:rsidRPr="00421969">
        <w:rPr>
          <w:rFonts w:ascii="Courier New" w:hAnsi="Courier New" w:cs="Courier New"/>
          <w:color w:val="800000"/>
          <w:sz w:val="21"/>
          <w:szCs w:val="21"/>
          <w:highlight w:val="white"/>
        </w:rPr>
        <w:t>ComplexElementType</w:t>
      </w:r>
      <w:r w:rsidRPr="00421969">
        <w:rPr>
          <w:rFonts w:ascii="Courier New" w:hAnsi="Courier New" w:cs="Courier New"/>
          <w:color w:val="FF0000"/>
          <w:sz w:val="21"/>
          <w:szCs w:val="21"/>
          <w:highlight w:val="white"/>
        </w:rPr>
        <w:t xml:space="preserve"> id</w:t>
      </w:r>
      <w:r w:rsidRPr="00421969">
        <w:rPr>
          <w:rFonts w:ascii="Courier New" w:hAnsi="Courier New" w:cs="Courier New"/>
          <w:color w:val="0000FF"/>
          <w:sz w:val="21"/>
          <w:szCs w:val="21"/>
          <w:highlight w:val="white"/>
        </w:rPr>
        <w:t>="</w:t>
      </w:r>
      <w:r w:rsidRPr="00421969">
        <w:rPr>
          <w:rFonts w:ascii="Courier New" w:hAnsi="Courier New" w:cs="Courier New"/>
          <w:color w:val="000000"/>
          <w:sz w:val="21"/>
          <w:szCs w:val="21"/>
          <w:highlight w:val="white"/>
        </w:rPr>
        <w:t>AnderWillekeurigComplexElement</w:t>
      </w:r>
      <w:r w:rsidRPr="00421969">
        <w:rPr>
          <w:rFonts w:ascii="Courier New" w:hAnsi="Courier New" w:cs="Courier New"/>
          <w:color w:val="0000FF"/>
          <w:sz w:val="21"/>
          <w:szCs w:val="21"/>
          <w:highlight w:val="white"/>
        </w:rPr>
        <w:t>"&gt;</w:t>
      </w:r>
    </w:p>
    <w:p w14:paraId="5CE8D464" w14:textId="77777777" w:rsidR="006070CF" w:rsidRPr="00421969" w:rsidRDefault="006070CF" w:rsidP="006070CF">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left="600"/>
        <w:rPr>
          <w:rFonts w:ascii="Courier New" w:hAnsi="Courier New" w:cs="Courier New"/>
          <w:color w:val="000000"/>
          <w:sz w:val="21"/>
          <w:szCs w:val="21"/>
          <w:highlight w:val="white"/>
        </w:rPr>
      </w:pPr>
      <w:r w:rsidRPr="00421969">
        <w:rPr>
          <w:rFonts w:ascii="Courier New" w:hAnsi="Courier New" w:cs="Courier New"/>
          <w:color w:val="000000"/>
          <w:sz w:val="21"/>
          <w:szCs w:val="21"/>
          <w:highlight w:val="white"/>
        </w:rPr>
        <w:tab/>
      </w:r>
      <w:r w:rsidRPr="00421969">
        <w:rPr>
          <w:rFonts w:ascii="Courier New" w:hAnsi="Courier New" w:cs="Courier New"/>
          <w:color w:val="000000"/>
          <w:sz w:val="21"/>
          <w:szCs w:val="21"/>
          <w:highlight w:val="white"/>
        </w:rPr>
        <w:tab/>
      </w:r>
      <w:r w:rsidRPr="00421969">
        <w:rPr>
          <w:rFonts w:ascii="Courier New" w:hAnsi="Courier New" w:cs="Courier New"/>
          <w:color w:val="0000FF"/>
          <w:sz w:val="21"/>
          <w:szCs w:val="21"/>
          <w:highlight w:val="white"/>
        </w:rPr>
        <w:t>&lt;</w:t>
      </w:r>
      <w:r w:rsidRPr="00421969">
        <w:rPr>
          <w:rFonts w:ascii="Courier New" w:hAnsi="Courier New" w:cs="Courier New"/>
          <w:color w:val="800000"/>
          <w:sz w:val="21"/>
          <w:szCs w:val="21"/>
          <w:highlight w:val="white"/>
        </w:rPr>
        <w:t>description</w:t>
      </w:r>
      <w:r w:rsidRPr="00421969">
        <w:rPr>
          <w:rFonts w:ascii="Courier New" w:hAnsi="Courier New" w:cs="Courier New"/>
          <w:color w:val="0000FF"/>
          <w:sz w:val="21"/>
          <w:szCs w:val="21"/>
          <w:highlight w:val="white"/>
        </w:rPr>
        <w:t>&gt;</w:t>
      </w:r>
      <w:r w:rsidRPr="00421969">
        <w:rPr>
          <w:rFonts w:ascii="Courier New" w:hAnsi="Courier New" w:cs="Courier New"/>
          <w:color w:val="000000"/>
          <w:sz w:val="21"/>
          <w:szCs w:val="21"/>
          <w:highlight w:val="white"/>
        </w:rPr>
        <w:t>Een ander willekeurig complex element</w:t>
      </w:r>
      <w:r w:rsidRPr="00421969">
        <w:rPr>
          <w:rFonts w:ascii="Courier New" w:hAnsi="Courier New" w:cs="Courier New"/>
          <w:color w:val="0000FF"/>
          <w:sz w:val="21"/>
          <w:szCs w:val="21"/>
          <w:highlight w:val="white"/>
        </w:rPr>
        <w:t>&lt;/</w:t>
      </w:r>
      <w:r w:rsidRPr="00421969">
        <w:rPr>
          <w:rFonts w:ascii="Courier New" w:hAnsi="Courier New" w:cs="Courier New"/>
          <w:color w:val="800000"/>
          <w:sz w:val="21"/>
          <w:szCs w:val="21"/>
          <w:highlight w:val="white"/>
        </w:rPr>
        <w:t>description</w:t>
      </w:r>
      <w:r w:rsidRPr="00421969">
        <w:rPr>
          <w:rFonts w:ascii="Courier New" w:hAnsi="Courier New" w:cs="Courier New"/>
          <w:color w:val="0000FF"/>
          <w:sz w:val="21"/>
          <w:szCs w:val="21"/>
          <w:highlight w:val="white"/>
        </w:rPr>
        <w:t>&gt;</w:t>
      </w:r>
    </w:p>
    <w:p w14:paraId="5CE8D465" w14:textId="77777777" w:rsidR="006070CF" w:rsidRPr="00421969" w:rsidRDefault="006070CF" w:rsidP="006070CF">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left="600"/>
        <w:rPr>
          <w:rFonts w:ascii="Courier New" w:hAnsi="Courier New" w:cs="Courier New"/>
          <w:color w:val="000000"/>
          <w:sz w:val="21"/>
          <w:szCs w:val="21"/>
          <w:highlight w:val="white"/>
          <w:lang w:val="en-US"/>
        </w:rPr>
      </w:pPr>
      <w:r w:rsidRPr="00421969">
        <w:rPr>
          <w:rFonts w:ascii="Courier New" w:hAnsi="Courier New" w:cs="Courier New"/>
          <w:color w:val="000000"/>
          <w:sz w:val="21"/>
          <w:szCs w:val="21"/>
          <w:highlight w:val="white"/>
        </w:rPr>
        <w:tab/>
      </w:r>
      <w:r w:rsidRPr="00421969">
        <w:rPr>
          <w:rFonts w:ascii="Courier New" w:hAnsi="Courier New" w:cs="Courier New"/>
          <w:color w:val="000000"/>
          <w:sz w:val="21"/>
          <w:szCs w:val="21"/>
          <w:highlight w:val="white"/>
        </w:rPr>
        <w:tab/>
      </w:r>
      <w:r w:rsidRPr="00421969">
        <w:rPr>
          <w:rFonts w:ascii="Courier New" w:hAnsi="Courier New" w:cs="Courier New"/>
          <w:color w:val="000000"/>
          <w:sz w:val="21"/>
          <w:szCs w:val="21"/>
          <w:highlight w:val="white"/>
          <w:lang w:val="en-US"/>
        </w:rPr>
        <w:t>…</w:t>
      </w:r>
    </w:p>
    <w:p w14:paraId="5CE8D466" w14:textId="77777777" w:rsidR="006070CF" w:rsidRPr="00421969" w:rsidRDefault="006070CF" w:rsidP="006070CF">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left="600"/>
        <w:rPr>
          <w:rFonts w:ascii="Courier New" w:hAnsi="Courier New" w:cs="Courier New"/>
          <w:color w:val="000000"/>
          <w:sz w:val="21"/>
          <w:szCs w:val="21"/>
          <w:highlight w:val="white"/>
          <w:lang w:val="en-US"/>
        </w:rPr>
      </w:pPr>
      <w:r w:rsidRPr="00421969">
        <w:rPr>
          <w:rFonts w:ascii="Courier New" w:hAnsi="Courier New" w:cs="Courier New"/>
          <w:color w:val="000000"/>
          <w:sz w:val="21"/>
          <w:szCs w:val="21"/>
          <w:highlight w:val="white"/>
          <w:lang w:val="en-US"/>
        </w:rPr>
        <w:tab/>
      </w:r>
      <w:r w:rsidRPr="00421969">
        <w:rPr>
          <w:rFonts w:ascii="Courier New" w:hAnsi="Courier New" w:cs="Courier New"/>
          <w:color w:val="000000"/>
          <w:sz w:val="21"/>
          <w:szCs w:val="21"/>
          <w:highlight w:val="white"/>
          <w:lang w:val="en-US"/>
        </w:rPr>
        <w:tab/>
      </w:r>
      <w:r w:rsidRPr="00421969">
        <w:rPr>
          <w:rFonts w:ascii="Courier New" w:hAnsi="Courier New" w:cs="Courier New"/>
          <w:color w:val="0000FF"/>
          <w:sz w:val="21"/>
          <w:szCs w:val="21"/>
          <w:highlight w:val="white"/>
          <w:lang w:val="en-US"/>
        </w:rPr>
        <w:t>&lt;</w:t>
      </w:r>
      <w:r w:rsidRPr="00421969">
        <w:rPr>
          <w:rFonts w:ascii="Courier New" w:hAnsi="Courier New" w:cs="Courier New"/>
          <w:color w:val="800000"/>
          <w:sz w:val="21"/>
          <w:szCs w:val="21"/>
          <w:highlight w:val="white"/>
          <w:lang w:val="en-US"/>
        </w:rPr>
        <w:t>simpleElements</w:t>
      </w:r>
      <w:r w:rsidRPr="00421969">
        <w:rPr>
          <w:rFonts w:ascii="Courier New" w:hAnsi="Courier New" w:cs="Courier New"/>
          <w:color w:val="0000FF"/>
          <w:sz w:val="21"/>
          <w:szCs w:val="21"/>
          <w:highlight w:val="white"/>
          <w:lang w:val="en-US"/>
        </w:rPr>
        <w:t>&gt;</w:t>
      </w:r>
    </w:p>
    <w:p w14:paraId="5CE8D467" w14:textId="77777777" w:rsidR="006070CF" w:rsidRPr="00421969" w:rsidRDefault="006070CF" w:rsidP="006070CF">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left="600"/>
        <w:rPr>
          <w:rFonts w:ascii="Courier New" w:hAnsi="Courier New" w:cs="Courier New"/>
          <w:color w:val="000000"/>
          <w:sz w:val="21"/>
          <w:szCs w:val="21"/>
          <w:highlight w:val="white"/>
          <w:lang w:val="en-US"/>
        </w:rPr>
      </w:pPr>
      <w:r w:rsidRPr="00421969">
        <w:rPr>
          <w:rFonts w:ascii="Courier New" w:hAnsi="Courier New" w:cs="Courier New"/>
          <w:color w:val="000000"/>
          <w:sz w:val="21"/>
          <w:szCs w:val="21"/>
          <w:highlight w:val="white"/>
          <w:lang w:val="en-US"/>
        </w:rPr>
        <w:tab/>
      </w:r>
      <w:r w:rsidRPr="00421969">
        <w:rPr>
          <w:rFonts w:ascii="Courier New" w:hAnsi="Courier New" w:cs="Courier New"/>
          <w:color w:val="000000"/>
          <w:sz w:val="21"/>
          <w:szCs w:val="21"/>
          <w:highlight w:val="white"/>
          <w:lang w:val="en-US"/>
        </w:rPr>
        <w:tab/>
      </w:r>
      <w:r w:rsidRPr="00421969">
        <w:rPr>
          <w:rFonts w:ascii="Courier New" w:hAnsi="Courier New" w:cs="Courier New"/>
          <w:color w:val="000000"/>
          <w:sz w:val="21"/>
          <w:szCs w:val="21"/>
          <w:highlight w:val="white"/>
          <w:lang w:val="en-US"/>
        </w:rPr>
        <w:tab/>
        <w:t>…</w:t>
      </w:r>
    </w:p>
    <w:p w14:paraId="5CE8D468" w14:textId="77777777" w:rsidR="006070CF" w:rsidRPr="00421969" w:rsidRDefault="006070CF" w:rsidP="006070CF">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left="600"/>
        <w:rPr>
          <w:rFonts w:ascii="Courier New" w:hAnsi="Courier New" w:cs="Courier New"/>
          <w:color w:val="000000"/>
          <w:sz w:val="21"/>
          <w:szCs w:val="21"/>
          <w:highlight w:val="white"/>
          <w:lang w:val="en-US"/>
        </w:rPr>
      </w:pPr>
      <w:r w:rsidRPr="00421969">
        <w:rPr>
          <w:rFonts w:ascii="Courier New" w:hAnsi="Courier New" w:cs="Courier New"/>
          <w:color w:val="000000"/>
          <w:sz w:val="21"/>
          <w:szCs w:val="21"/>
          <w:highlight w:val="white"/>
          <w:lang w:val="en-US"/>
        </w:rPr>
        <w:tab/>
      </w:r>
      <w:r w:rsidRPr="00421969">
        <w:rPr>
          <w:rFonts w:ascii="Courier New" w:hAnsi="Courier New" w:cs="Courier New"/>
          <w:color w:val="000000"/>
          <w:sz w:val="21"/>
          <w:szCs w:val="21"/>
          <w:highlight w:val="white"/>
          <w:lang w:val="en-US"/>
        </w:rPr>
        <w:tab/>
      </w:r>
      <w:r w:rsidRPr="00421969">
        <w:rPr>
          <w:rFonts w:ascii="Courier New" w:hAnsi="Courier New" w:cs="Courier New"/>
          <w:color w:val="000000"/>
          <w:sz w:val="21"/>
          <w:szCs w:val="21"/>
          <w:highlight w:val="white"/>
          <w:lang w:val="en-US"/>
        </w:rPr>
        <w:tab/>
      </w:r>
      <w:r w:rsidRPr="00421969">
        <w:rPr>
          <w:rFonts w:ascii="Courier New" w:hAnsi="Courier New" w:cs="Courier New"/>
          <w:color w:val="0000FF"/>
          <w:sz w:val="21"/>
          <w:szCs w:val="21"/>
          <w:highlight w:val="white"/>
          <w:lang w:val="en-US"/>
        </w:rPr>
        <w:t>&lt;</w:t>
      </w:r>
      <w:r w:rsidRPr="00421969">
        <w:rPr>
          <w:rFonts w:ascii="Courier New" w:hAnsi="Courier New" w:cs="Courier New"/>
          <w:color w:val="800000"/>
          <w:sz w:val="21"/>
          <w:szCs w:val="21"/>
          <w:highlight w:val="white"/>
          <w:lang w:val="en-US"/>
        </w:rPr>
        <w:t>SimpleElementTypeRef</w:t>
      </w:r>
      <w:r w:rsidRPr="00421969">
        <w:rPr>
          <w:rFonts w:ascii="Courier New" w:hAnsi="Courier New" w:cs="Courier New"/>
          <w:color w:val="FF0000"/>
          <w:sz w:val="21"/>
          <w:szCs w:val="21"/>
          <w:highlight w:val="white"/>
          <w:lang w:val="en-US"/>
        </w:rPr>
        <w:t xml:space="preserve"> idref</w:t>
      </w:r>
      <w:r w:rsidRPr="00421969">
        <w:rPr>
          <w:rFonts w:ascii="Courier New" w:hAnsi="Courier New" w:cs="Courier New"/>
          <w:color w:val="0000FF"/>
          <w:sz w:val="21"/>
          <w:szCs w:val="21"/>
          <w:highlight w:val="white"/>
          <w:lang w:val="en-US"/>
        </w:rPr>
        <w:t>="</w:t>
      </w:r>
      <w:r w:rsidRPr="00421969">
        <w:rPr>
          <w:rFonts w:ascii="Courier New" w:hAnsi="Courier New" w:cs="Courier New"/>
          <w:color w:val="000000"/>
          <w:sz w:val="21"/>
          <w:szCs w:val="21"/>
          <w:highlight w:val="white"/>
          <w:lang w:val="en-US"/>
        </w:rPr>
        <w:t>SOAPCentralServerURL</w:t>
      </w:r>
      <w:r w:rsidRPr="00421969">
        <w:rPr>
          <w:rFonts w:ascii="Courier New" w:hAnsi="Courier New" w:cs="Courier New"/>
          <w:color w:val="0000FF"/>
          <w:sz w:val="21"/>
          <w:szCs w:val="21"/>
          <w:highlight w:val="white"/>
          <w:lang w:val="en-US"/>
        </w:rPr>
        <w:t>"/&gt;</w:t>
      </w:r>
    </w:p>
    <w:p w14:paraId="5CE8D469" w14:textId="77777777" w:rsidR="006070CF" w:rsidRPr="00421969" w:rsidRDefault="006070CF" w:rsidP="006070CF">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left="600"/>
        <w:rPr>
          <w:rFonts w:ascii="Courier New" w:hAnsi="Courier New" w:cs="Courier New"/>
          <w:color w:val="000000"/>
          <w:sz w:val="21"/>
          <w:szCs w:val="21"/>
          <w:highlight w:val="white"/>
          <w:lang w:val="en-US"/>
        </w:rPr>
      </w:pPr>
      <w:r w:rsidRPr="00421969">
        <w:rPr>
          <w:rFonts w:ascii="Courier New" w:hAnsi="Courier New" w:cs="Courier New"/>
          <w:color w:val="000000"/>
          <w:sz w:val="21"/>
          <w:szCs w:val="21"/>
          <w:highlight w:val="white"/>
          <w:lang w:val="en-US"/>
        </w:rPr>
        <w:tab/>
      </w:r>
      <w:r w:rsidRPr="00421969">
        <w:rPr>
          <w:rFonts w:ascii="Courier New" w:hAnsi="Courier New" w:cs="Courier New"/>
          <w:color w:val="000000"/>
          <w:sz w:val="21"/>
          <w:szCs w:val="21"/>
          <w:highlight w:val="white"/>
          <w:lang w:val="en-US"/>
        </w:rPr>
        <w:tab/>
      </w:r>
      <w:r w:rsidRPr="00421969">
        <w:rPr>
          <w:rFonts w:ascii="Courier New" w:hAnsi="Courier New" w:cs="Courier New"/>
          <w:color w:val="000000"/>
          <w:sz w:val="21"/>
          <w:szCs w:val="21"/>
          <w:highlight w:val="white"/>
          <w:lang w:val="en-US"/>
        </w:rPr>
        <w:tab/>
        <w:t>…</w:t>
      </w:r>
    </w:p>
    <w:p w14:paraId="5CE8D46A" w14:textId="77777777" w:rsidR="006070CF" w:rsidRPr="00421969" w:rsidRDefault="006070CF" w:rsidP="006070CF">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left="600"/>
        <w:rPr>
          <w:rFonts w:ascii="Courier New" w:hAnsi="Courier New" w:cs="Courier New"/>
          <w:color w:val="000000"/>
          <w:sz w:val="21"/>
          <w:szCs w:val="21"/>
          <w:highlight w:val="white"/>
          <w:lang w:val="en-US"/>
        </w:rPr>
      </w:pPr>
      <w:r w:rsidRPr="00421969">
        <w:rPr>
          <w:rFonts w:ascii="Courier New" w:hAnsi="Courier New" w:cs="Courier New"/>
          <w:color w:val="000000"/>
          <w:sz w:val="21"/>
          <w:szCs w:val="21"/>
          <w:highlight w:val="white"/>
          <w:lang w:val="en-US"/>
        </w:rPr>
        <w:tab/>
      </w:r>
      <w:r w:rsidRPr="00421969">
        <w:rPr>
          <w:rFonts w:ascii="Courier New" w:hAnsi="Courier New" w:cs="Courier New"/>
          <w:color w:val="000000"/>
          <w:sz w:val="21"/>
          <w:szCs w:val="21"/>
          <w:highlight w:val="white"/>
          <w:lang w:val="en-US"/>
        </w:rPr>
        <w:tab/>
      </w:r>
      <w:r w:rsidRPr="00421969">
        <w:rPr>
          <w:rFonts w:ascii="Courier New" w:hAnsi="Courier New" w:cs="Courier New"/>
          <w:color w:val="0000FF"/>
          <w:sz w:val="21"/>
          <w:szCs w:val="21"/>
          <w:highlight w:val="white"/>
          <w:lang w:val="en-US"/>
        </w:rPr>
        <w:t>&lt;/</w:t>
      </w:r>
      <w:r w:rsidRPr="00421969">
        <w:rPr>
          <w:rFonts w:ascii="Courier New" w:hAnsi="Courier New" w:cs="Courier New"/>
          <w:color w:val="800000"/>
          <w:sz w:val="21"/>
          <w:szCs w:val="21"/>
          <w:highlight w:val="white"/>
          <w:lang w:val="en-US"/>
        </w:rPr>
        <w:t>simpleElements</w:t>
      </w:r>
      <w:r w:rsidRPr="00421969">
        <w:rPr>
          <w:rFonts w:ascii="Courier New" w:hAnsi="Courier New" w:cs="Courier New"/>
          <w:color w:val="0000FF"/>
          <w:sz w:val="21"/>
          <w:szCs w:val="21"/>
          <w:highlight w:val="white"/>
          <w:lang w:val="en-US"/>
        </w:rPr>
        <w:t>&gt;</w:t>
      </w:r>
    </w:p>
    <w:p w14:paraId="5CE8D46B" w14:textId="77777777" w:rsidR="006070CF" w:rsidRPr="00421969" w:rsidRDefault="006070CF" w:rsidP="006070CF">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left="600"/>
        <w:rPr>
          <w:rFonts w:ascii="Courier New" w:hAnsi="Courier New" w:cs="Courier New"/>
          <w:color w:val="000000"/>
          <w:sz w:val="21"/>
          <w:szCs w:val="21"/>
          <w:highlight w:val="white"/>
          <w:lang w:val="en-US"/>
        </w:rPr>
      </w:pPr>
      <w:r w:rsidRPr="00421969">
        <w:rPr>
          <w:rFonts w:ascii="Courier New" w:hAnsi="Courier New" w:cs="Courier New"/>
          <w:color w:val="000000"/>
          <w:sz w:val="21"/>
          <w:szCs w:val="21"/>
          <w:highlight w:val="white"/>
          <w:lang w:val="en-US"/>
        </w:rPr>
        <w:tab/>
      </w:r>
      <w:r w:rsidRPr="00421969">
        <w:rPr>
          <w:rFonts w:ascii="Courier New" w:hAnsi="Courier New" w:cs="Courier New"/>
          <w:color w:val="0000FF"/>
          <w:sz w:val="21"/>
          <w:szCs w:val="21"/>
          <w:highlight w:val="white"/>
          <w:lang w:val="en-US"/>
        </w:rPr>
        <w:t>&lt;/</w:t>
      </w:r>
      <w:r w:rsidRPr="00421969">
        <w:rPr>
          <w:rFonts w:ascii="Courier New" w:hAnsi="Courier New" w:cs="Courier New"/>
          <w:color w:val="800000"/>
          <w:sz w:val="21"/>
          <w:szCs w:val="21"/>
          <w:highlight w:val="white"/>
          <w:lang w:val="en-US"/>
        </w:rPr>
        <w:t>ComplexElementType</w:t>
      </w:r>
      <w:r w:rsidRPr="00421969">
        <w:rPr>
          <w:rFonts w:ascii="Courier New" w:hAnsi="Courier New" w:cs="Courier New"/>
          <w:color w:val="0000FF"/>
          <w:sz w:val="21"/>
          <w:szCs w:val="21"/>
          <w:highlight w:val="white"/>
          <w:lang w:val="en-US"/>
        </w:rPr>
        <w:t>&gt;</w:t>
      </w:r>
    </w:p>
    <w:p w14:paraId="5CE8D46C" w14:textId="77777777" w:rsidR="006070CF" w:rsidRPr="00421969" w:rsidRDefault="006070CF" w:rsidP="006070CF">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left="600"/>
        <w:rPr>
          <w:rFonts w:ascii="Courier New" w:hAnsi="Courier New" w:cs="Courier New"/>
          <w:color w:val="000000"/>
          <w:sz w:val="21"/>
          <w:szCs w:val="21"/>
          <w:highlight w:val="white"/>
          <w:lang w:val="en-US"/>
        </w:rPr>
      </w:pPr>
      <w:r w:rsidRPr="00421969">
        <w:rPr>
          <w:rFonts w:ascii="Courier New" w:hAnsi="Courier New" w:cs="Courier New"/>
          <w:color w:val="000000"/>
          <w:sz w:val="21"/>
          <w:szCs w:val="21"/>
          <w:highlight w:val="white"/>
          <w:lang w:val="en-US"/>
        </w:rPr>
        <w:tab/>
      </w:r>
      <w:r w:rsidRPr="00421969">
        <w:rPr>
          <w:rFonts w:ascii="Courier New" w:hAnsi="Courier New" w:cs="Courier New"/>
          <w:color w:val="0000FF"/>
          <w:sz w:val="21"/>
          <w:szCs w:val="21"/>
          <w:highlight w:val="white"/>
          <w:lang w:val="en-US"/>
        </w:rPr>
        <w:t>&lt;</w:t>
      </w:r>
      <w:r w:rsidRPr="00421969">
        <w:rPr>
          <w:rFonts w:ascii="Courier New" w:hAnsi="Courier New" w:cs="Courier New"/>
          <w:color w:val="800000"/>
          <w:sz w:val="21"/>
          <w:szCs w:val="21"/>
          <w:highlight w:val="white"/>
          <w:lang w:val="en-US"/>
        </w:rPr>
        <w:t>SimpleElementType</w:t>
      </w:r>
      <w:r w:rsidRPr="00421969">
        <w:rPr>
          <w:rFonts w:ascii="Courier New" w:hAnsi="Courier New" w:cs="Courier New"/>
          <w:color w:val="FF0000"/>
          <w:sz w:val="21"/>
          <w:szCs w:val="21"/>
          <w:highlight w:val="white"/>
          <w:lang w:val="en-US"/>
        </w:rPr>
        <w:t xml:space="preserve"> id</w:t>
      </w:r>
      <w:r w:rsidRPr="00421969">
        <w:rPr>
          <w:rFonts w:ascii="Courier New" w:hAnsi="Courier New" w:cs="Courier New"/>
          <w:color w:val="0000FF"/>
          <w:sz w:val="21"/>
          <w:szCs w:val="21"/>
          <w:highlight w:val="white"/>
          <w:lang w:val="en-US"/>
        </w:rPr>
        <w:t>="</w:t>
      </w:r>
      <w:r w:rsidRPr="00421969">
        <w:rPr>
          <w:rFonts w:ascii="Courier New" w:hAnsi="Courier New" w:cs="Courier New"/>
          <w:color w:val="000000"/>
          <w:sz w:val="21"/>
          <w:szCs w:val="21"/>
          <w:highlight w:val="white"/>
          <w:lang w:val="en-US"/>
        </w:rPr>
        <w:t>SOAPCentralServerURL</w:t>
      </w:r>
      <w:r w:rsidRPr="00421969">
        <w:rPr>
          <w:rFonts w:ascii="Courier New" w:hAnsi="Courier New" w:cs="Courier New"/>
          <w:color w:val="0000FF"/>
          <w:sz w:val="21"/>
          <w:szCs w:val="21"/>
          <w:highlight w:val="white"/>
          <w:lang w:val="en-US"/>
        </w:rPr>
        <w:t>"&gt;</w:t>
      </w:r>
    </w:p>
    <w:p w14:paraId="5CE8D46D" w14:textId="77777777" w:rsidR="006070CF" w:rsidRPr="00421969" w:rsidRDefault="006070CF" w:rsidP="006070CF">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left="600"/>
        <w:rPr>
          <w:rFonts w:ascii="Courier New" w:hAnsi="Courier New" w:cs="Courier New"/>
          <w:color w:val="000000"/>
          <w:sz w:val="21"/>
          <w:szCs w:val="21"/>
          <w:highlight w:val="white"/>
          <w:lang w:val="en-US"/>
        </w:rPr>
      </w:pPr>
      <w:r w:rsidRPr="00421969">
        <w:rPr>
          <w:rFonts w:ascii="Courier New" w:hAnsi="Courier New" w:cs="Courier New"/>
          <w:color w:val="000000"/>
          <w:sz w:val="21"/>
          <w:szCs w:val="21"/>
          <w:highlight w:val="white"/>
          <w:lang w:val="en-US"/>
        </w:rPr>
        <w:tab/>
      </w:r>
      <w:r w:rsidRPr="00421969">
        <w:rPr>
          <w:rFonts w:ascii="Courier New" w:hAnsi="Courier New" w:cs="Courier New"/>
          <w:color w:val="000000"/>
          <w:sz w:val="21"/>
          <w:szCs w:val="21"/>
          <w:highlight w:val="white"/>
          <w:lang w:val="en-US"/>
        </w:rPr>
        <w:tab/>
        <w:t>…</w:t>
      </w:r>
    </w:p>
    <w:p w14:paraId="5CE8D46E" w14:textId="77777777" w:rsidR="006070CF" w:rsidRPr="00421969" w:rsidRDefault="006070CF" w:rsidP="006070CF">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left="600"/>
        <w:rPr>
          <w:rFonts w:ascii="Courier New" w:hAnsi="Courier New" w:cs="Courier New"/>
          <w:color w:val="000000"/>
          <w:sz w:val="21"/>
          <w:szCs w:val="21"/>
          <w:highlight w:val="white"/>
          <w:lang w:val="en-US"/>
        </w:rPr>
      </w:pPr>
      <w:r w:rsidRPr="00421969">
        <w:rPr>
          <w:rFonts w:ascii="Courier New" w:hAnsi="Courier New" w:cs="Courier New"/>
          <w:color w:val="000000"/>
          <w:sz w:val="21"/>
          <w:szCs w:val="21"/>
          <w:highlight w:val="white"/>
          <w:lang w:val="en-US"/>
        </w:rPr>
        <w:tab/>
      </w:r>
      <w:r w:rsidRPr="00421969">
        <w:rPr>
          <w:rFonts w:ascii="Courier New" w:hAnsi="Courier New" w:cs="Courier New"/>
          <w:color w:val="0000FF"/>
          <w:sz w:val="21"/>
          <w:szCs w:val="21"/>
          <w:highlight w:val="white"/>
          <w:lang w:val="en-US"/>
        </w:rPr>
        <w:t>&lt;/</w:t>
      </w:r>
      <w:r w:rsidRPr="00421969">
        <w:rPr>
          <w:rFonts w:ascii="Courier New" w:hAnsi="Courier New" w:cs="Courier New"/>
          <w:color w:val="800000"/>
          <w:sz w:val="21"/>
          <w:szCs w:val="21"/>
          <w:highlight w:val="white"/>
          <w:lang w:val="en-US"/>
        </w:rPr>
        <w:t>SimpleElementType</w:t>
      </w:r>
      <w:r w:rsidRPr="00421969">
        <w:rPr>
          <w:rFonts w:ascii="Courier New" w:hAnsi="Courier New" w:cs="Courier New"/>
          <w:color w:val="0000FF"/>
          <w:sz w:val="21"/>
          <w:szCs w:val="21"/>
          <w:highlight w:val="white"/>
          <w:lang w:val="en-US"/>
        </w:rPr>
        <w:t>&gt;</w:t>
      </w:r>
    </w:p>
    <w:p w14:paraId="5CE8D46F" w14:textId="77777777" w:rsidR="006070CF" w:rsidRPr="00421969" w:rsidRDefault="006070CF" w:rsidP="00A13361">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left="600"/>
        <w:rPr>
          <w:rFonts w:ascii="Corbel" w:hAnsi="Corbel" w:cs="Arial"/>
          <w:color w:val="000000"/>
          <w:sz w:val="20"/>
          <w:szCs w:val="20"/>
          <w:highlight w:val="white"/>
          <w:lang w:val="en-US"/>
        </w:rPr>
      </w:pPr>
      <w:r w:rsidRPr="00421969">
        <w:rPr>
          <w:rFonts w:ascii="Corbel" w:hAnsi="Corbel" w:cs="Arial"/>
          <w:color w:val="000000"/>
          <w:sz w:val="20"/>
          <w:szCs w:val="20"/>
          <w:highlight w:val="white"/>
          <w:lang w:val="en-US"/>
        </w:rPr>
        <w:tab/>
      </w:r>
    </w:p>
    <w:p w14:paraId="5CE8D470" w14:textId="77777777" w:rsidR="006070CF" w:rsidRPr="00421969" w:rsidRDefault="006070CF" w:rsidP="006070CF">
      <w:pPr>
        <w:rPr>
          <w:rFonts w:ascii="Corbel" w:hAnsi="Corbel"/>
          <w:sz w:val="20"/>
          <w:szCs w:val="20"/>
          <w:lang w:val="en-GB"/>
        </w:rPr>
      </w:pPr>
    </w:p>
    <w:p w14:paraId="5CE8D471" w14:textId="77777777" w:rsidR="006070CF" w:rsidRPr="00421969" w:rsidRDefault="006070CF" w:rsidP="006070CF">
      <w:pPr>
        <w:rPr>
          <w:rFonts w:ascii="Corbel" w:hAnsi="Corbel"/>
          <w:b/>
          <w:sz w:val="22"/>
          <w:szCs w:val="22"/>
        </w:rPr>
      </w:pPr>
      <w:r w:rsidRPr="00421969">
        <w:rPr>
          <w:rFonts w:ascii="Corbel" w:hAnsi="Corbel"/>
          <w:b/>
          <w:sz w:val="22"/>
          <w:szCs w:val="22"/>
        </w:rPr>
        <w:t>Alternatieven:</w:t>
      </w:r>
    </w:p>
    <w:p w14:paraId="5CE8D472" w14:textId="77777777" w:rsidR="006070CF" w:rsidRPr="00421969" w:rsidRDefault="006070CF" w:rsidP="006070CF">
      <w:pPr>
        <w:rPr>
          <w:rFonts w:ascii="Corbel" w:hAnsi="Corbel"/>
          <w:sz w:val="22"/>
          <w:szCs w:val="22"/>
        </w:rPr>
      </w:pPr>
      <w:r w:rsidRPr="00421969">
        <w:rPr>
          <w:rFonts w:ascii="Corbel" w:hAnsi="Corbel"/>
          <w:sz w:val="22"/>
          <w:szCs w:val="22"/>
        </w:rPr>
        <w:t>De gemaakte keuze lijkt de meest elegante, een alternatief zou kunnen zijn het veld SOAPServerURL aan PersonInRole toe te kennen bij de promotiestap. Deze keuze zou de VISI systematiek echter afhankelijk maken van SOAP en de conceptuele keuze om deze communicatie voor te schrijven.</w:t>
      </w:r>
    </w:p>
    <w:p w14:paraId="5CE8D473" w14:textId="77777777" w:rsidR="005E3218" w:rsidRPr="00421969" w:rsidRDefault="005E3218" w:rsidP="006070CF">
      <w:pPr>
        <w:rPr>
          <w:rFonts w:ascii="Corbel" w:hAnsi="Corbel"/>
          <w:sz w:val="22"/>
          <w:szCs w:val="22"/>
        </w:rPr>
      </w:pPr>
    </w:p>
    <w:p w14:paraId="5CE8D474" w14:textId="77777777" w:rsidR="005E3218" w:rsidRPr="00421969" w:rsidRDefault="005E3218" w:rsidP="006070CF">
      <w:pPr>
        <w:rPr>
          <w:rFonts w:ascii="Corbel" w:hAnsi="Corbel"/>
          <w:sz w:val="22"/>
          <w:szCs w:val="22"/>
        </w:rPr>
      </w:pPr>
    </w:p>
    <w:p w14:paraId="5CE8D475" w14:textId="77777777" w:rsidR="006070CF" w:rsidRPr="00421969" w:rsidRDefault="006070CF" w:rsidP="006070CF">
      <w:pPr>
        <w:rPr>
          <w:rFonts w:ascii="Corbel" w:hAnsi="Corbel"/>
          <w:b/>
          <w:sz w:val="22"/>
          <w:szCs w:val="22"/>
        </w:rPr>
      </w:pPr>
      <w:r w:rsidRPr="00421969">
        <w:rPr>
          <w:rFonts w:ascii="Corbel" w:hAnsi="Corbel"/>
          <w:b/>
          <w:sz w:val="22"/>
          <w:szCs w:val="22"/>
        </w:rPr>
        <w:t>3.2.</w:t>
      </w:r>
      <w:r w:rsidRPr="00421969">
        <w:rPr>
          <w:rFonts w:ascii="Corbel" w:hAnsi="Corbel"/>
          <w:b/>
          <w:sz w:val="22"/>
          <w:szCs w:val="22"/>
        </w:rPr>
        <w:tab/>
        <w:t>Berichtuitwisseling vaste elementen op berichtniveau</w:t>
      </w:r>
    </w:p>
    <w:p w14:paraId="5CE8D476" w14:textId="77777777" w:rsidR="006070CF" w:rsidRPr="00421969" w:rsidRDefault="006070CF" w:rsidP="006070CF">
      <w:pPr>
        <w:rPr>
          <w:rFonts w:ascii="Corbel" w:hAnsi="Corbel"/>
          <w:b/>
          <w:sz w:val="22"/>
          <w:szCs w:val="22"/>
        </w:rPr>
      </w:pPr>
    </w:p>
    <w:p w14:paraId="5CE8D477" w14:textId="77777777" w:rsidR="006070CF" w:rsidRPr="00421969" w:rsidRDefault="006070CF" w:rsidP="006070CF">
      <w:pPr>
        <w:rPr>
          <w:rFonts w:ascii="Corbel" w:hAnsi="Corbel"/>
          <w:sz w:val="22"/>
          <w:szCs w:val="22"/>
        </w:rPr>
      </w:pPr>
      <w:r w:rsidRPr="00421969">
        <w:rPr>
          <w:rFonts w:ascii="Corbel" w:hAnsi="Corbel"/>
          <w:b/>
          <w:sz w:val="22"/>
          <w:szCs w:val="22"/>
        </w:rPr>
        <w:t>Op berichtniveau:</w:t>
      </w:r>
      <w:r w:rsidRPr="00421969">
        <w:rPr>
          <w:rFonts w:ascii="Corbel" w:hAnsi="Corbel"/>
          <w:sz w:val="22"/>
          <w:szCs w:val="22"/>
        </w:rPr>
        <w:t xml:space="preserve"> we gaan er vanuit dat er bij een project een projectspecifiek bericht aanwezig is </w:t>
      </w:r>
      <w:r w:rsidRPr="00421969">
        <w:rPr>
          <w:rFonts w:ascii="Corbel" w:hAnsi="Corbel"/>
          <w:sz w:val="22"/>
          <w:szCs w:val="22"/>
        </w:rPr>
        <w:lastRenderedPageBreak/>
        <w:t xml:space="preserve">zoals in </w:t>
      </w:r>
      <w:r w:rsidRPr="00421969">
        <w:rPr>
          <w:rFonts w:ascii="Corbel" w:hAnsi="Corbel"/>
          <w:b/>
          <w:sz w:val="22"/>
          <w:szCs w:val="22"/>
        </w:rPr>
        <w:t>9.</w:t>
      </w:r>
      <w:r w:rsidRPr="00421969">
        <w:rPr>
          <w:rFonts w:ascii="Corbel" w:hAnsi="Corbel"/>
          <w:sz w:val="22"/>
          <w:szCs w:val="22"/>
        </w:rPr>
        <w:t xml:space="preserve"> is beschreven.</w:t>
      </w:r>
    </w:p>
    <w:p w14:paraId="5CE8D478" w14:textId="77777777" w:rsidR="006070CF" w:rsidRPr="00421969" w:rsidRDefault="006070CF" w:rsidP="006070CF">
      <w:pPr>
        <w:rPr>
          <w:rFonts w:ascii="Corbel" w:hAnsi="Corbel"/>
          <w:sz w:val="22"/>
          <w:szCs w:val="22"/>
        </w:rPr>
      </w:pPr>
    </w:p>
    <w:p w14:paraId="5CE8D479" w14:textId="77777777" w:rsidR="006070CF" w:rsidRPr="00421969" w:rsidRDefault="006070CF" w:rsidP="006070CF">
      <w:pPr>
        <w:widowControl/>
        <w:numPr>
          <w:ilvl w:val="0"/>
          <w:numId w:val="4"/>
        </w:numPr>
        <w:suppressAutoHyphens w:val="0"/>
        <w:rPr>
          <w:rFonts w:ascii="Corbel" w:hAnsi="Corbel"/>
          <w:sz w:val="22"/>
          <w:szCs w:val="22"/>
        </w:rPr>
      </w:pPr>
      <w:r w:rsidRPr="00421969">
        <w:rPr>
          <w:rFonts w:ascii="Corbel" w:hAnsi="Corbel"/>
          <w:sz w:val="22"/>
          <w:szCs w:val="22"/>
        </w:rPr>
        <w:t>In dit projectspecifieke bericht is voor elke organisatie gedefinieerd wat zijn SOAPServerURL is:</w:t>
      </w:r>
    </w:p>
    <w:p w14:paraId="5CE8D47A" w14:textId="77777777" w:rsidR="006070CF" w:rsidRPr="00421969" w:rsidRDefault="006070CF" w:rsidP="006070CF">
      <w:pPr>
        <w:ind w:left="360"/>
        <w:rPr>
          <w:rFonts w:ascii="Corbel" w:hAnsi="Corbel"/>
          <w:sz w:val="20"/>
          <w:szCs w:val="20"/>
        </w:rPr>
      </w:pPr>
    </w:p>
    <w:p w14:paraId="5CE8D47B" w14:textId="77777777" w:rsidR="006070CF" w:rsidRPr="00421969" w:rsidRDefault="006070CF" w:rsidP="006070CF">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left="600"/>
        <w:rPr>
          <w:rFonts w:ascii="Courier New" w:hAnsi="Courier New" w:cs="Courier New"/>
          <w:color w:val="000000"/>
          <w:sz w:val="21"/>
          <w:szCs w:val="21"/>
          <w:highlight w:val="white"/>
        </w:rPr>
      </w:pPr>
      <w:r w:rsidRPr="00421969">
        <w:rPr>
          <w:rFonts w:ascii="Courier New" w:hAnsi="Courier New" w:cs="Courier New"/>
          <w:color w:val="000000"/>
          <w:sz w:val="21"/>
          <w:szCs w:val="21"/>
          <w:highlight w:val="white"/>
        </w:rPr>
        <w:tab/>
      </w:r>
      <w:r w:rsidRPr="00421969">
        <w:rPr>
          <w:rFonts w:ascii="Courier New" w:hAnsi="Courier New" w:cs="Courier New"/>
          <w:color w:val="0000FF"/>
          <w:sz w:val="21"/>
          <w:szCs w:val="21"/>
          <w:highlight w:val="white"/>
        </w:rPr>
        <w:t>&lt;</w:t>
      </w:r>
      <w:r w:rsidRPr="00421969">
        <w:rPr>
          <w:rFonts w:ascii="Courier New" w:hAnsi="Courier New" w:cs="Courier New"/>
          <w:color w:val="800000"/>
          <w:sz w:val="21"/>
          <w:szCs w:val="21"/>
          <w:highlight w:val="white"/>
        </w:rPr>
        <w:t>Organisatie</w:t>
      </w:r>
      <w:r w:rsidRPr="00421969">
        <w:rPr>
          <w:rFonts w:ascii="Courier New" w:hAnsi="Courier New" w:cs="Courier New"/>
          <w:color w:val="FF0000"/>
          <w:sz w:val="21"/>
          <w:szCs w:val="21"/>
          <w:highlight w:val="white"/>
        </w:rPr>
        <w:t xml:space="preserve"> id</w:t>
      </w:r>
      <w:r w:rsidRPr="00421969">
        <w:rPr>
          <w:rFonts w:ascii="Courier New" w:hAnsi="Courier New" w:cs="Courier New"/>
          <w:color w:val="0000FF"/>
          <w:sz w:val="21"/>
          <w:szCs w:val="21"/>
          <w:highlight w:val="white"/>
        </w:rPr>
        <w:t>="</w:t>
      </w:r>
      <w:r w:rsidRPr="00421969">
        <w:rPr>
          <w:rFonts w:ascii="Courier New" w:hAnsi="Courier New" w:cs="Courier New"/>
          <w:color w:val="000000"/>
          <w:sz w:val="21"/>
          <w:szCs w:val="21"/>
          <w:highlight w:val="white"/>
        </w:rPr>
        <w:t>Kraaijeveld</w:t>
      </w:r>
      <w:r w:rsidRPr="00421969">
        <w:rPr>
          <w:rFonts w:ascii="Courier New" w:hAnsi="Courier New" w:cs="Courier New"/>
          <w:color w:val="0000FF"/>
          <w:sz w:val="21"/>
          <w:szCs w:val="21"/>
          <w:highlight w:val="white"/>
        </w:rPr>
        <w:t>"&gt;</w:t>
      </w:r>
    </w:p>
    <w:p w14:paraId="5CE8D47C" w14:textId="77777777" w:rsidR="006070CF" w:rsidRPr="00421969" w:rsidRDefault="006070CF" w:rsidP="006070CF">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left="600"/>
        <w:rPr>
          <w:rFonts w:ascii="Courier New" w:hAnsi="Courier New" w:cs="Courier New"/>
          <w:color w:val="000000"/>
          <w:sz w:val="21"/>
          <w:szCs w:val="21"/>
          <w:highlight w:val="white"/>
        </w:rPr>
      </w:pPr>
      <w:r w:rsidRPr="00421969">
        <w:rPr>
          <w:rFonts w:ascii="Courier New" w:hAnsi="Courier New" w:cs="Courier New"/>
          <w:color w:val="000000"/>
          <w:sz w:val="21"/>
          <w:szCs w:val="21"/>
          <w:highlight w:val="white"/>
        </w:rPr>
        <w:tab/>
      </w:r>
      <w:r w:rsidRPr="00421969">
        <w:rPr>
          <w:rFonts w:ascii="Courier New" w:hAnsi="Courier New" w:cs="Courier New"/>
          <w:color w:val="000000"/>
          <w:sz w:val="21"/>
          <w:szCs w:val="21"/>
          <w:highlight w:val="white"/>
        </w:rPr>
        <w:tab/>
      </w:r>
      <w:r w:rsidRPr="00421969">
        <w:rPr>
          <w:rFonts w:ascii="Courier New" w:hAnsi="Courier New" w:cs="Courier New"/>
          <w:color w:val="0000FF"/>
          <w:sz w:val="21"/>
          <w:szCs w:val="21"/>
          <w:highlight w:val="white"/>
        </w:rPr>
        <w:t>&lt;</w:t>
      </w:r>
      <w:r w:rsidRPr="00421969">
        <w:rPr>
          <w:rFonts w:ascii="Courier New" w:hAnsi="Courier New" w:cs="Courier New"/>
          <w:color w:val="800000"/>
          <w:sz w:val="21"/>
          <w:szCs w:val="21"/>
          <w:highlight w:val="white"/>
        </w:rPr>
        <w:t>name</w:t>
      </w:r>
      <w:r w:rsidRPr="00421969">
        <w:rPr>
          <w:rFonts w:ascii="Courier New" w:hAnsi="Courier New" w:cs="Courier New"/>
          <w:color w:val="0000FF"/>
          <w:sz w:val="21"/>
          <w:szCs w:val="21"/>
          <w:highlight w:val="white"/>
        </w:rPr>
        <w:t>&gt;</w:t>
      </w:r>
      <w:r w:rsidRPr="00421969">
        <w:rPr>
          <w:rFonts w:ascii="Courier New" w:hAnsi="Courier New" w:cs="Courier New"/>
          <w:color w:val="000000"/>
          <w:sz w:val="21"/>
          <w:szCs w:val="21"/>
          <w:highlight w:val="white"/>
        </w:rPr>
        <w:t>Kraaijeveld's Aannemingsbedrijf BV</w:t>
      </w:r>
      <w:r w:rsidRPr="00421969">
        <w:rPr>
          <w:rFonts w:ascii="Courier New" w:hAnsi="Courier New" w:cs="Courier New"/>
          <w:color w:val="0000FF"/>
          <w:sz w:val="21"/>
          <w:szCs w:val="21"/>
          <w:highlight w:val="white"/>
        </w:rPr>
        <w:t>&lt;/</w:t>
      </w:r>
      <w:r w:rsidRPr="00421969">
        <w:rPr>
          <w:rFonts w:ascii="Courier New" w:hAnsi="Courier New" w:cs="Courier New"/>
          <w:color w:val="800000"/>
          <w:sz w:val="21"/>
          <w:szCs w:val="21"/>
          <w:highlight w:val="white"/>
        </w:rPr>
        <w:t>name</w:t>
      </w:r>
      <w:r w:rsidRPr="00421969">
        <w:rPr>
          <w:rFonts w:ascii="Courier New" w:hAnsi="Courier New" w:cs="Courier New"/>
          <w:color w:val="0000FF"/>
          <w:sz w:val="21"/>
          <w:szCs w:val="21"/>
          <w:highlight w:val="white"/>
        </w:rPr>
        <w:t>&gt;</w:t>
      </w:r>
    </w:p>
    <w:p w14:paraId="5CE8D47D" w14:textId="77777777" w:rsidR="006070CF" w:rsidRPr="00421969" w:rsidRDefault="006070CF" w:rsidP="006070CF">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left="600"/>
        <w:rPr>
          <w:rFonts w:ascii="Courier New" w:hAnsi="Courier New" w:cs="Courier New"/>
          <w:color w:val="000000"/>
          <w:sz w:val="21"/>
          <w:szCs w:val="21"/>
          <w:highlight w:val="white"/>
        </w:rPr>
      </w:pPr>
      <w:r w:rsidRPr="00421969">
        <w:rPr>
          <w:rFonts w:ascii="Courier New" w:hAnsi="Courier New" w:cs="Courier New"/>
          <w:color w:val="000000"/>
          <w:sz w:val="21"/>
          <w:szCs w:val="21"/>
          <w:highlight w:val="white"/>
        </w:rPr>
        <w:tab/>
      </w:r>
      <w:r w:rsidRPr="00421969">
        <w:rPr>
          <w:rFonts w:ascii="Courier New" w:hAnsi="Courier New" w:cs="Courier New"/>
          <w:color w:val="000000"/>
          <w:sz w:val="21"/>
          <w:szCs w:val="21"/>
          <w:highlight w:val="white"/>
        </w:rPr>
        <w:tab/>
        <w:t>…</w:t>
      </w:r>
    </w:p>
    <w:p w14:paraId="5CE8D47E" w14:textId="77777777" w:rsidR="006070CF" w:rsidRPr="00421969" w:rsidRDefault="006070CF" w:rsidP="006070CF">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left="600"/>
        <w:rPr>
          <w:rFonts w:ascii="Courier New" w:hAnsi="Courier New" w:cs="Courier New"/>
          <w:color w:val="0000FF"/>
          <w:sz w:val="21"/>
          <w:szCs w:val="21"/>
          <w:highlight w:val="white"/>
        </w:rPr>
      </w:pPr>
      <w:r w:rsidRPr="00421969">
        <w:rPr>
          <w:rFonts w:ascii="Courier New" w:hAnsi="Courier New" w:cs="Courier New"/>
          <w:color w:val="000000"/>
          <w:sz w:val="21"/>
          <w:szCs w:val="21"/>
          <w:highlight w:val="white"/>
        </w:rPr>
        <w:tab/>
      </w:r>
      <w:r w:rsidRPr="00421969">
        <w:rPr>
          <w:rFonts w:ascii="Courier New" w:hAnsi="Courier New" w:cs="Courier New"/>
          <w:color w:val="000000"/>
          <w:sz w:val="21"/>
          <w:szCs w:val="21"/>
          <w:highlight w:val="white"/>
        </w:rPr>
        <w:tab/>
      </w:r>
      <w:r w:rsidRPr="00421969">
        <w:rPr>
          <w:rFonts w:ascii="Courier New" w:hAnsi="Courier New" w:cs="Courier New"/>
          <w:color w:val="0000FF"/>
          <w:sz w:val="21"/>
          <w:szCs w:val="21"/>
          <w:highlight w:val="white"/>
        </w:rPr>
        <w:t>&lt;</w:t>
      </w:r>
      <w:r w:rsidRPr="00421969">
        <w:rPr>
          <w:rFonts w:ascii="Courier New" w:hAnsi="Courier New" w:cs="Courier New"/>
          <w:color w:val="800000"/>
          <w:sz w:val="21"/>
          <w:szCs w:val="21"/>
          <w:highlight w:val="white"/>
        </w:rPr>
        <w:t>willekeurigComplexElement</w:t>
      </w:r>
      <w:r w:rsidRPr="00421969">
        <w:rPr>
          <w:rFonts w:ascii="Courier New" w:hAnsi="Courier New" w:cs="Courier New"/>
          <w:color w:val="0000FF"/>
          <w:sz w:val="21"/>
          <w:szCs w:val="21"/>
          <w:highlight w:val="white"/>
        </w:rPr>
        <w:t>&gt;</w:t>
      </w:r>
    </w:p>
    <w:p w14:paraId="5CE8D47F" w14:textId="77777777" w:rsidR="006070CF" w:rsidRPr="00421969" w:rsidRDefault="006070CF" w:rsidP="006070CF">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left="600"/>
        <w:rPr>
          <w:rFonts w:ascii="Courier New" w:hAnsi="Courier New" w:cs="Courier New"/>
          <w:color w:val="000000"/>
          <w:sz w:val="21"/>
          <w:szCs w:val="21"/>
          <w:highlight w:val="white"/>
        </w:rPr>
      </w:pPr>
      <w:r w:rsidRPr="00421969">
        <w:rPr>
          <w:rFonts w:ascii="Courier New" w:hAnsi="Courier New" w:cs="Courier New"/>
          <w:color w:val="0000FF"/>
          <w:sz w:val="21"/>
          <w:szCs w:val="21"/>
          <w:highlight w:val="white"/>
        </w:rPr>
        <w:tab/>
      </w:r>
      <w:r w:rsidRPr="00421969">
        <w:rPr>
          <w:rFonts w:ascii="Courier New" w:hAnsi="Courier New" w:cs="Courier New"/>
          <w:color w:val="0000FF"/>
          <w:sz w:val="21"/>
          <w:szCs w:val="21"/>
          <w:highlight w:val="white"/>
        </w:rPr>
        <w:tab/>
      </w:r>
      <w:r w:rsidRPr="00421969">
        <w:rPr>
          <w:rFonts w:ascii="Courier New" w:hAnsi="Courier New" w:cs="Courier New"/>
          <w:color w:val="0000FF"/>
          <w:sz w:val="21"/>
          <w:szCs w:val="21"/>
          <w:highlight w:val="white"/>
        </w:rPr>
        <w:tab/>
        <w:t>…</w:t>
      </w:r>
    </w:p>
    <w:p w14:paraId="5CE8D480" w14:textId="77777777" w:rsidR="006070CF" w:rsidRPr="00421969" w:rsidRDefault="006070CF" w:rsidP="006070CF">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left="600"/>
        <w:rPr>
          <w:rFonts w:ascii="Courier New" w:hAnsi="Courier New" w:cs="Courier New"/>
          <w:color w:val="000000"/>
          <w:sz w:val="21"/>
          <w:szCs w:val="21"/>
          <w:highlight w:val="white"/>
        </w:rPr>
      </w:pPr>
      <w:r w:rsidRPr="00421969">
        <w:rPr>
          <w:rFonts w:ascii="Courier New" w:hAnsi="Courier New" w:cs="Courier New"/>
          <w:color w:val="000000"/>
          <w:sz w:val="21"/>
          <w:szCs w:val="21"/>
          <w:highlight w:val="white"/>
        </w:rPr>
        <w:tab/>
      </w:r>
      <w:r w:rsidRPr="00421969">
        <w:rPr>
          <w:rFonts w:ascii="Courier New" w:hAnsi="Courier New" w:cs="Courier New"/>
          <w:color w:val="000000"/>
          <w:sz w:val="21"/>
          <w:szCs w:val="21"/>
          <w:highlight w:val="white"/>
        </w:rPr>
        <w:tab/>
      </w:r>
      <w:r w:rsidRPr="00421969">
        <w:rPr>
          <w:rFonts w:ascii="Courier New" w:hAnsi="Courier New" w:cs="Courier New"/>
          <w:color w:val="000000"/>
          <w:sz w:val="21"/>
          <w:szCs w:val="21"/>
          <w:highlight w:val="white"/>
        </w:rPr>
        <w:tab/>
      </w:r>
      <w:r w:rsidRPr="00421969">
        <w:rPr>
          <w:rFonts w:ascii="Courier New" w:hAnsi="Courier New" w:cs="Courier New"/>
          <w:color w:val="0000FF"/>
          <w:sz w:val="21"/>
          <w:szCs w:val="21"/>
          <w:highlight w:val="white"/>
        </w:rPr>
        <w:t>&lt;</w:t>
      </w:r>
      <w:r w:rsidRPr="00421969">
        <w:rPr>
          <w:rFonts w:ascii="Courier New" w:hAnsi="Courier New" w:cs="Courier New"/>
          <w:color w:val="800000"/>
          <w:sz w:val="21"/>
          <w:szCs w:val="21"/>
          <w:highlight w:val="white"/>
        </w:rPr>
        <w:t>WillekeurigComplexElementRef</w:t>
      </w:r>
      <w:r w:rsidRPr="00421969">
        <w:rPr>
          <w:rFonts w:ascii="Courier New" w:hAnsi="Courier New" w:cs="Courier New"/>
          <w:color w:val="FF0000"/>
          <w:sz w:val="21"/>
          <w:szCs w:val="21"/>
          <w:highlight w:val="white"/>
        </w:rPr>
        <w:t xml:space="preserve"> idref</w:t>
      </w:r>
      <w:r w:rsidRPr="00421969">
        <w:rPr>
          <w:rFonts w:ascii="Courier New" w:hAnsi="Courier New" w:cs="Courier New"/>
          <w:color w:val="0000FF"/>
          <w:sz w:val="21"/>
          <w:szCs w:val="21"/>
          <w:highlight w:val="white"/>
        </w:rPr>
        <w:t>="</w:t>
      </w:r>
      <w:r w:rsidRPr="00421969">
        <w:rPr>
          <w:rFonts w:ascii="Courier New" w:hAnsi="Courier New" w:cs="Courier New"/>
          <w:color w:val="000000"/>
          <w:sz w:val="21"/>
          <w:szCs w:val="21"/>
          <w:highlight w:val="white"/>
        </w:rPr>
        <w:t>KraaijeveldGegevens</w:t>
      </w:r>
      <w:r w:rsidRPr="00421969">
        <w:rPr>
          <w:rFonts w:ascii="Courier New" w:hAnsi="Courier New" w:cs="Courier New"/>
          <w:color w:val="0000FF"/>
          <w:sz w:val="21"/>
          <w:szCs w:val="21"/>
          <w:highlight w:val="white"/>
        </w:rPr>
        <w:t>"/&gt;</w:t>
      </w:r>
    </w:p>
    <w:p w14:paraId="5CE8D481" w14:textId="77777777" w:rsidR="006070CF" w:rsidRPr="00421969" w:rsidRDefault="006070CF" w:rsidP="006070CF">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left="600"/>
        <w:rPr>
          <w:rFonts w:ascii="Courier New" w:hAnsi="Courier New" w:cs="Courier New"/>
          <w:color w:val="000000"/>
          <w:sz w:val="21"/>
          <w:szCs w:val="21"/>
          <w:highlight w:val="white"/>
        </w:rPr>
      </w:pPr>
      <w:r w:rsidRPr="00421969">
        <w:rPr>
          <w:rFonts w:ascii="Courier New" w:hAnsi="Courier New" w:cs="Courier New"/>
          <w:color w:val="0000FF"/>
          <w:sz w:val="21"/>
          <w:szCs w:val="21"/>
          <w:highlight w:val="white"/>
        </w:rPr>
        <w:tab/>
      </w:r>
      <w:r w:rsidRPr="00421969">
        <w:rPr>
          <w:rFonts w:ascii="Courier New" w:hAnsi="Courier New" w:cs="Courier New"/>
          <w:color w:val="0000FF"/>
          <w:sz w:val="21"/>
          <w:szCs w:val="21"/>
          <w:highlight w:val="white"/>
        </w:rPr>
        <w:tab/>
      </w:r>
      <w:r w:rsidRPr="00421969">
        <w:rPr>
          <w:rFonts w:ascii="Courier New" w:hAnsi="Courier New" w:cs="Courier New"/>
          <w:color w:val="0000FF"/>
          <w:sz w:val="21"/>
          <w:szCs w:val="21"/>
          <w:highlight w:val="white"/>
        </w:rPr>
        <w:tab/>
        <w:t>…</w:t>
      </w:r>
    </w:p>
    <w:p w14:paraId="5CE8D482" w14:textId="77777777" w:rsidR="006070CF" w:rsidRPr="00421969" w:rsidRDefault="006070CF" w:rsidP="006070CF">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left="600"/>
        <w:rPr>
          <w:rFonts w:ascii="Courier New" w:hAnsi="Courier New" w:cs="Courier New"/>
          <w:color w:val="000000"/>
          <w:sz w:val="21"/>
          <w:szCs w:val="21"/>
          <w:highlight w:val="white"/>
        </w:rPr>
      </w:pPr>
      <w:r w:rsidRPr="00421969">
        <w:rPr>
          <w:rFonts w:ascii="Courier New" w:hAnsi="Courier New" w:cs="Courier New"/>
          <w:color w:val="000000"/>
          <w:sz w:val="21"/>
          <w:szCs w:val="21"/>
          <w:highlight w:val="white"/>
        </w:rPr>
        <w:tab/>
      </w:r>
      <w:r w:rsidRPr="00421969">
        <w:rPr>
          <w:rFonts w:ascii="Courier New" w:hAnsi="Courier New" w:cs="Courier New"/>
          <w:color w:val="000000"/>
          <w:sz w:val="21"/>
          <w:szCs w:val="21"/>
          <w:highlight w:val="white"/>
        </w:rPr>
        <w:tab/>
      </w:r>
      <w:r w:rsidRPr="00421969">
        <w:rPr>
          <w:rFonts w:ascii="Courier New" w:hAnsi="Courier New" w:cs="Courier New"/>
          <w:color w:val="0000FF"/>
          <w:sz w:val="21"/>
          <w:szCs w:val="21"/>
          <w:highlight w:val="white"/>
        </w:rPr>
        <w:t>&lt;/</w:t>
      </w:r>
      <w:r w:rsidRPr="00421969">
        <w:rPr>
          <w:rFonts w:ascii="Courier New" w:hAnsi="Courier New" w:cs="Courier New"/>
          <w:color w:val="800000"/>
          <w:sz w:val="21"/>
          <w:szCs w:val="21"/>
          <w:highlight w:val="white"/>
        </w:rPr>
        <w:t>willekeurigComplexElement</w:t>
      </w:r>
      <w:r w:rsidRPr="00421969">
        <w:rPr>
          <w:rFonts w:ascii="Courier New" w:hAnsi="Courier New" w:cs="Courier New"/>
          <w:color w:val="0000FF"/>
          <w:sz w:val="21"/>
          <w:szCs w:val="21"/>
          <w:highlight w:val="white"/>
        </w:rPr>
        <w:t>&gt;</w:t>
      </w:r>
    </w:p>
    <w:p w14:paraId="5CE8D483" w14:textId="77777777" w:rsidR="006070CF" w:rsidRPr="00421969" w:rsidRDefault="006070CF" w:rsidP="006070CF">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left="600"/>
        <w:rPr>
          <w:rFonts w:ascii="Courier New" w:hAnsi="Courier New" w:cs="Courier New"/>
          <w:color w:val="000000"/>
          <w:sz w:val="21"/>
          <w:szCs w:val="21"/>
          <w:highlight w:val="white"/>
        </w:rPr>
      </w:pPr>
      <w:r w:rsidRPr="00421969">
        <w:rPr>
          <w:rFonts w:ascii="Courier New" w:hAnsi="Courier New" w:cs="Courier New"/>
          <w:color w:val="000000"/>
          <w:sz w:val="21"/>
          <w:szCs w:val="21"/>
          <w:highlight w:val="white"/>
        </w:rPr>
        <w:tab/>
      </w:r>
      <w:r w:rsidRPr="00421969">
        <w:rPr>
          <w:rFonts w:ascii="Courier New" w:hAnsi="Courier New" w:cs="Courier New"/>
          <w:color w:val="0000FF"/>
          <w:sz w:val="21"/>
          <w:szCs w:val="21"/>
          <w:highlight w:val="white"/>
        </w:rPr>
        <w:t>&lt;/</w:t>
      </w:r>
      <w:r w:rsidRPr="00421969">
        <w:rPr>
          <w:rFonts w:ascii="Courier New" w:hAnsi="Courier New" w:cs="Courier New"/>
          <w:color w:val="800000"/>
          <w:sz w:val="21"/>
          <w:szCs w:val="21"/>
          <w:highlight w:val="white"/>
        </w:rPr>
        <w:t>Organisatie</w:t>
      </w:r>
      <w:r w:rsidRPr="00421969">
        <w:rPr>
          <w:rFonts w:ascii="Courier New" w:hAnsi="Courier New" w:cs="Courier New"/>
          <w:color w:val="0000FF"/>
          <w:sz w:val="21"/>
          <w:szCs w:val="21"/>
          <w:highlight w:val="white"/>
        </w:rPr>
        <w:t>&gt;</w:t>
      </w:r>
    </w:p>
    <w:p w14:paraId="5CE8D484" w14:textId="77777777" w:rsidR="006070CF" w:rsidRPr="00421969" w:rsidRDefault="006070CF" w:rsidP="006070CF">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left="600"/>
        <w:rPr>
          <w:rFonts w:ascii="Courier New" w:hAnsi="Courier New" w:cs="Courier New"/>
          <w:color w:val="000000"/>
          <w:sz w:val="21"/>
          <w:szCs w:val="21"/>
          <w:highlight w:val="white"/>
        </w:rPr>
      </w:pPr>
      <w:r w:rsidRPr="00421969">
        <w:rPr>
          <w:rFonts w:ascii="Courier New" w:hAnsi="Courier New" w:cs="Courier New"/>
          <w:color w:val="000000"/>
          <w:sz w:val="21"/>
          <w:szCs w:val="21"/>
          <w:highlight w:val="white"/>
        </w:rPr>
        <w:tab/>
      </w:r>
      <w:r w:rsidRPr="00421969">
        <w:rPr>
          <w:rFonts w:ascii="Courier New" w:hAnsi="Courier New" w:cs="Courier New"/>
          <w:color w:val="0000FF"/>
          <w:sz w:val="21"/>
          <w:szCs w:val="21"/>
          <w:highlight w:val="white"/>
        </w:rPr>
        <w:t>&lt;</w:t>
      </w:r>
      <w:r w:rsidRPr="00421969">
        <w:rPr>
          <w:rFonts w:ascii="Courier New" w:hAnsi="Courier New" w:cs="Courier New"/>
          <w:color w:val="800000"/>
          <w:sz w:val="21"/>
          <w:szCs w:val="21"/>
          <w:highlight w:val="white"/>
        </w:rPr>
        <w:t>WillekeurigComplexElement</w:t>
      </w:r>
      <w:r w:rsidRPr="00421969">
        <w:rPr>
          <w:rFonts w:ascii="Courier New" w:hAnsi="Courier New" w:cs="Courier New"/>
          <w:color w:val="FF0000"/>
          <w:sz w:val="21"/>
          <w:szCs w:val="21"/>
          <w:highlight w:val="white"/>
        </w:rPr>
        <w:t xml:space="preserve"> id</w:t>
      </w:r>
      <w:r w:rsidRPr="00421969">
        <w:rPr>
          <w:rFonts w:ascii="Courier New" w:hAnsi="Courier New" w:cs="Courier New"/>
          <w:color w:val="0000FF"/>
          <w:sz w:val="21"/>
          <w:szCs w:val="21"/>
          <w:highlight w:val="white"/>
        </w:rPr>
        <w:t>="</w:t>
      </w:r>
      <w:r w:rsidRPr="00421969">
        <w:rPr>
          <w:rFonts w:ascii="Courier New" w:hAnsi="Courier New" w:cs="Courier New"/>
          <w:color w:val="000000"/>
          <w:sz w:val="21"/>
          <w:szCs w:val="21"/>
          <w:highlight w:val="white"/>
        </w:rPr>
        <w:t>KraaijeveldGegevens</w:t>
      </w:r>
      <w:r w:rsidRPr="00421969">
        <w:rPr>
          <w:rFonts w:ascii="Courier New" w:hAnsi="Courier New" w:cs="Courier New"/>
          <w:color w:val="0000FF"/>
          <w:sz w:val="21"/>
          <w:szCs w:val="21"/>
          <w:highlight w:val="white"/>
        </w:rPr>
        <w:t>"&gt;</w:t>
      </w:r>
    </w:p>
    <w:p w14:paraId="5CE8D485" w14:textId="77777777" w:rsidR="006070CF" w:rsidRPr="00421969" w:rsidRDefault="006070CF" w:rsidP="006070CF">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left="600"/>
        <w:rPr>
          <w:rFonts w:ascii="Courier New" w:hAnsi="Courier New" w:cs="Courier New"/>
          <w:color w:val="000000"/>
          <w:sz w:val="21"/>
          <w:szCs w:val="21"/>
          <w:highlight w:val="white"/>
        </w:rPr>
      </w:pPr>
      <w:r w:rsidRPr="00421969">
        <w:rPr>
          <w:rFonts w:ascii="Courier New" w:hAnsi="Courier New" w:cs="Courier New"/>
          <w:color w:val="0000FF"/>
          <w:sz w:val="21"/>
          <w:szCs w:val="21"/>
          <w:highlight w:val="white"/>
        </w:rPr>
        <w:tab/>
      </w:r>
      <w:r w:rsidRPr="00421969">
        <w:rPr>
          <w:rFonts w:ascii="Courier New" w:hAnsi="Courier New" w:cs="Courier New"/>
          <w:color w:val="0000FF"/>
          <w:sz w:val="21"/>
          <w:szCs w:val="21"/>
          <w:highlight w:val="white"/>
        </w:rPr>
        <w:tab/>
        <w:t>…</w:t>
      </w:r>
    </w:p>
    <w:p w14:paraId="5CE8D486" w14:textId="77777777" w:rsidR="006070CF" w:rsidRPr="00421969" w:rsidRDefault="006070CF" w:rsidP="006070CF">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left="600"/>
        <w:rPr>
          <w:rFonts w:ascii="Courier New" w:hAnsi="Courier New" w:cs="Courier New"/>
          <w:color w:val="000000"/>
          <w:sz w:val="21"/>
          <w:szCs w:val="21"/>
          <w:highlight w:val="white"/>
        </w:rPr>
      </w:pPr>
      <w:r w:rsidRPr="00421969">
        <w:rPr>
          <w:rFonts w:ascii="Courier New" w:hAnsi="Courier New" w:cs="Courier New"/>
          <w:color w:val="000000"/>
          <w:sz w:val="21"/>
          <w:szCs w:val="21"/>
          <w:highlight w:val="white"/>
        </w:rPr>
        <w:tab/>
      </w:r>
      <w:r w:rsidRPr="00421969">
        <w:rPr>
          <w:rFonts w:ascii="Courier New" w:hAnsi="Courier New" w:cs="Courier New"/>
          <w:color w:val="000000"/>
          <w:sz w:val="21"/>
          <w:szCs w:val="21"/>
          <w:highlight w:val="white"/>
        </w:rPr>
        <w:tab/>
      </w:r>
      <w:r w:rsidRPr="00421969">
        <w:rPr>
          <w:rFonts w:ascii="Courier New" w:hAnsi="Courier New" w:cs="Courier New"/>
          <w:color w:val="0000FF"/>
          <w:sz w:val="21"/>
          <w:szCs w:val="21"/>
          <w:highlight w:val="white"/>
        </w:rPr>
        <w:t>&lt;</w:t>
      </w:r>
      <w:r w:rsidRPr="00421969">
        <w:rPr>
          <w:rFonts w:ascii="Courier New" w:hAnsi="Courier New" w:cs="Courier New"/>
          <w:color w:val="800000"/>
          <w:sz w:val="21"/>
          <w:szCs w:val="21"/>
          <w:highlight w:val="white"/>
        </w:rPr>
        <w:t>SOAPServerURL</w:t>
      </w:r>
      <w:r w:rsidRPr="00421969">
        <w:rPr>
          <w:rFonts w:ascii="Courier New" w:hAnsi="Courier New" w:cs="Courier New"/>
          <w:color w:val="0000FF"/>
          <w:sz w:val="21"/>
          <w:szCs w:val="21"/>
          <w:highlight w:val="white"/>
        </w:rPr>
        <w:t>&gt;</w:t>
      </w:r>
      <w:r w:rsidRPr="00421969">
        <w:rPr>
          <w:rFonts w:ascii="Courier New" w:hAnsi="Courier New" w:cs="Courier New"/>
          <w:color w:val="000000"/>
          <w:sz w:val="21"/>
          <w:szCs w:val="21"/>
          <w:highlight w:val="white"/>
        </w:rPr>
        <w:t>http://192.168.0.102/visi.wsdl-</w:t>
      </w:r>
      <w:r w:rsidRPr="00421969">
        <w:rPr>
          <w:rFonts w:ascii="Courier New" w:hAnsi="Courier New" w:cs="Courier New"/>
          <w:color w:val="0000FF"/>
          <w:sz w:val="21"/>
          <w:szCs w:val="21"/>
          <w:highlight w:val="white"/>
        </w:rPr>
        <w:t>&lt;/</w:t>
      </w:r>
      <w:r w:rsidRPr="00421969">
        <w:rPr>
          <w:rFonts w:ascii="Courier New" w:hAnsi="Courier New" w:cs="Courier New"/>
          <w:color w:val="800000"/>
          <w:sz w:val="21"/>
          <w:szCs w:val="21"/>
          <w:highlight w:val="white"/>
        </w:rPr>
        <w:t>SOAPServerURL</w:t>
      </w:r>
      <w:r w:rsidRPr="00421969">
        <w:rPr>
          <w:rFonts w:ascii="Courier New" w:hAnsi="Courier New" w:cs="Courier New"/>
          <w:color w:val="0000FF"/>
          <w:sz w:val="21"/>
          <w:szCs w:val="21"/>
          <w:highlight w:val="white"/>
        </w:rPr>
        <w:t>&gt;</w:t>
      </w:r>
    </w:p>
    <w:p w14:paraId="5CE8D487" w14:textId="77777777" w:rsidR="006070CF" w:rsidRPr="00421969" w:rsidRDefault="006070CF" w:rsidP="006070CF">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left="600"/>
        <w:rPr>
          <w:rFonts w:ascii="Courier New" w:hAnsi="Courier New" w:cs="Courier New"/>
          <w:color w:val="000000"/>
          <w:sz w:val="21"/>
          <w:szCs w:val="21"/>
          <w:highlight w:val="white"/>
        </w:rPr>
      </w:pPr>
      <w:r w:rsidRPr="00421969">
        <w:rPr>
          <w:rFonts w:ascii="Courier New" w:hAnsi="Courier New" w:cs="Courier New"/>
          <w:color w:val="0000FF"/>
          <w:sz w:val="21"/>
          <w:szCs w:val="21"/>
          <w:highlight w:val="white"/>
        </w:rPr>
        <w:tab/>
      </w:r>
      <w:r w:rsidRPr="00421969">
        <w:rPr>
          <w:rFonts w:ascii="Courier New" w:hAnsi="Courier New" w:cs="Courier New"/>
          <w:color w:val="0000FF"/>
          <w:sz w:val="21"/>
          <w:szCs w:val="21"/>
          <w:highlight w:val="white"/>
        </w:rPr>
        <w:tab/>
        <w:t>…</w:t>
      </w:r>
    </w:p>
    <w:p w14:paraId="5CE8D488" w14:textId="77777777" w:rsidR="006070CF" w:rsidRPr="00421969" w:rsidRDefault="006070CF" w:rsidP="006070CF">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left="600"/>
        <w:rPr>
          <w:rFonts w:ascii="Courier New" w:hAnsi="Courier New" w:cs="Courier New"/>
          <w:color w:val="000000"/>
          <w:sz w:val="21"/>
          <w:szCs w:val="21"/>
          <w:highlight w:val="white"/>
        </w:rPr>
      </w:pPr>
      <w:r w:rsidRPr="00421969">
        <w:rPr>
          <w:rFonts w:ascii="Courier New" w:hAnsi="Courier New" w:cs="Courier New"/>
          <w:color w:val="000000"/>
          <w:sz w:val="21"/>
          <w:szCs w:val="21"/>
          <w:highlight w:val="white"/>
        </w:rPr>
        <w:tab/>
      </w:r>
      <w:r w:rsidRPr="00421969">
        <w:rPr>
          <w:rFonts w:ascii="Courier New" w:hAnsi="Courier New" w:cs="Courier New"/>
          <w:color w:val="0000FF"/>
          <w:sz w:val="21"/>
          <w:szCs w:val="21"/>
          <w:highlight w:val="white"/>
        </w:rPr>
        <w:t>&lt;/</w:t>
      </w:r>
      <w:r w:rsidRPr="00421969">
        <w:rPr>
          <w:rFonts w:ascii="Courier New" w:hAnsi="Courier New" w:cs="Courier New"/>
          <w:color w:val="800000"/>
          <w:sz w:val="21"/>
          <w:szCs w:val="21"/>
          <w:highlight w:val="white"/>
        </w:rPr>
        <w:t>WillekeurigComplexElement</w:t>
      </w:r>
      <w:r w:rsidRPr="00421969">
        <w:rPr>
          <w:rFonts w:ascii="Courier New" w:hAnsi="Courier New" w:cs="Courier New"/>
          <w:color w:val="0000FF"/>
          <w:sz w:val="21"/>
          <w:szCs w:val="21"/>
          <w:highlight w:val="white"/>
        </w:rPr>
        <w:t>&gt;</w:t>
      </w:r>
    </w:p>
    <w:p w14:paraId="5CE8D489" w14:textId="77777777" w:rsidR="006070CF" w:rsidRPr="00421969" w:rsidRDefault="006070CF" w:rsidP="006070CF">
      <w:pPr>
        <w:ind w:left="360"/>
        <w:rPr>
          <w:rFonts w:ascii="Corbel" w:hAnsi="Corbel"/>
          <w:sz w:val="20"/>
          <w:szCs w:val="20"/>
        </w:rPr>
      </w:pPr>
    </w:p>
    <w:p w14:paraId="5CE8D48A" w14:textId="77777777" w:rsidR="006070CF" w:rsidRPr="00421969" w:rsidRDefault="006070CF" w:rsidP="006070CF">
      <w:pPr>
        <w:widowControl/>
        <w:numPr>
          <w:ilvl w:val="0"/>
          <w:numId w:val="4"/>
        </w:numPr>
        <w:suppressAutoHyphens w:val="0"/>
        <w:rPr>
          <w:rFonts w:ascii="Corbel" w:hAnsi="Corbel"/>
          <w:sz w:val="22"/>
          <w:szCs w:val="22"/>
        </w:rPr>
      </w:pPr>
      <w:r w:rsidRPr="00421969">
        <w:rPr>
          <w:rFonts w:ascii="Corbel" w:hAnsi="Corbel"/>
          <w:sz w:val="22"/>
          <w:szCs w:val="22"/>
        </w:rPr>
        <w:t>Bij de projectdefinitie in het projectspecifieke bericht zal de SOAPCentralServerURL te vinden zijn:</w:t>
      </w:r>
    </w:p>
    <w:p w14:paraId="5CE8D48B" w14:textId="77777777" w:rsidR="006070CF" w:rsidRPr="00421969" w:rsidRDefault="006070CF" w:rsidP="006070CF">
      <w:pPr>
        <w:ind w:left="360"/>
        <w:rPr>
          <w:rFonts w:ascii="Corbel" w:hAnsi="Corbel"/>
          <w:sz w:val="20"/>
          <w:szCs w:val="20"/>
        </w:rPr>
      </w:pPr>
    </w:p>
    <w:p w14:paraId="5CE8D48C" w14:textId="77777777" w:rsidR="006070CF" w:rsidRPr="00421969" w:rsidRDefault="006070CF" w:rsidP="006070CF">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left="600"/>
        <w:rPr>
          <w:rFonts w:ascii="Courier New" w:hAnsi="Courier New" w:cs="Courier New"/>
          <w:color w:val="000000"/>
          <w:sz w:val="21"/>
          <w:szCs w:val="21"/>
          <w:highlight w:val="white"/>
          <w:lang w:val="en-US"/>
        </w:rPr>
      </w:pPr>
      <w:r w:rsidRPr="00421969">
        <w:rPr>
          <w:rFonts w:ascii="Courier New" w:hAnsi="Courier New" w:cs="Courier New"/>
          <w:color w:val="000000"/>
          <w:sz w:val="21"/>
          <w:szCs w:val="21"/>
          <w:highlight w:val="white"/>
        </w:rPr>
        <w:tab/>
      </w:r>
      <w:r w:rsidRPr="00421969">
        <w:rPr>
          <w:rFonts w:ascii="Courier New" w:hAnsi="Courier New" w:cs="Courier New"/>
          <w:color w:val="0000FF"/>
          <w:sz w:val="21"/>
          <w:szCs w:val="21"/>
          <w:highlight w:val="white"/>
          <w:lang w:val="en-US"/>
        </w:rPr>
        <w:t>&lt;</w:t>
      </w:r>
      <w:r w:rsidRPr="00421969">
        <w:rPr>
          <w:rFonts w:ascii="Courier New" w:hAnsi="Courier New" w:cs="Courier New"/>
          <w:color w:val="800000"/>
          <w:sz w:val="21"/>
          <w:szCs w:val="21"/>
          <w:highlight w:val="white"/>
          <w:lang w:val="en-US"/>
        </w:rPr>
        <w:t>Project_xyz</w:t>
      </w:r>
      <w:r w:rsidRPr="00421969">
        <w:rPr>
          <w:rFonts w:ascii="Courier New" w:hAnsi="Courier New" w:cs="Courier New"/>
          <w:color w:val="FF0000"/>
          <w:sz w:val="21"/>
          <w:szCs w:val="21"/>
          <w:highlight w:val="white"/>
          <w:lang w:val="en-US"/>
        </w:rPr>
        <w:t xml:space="preserve"> id</w:t>
      </w:r>
      <w:r w:rsidRPr="00421969">
        <w:rPr>
          <w:rFonts w:ascii="Courier New" w:hAnsi="Courier New" w:cs="Courier New"/>
          <w:color w:val="0000FF"/>
          <w:sz w:val="21"/>
          <w:szCs w:val="21"/>
          <w:highlight w:val="white"/>
          <w:lang w:val="en-US"/>
        </w:rPr>
        <w:t>="</w:t>
      </w:r>
      <w:r w:rsidRPr="00421969">
        <w:rPr>
          <w:rFonts w:ascii="Courier New" w:hAnsi="Courier New" w:cs="Courier New"/>
          <w:color w:val="000000"/>
          <w:sz w:val="21"/>
          <w:szCs w:val="21"/>
          <w:highlight w:val="white"/>
          <w:lang w:val="en-US"/>
        </w:rPr>
        <w:t>Project-000</w:t>
      </w:r>
      <w:r w:rsidRPr="00421969">
        <w:rPr>
          <w:rFonts w:ascii="Courier New" w:hAnsi="Courier New" w:cs="Courier New"/>
          <w:color w:val="0000FF"/>
          <w:sz w:val="21"/>
          <w:szCs w:val="21"/>
          <w:highlight w:val="white"/>
          <w:lang w:val="en-US"/>
        </w:rPr>
        <w:t>"&gt;</w:t>
      </w:r>
    </w:p>
    <w:p w14:paraId="5CE8D48D" w14:textId="77777777" w:rsidR="006070CF" w:rsidRPr="00421969" w:rsidRDefault="006070CF" w:rsidP="006070CF">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left="600"/>
        <w:rPr>
          <w:rFonts w:ascii="Courier New" w:hAnsi="Courier New" w:cs="Courier New"/>
          <w:color w:val="000000"/>
          <w:sz w:val="21"/>
          <w:szCs w:val="21"/>
          <w:highlight w:val="white"/>
          <w:lang w:val="en-US"/>
        </w:rPr>
      </w:pPr>
      <w:r w:rsidRPr="00421969">
        <w:rPr>
          <w:rFonts w:ascii="Courier New" w:hAnsi="Courier New" w:cs="Courier New"/>
          <w:color w:val="000000"/>
          <w:sz w:val="21"/>
          <w:szCs w:val="21"/>
          <w:highlight w:val="white"/>
          <w:lang w:val="en-US"/>
        </w:rPr>
        <w:tab/>
      </w:r>
      <w:r w:rsidRPr="00421969">
        <w:rPr>
          <w:rFonts w:ascii="Courier New" w:hAnsi="Courier New" w:cs="Courier New"/>
          <w:color w:val="000000"/>
          <w:sz w:val="21"/>
          <w:szCs w:val="21"/>
          <w:highlight w:val="white"/>
          <w:lang w:val="en-US"/>
        </w:rPr>
        <w:tab/>
      </w:r>
      <w:r w:rsidRPr="00421969">
        <w:rPr>
          <w:rFonts w:ascii="Courier New" w:hAnsi="Courier New" w:cs="Courier New"/>
          <w:color w:val="0000FF"/>
          <w:sz w:val="21"/>
          <w:szCs w:val="21"/>
          <w:highlight w:val="white"/>
          <w:lang w:val="en-US"/>
        </w:rPr>
        <w:t>&lt;</w:t>
      </w:r>
      <w:r w:rsidRPr="00421969">
        <w:rPr>
          <w:rFonts w:ascii="Courier New" w:hAnsi="Courier New" w:cs="Courier New"/>
          <w:color w:val="800000"/>
          <w:sz w:val="21"/>
          <w:szCs w:val="21"/>
          <w:highlight w:val="white"/>
          <w:lang w:val="en-US"/>
        </w:rPr>
        <w:t>name</w:t>
      </w:r>
      <w:r w:rsidRPr="00421969">
        <w:rPr>
          <w:rFonts w:ascii="Courier New" w:hAnsi="Courier New" w:cs="Courier New"/>
          <w:color w:val="0000FF"/>
          <w:sz w:val="21"/>
          <w:szCs w:val="21"/>
          <w:highlight w:val="white"/>
          <w:lang w:val="en-US"/>
        </w:rPr>
        <w:t>&gt;</w:t>
      </w:r>
      <w:r w:rsidRPr="00421969">
        <w:rPr>
          <w:rFonts w:ascii="Courier New" w:hAnsi="Courier New" w:cs="Courier New"/>
          <w:color w:val="000000"/>
          <w:sz w:val="21"/>
          <w:szCs w:val="21"/>
          <w:highlight w:val="white"/>
          <w:lang w:val="en-US"/>
        </w:rPr>
        <w:t>VISI-Showcase</w:t>
      </w:r>
      <w:r w:rsidRPr="00421969">
        <w:rPr>
          <w:rFonts w:ascii="Courier New" w:hAnsi="Courier New" w:cs="Courier New"/>
          <w:color w:val="0000FF"/>
          <w:sz w:val="21"/>
          <w:szCs w:val="21"/>
          <w:highlight w:val="white"/>
          <w:lang w:val="en-US"/>
        </w:rPr>
        <w:t>&lt;/</w:t>
      </w:r>
      <w:r w:rsidRPr="00421969">
        <w:rPr>
          <w:rFonts w:ascii="Courier New" w:hAnsi="Courier New" w:cs="Courier New"/>
          <w:color w:val="800000"/>
          <w:sz w:val="21"/>
          <w:szCs w:val="21"/>
          <w:highlight w:val="white"/>
          <w:lang w:val="en-US"/>
        </w:rPr>
        <w:t>name</w:t>
      </w:r>
      <w:r w:rsidRPr="00421969">
        <w:rPr>
          <w:rFonts w:ascii="Courier New" w:hAnsi="Courier New" w:cs="Courier New"/>
          <w:color w:val="0000FF"/>
          <w:sz w:val="21"/>
          <w:szCs w:val="21"/>
          <w:highlight w:val="white"/>
          <w:lang w:val="en-US"/>
        </w:rPr>
        <w:t>&gt;</w:t>
      </w:r>
    </w:p>
    <w:p w14:paraId="5CE8D48E" w14:textId="77777777" w:rsidR="006070CF" w:rsidRPr="00421969" w:rsidRDefault="006070CF" w:rsidP="006070CF">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left="600"/>
        <w:rPr>
          <w:rFonts w:ascii="Courier New" w:hAnsi="Courier New" w:cs="Courier New"/>
          <w:color w:val="000000"/>
          <w:sz w:val="21"/>
          <w:szCs w:val="21"/>
          <w:highlight w:val="white"/>
        </w:rPr>
      </w:pPr>
      <w:r w:rsidRPr="00421969">
        <w:rPr>
          <w:rFonts w:ascii="Courier New" w:hAnsi="Courier New" w:cs="Courier New"/>
          <w:color w:val="000000"/>
          <w:sz w:val="21"/>
          <w:szCs w:val="21"/>
          <w:highlight w:val="white"/>
          <w:lang w:val="en-US"/>
        </w:rPr>
        <w:tab/>
      </w:r>
      <w:r w:rsidRPr="00421969">
        <w:rPr>
          <w:rFonts w:ascii="Courier New" w:hAnsi="Courier New" w:cs="Courier New"/>
          <w:color w:val="000000"/>
          <w:sz w:val="21"/>
          <w:szCs w:val="21"/>
          <w:highlight w:val="white"/>
          <w:lang w:val="en-US"/>
        </w:rPr>
        <w:tab/>
      </w:r>
      <w:r w:rsidRPr="00421969">
        <w:rPr>
          <w:rFonts w:ascii="Courier New" w:hAnsi="Courier New" w:cs="Courier New"/>
          <w:color w:val="000000"/>
          <w:sz w:val="21"/>
          <w:szCs w:val="21"/>
          <w:highlight w:val="white"/>
        </w:rPr>
        <w:t>…</w:t>
      </w:r>
    </w:p>
    <w:p w14:paraId="5CE8D48F" w14:textId="77777777" w:rsidR="006070CF" w:rsidRPr="00421969" w:rsidRDefault="006070CF" w:rsidP="006070CF">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left="600"/>
        <w:rPr>
          <w:rFonts w:ascii="Courier New" w:hAnsi="Courier New" w:cs="Courier New"/>
          <w:color w:val="0000FF"/>
          <w:sz w:val="21"/>
          <w:szCs w:val="21"/>
          <w:highlight w:val="white"/>
        </w:rPr>
      </w:pPr>
      <w:r w:rsidRPr="00421969">
        <w:rPr>
          <w:rFonts w:ascii="Courier New" w:hAnsi="Courier New" w:cs="Courier New"/>
          <w:color w:val="000000"/>
          <w:sz w:val="21"/>
          <w:szCs w:val="21"/>
          <w:highlight w:val="white"/>
        </w:rPr>
        <w:tab/>
      </w:r>
      <w:r w:rsidRPr="00421969">
        <w:rPr>
          <w:rFonts w:ascii="Courier New" w:hAnsi="Courier New" w:cs="Courier New"/>
          <w:color w:val="000000"/>
          <w:sz w:val="21"/>
          <w:szCs w:val="21"/>
          <w:highlight w:val="white"/>
        </w:rPr>
        <w:tab/>
      </w:r>
      <w:r w:rsidRPr="00421969">
        <w:rPr>
          <w:rFonts w:ascii="Courier New" w:hAnsi="Courier New" w:cs="Courier New"/>
          <w:color w:val="0000FF"/>
          <w:sz w:val="21"/>
          <w:szCs w:val="21"/>
          <w:highlight w:val="white"/>
        </w:rPr>
        <w:t>&lt;</w:t>
      </w:r>
      <w:r w:rsidRPr="00421969">
        <w:rPr>
          <w:rFonts w:ascii="Courier New" w:hAnsi="Courier New" w:cs="Courier New"/>
          <w:color w:val="800000"/>
          <w:sz w:val="21"/>
          <w:szCs w:val="21"/>
          <w:highlight w:val="white"/>
        </w:rPr>
        <w:t>anderWillekeurigComplexElement</w:t>
      </w:r>
      <w:r w:rsidRPr="00421969">
        <w:rPr>
          <w:rFonts w:ascii="Courier New" w:hAnsi="Courier New" w:cs="Courier New"/>
          <w:color w:val="0000FF"/>
          <w:sz w:val="21"/>
          <w:szCs w:val="21"/>
          <w:highlight w:val="white"/>
        </w:rPr>
        <w:t>&gt;</w:t>
      </w:r>
    </w:p>
    <w:p w14:paraId="5CE8D490" w14:textId="77777777" w:rsidR="006070CF" w:rsidRPr="00421969" w:rsidRDefault="006070CF" w:rsidP="006070CF">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left="600"/>
        <w:rPr>
          <w:rFonts w:ascii="Courier New" w:hAnsi="Courier New" w:cs="Courier New"/>
          <w:color w:val="000000"/>
          <w:sz w:val="21"/>
          <w:szCs w:val="21"/>
          <w:highlight w:val="white"/>
        </w:rPr>
      </w:pPr>
      <w:r w:rsidRPr="00421969">
        <w:rPr>
          <w:rFonts w:ascii="Courier New" w:hAnsi="Courier New" w:cs="Courier New"/>
          <w:color w:val="0000FF"/>
          <w:sz w:val="21"/>
          <w:szCs w:val="21"/>
          <w:highlight w:val="white"/>
        </w:rPr>
        <w:tab/>
      </w:r>
      <w:r w:rsidRPr="00421969">
        <w:rPr>
          <w:rFonts w:ascii="Courier New" w:hAnsi="Courier New" w:cs="Courier New"/>
          <w:color w:val="0000FF"/>
          <w:sz w:val="21"/>
          <w:szCs w:val="21"/>
          <w:highlight w:val="white"/>
        </w:rPr>
        <w:tab/>
      </w:r>
      <w:r w:rsidRPr="00421969">
        <w:rPr>
          <w:rFonts w:ascii="Courier New" w:hAnsi="Courier New" w:cs="Courier New"/>
          <w:color w:val="0000FF"/>
          <w:sz w:val="21"/>
          <w:szCs w:val="21"/>
          <w:highlight w:val="white"/>
        </w:rPr>
        <w:tab/>
        <w:t>…</w:t>
      </w:r>
    </w:p>
    <w:p w14:paraId="5CE8D491" w14:textId="77777777" w:rsidR="006070CF" w:rsidRPr="00421969" w:rsidRDefault="006070CF" w:rsidP="006070CF">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left="600"/>
        <w:rPr>
          <w:rFonts w:ascii="Courier New" w:hAnsi="Courier New" w:cs="Courier New"/>
          <w:color w:val="000000"/>
          <w:sz w:val="21"/>
          <w:szCs w:val="21"/>
          <w:highlight w:val="white"/>
        </w:rPr>
      </w:pPr>
      <w:r w:rsidRPr="00421969">
        <w:rPr>
          <w:rFonts w:ascii="Courier New" w:hAnsi="Courier New" w:cs="Courier New"/>
          <w:color w:val="000000"/>
          <w:sz w:val="21"/>
          <w:szCs w:val="21"/>
          <w:highlight w:val="white"/>
        </w:rPr>
        <w:tab/>
      </w:r>
      <w:r w:rsidRPr="00421969">
        <w:rPr>
          <w:rFonts w:ascii="Courier New" w:hAnsi="Courier New" w:cs="Courier New"/>
          <w:color w:val="000000"/>
          <w:sz w:val="21"/>
          <w:szCs w:val="21"/>
          <w:highlight w:val="white"/>
        </w:rPr>
        <w:tab/>
      </w:r>
      <w:r w:rsidRPr="00421969">
        <w:rPr>
          <w:rFonts w:ascii="Courier New" w:hAnsi="Courier New" w:cs="Courier New"/>
          <w:color w:val="000000"/>
          <w:sz w:val="21"/>
          <w:szCs w:val="21"/>
          <w:highlight w:val="white"/>
        </w:rPr>
        <w:tab/>
      </w:r>
      <w:r w:rsidRPr="00421969">
        <w:rPr>
          <w:rFonts w:ascii="Courier New" w:hAnsi="Courier New" w:cs="Courier New"/>
          <w:color w:val="0000FF"/>
          <w:sz w:val="21"/>
          <w:szCs w:val="21"/>
          <w:highlight w:val="white"/>
        </w:rPr>
        <w:t>&lt;</w:t>
      </w:r>
      <w:r w:rsidRPr="00421969">
        <w:rPr>
          <w:rFonts w:ascii="Courier New" w:hAnsi="Courier New" w:cs="Courier New"/>
          <w:color w:val="800000"/>
          <w:sz w:val="21"/>
          <w:szCs w:val="21"/>
          <w:highlight w:val="white"/>
        </w:rPr>
        <w:t>AnderWillekeurigComplexElementRef</w:t>
      </w:r>
      <w:r w:rsidRPr="00421969">
        <w:rPr>
          <w:rFonts w:ascii="Courier New" w:hAnsi="Courier New" w:cs="Courier New"/>
          <w:color w:val="FF0000"/>
          <w:sz w:val="21"/>
          <w:szCs w:val="21"/>
          <w:highlight w:val="white"/>
        </w:rPr>
        <w:t xml:space="preserve"> idref</w:t>
      </w:r>
      <w:r w:rsidRPr="00421969">
        <w:rPr>
          <w:rFonts w:ascii="Courier New" w:hAnsi="Courier New" w:cs="Courier New"/>
          <w:color w:val="0000FF"/>
          <w:sz w:val="21"/>
          <w:szCs w:val="21"/>
          <w:highlight w:val="white"/>
        </w:rPr>
        <w:t>="</w:t>
      </w:r>
      <w:r w:rsidRPr="00421969">
        <w:rPr>
          <w:rFonts w:ascii="Courier New" w:hAnsi="Courier New" w:cs="Courier New"/>
          <w:color w:val="000000"/>
          <w:sz w:val="21"/>
          <w:szCs w:val="21"/>
          <w:highlight w:val="white"/>
        </w:rPr>
        <w:t>ProjectGegevens</w:t>
      </w:r>
      <w:r w:rsidRPr="00421969">
        <w:rPr>
          <w:rFonts w:ascii="Courier New" w:hAnsi="Courier New" w:cs="Courier New"/>
          <w:color w:val="0000FF"/>
          <w:sz w:val="21"/>
          <w:szCs w:val="21"/>
          <w:highlight w:val="white"/>
        </w:rPr>
        <w:t>"/&gt;</w:t>
      </w:r>
    </w:p>
    <w:p w14:paraId="5CE8D492" w14:textId="77777777" w:rsidR="006070CF" w:rsidRPr="00421969" w:rsidRDefault="006070CF" w:rsidP="006070CF">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left="600"/>
        <w:rPr>
          <w:rFonts w:ascii="Courier New" w:hAnsi="Courier New" w:cs="Courier New"/>
          <w:color w:val="000000"/>
          <w:sz w:val="21"/>
          <w:szCs w:val="21"/>
          <w:highlight w:val="white"/>
        </w:rPr>
      </w:pPr>
      <w:r w:rsidRPr="00421969">
        <w:rPr>
          <w:rFonts w:ascii="Courier New" w:hAnsi="Courier New" w:cs="Courier New"/>
          <w:color w:val="0000FF"/>
          <w:sz w:val="21"/>
          <w:szCs w:val="21"/>
          <w:highlight w:val="white"/>
        </w:rPr>
        <w:tab/>
      </w:r>
      <w:r w:rsidRPr="00421969">
        <w:rPr>
          <w:rFonts w:ascii="Courier New" w:hAnsi="Courier New" w:cs="Courier New"/>
          <w:color w:val="0000FF"/>
          <w:sz w:val="21"/>
          <w:szCs w:val="21"/>
          <w:highlight w:val="white"/>
        </w:rPr>
        <w:tab/>
      </w:r>
      <w:r w:rsidRPr="00421969">
        <w:rPr>
          <w:rFonts w:ascii="Courier New" w:hAnsi="Courier New" w:cs="Courier New"/>
          <w:color w:val="0000FF"/>
          <w:sz w:val="21"/>
          <w:szCs w:val="21"/>
          <w:highlight w:val="white"/>
        </w:rPr>
        <w:tab/>
        <w:t>…</w:t>
      </w:r>
    </w:p>
    <w:p w14:paraId="5CE8D493" w14:textId="77777777" w:rsidR="006070CF" w:rsidRPr="00421969" w:rsidRDefault="006070CF" w:rsidP="006070CF">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left="600"/>
        <w:rPr>
          <w:rFonts w:ascii="Courier New" w:hAnsi="Courier New" w:cs="Courier New"/>
          <w:color w:val="000000"/>
          <w:sz w:val="21"/>
          <w:szCs w:val="21"/>
          <w:highlight w:val="white"/>
        </w:rPr>
      </w:pPr>
      <w:r w:rsidRPr="00421969">
        <w:rPr>
          <w:rFonts w:ascii="Courier New" w:hAnsi="Courier New" w:cs="Courier New"/>
          <w:color w:val="000000"/>
          <w:sz w:val="21"/>
          <w:szCs w:val="21"/>
          <w:highlight w:val="white"/>
        </w:rPr>
        <w:tab/>
      </w:r>
      <w:r w:rsidRPr="00421969">
        <w:rPr>
          <w:rFonts w:ascii="Courier New" w:hAnsi="Courier New" w:cs="Courier New"/>
          <w:color w:val="000000"/>
          <w:sz w:val="21"/>
          <w:szCs w:val="21"/>
          <w:highlight w:val="white"/>
        </w:rPr>
        <w:tab/>
      </w:r>
      <w:r w:rsidRPr="00421969">
        <w:rPr>
          <w:rFonts w:ascii="Courier New" w:hAnsi="Courier New" w:cs="Courier New"/>
          <w:color w:val="0000FF"/>
          <w:sz w:val="21"/>
          <w:szCs w:val="21"/>
          <w:highlight w:val="white"/>
        </w:rPr>
        <w:t>&lt;/</w:t>
      </w:r>
      <w:r w:rsidRPr="00421969">
        <w:rPr>
          <w:rFonts w:ascii="Courier New" w:hAnsi="Courier New" w:cs="Courier New"/>
          <w:color w:val="800000"/>
          <w:sz w:val="21"/>
          <w:szCs w:val="21"/>
          <w:highlight w:val="white"/>
        </w:rPr>
        <w:t>anderWillekeurigComplexElement</w:t>
      </w:r>
      <w:r w:rsidRPr="00421969">
        <w:rPr>
          <w:rFonts w:ascii="Courier New" w:hAnsi="Courier New" w:cs="Courier New"/>
          <w:color w:val="0000FF"/>
          <w:sz w:val="21"/>
          <w:szCs w:val="21"/>
          <w:highlight w:val="white"/>
        </w:rPr>
        <w:t>&gt;</w:t>
      </w:r>
    </w:p>
    <w:p w14:paraId="5CE8D494" w14:textId="77777777" w:rsidR="006070CF" w:rsidRPr="00421969" w:rsidRDefault="006070CF" w:rsidP="006070CF">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left="600"/>
        <w:rPr>
          <w:rFonts w:ascii="Courier New" w:hAnsi="Courier New" w:cs="Courier New"/>
          <w:color w:val="000000"/>
          <w:sz w:val="21"/>
          <w:szCs w:val="21"/>
          <w:highlight w:val="white"/>
        </w:rPr>
      </w:pPr>
      <w:r w:rsidRPr="00421969">
        <w:rPr>
          <w:rFonts w:ascii="Courier New" w:hAnsi="Courier New" w:cs="Courier New"/>
          <w:color w:val="000000"/>
          <w:sz w:val="21"/>
          <w:szCs w:val="21"/>
          <w:highlight w:val="white"/>
        </w:rPr>
        <w:tab/>
      </w:r>
      <w:r w:rsidRPr="00421969">
        <w:rPr>
          <w:rFonts w:ascii="Courier New" w:hAnsi="Courier New" w:cs="Courier New"/>
          <w:color w:val="0000FF"/>
          <w:sz w:val="21"/>
          <w:szCs w:val="21"/>
          <w:highlight w:val="white"/>
        </w:rPr>
        <w:t>&lt;/</w:t>
      </w:r>
      <w:r w:rsidRPr="00421969">
        <w:rPr>
          <w:rFonts w:ascii="Courier New" w:hAnsi="Courier New" w:cs="Courier New"/>
          <w:color w:val="800000"/>
          <w:sz w:val="21"/>
          <w:szCs w:val="21"/>
          <w:highlight w:val="white"/>
        </w:rPr>
        <w:t>Project_xyz</w:t>
      </w:r>
      <w:r w:rsidRPr="00421969">
        <w:rPr>
          <w:rFonts w:ascii="Courier New" w:hAnsi="Courier New" w:cs="Courier New"/>
          <w:color w:val="0000FF"/>
          <w:sz w:val="21"/>
          <w:szCs w:val="21"/>
          <w:highlight w:val="white"/>
        </w:rPr>
        <w:t>&gt;</w:t>
      </w:r>
    </w:p>
    <w:p w14:paraId="5CE8D495" w14:textId="77777777" w:rsidR="006070CF" w:rsidRPr="00421969" w:rsidRDefault="006070CF" w:rsidP="006070CF">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left="600"/>
        <w:rPr>
          <w:rFonts w:ascii="Courier New" w:hAnsi="Courier New" w:cs="Courier New"/>
          <w:color w:val="000000"/>
          <w:sz w:val="21"/>
          <w:szCs w:val="21"/>
          <w:highlight w:val="white"/>
        </w:rPr>
      </w:pPr>
      <w:r w:rsidRPr="00421969">
        <w:rPr>
          <w:rFonts w:ascii="Courier New" w:hAnsi="Courier New" w:cs="Courier New"/>
          <w:color w:val="000000"/>
          <w:sz w:val="21"/>
          <w:szCs w:val="21"/>
          <w:highlight w:val="white"/>
        </w:rPr>
        <w:tab/>
      </w:r>
      <w:r w:rsidRPr="00421969">
        <w:rPr>
          <w:rFonts w:ascii="Courier New" w:hAnsi="Courier New" w:cs="Courier New"/>
          <w:color w:val="0000FF"/>
          <w:sz w:val="21"/>
          <w:szCs w:val="21"/>
          <w:highlight w:val="white"/>
        </w:rPr>
        <w:t>&lt;</w:t>
      </w:r>
      <w:r w:rsidRPr="00421969">
        <w:rPr>
          <w:rFonts w:ascii="Courier New" w:hAnsi="Courier New" w:cs="Courier New"/>
          <w:color w:val="800000"/>
          <w:sz w:val="21"/>
          <w:szCs w:val="21"/>
          <w:highlight w:val="white"/>
        </w:rPr>
        <w:t>AnderWillekeurigComplexElement</w:t>
      </w:r>
      <w:r w:rsidRPr="00421969">
        <w:rPr>
          <w:rFonts w:ascii="Courier New" w:hAnsi="Courier New" w:cs="Courier New"/>
          <w:color w:val="FF0000"/>
          <w:sz w:val="21"/>
          <w:szCs w:val="21"/>
          <w:highlight w:val="white"/>
        </w:rPr>
        <w:t xml:space="preserve"> id</w:t>
      </w:r>
      <w:r w:rsidRPr="00421969">
        <w:rPr>
          <w:rFonts w:ascii="Courier New" w:hAnsi="Courier New" w:cs="Courier New"/>
          <w:color w:val="0000FF"/>
          <w:sz w:val="21"/>
          <w:szCs w:val="21"/>
          <w:highlight w:val="white"/>
        </w:rPr>
        <w:t>="</w:t>
      </w:r>
      <w:r w:rsidRPr="00421969">
        <w:rPr>
          <w:rFonts w:ascii="Courier New" w:hAnsi="Courier New" w:cs="Courier New"/>
          <w:color w:val="000000"/>
          <w:sz w:val="21"/>
          <w:szCs w:val="21"/>
          <w:highlight w:val="white"/>
        </w:rPr>
        <w:t>ProjectGegevens</w:t>
      </w:r>
      <w:r w:rsidRPr="00421969">
        <w:rPr>
          <w:rFonts w:ascii="Courier New" w:hAnsi="Courier New" w:cs="Courier New"/>
          <w:color w:val="0000FF"/>
          <w:sz w:val="21"/>
          <w:szCs w:val="21"/>
          <w:highlight w:val="white"/>
        </w:rPr>
        <w:t>"&gt;</w:t>
      </w:r>
    </w:p>
    <w:p w14:paraId="5CE8D496" w14:textId="77777777" w:rsidR="006070CF" w:rsidRPr="00421969" w:rsidRDefault="006070CF" w:rsidP="006070CF">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left="600"/>
        <w:rPr>
          <w:rFonts w:ascii="Courier New" w:hAnsi="Courier New" w:cs="Courier New"/>
          <w:color w:val="000000"/>
          <w:sz w:val="21"/>
          <w:szCs w:val="21"/>
          <w:highlight w:val="white"/>
        </w:rPr>
      </w:pPr>
      <w:r w:rsidRPr="00421969">
        <w:rPr>
          <w:rFonts w:ascii="Courier New" w:hAnsi="Courier New" w:cs="Courier New"/>
          <w:color w:val="0000FF"/>
          <w:sz w:val="21"/>
          <w:szCs w:val="21"/>
          <w:highlight w:val="white"/>
        </w:rPr>
        <w:tab/>
      </w:r>
      <w:r w:rsidRPr="00421969">
        <w:rPr>
          <w:rFonts w:ascii="Courier New" w:hAnsi="Courier New" w:cs="Courier New"/>
          <w:color w:val="0000FF"/>
          <w:sz w:val="21"/>
          <w:szCs w:val="21"/>
          <w:highlight w:val="white"/>
        </w:rPr>
        <w:tab/>
        <w:t>…</w:t>
      </w:r>
    </w:p>
    <w:p w14:paraId="5CE8D497" w14:textId="77777777" w:rsidR="006070CF" w:rsidRPr="00421969" w:rsidRDefault="006070CF" w:rsidP="006070CF">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left="600"/>
        <w:rPr>
          <w:rFonts w:ascii="Courier New" w:hAnsi="Courier New" w:cs="Courier New"/>
          <w:color w:val="000000"/>
          <w:sz w:val="21"/>
          <w:szCs w:val="21"/>
          <w:highlight w:val="white"/>
        </w:rPr>
      </w:pPr>
      <w:r w:rsidRPr="00421969">
        <w:rPr>
          <w:rFonts w:ascii="Courier New" w:hAnsi="Courier New" w:cs="Courier New"/>
          <w:color w:val="000000"/>
          <w:sz w:val="21"/>
          <w:szCs w:val="21"/>
          <w:highlight w:val="white"/>
        </w:rPr>
        <w:tab/>
      </w:r>
      <w:r w:rsidRPr="00421969">
        <w:rPr>
          <w:rFonts w:ascii="Courier New" w:hAnsi="Courier New" w:cs="Courier New"/>
          <w:color w:val="000000"/>
          <w:sz w:val="21"/>
          <w:szCs w:val="21"/>
          <w:highlight w:val="white"/>
        </w:rPr>
        <w:tab/>
      </w:r>
      <w:r w:rsidRPr="00421969">
        <w:rPr>
          <w:rFonts w:ascii="Courier New" w:hAnsi="Courier New" w:cs="Courier New"/>
          <w:color w:val="0000FF"/>
          <w:sz w:val="21"/>
          <w:szCs w:val="21"/>
          <w:highlight w:val="white"/>
        </w:rPr>
        <w:t>&lt;</w:t>
      </w:r>
      <w:r w:rsidRPr="00421969">
        <w:rPr>
          <w:rFonts w:ascii="Courier New" w:hAnsi="Courier New" w:cs="Courier New"/>
          <w:color w:val="800000"/>
          <w:sz w:val="21"/>
          <w:szCs w:val="21"/>
          <w:highlight w:val="white"/>
        </w:rPr>
        <w:t>SOAPCentralServerURL</w:t>
      </w:r>
      <w:r w:rsidRPr="00421969">
        <w:rPr>
          <w:rFonts w:ascii="Courier New" w:hAnsi="Courier New" w:cs="Courier New"/>
          <w:color w:val="0000FF"/>
          <w:sz w:val="21"/>
          <w:szCs w:val="21"/>
          <w:highlight w:val="white"/>
        </w:rPr>
        <w:t>&gt;</w:t>
      </w:r>
      <w:r w:rsidRPr="00421969">
        <w:rPr>
          <w:rFonts w:ascii="Courier New" w:hAnsi="Courier New" w:cs="Courier New"/>
          <w:color w:val="000000"/>
          <w:sz w:val="21"/>
          <w:szCs w:val="21"/>
          <w:highlight w:val="white"/>
        </w:rPr>
        <w:t>http://192.168.0.1/visi.wsdl</w:t>
      </w:r>
      <w:r w:rsidRPr="00421969">
        <w:rPr>
          <w:rFonts w:ascii="Courier New" w:hAnsi="Courier New" w:cs="Courier New"/>
          <w:color w:val="0000FF"/>
          <w:sz w:val="21"/>
          <w:szCs w:val="21"/>
          <w:highlight w:val="white"/>
        </w:rPr>
        <w:t>&lt;/</w:t>
      </w:r>
      <w:r w:rsidRPr="00421969">
        <w:rPr>
          <w:rFonts w:ascii="Courier New" w:hAnsi="Courier New" w:cs="Courier New"/>
          <w:color w:val="800000"/>
          <w:sz w:val="21"/>
          <w:szCs w:val="21"/>
          <w:highlight w:val="white"/>
        </w:rPr>
        <w:t>SOAPCentralServerURL</w:t>
      </w:r>
      <w:r w:rsidRPr="00421969">
        <w:rPr>
          <w:rFonts w:ascii="Courier New" w:hAnsi="Courier New" w:cs="Courier New"/>
          <w:color w:val="0000FF"/>
          <w:sz w:val="21"/>
          <w:szCs w:val="21"/>
          <w:highlight w:val="white"/>
        </w:rPr>
        <w:t>&gt;</w:t>
      </w:r>
    </w:p>
    <w:p w14:paraId="5CE8D498" w14:textId="77777777" w:rsidR="006070CF" w:rsidRPr="00421969" w:rsidRDefault="006070CF" w:rsidP="006070CF">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left="600"/>
        <w:rPr>
          <w:rFonts w:ascii="Courier New" w:hAnsi="Courier New" w:cs="Courier New"/>
          <w:color w:val="000000"/>
          <w:sz w:val="21"/>
          <w:szCs w:val="21"/>
          <w:highlight w:val="white"/>
        </w:rPr>
      </w:pPr>
      <w:r w:rsidRPr="00421969">
        <w:rPr>
          <w:rFonts w:ascii="Courier New" w:hAnsi="Courier New" w:cs="Courier New"/>
          <w:color w:val="0000FF"/>
          <w:sz w:val="21"/>
          <w:szCs w:val="21"/>
          <w:highlight w:val="white"/>
        </w:rPr>
        <w:tab/>
      </w:r>
      <w:r w:rsidRPr="00421969">
        <w:rPr>
          <w:rFonts w:ascii="Courier New" w:hAnsi="Courier New" w:cs="Courier New"/>
          <w:color w:val="0000FF"/>
          <w:sz w:val="21"/>
          <w:szCs w:val="21"/>
          <w:highlight w:val="white"/>
        </w:rPr>
        <w:tab/>
        <w:t>…</w:t>
      </w:r>
    </w:p>
    <w:p w14:paraId="5CE8D499" w14:textId="77777777" w:rsidR="006070CF" w:rsidRPr="00421969" w:rsidRDefault="006070CF" w:rsidP="006070CF">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left="600"/>
        <w:rPr>
          <w:rFonts w:ascii="Courier New" w:hAnsi="Courier New" w:cs="Courier New"/>
          <w:color w:val="000000"/>
          <w:sz w:val="21"/>
          <w:szCs w:val="21"/>
          <w:highlight w:val="white"/>
        </w:rPr>
      </w:pPr>
      <w:r w:rsidRPr="00421969">
        <w:rPr>
          <w:rFonts w:ascii="Courier New" w:hAnsi="Courier New" w:cs="Courier New"/>
          <w:color w:val="000000"/>
          <w:sz w:val="21"/>
          <w:szCs w:val="21"/>
          <w:highlight w:val="white"/>
        </w:rPr>
        <w:tab/>
      </w:r>
      <w:r w:rsidRPr="00421969">
        <w:rPr>
          <w:rFonts w:ascii="Courier New" w:hAnsi="Courier New" w:cs="Courier New"/>
          <w:color w:val="0000FF"/>
          <w:sz w:val="21"/>
          <w:szCs w:val="21"/>
          <w:highlight w:val="white"/>
        </w:rPr>
        <w:t>&lt;/</w:t>
      </w:r>
      <w:r w:rsidRPr="00421969">
        <w:rPr>
          <w:rFonts w:ascii="Courier New" w:hAnsi="Courier New" w:cs="Courier New"/>
          <w:color w:val="800000"/>
          <w:sz w:val="21"/>
          <w:szCs w:val="21"/>
          <w:highlight w:val="white"/>
        </w:rPr>
        <w:t>AnderWillekeurigComplexElement</w:t>
      </w:r>
      <w:r w:rsidRPr="00421969">
        <w:rPr>
          <w:rFonts w:ascii="Courier New" w:hAnsi="Courier New" w:cs="Courier New"/>
          <w:color w:val="0000FF"/>
          <w:sz w:val="21"/>
          <w:szCs w:val="21"/>
          <w:highlight w:val="white"/>
        </w:rPr>
        <w:t>&gt;</w:t>
      </w:r>
    </w:p>
    <w:p w14:paraId="5CE8D49A" w14:textId="77777777" w:rsidR="006070CF" w:rsidRPr="00421969" w:rsidRDefault="006070CF" w:rsidP="006070CF">
      <w:pPr>
        <w:ind w:left="360"/>
        <w:rPr>
          <w:rFonts w:ascii="Corbel" w:hAnsi="Corbel"/>
          <w:sz w:val="20"/>
          <w:szCs w:val="20"/>
        </w:rPr>
      </w:pPr>
    </w:p>
    <w:p w14:paraId="5CE8D49B" w14:textId="77777777" w:rsidR="006070CF" w:rsidRPr="00421969" w:rsidRDefault="006070CF" w:rsidP="006070CF">
      <w:pPr>
        <w:ind w:left="360"/>
        <w:rPr>
          <w:rFonts w:ascii="Corbel" w:hAnsi="Corbel"/>
          <w:sz w:val="22"/>
          <w:szCs w:val="22"/>
        </w:rPr>
      </w:pPr>
    </w:p>
    <w:p w14:paraId="5CE8D49C" w14:textId="77777777" w:rsidR="006070CF" w:rsidRPr="00421969" w:rsidRDefault="006070CF" w:rsidP="006070CF">
      <w:pPr>
        <w:rPr>
          <w:rFonts w:ascii="Corbel" w:hAnsi="Corbel"/>
          <w:b/>
          <w:sz w:val="22"/>
          <w:szCs w:val="22"/>
        </w:rPr>
      </w:pPr>
      <w:r w:rsidRPr="00421969">
        <w:rPr>
          <w:rFonts w:ascii="Corbel" w:hAnsi="Corbel"/>
          <w:b/>
          <w:sz w:val="22"/>
          <w:szCs w:val="22"/>
        </w:rPr>
        <w:t>3.2.1.</w:t>
      </w:r>
      <w:r w:rsidRPr="00421969">
        <w:rPr>
          <w:rFonts w:ascii="Corbel" w:hAnsi="Corbel"/>
          <w:b/>
          <w:sz w:val="22"/>
          <w:szCs w:val="22"/>
        </w:rPr>
        <w:tab/>
        <w:t>Gevolgen</w:t>
      </w:r>
    </w:p>
    <w:p w14:paraId="5CE8D49D" w14:textId="77777777" w:rsidR="006070CF" w:rsidRPr="00421969" w:rsidRDefault="006070CF" w:rsidP="006070CF">
      <w:pPr>
        <w:rPr>
          <w:rFonts w:ascii="Corbel" w:hAnsi="Corbel"/>
          <w:b/>
          <w:sz w:val="22"/>
          <w:szCs w:val="22"/>
        </w:rPr>
      </w:pPr>
    </w:p>
    <w:p w14:paraId="5CE8D49E" w14:textId="77777777" w:rsidR="005E3218" w:rsidRPr="00421969" w:rsidRDefault="006070CF" w:rsidP="006070CF">
      <w:pPr>
        <w:rPr>
          <w:rFonts w:ascii="Corbel" w:hAnsi="Corbel"/>
          <w:sz w:val="22"/>
          <w:szCs w:val="22"/>
        </w:rPr>
      </w:pPr>
      <w:r w:rsidRPr="00421969">
        <w:rPr>
          <w:rFonts w:ascii="Corbel" w:hAnsi="Corbel"/>
          <w:sz w:val="22"/>
          <w:szCs w:val="22"/>
        </w:rPr>
        <w:t xml:space="preserve">De gevolgen van deze aanpak is dat het informatie systeem (IS) in staat is bij elk bericht binnen een transactie te achterhalen welke URL behoort tot de afzender en welke URL behoort tot de ontvanger. Daarnaast kan in het geval van aanwezigheid van Central Servers direct gezien worden welke URL behoort tot de centrale server. Deze gegevens (URL afzender, URL ontvanger en optioneel </w:t>
      </w:r>
      <w:r w:rsidR="00A13361" w:rsidRPr="00421969">
        <w:rPr>
          <w:rFonts w:ascii="Corbel" w:hAnsi="Corbel"/>
          <w:sz w:val="22"/>
          <w:szCs w:val="22"/>
        </w:rPr>
        <w:t xml:space="preserve">één </w:t>
      </w:r>
      <w:r w:rsidRPr="00421969">
        <w:rPr>
          <w:rFonts w:ascii="Corbel" w:hAnsi="Corbel"/>
          <w:sz w:val="22"/>
          <w:szCs w:val="22"/>
        </w:rPr>
        <w:t>of meerdere URL’s centrale server</w:t>
      </w:r>
      <w:r w:rsidR="00A13361" w:rsidRPr="00421969">
        <w:rPr>
          <w:rFonts w:ascii="Corbel" w:hAnsi="Corbel"/>
          <w:sz w:val="22"/>
          <w:szCs w:val="22"/>
        </w:rPr>
        <w:t>(s)</w:t>
      </w:r>
      <w:r w:rsidRPr="00421969">
        <w:rPr>
          <w:rFonts w:ascii="Corbel" w:hAnsi="Corbel"/>
          <w:sz w:val="22"/>
          <w:szCs w:val="22"/>
        </w:rPr>
        <w:t xml:space="preserve">) zullen gecommuniceerd moeten worden </w:t>
      </w:r>
      <w:r w:rsidR="00A13361" w:rsidRPr="00421969">
        <w:rPr>
          <w:rFonts w:ascii="Corbel" w:hAnsi="Corbel"/>
          <w:sz w:val="22"/>
          <w:szCs w:val="22"/>
        </w:rPr>
        <w:t xml:space="preserve">met </w:t>
      </w:r>
      <w:r w:rsidRPr="00421969">
        <w:rPr>
          <w:rFonts w:ascii="Corbel" w:hAnsi="Corbel"/>
          <w:sz w:val="22"/>
          <w:szCs w:val="22"/>
        </w:rPr>
        <w:t>de SOAP server behorende bij dit informatiesysteem, natuurlijk samen met het VISI bericht zelf. Deze communicatie tussen het informatiesysteem en bijbehorende SOAP server valt buiten deze notitie en is aan de ontwikkelaar van het informatiesysteem en de bijbehorende SOAP server zelf.</w:t>
      </w:r>
    </w:p>
    <w:p w14:paraId="5CE8D49F" w14:textId="77777777" w:rsidR="005E3218" w:rsidRPr="00421969" w:rsidRDefault="005E3218" w:rsidP="006070CF">
      <w:pPr>
        <w:rPr>
          <w:rFonts w:ascii="Corbel" w:hAnsi="Corbel"/>
          <w:sz w:val="22"/>
          <w:szCs w:val="22"/>
        </w:rPr>
      </w:pPr>
    </w:p>
    <w:p w14:paraId="5CE8D4A0" w14:textId="77777777" w:rsidR="005E3218" w:rsidRPr="00421969" w:rsidRDefault="005E3218" w:rsidP="006070CF">
      <w:pPr>
        <w:rPr>
          <w:rFonts w:ascii="Corbel" w:hAnsi="Corbel"/>
          <w:sz w:val="22"/>
          <w:szCs w:val="22"/>
        </w:rPr>
      </w:pPr>
    </w:p>
    <w:p w14:paraId="5CE8D4A1" w14:textId="77777777" w:rsidR="006070CF" w:rsidRPr="00421969" w:rsidRDefault="006070CF" w:rsidP="006070CF">
      <w:pPr>
        <w:rPr>
          <w:rFonts w:ascii="Corbel" w:hAnsi="Corbel"/>
          <w:b/>
          <w:sz w:val="22"/>
          <w:szCs w:val="22"/>
        </w:rPr>
      </w:pPr>
      <w:r w:rsidRPr="00421969">
        <w:rPr>
          <w:rFonts w:ascii="Corbel" w:hAnsi="Corbel"/>
          <w:b/>
          <w:sz w:val="22"/>
          <w:szCs w:val="22"/>
        </w:rPr>
        <w:t>3.3.</w:t>
      </w:r>
      <w:r w:rsidRPr="00421969">
        <w:rPr>
          <w:rFonts w:ascii="Corbel" w:hAnsi="Corbel"/>
          <w:b/>
          <w:sz w:val="22"/>
          <w:szCs w:val="22"/>
        </w:rPr>
        <w:tab/>
        <w:t>Berichtuitwisseling initialisatie</w:t>
      </w:r>
    </w:p>
    <w:p w14:paraId="5CE8D4A2" w14:textId="77777777" w:rsidR="006070CF" w:rsidRPr="00421969" w:rsidRDefault="006070CF" w:rsidP="006070CF">
      <w:pPr>
        <w:rPr>
          <w:rFonts w:ascii="Corbel" w:hAnsi="Corbel"/>
          <w:sz w:val="22"/>
          <w:szCs w:val="22"/>
        </w:rPr>
      </w:pPr>
    </w:p>
    <w:p w14:paraId="5CE8D4A3" w14:textId="77777777" w:rsidR="006070CF" w:rsidRPr="00421969" w:rsidRDefault="006070CF" w:rsidP="006070CF">
      <w:pPr>
        <w:rPr>
          <w:rFonts w:ascii="Corbel" w:hAnsi="Corbel"/>
          <w:sz w:val="22"/>
          <w:szCs w:val="22"/>
        </w:rPr>
      </w:pPr>
      <w:r w:rsidRPr="00421969">
        <w:rPr>
          <w:rFonts w:ascii="Corbel" w:hAnsi="Corbel"/>
          <w:sz w:val="22"/>
          <w:szCs w:val="22"/>
        </w:rPr>
        <w:lastRenderedPageBreak/>
        <w:t>Om een project te beginnen zullen alle partijen moeten weten met wie ze communiceren, welk raam</w:t>
      </w:r>
      <w:r w:rsidR="004F7D48" w:rsidRPr="00421969">
        <w:rPr>
          <w:rFonts w:ascii="Corbel" w:hAnsi="Corbel"/>
          <w:sz w:val="22"/>
          <w:szCs w:val="22"/>
        </w:rPr>
        <w:softHyphen/>
      </w:r>
      <w:r w:rsidRPr="00421969">
        <w:rPr>
          <w:rFonts w:ascii="Corbel" w:hAnsi="Corbel"/>
          <w:sz w:val="22"/>
          <w:szCs w:val="22"/>
        </w:rPr>
        <w:t>werk gebruikt wordt en alle andere projectspecifieke informatie beschikbaar moeten hebben. Om deze informatie altijd up-to-date te houden en te voorkomen dat ongeautoriseerde partijen deze informatie kunnen aanpassen is een projectspecifiek bericht gedefinieerd. Dit projectspecifieke bericht bevindt zich op een door de projectleider aangegeven locatie (bestaande infrastructuren verzorgen vervolgens beveiliging en beschikbaarheid). Meer informatie over het projectspecifieke bericht is te vinden in</w:t>
      </w:r>
      <w:r w:rsidR="00903B01" w:rsidRPr="00421969">
        <w:rPr>
          <w:rFonts w:ascii="Corbel" w:hAnsi="Corbel"/>
          <w:sz w:val="22"/>
          <w:szCs w:val="22"/>
        </w:rPr>
        <w:t xml:space="preserve"> hoofdstuk 5 en 9</w:t>
      </w:r>
      <w:r w:rsidRPr="00421969">
        <w:rPr>
          <w:rFonts w:ascii="Corbel" w:hAnsi="Corbel"/>
          <w:sz w:val="22"/>
          <w:szCs w:val="22"/>
        </w:rPr>
        <w:t>.</w:t>
      </w:r>
    </w:p>
    <w:p w14:paraId="5CE8D4A4" w14:textId="77777777" w:rsidR="006070CF" w:rsidRPr="00421969" w:rsidRDefault="006070CF" w:rsidP="006070CF">
      <w:pPr>
        <w:rPr>
          <w:rFonts w:ascii="Corbel" w:hAnsi="Corbel"/>
          <w:sz w:val="22"/>
          <w:szCs w:val="22"/>
        </w:rPr>
      </w:pPr>
    </w:p>
    <w:p w14:paraId="5CE8D4A5" w14:textId="77777777" w:rsidR="006070CF" w:rsidRPr="00421969" w:rsidRDefault="006070CF" w:rsidP="006070CF">
      <w:pPr>
        <w:rPr>
          <w:rFonts w:ascii="Corbel" w:hAnsi="Corbel"/>
          <w:sz w:val="22"/>
          <w:szCs w:val="22"/>
        </w:rPr>
      </w:pPr>
      <w:r w:rsidRPr="00421969">
        <w:rPr>
          <w:rFonts w:ascii="Corbel" w:hAnsi="Corbel"/>
          <w:sz w:val="22"/>
          <w:szCs w:val="22"/>
        </w:rPr>
        <w:t xml:space="preserve">De initialisatie van elk </w:t>
      </w:r>
      <w:r w:rsidR="004F7D48" w:rsidRPr="00421969">
        <w:rPr>
          <w:rFonts w:ascii="Corbel" w:hAnsi="Corbel"/>
          <w:sz w:val="22"/>
          <w:szCs w:val="22"/>
        </w:rPr>
        <w:t>informatiesysteem</w:t>
      </w:r>
      <w:r w:rsidRPr="00421969">
        <w:rPr>
          <w:rFonts w:ascii="Corbel" w:hAnsi="Corbel"/>
          <w:sz w:val="22"/>
          <w:szCs w:val="22"/>
        </w:rPr>
        <w:t xml:space="preserve"> begint met het invoeren van het adres van het projectspecifieke bericht (dus bij ieder afzonderlijk informatiesysteem). Dit projectspecifieke bericht bevat de link naar het meest recente raamwerk (zoals ieder bericht naar een raamwerk verwijst) en bevat alle relevante projectinformatie waaronder de rollen, personen en organisaties die participeren (incl. URL adressen).</w:t>
      </w:r>
    </w:p>
    <w:p w14:paraId="5CE8D4A6" w14:textId="77777777" w:rsidR="006070CF" w:rsidRPr="00421969" w:rsidRDefault="006070CF" w:rsidP="006070CF">
      <w:pPr>
        <w:rPr>
          <w:rFonts w:ascii="Corbel" w:hAnsi="Corbel"/>
          <w:sz w:val="22"/>
          <w:szCs w:val="22"/>
        </w:rPr>
      </w:pPr>
    </w:p>
    <w:p w14:paraId="5CE8D4A7" w14:textId="77777777" w:rsidR="005E3218" w:rsidRPr="00421969" w:rsidRDefault="005E3218" w:rsidP="006070CF">
      <w:pPr>
        <w:rPr>
          <w:rFonts w:ascii="Corbel" w:hAnsi="Corbel"/>
          <w:sz w:val="22"/>
          <w:szCs w:val="22"/>
        </w:rPr>
      </w:pPr>
    </w:p>
    <w:p w14:paraId="5CE8D4A8" w14:textId="77777777" w:rsidR="006070CF" w:rsidRPr="00421969" w:rsidRDefault="006070CF" w:rsidP="006070CF">
      <w:pPr>
        <w:rPr>
          <w:rFonts w:ascii="Corbel" w:hAnsi="Corbel"/>
          <w:b/>
          <w:sz w:val="22"/>
          <w:szCs w:val="22"/>
        </w:rPr>
      </w:pPr>
      <w:r w:rsidRPr="00421969">
        <w:rPr>
          <w:rFonts w:ascii="Corbel" w:hAnsi="Corbel"/>
          <w:b/>
          <w:sz w:val="22"/>
          <w:szCs w:val="22"/>
        </w:rPr>
        <w:t>3.4.</w:t>
      </w:r>
      <w:r w:rsidRPr="00421969">
        <w:rPr>
          <w:rFonts w:ascii="Corbel" w:hAnsi="Corbel"/>
          <w:b/>
          <w:sz w:val="22"/>
          <w:szCs w:val="22"/>
        </w:rPr>
        <w:tab/>
        <w:t>Berichtuitwisseling scenario</w:t>
      </w:r>
    </w:p>
    <w:p w14:paraId="5CE8D4A9" w14:textId="77777777" w:rsidR="006070CF" w:rsidRPr="00421969" w:rsidRDefault="006070CF" w:rsidP="006070CF">
      <w:pPr>
        <w:rPr>
          <w:rFonts w:ascii="Corbel" w:hAnsi="Corbel"/>
          <w:sz w:val="22"/>
          <w:szCs w:val="22"/>
        </w:rPr>
      </w:pPr>
    </w:p>
    <w:p w14:paraId="5CE8D4AA" w14:textId="77777777" w:rsidR="006070CF" w:rsidRPr="00421969" w:rsidRDefault="006070CF" w:rsidP="006070CF">
      <w:pPr>
        <w:rPr>
          <w:rFonts w:ascii="Corbel" w:hAnsi="Corbel"/>
          <w:sz w:val="22"/>
          <w:szCs w:val="22"/>
        </w:rPr>
      </w:pPr>
      <w:r w:rsidRPr="00421969">
        <w:rPr>
          <w:rFonts w:ascii="Corbel" w:hAnsi="Corbel"/>
          <w:sz w:val="22"/>
          <w:szCs w:val="22"/>
        </w:rPr>
        <w:t xml:space="preserve">Deze beschrijving is geschikt voor alle type berichten binnen transacties, zowel een eerste bericht binnen een transactie als reacties op ontvangen berichten binnen een transactie. Belangrijk is dat berichten binnen een organisatie niet via dit pad hoeven te lopen, dit </w:t>
      </w:r>
      <w:r w:rsidR="004F7D48" w:rsidRPr="00421969">
        <w:rPr>
          <w:rFonts w:ascii="Corbel" w:hAnsi="Corbel"/>
          <w:sz w:val="22"/>
          <w:szCs w:val="22"/>
        </w:rPr>
        <w:t xml:space="preserve">betekent </w:t>
      </w:r>
      <w:r w:rsidRPr="00421969">
        <w:rPr>
          <w:rFonts w:ascii="Corbel" w:hAnsi="Corbel"/>
          <w:sz w:val="22"/>
          <w:szCs w:val="22"/>
        </w:rPr>
        <w:t>ook dat deze berichten niet op de central</w:t>
      </w:r>
      <w:r w:rsidR="004F7D48" w:rsidRPr="00421969">
        <w:rPr>
          <w:rFonts w:ascii="Corbel" w:hAnsi="Corbel"/>
          <w:sz w:val="22"/>
          <w:szCs w:val="22"/>
        </w:rPr>
        <w:t>e</w:t>
      </w:r>
      <w:r w:rsidRPr="00421969">
        <w:rPr>
          <w:rFonts w:ascii="Corbel" w:hAnsi="Corbel"/>
          <w:sz w:val="22"/>
          <w:szCs w:val="22"/>
        </w:rPr>
        <w:t xml:space="preserve"> server komen te staan.</w:t>
      </w:r>
    </w:p>
    <w:p w14:paraId="5CE8D4AB" w14:textId="77777777" w:rsidR="006070CF" w:rsidRPr="00421969" w:rsidRDefault="006070CF" w:rsidP="006070CF">
      <w:pPr>
        <w:rPr>
          <w:rFonts w:ascii="Corbel" w:hAnsi="Corbel"/>
          <w:sz w:val="22"/>
          <w:szCs w:val="22"/>
        </w:rPr>
      </w:pPr>
    </w:p>
    <w:p w14:paraId="5CE8D4AC" w14:textId="77777777" w:rsidR="006070CF" w:rsidRPr="00421969" w:rsidRDefault="006070CF" w:rsidP="006070CF">
      <w:pPr>
        <w:rPr>
          <w:rFonts w:ascii="Corbel" w:hAnsi="Corbel"/>
          <w:sz w:val="22"/>
          <w:szCs w:val="22"/>
        </w:rPr>
      </w:pPr>
      <w:r w:rsidRPr="00421969">
        <w:rPr>
          <w:rFonts w:ascii="Corbel" w:hAnsi="Corbel"/>
          <w:sz w:val="22"/>
          <w:szCs w:val="22"/>
        </w:rPr>
        <w:t>Bij de voorbeelden:</w:t>
      </w:r>
    </w:p>
    <w:p w14:paraId="5CE8D4AD" w14:textId="77777777" w:rsidR="006070CF" w:rsidRPr="00421969" w:rsidRDefault="006070CF" w:rsidP="006070CF">
      <w:pPr>
        <w:widowControl/>
        <w:numPr>
          <w:ilvl w:val="0"/>
          <w:numId w:val="4"/>
        </w:numPr>
        <w:suppressAutoHyphens w:val="0"/>
        <w:rPr>
          <w:rFonts w:ascii="Corbel" w:hAnsi="Corbel"/>
          <w:sz w:val="22"/>
          <w:szCs w:val="22"/>
        </w:rPr>
      </w:pPr>
      <w:r w:rsidRPr="00421969">
        <w:rPr>
          <w:rFonts w:ascii="Corbel" w:hAnsi="Corbel"/>
          <w:sz w:val="22"/>
          <w:szCs w:val="22"/>
        </w:rPr>
        <w:t xml:space="preserve">URL SOAP server versturende partij: </w:t>
      </w:r>
      <w:r w:rsidRPr="00421969">
        <w:rPr>
          <w:rFonts w:ascii="Corbel" w:hAnsi="Corbel"/>
          <w:sz w:val="22"/>
          <w:szCs w:val="22"/>
        </w:rPr>
        <w:tab/>
        <w:t>http://192.168.0.102</w:t>
      </w:r>
    </w:p>
    <w:p w14:paraId="5CE8D4AE" w14:textId="77777777" w:rsidR="006070CF" w:rsidRPr="00421969" w:rsidRDefault="006070CF" w:rsidP="006070CF">
      <w:pPr>
        <w:widowControl/>
        <w:numPr>
          <w:ilvl w:val="0"/>
          <w:numId w:val="4"/>
        </w:numPr>
        <w:suppressAutoHyphens w:val="0"/>
        <w:rPr>
          <w:rFonts w:ascii="Corbel" w:hAnsi="Corbel"/>
          <w:sz w:val="22"/>
          <w:szCs w:val="22"/>
        </w:rPr>
      </w:pPr>
      <w:r w:rsidRPr="00421969">
        <w:rPr>
          <w:rFonts w:ascii="Corbel" w:hAnsi="Corbel"/>
          <w:sz w:val="22"/>
          <w:szCs w:val="22"/>
        </w:rPr>
        <w:t>URL SOAP server ontvangende partij:</w:t>
      </w:r>
      <w:r w:rsidRPr="00421969">
        <w:rPr>
          <w:rFonts w:ascii="Corbel" w:hAnsi="Corbel"/>
          <w:sz w:val="22"/>
          <w:szCs w:val="22"/>
        </w:rPr>
        <w:tab/>
        <w:t>http://192.168.0.138</w:t>
      </w:r>
    </w:p>
    <w:p w14:paraId="5CE8D4AF" w14:textId="77777777" w:rsidR="006070CF" w:rsidRPr="00421969" w:rsidRDefault="006070CF" w:rsidP="006070CF">
      <w:pPr>
        <w:widowControl/>
        <w:numPr>
          <w:ilvl w:val="0"/>
          <w:numId w:val="4"/>
        </w:numPr>
        <w:suppressAutoHyphens w:val="0"/>
        <w:rPr>
          <w:rFonts w:ascii="Corbel" w:hAnsi="Corbel"/>
          <w:sz w:val="22"/>
          <w:szCs w:val="22"/>
          <w:lang w:val="en-US"/>
        </w:rPr>
      </w:pPr>
      <w:r w:rsidRPr="00421969">
        <w:rPr>
          <w:rFonts w:ascii="Corbel" w:hAnsi="Corbel"/>
          <w:sz w:val="22"/>
          <w:szCs w:val="22"/>
          <w:lang w:val="en-US"/>
        </w:rPr>
        <w:t>URL SOAP central server:</w:t>
      </w:r>
      <w:r w:rsidRPr="00421969">
        <w:rPr>
          <w:rFonts w:ascii="Corbel" w:hAnsi="Corbel"/>
          <w:sz w:val="22"/>
          <w:szCs w:val="22"/>
          <w:lang w:val="en-US"/>
        </w:rPr>
        <w:tab/>
      </w:r>
      <w:r w:rsidRPr="00421969">
        <w:rPr>
          <w:rFonts w:ascii="Corbel" w:hAnsi="Corbel"/>
          <w:sz w:val="22"/>
          <w:szCs w:val="22"/>
          <w:lang w:val="en-US"/>
        </w:rPr>
        <w:tab/>
      </w:r>
      <w:r w:rsidRPr="00421969">
        <w:rPr>
          <w:rFonts w:ascii="Corbel" w:hAnsi="Corbel"/>
          <w:sz w:val="22"/>
          <w:szCs w:val="22"/>
          <w:lang w:val="en-US"/>
        </w:rPr>
        <w:tab/>
        <w:t>&lt;empty&gt;</w:t>
      </w:r>
    </w:p>
    <w:p w14:paraId="5CE8D4B0" w14:textId="77777777" w:rsidR="004F7D48" w:rsidRPr="00421969" w:rsidRDefault="00EC0111" w:rsidP="004F7D48">
      <w:pPr>
        <w:keepNext/>
        <w:rPr>
          <w:rFonts w:ascii="Corbel" w:hAnsi="Corbel"/>
        </w:rPr>
      </w:pPr>
      <w:r w:rsidRPr="00421969">
        <w:rPr>
          <w:rFonts w:ascii="Corbel" w:hAnsi="Corbel"/>
          <w:noProof/>
        </w:rPr>
        <w:drawing>
          <wp:inline distT="0" distB="0" distL="0" distR="0" wp14:anchorId="5CE8D56C" wp14:editId="5CE8D56D">
            <wp:extent cx="4337685" cy="3672205"/>
            <wp:effectExtent l="0" t="0" r="5715" b="444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37685" cy="3672205"/>
                    </a:xfrm>
                    <a:prstGeom prst="rect">
                      <a:avLst/>
                    </a:prstGeom>
                    <a:noFill/>
                    <a:ln>
                      <a:noFill/>
                    </a:ln>
                  </pic:spPr>
                </pic:pic>
              </a:graphicData>
            </a:graphic>
          </wp:inline>
        </w:drawing>
      </w:r>
    </w:p>
    <w:p w14:paraId="5CE8D4B1" w14:textId="4B698A7B" w:rsidR="006070CF" w:rsidRPr="00421969" w:rsidRDefault="004F7D48" w:rsidP="004F7D48">
      <w:pPr>
        <w:pStyle w:val="Bijschrift"/>
        <w:rPr>
          <w:rFonts w:ascii="Corbel" w:hAnsi="Corbel"/>
        </w:rPr>
      </w:pPr>
      <w:r w:rsidRPr="00421969">
        <w:rPr>
          <w:rFonts w:ascii="Corbel" w:hAnsi="Corbel"/>
        </w:rPr>
        <w:t xml:space="preserve">Figuur </w:t>
      </w:r>
      <w:r w:rsidRPr="00421969">
        <w:rPr>
          <w:rFonts w:ascii="Corbel" w:hAnsi="Corbel"/>
        </w:rPr>
        <w:fldChar w:fldCharType="begin"/>
      </w:r>
      <w:r w:rsidRPr="00421969">
        <w:rPr>
          <w:rFonts w:ascii="Corbel" w:hAnsi="Corbel"/>
        </w:rPr>
        <w:instrText xml:space="preserve"> SEQ Figuur \* ARABIC </w:instrText>
      </w:r>
      <w:r w:rsidRPr="00421969">
        <w:rPr>
          <w:rFonts w:ascii="Corbel" w:hAnsi="Corbel"/>
        </w:rPr>
        <w:fldChar w:fldCharType="separate"/>
      </w:r>
      <w:r w:rsidR="007E3049">
        <w:rPr>
          <w:rFonts w:ascii="Corbel" w:hAnsi="Corbel"/>
          <w:noProof/>
        </w:rPr>
        <w:t>2</w:t>
      </w:r>
      <w:r w:rsidRPr="00421969">
        <w:rPr>
          <w:rFonts w:ascii="Corbel" w:hAnsi="Corbel"/>
        </w:rPr>
        <w:fldChar w:fldCharType="end"/>
      </w:r>
    </w:p>
    <w:p w14:paraId="5CE8D4B2" w14:textId="77777777" w:rsidR="006070CF" w:rsidRPr="00421969" w:rsidRDefault="006070CF" w:rsidP="006070CF">
      <w:pPr>
        <w:rPr>
          <w:rFonts w:ascii="Corbel" w:hAnsi="Corbel"/>
          <w:sz w:val="22"/>
          <w:szCs w:val="22"/>
        </w:rPr>
      </w:pPr>
    </w:p>
    <w:p w14:paraId="5CE8D4B3" w14:textId="77777777" w:rsidR="006070CF" w:rsidRPr="00421969" w:rsidRDefault="006070CF" w:rsidP="006070CF">
      <w:pPr>
        <w:rPr>
          <w:rFonts w:ascii="Corbel" w:hAnsi="Corbel"/>
          <w:sz w:val="22"/>
          <w:szCs w:val="22"/>
        </w:rPr>
      </w:pPr>
      <w:r w:rsidRPr="00421969">
        <w:rPr>
          <w:rFonts w:ascii="Corbel" w:hAnsi="Corbel"/>
          <w:sz w:val="22"/>
          <w:szCs w:val="22"/>
        </w:rPr>
        <w:t>De volgorde van berichtuitwisseling:</w:t>
      </w:r>
      <w:r w:rsidRPr="00421969">
        <w:rPr>
          <w:rFonts w:ascii="Corbel" w:hAnsi="Corbel"/>
          <w:sz w:val="22"/>
          <w:szCs w:val="22"/>
        </w:rPr>
        <w:tab/>
      </w:r>
    </w:p>
    <w:p w14:paraId="5CE8D4B4" w14:textId="77777777" w:rsidR="006070CF" w:rsidRPr="00421969" w:rsidRDefault="006070CF" w:rsidP="006070CF">
      <w:pPr>
        <w:rPr>
          <w:rFonts w:ascii="Corbel" w:hAnsi="Corbel"/>
          <w:sz w:val="22"/>
          <w:szCs w:val="22"/>
        </w:rPr>
      </w:pPr>
    </w:p>
    <w:p w14:paraId="5CE8D4B5" w14:textId="77777777" w:rsidR="006070CF" w:rsidRPr="00421969" w:rsidRDefault="006070CF" w:rsidP="006070CF">
      <w:pPr>
        <w:widowControl/>
        <w:numPr>
          <w:ilvl w:val="0"/>
          <w:numId w:val="7"/>
        </w:numPr>
        <w:suppressAutoHyphens w:val="0"/>
        <w:rPr>
          <w:rFonts w:ascii="Corbel" w:hAnsi="Corbel"/>
          <w:sz w:val="22"/>
          <w:szCs w:val="22"/>
        </w:rPr>
      </w:pPr>
      <w:r w:rsidRPr="00421969">
        <w:rPr>
          <w:rFonts w:ascii="Corbel" w:hAnsi="Corbel"/>
          <w:sz w:val="22"/>
          <w:szCs w:val="22"/>
        </w:rPr>
        <w:lastRenderedPageBreak/>
        <w:t>Het VISI bericht wordt opgemaakt door het versturende IS op basis van het ontvangen bericht (in geval van een nieuwe transactie wordt de informatie uit het projectspecifieke bericht gehaald).</w:t>
      </w:r>
      <w:r w:rsidRPr="00421969">
        <w:rPr>
          <w:rFonts w:ascii="Corbel" w:hAnsi="Corbel"/>
          <w:sz w:val="22"/>
          <w:szCs w:val="22"/>
        </w:rPr>
        <w:br/>
      </w:r>
    </w:p>
    <w:p w14:paraId="5CE8D4B6" w14:textId="77777777" w:rsidR="006070CF" w:rsidRPr="00421969" w:rsidRDefault="006070CF" w:rsidP="006070CF">
      <w:pPr>
        <w:widowControl/>
        <w:numPr>
          <w:ilvl w:val="0"/>
          <w:numId w:val="7"/>
        </w:numPr>
        <w:suppressAutoHyphens w:val="0"/>
        <w:rPr>
          <w:rFonts w:ascii="Corbel" w:hAnsi="Corbel"/>
          <w:sz w:val="22"/>
          <w:szCs w:val="22"/>
        </w:rPr>
      </w:pPr>
      <w:r w:rsidRPr="00421969">
        <w:rPr>
          <w:rFonts w:ascii="Corbel" w:hAnsi="Corbel"/>
          <w:sz w:val="22"/>
          <w:szCs w:val="22"/>
        </w:rPr>
        <w:t>De URL adressen van het versturende en het ontvangende IS worden door het versturende IS uit het opgemaakte bericht gehaald.</w:t>
      </w:r>
      <w:r w:rsidRPr="00421969">
        <w:rPr>
          <w:rFonts w:ascii="Corbel" w:hAnsi="Corbel"/>
          <w:sz w:val="22"/>
          <w:szCs w:val="22"/>
        </w:rPr>
        <w:br/>
      </w:r>
    </w:p>
    <w:p w14:paraId="5CE8D4B7" w14:textId="77777777" w:rsidR="006070CF" w:rsidRPr="00421969" w:rsidRDefault="006070CF" w:rsidP="006070CF">
      <w:pPr>
        <w:widowControl/>
        <w:numPr>
          <w:ilvl w:val="0"/>
          <w:numId w:val="7"/>
        </w:numPr>
        <w:suppressAutoHyphens w:val="0"/>
        <w:rPr>
          <w:rFonts w:ascii="Corbel" w:hAnsi="Corbel"/>
          <w:sz w:val="22"/>
          <w:szCs w:val="22"/>
        </w:rPr>
      </w:pPr>
      <w:r w:rsidRPr="00421969">
        <w:rPr>
          <w:rFonts w:ascii="Corbel" w:hAnsi="Corbel"/>
          <w:sz w:val="22"/>
          <w:szCs w:val="22"/>
        </w:rPr>
        <w:t>Het URL adres van de SOAP central server wordt gezocht maar niet gevonden in het project</w:t>
      </w:r>
      <w:r w:rsidR="004F7D48" w:rsidRPr="00421969">
        <w:rPr>
          <w:rFonts w:ascii="Corbel" w:hAnsi="Corbel"/>
          <w:sz w:val="22"/>
          <w:szCs w:val="22"/>
        </w:rPr>
        <w:softHyphen/>
      </w:r>
      <w:r w:rsidRPr="00421969">
        <w:rPr>
          <w:rFonts w:ascii="Corbel" w:hAnsi="Corbel"/>
          <w:sz w:val="22"/>
          <w:szCs w:val="22"/>
        </w:rPr>
        <w:t>specifieke bericht (anders bevonden we ons in scenario II).</w:t>
      </w:r>
      <w:r w:rsidRPr="00421969">
        <w:rPr>
          <w:rFonts w:ascii="Corbel" w:hAnsi="Corbel"/>
          <w:sz w:val="22"/>
          <w:szCs w:val="22"/>
        </w:rPr>
        <w:br/>
      </w:r>
    </w:p>
    <w:p w14:paraId="5CE8D4B8" w14:textId="77777777" w:rsidR="006070CF" w:rsidRPr="00421969" w:rsidRDefault="006070CF" w:rsidP="006070CF">
      <w:pPr>
        <w:widowControl/>
        <w:numPr>
          <w:ilvl w:val="0"/>
          <w:numId w:val="7"/>
        </w:numPr>
        <w:suppressAutoHyphens w:val="0"/>
        <w:rPr>
          <w:rFonts w:ascii="Corbel" w:hAnsi="Corbel"/>
          <w:sz w:val="22"/>
          <w:szCs w:val="22"/>
        </w:rPr>
      </w:pPr>
      <w:r w:rsidRPr="00421969">
        <w:rPr>
          <w:rFonts w:ascii="Corbel" w:hAnsi="Corbel"/>
          <w:sz w:val="22"/>
          <w:szCs w:val="22"/>
        </w:rPr>
        <w:t>Het opgestelde VISI bericht + URL adres van versturende SOAP server + URL adres van ontvangende SOAP server + URL adres van SOAP central server (deze is in dit scenario leeg) worden naar de bijbehorende server gecommuniceerd (wijze van communicatie wordt aan de softwarepartijen zelf overgelaten).</w:t>
      </w:r>
      <w:r w:rsidR="005E3218" w:rsidRPr="00421969">
        <w:rPr>
          <w:rFonts w:ascii="Corbel" w:hAnsi="Corbel"/>
          <w:sz w:val="22"/>
          <w:szCs w:val="22"/>
        </w:rPr>
        <w:br/>
      </w:r>
    </w:p>
    <w:p w14:paraId="5CE8D4B9" w14:textId="77777777" w:rsidR="006070CF" w:rsidRPr="00421969" w:rsidRDefault="006070CF" w:rsidP="006070CF">
      <w:pPr>
        <w:widowControl/>
        <w:numPr>
          <w:ilvl w:val="0"/>
          <w:numId w:val="7"/>
        </w:numPr>
        <w:suppressAutoHyphens w:val="0"/>
        <w:rPr>
          <w:rFonts w:ascii="Corbel" w:hAnsi="Corbel"/>
          <w:sz w:val="20"/>
          <w:szCs w:val="20"/>
        </w:rPr>
      </w:pPr>
      <w:r w:rsidRPr="00421969">
        <w:rPr>
          <w:rFonts w:ascii="Corbel" w:hAnsi="Corbel"/>
          <w:sz w:val="22"/>
          <w:szCs w:val="22"/>
        </w:rPr>
        <w:t>De SOAP server van de versturende partij bouwt een SOAP bericht als volgt</w:t>
      </w:r>
      <w:r w:rsidR="004F7D48" w:rsidRPr="00421969">
        <w:rPr>
          <w:rFonts w:ascii="Corbel" w:hAnsi="Corbel"/>
          <w:sz w:val="22"/>
          <w:szCs w:val="22"/>
        </w:rPr>
        <w:t xml:space="preserve"> op</w:t>
      </w:r>
      <w:r w:rsidRPr="00421969">
        <w:rPr>
          <w:rFonts w:ascii="Corbel" w:hAnsi="Corbel"/>
          <w:sz w:val="22"/>
          <w:szCs w:val="22"/>
        </w:rPr>
        <w:t>:</w:t>
      </w:r>
      <w:r w:rsidRPr="00421969">
        <w:rPr>
          <w:rFonts w:ascii="Corbel" w:hAnsi="Corbel"/>
          <w:sz w:val="22"/>
          <w:szCs w:val="22"/>
        </w:rPr>
        <w:br/>
      </w:r>
    </w:p>
    <w:p w14:paraId="5CE8D4BA" w14:textId="77777777" w:rsidR="006070CF" w:rsidRPr="00421969" w:rsidRDefault="006070CF" w:rsidP="006070CF">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left="900"/>
        <w:rPr>
          <w:rFonts w:ascii="Courier New" w:hAnsi="Courier New" w:cs="Courier New"/>
          <w:color w:val="000000"/>
          <w:sz w:val="21"/>
          <w:szCs w:val="21"/>
          <w:highlight w:val="white"/>
          <w:lang w:val="en-US"/>
        </w:rPr>
      </w:pPr>
      <w:r w:rsidRPr="00421969">
        <w:rPr>
          <w:rFonts w:ascii="Courier New" w:hAnsi="Courier New" w:cs="Courier New"/>
          <w:color w:val="0000FF"/>
          <w:sz w:val="21"/>
          <w:szCs w:val="21"/>
          <w:highlight w:val="white"/>
          <w:lang w:val="en-US"/>
        </w:rPr>
        <w:t>&lt;</w:t>
      </w:r>
      <w:r w:rsidRPr="00421969">
        <w:rPr>
          <w:rFonts w:ascii="Courier New" w:hAnsi="Courier New" w:cs="Courier New"/>
          <w:color w:val="800000"/>
          <w:sz w:val="21"/>
          <w:szCs w:val="21"/>
          <w:highlight w:val="white"/>
          <w:lang w:val="en-US"/>
        </w:rPr>
        <w:t>SOAP-ENV:Envelope</w:t>
      </w:r>
      <w:r w:rsidRPr="00421969">
        <w:rPr>
          <w:rFonts w:ascii="Courier New" w:hAnsi="Courier New" w:cs="Courier New"/>
          <w:color w:val="FF0000"/>
          <w:sz w:val="21"/>
          <w:szCs w:val="21"/>
          <w:highlight w:val="white"/>
          <w:lang w:val="en-US"/>
        </w:rPr>
        <w:t xml:space="preserve"> ...</w:t>
      </w:r>
      <w:r w:rsidRPr="00421969">
        <w:rPr>
          <w:rFonts w:ascii="Courier New" w:hAnsi="Courier New" w:cs="Courier New"/>
          <w:color w:val="0000FF"/>
          <w:sz w:val="21"/>
          <w:szCs w:val="21"/>
          <w:highlight w:val="white"/>
          <w:lang w:val="en-US"/>
        </w:rPr>
        <w:t>&gt;</w:t>
      </w:r>
    </w:p>
    <w:p w14:paraId="5CE8D4BB" w14:textId="77777777" w:rsidR="006070CF" w:rsidRPr="00421969" w:rsidRDefault="006070CF" w:rsidP="006070CF">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left="900"/>
        <w:rPr>
          <w:rFonts w:ascii="Courier New" w:hAnsi="Courier New" w:cs="Courier New"/>
          <w:color w:val="000000"/>
          <w:sz w:val="21"/>
          <w:szCs w:val="21"/>
          <w:highlight w:val="white"/>
          <w:lang w:val="en-US"/>
        </w:rPr>
      </w:pPr>
      <w:r w:rsidRPr="00421969">
        <w:rPr>
          <w:rFonts w:ascii="Courier New" w:hAnsi="Courier New" w:cs="Courier New"/>
          <w:color w:val="000000"/>
          <w:sz w:val="21"/>
          <w:szCs w:val="21"/>
          <w:highlight w:val="white"/>
          <w:lang w:val="en-US"/>
        </w:rPr>
        <w:tab/>
      </w:r>
      <w:r w:rsidRPr="00421969">
        <w:rPr>
          <w:rFonts w:ascii="Courier New" w:hAnsi="Courier New" w:cs="Courier New"/>
          <w:color w:val="0000FF"/>
          <w:sz w:val="21"/>
          <w:szCs w:val="21"/>
          <w:highlight w:val="white"/>
          <w:lang w:val="en-US"/>
        </w:rPr>
        <w:t>&lt;</w:t>
      </w:r>
      <w:r w:rsidRPr="00421969">
        <w:rPr>
          <w:rFonts w:ascii="Courier New" w:hAnsi="Courier New" w:cs="Courier New"/>
          <w:color w:val="800000"/>
          <w:sz w:val="21"/>
          <w:szCs w:val="21"/>
          <w:highlight w:val="white"/>
          <w:lang w:val="en-US"/>
        </w:rPr>
        <w:t>SOAP-ENV:Header</w:t>
      </w:r>
      <w:r w:rsidRPr="00421969">
        <w:rPr>
          <w:rFonts w:ascii="Courier New" w:hAnsi="Courier New" w:cs="Courier New"/>
          <w:color w:val="0000FF"/>
          <w:sz w:val="21"/>
          <w:szCs w:val="21"/>
          <w:highlight w:val="white"/>
          <w:lang w:val="en-US"/>
        </w:rPr>
        <w:t>&gt;</w:t>
      </w:r>
    </w:p>
    <w:p w14:paraId="5CE8D4BC" w14:textId="77777777" w:rsidR="006070CF" w:rsidRPr="00421969" w:rsidRDefault="006070CF" w:rsidP="006070CF">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left="900"/>
        <w:rPr>
          <w:rFonts w:ascii="Courier New" w:hAnsi="Courier New" w:cs="Courier New"/>
          <w:color w:val="000000"/>
          <w:sz w:val="21"/>
          <w:szCs w:val="21"/>
          <w:highlight w:val="white"/>
          <w:lang w:val="en-US"/>
        </w:rPr>
      </w:pPr>
      <w:r w:rsidRPr="00421969">
        <w:rPr>
          <w:rFonts w:ascii="Courier New" w:hAnsi="Courier New" w:cs="Courier New"/>
          <w:color w:val="000000"/>
          <w:sz w:val="21"/>
          <w:szCs w:val="21"/>
          <w:highlight w:val="white"/>
          <w:lang w:val="en-US"/>
        </w:rPr>
        <w:tab/>
      </w:r>
      <w:r w:rsidRPr="00421969">
        <w:rPr>
          <w:rFonts w:ascii="Courier New" w:hAnsi="Courier New" w:cs="Courier New"/>
          <w:color w:val="000000"/>
          <w:sz w:val="21"/>
          <w:szCs w:val="21"/>
          <w:highlight w:val="white"/>
          <w:lang w:val="en-US"/>
        </w:rPr>
        <w:tab/>
      </w:r>
      <w:r w:rsidRPr="00421969">
        <w:rPr>
          <w:rFonts w:ascii="Courier New" w:hAnsi="Courier New" w:cs="Courier New"/>
          <w:color w:val="0000FF"/>
          <w:sz w:val="21"/>
          <w:szCs w:val="21"/>
          <w:highlight w:val="white"/>
          <w:lang w:val="en-US"/>
        </w:rPr>
        <w:t>&lt;</w:t>
      </w:r>
      <w:r w:rsidRPr="00421969">
        <w:rPr>
          <w:rFonts w:ascii="Courier New" w:hAnsi="Courier New" w:cs="Courier New"/>
          <w:color w:val="800000"/>
          <w:sz w:val="21"/>
          <w:szCs w:val="21"/>
          <w:highlight w:val="white"/>
          <w:lang w:val="en-US"/>
        </w:rPr>
        <w:t>SOAPServerURL</w:t>
      </w:r>
      <w:r w:rsidRPr="00421969">
        <w:rPr>
          <w:rFonts w:ascii="Courier New" w:hAnsi="Courier New" w:cs="Courier New"/>
          <w:color w:val="FF0000"/>
          <w:sz w:val="21"/>
          <w:szCs w:val="21"/>
          <w:highlight w:val="white"/>
          <w:lang w:val="en-US"/>
        </w:rPr>
        <w:t xml:space="preserve"> ...</w:t>
      </w:r>
      <w:r w:rsidRPr="00421969">
        <w:rPr>
          <w:rFonts w:ascii="Courier New" w:hAnsi="Courier New" w:cs="Courier New"/>
          <w:color w:val="0000FF"/>
          <w:sz w:val="21"/>
          <w:szCs w:val="21"/>
          <w:highlight w:val="white"/>
          <w:lang w:val="en-US"/>
        </w:rPr>
        <w:t>&gt;</w:t>
      </w:r>
    </w:p>
    <w:p w14:paraId="5CE8D4BD" w14:textId="77777777" w:rsidR="006070CF" w:rsidRPr="00421969" w:rsidRDefault="006070CF" w:rsidP="006070CF">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left="900"/>
        <w:rPr>
          <w:rFonts w:ascii="Courier New" w:hAnsi="Courier New" w:cs="Courier New"/>
          <w:color w:val="000000"/>
          <w:sz w:val="21"/>
          <w:szCs w:val="21"/>
          <w:highlight w:val="white"/>
          <w:lang w:val="en-US"/>
        </w:rPr>
      </w:pPr>
      <w:r w:rsidRPr="00421969">
        <w:rPr>
          <w:rFonts w:ascii="Courier New" w:hAnsi="Courier New" w:cs="Courier New"/>
          <w:color w:val="000000"/>
          <w:sz w:val="21"/>
          <w:szCs w:val="21"/>
          <w:highlight w:val="white"/>
          <w:lang w:val="en-US"/>
        </w:rPr>
        <w:tab/>
      </w:r>
      <w:r w:rsidRPr="00421969">
        <w:rPr>
          <w:rFonts w:ascii="Courier New" w:hAnsi="Courier New" w:cs="Courier New"/>
          <w:color w:val="000000"/>
          <w:sz w:val="21"/>
          <w:szCs w:val="21"/>
          <w:highlight w:val="white"/>
          <w:lang w:val="en-US"/>
        </w:rPr>
        <w:tab/>
      </w:r>
      <w:r w:rsidRPr="00421969">
        <w:rPr>
          <w:rFonts w:ascii="Courier New" w:hAnsi="Courier New" w:cs="Courier New"/>
          <w:color w:val="000000"/>
          <w:sz w:val="21"/>
          <w:szCs w:val="21"/>
          <w:highlight w:val="white"/>
          <w:lang w:val="en-US"/>
        </w:rPr>
        <w:tab/>
      </w:r>
      <w:r w:rsidRPr="00421969">
        <w:rPr>
          <w:rFonts w:ascii="Courier New" w:hAnsi="Courier New" w:cs="Courier New"/>
          <w:color w:val="0000FF"/>
          <w:sz w:val="21"/>
          <w:szCs w:val="21"/>
          <w:highlight w:val="white"/>
          <w:lang w:val="en-US"/>
        </w:rPr>
        <w:t>&lt;</w:t>
      </w:r>
      <w:r w:rsidRPr="00421969">
        <w:rPr>
          <w:rFonts w:ascii="Courier New" w:hAnsi="Courier New" w:cs="Courier New"/>
          <w:color w:val="800000"/>
          <w:sz w:val="21"/>
          <w:szCs w:val="21"/>
          <w:highlight w:val="white"/>
          <w:lang w:val="en-US"/>
        </w:rPr>
        <w:t>sender</w:t>
      </w:r>
      <w:r w:rsidRPr="00421969">
        <w:rPr>
          <w:rFonts w:ascii="Courier New" w:hAnsi="Courier New" w:cs="Courier New"/>
          <w:color w:val="0000FF"/>
          <w:sz w:val="21"/>
          <w:szCs w:val="21"/>
          <w:highlight w:val="white"/>
          <w:lang w:val="en-US"/>
        </w:rPr>
        <w:t>&gt;</w:t>
      </w:r>
      <w:r w:rsidRPr="00421969">
        <w:rPr>
          <w:rFonts w:ascii="Courier New" w:hAnsi="Courier New" w:cs="Courier New"/>
          <w:color w:val="000000"/>
          <w:sz w:val="21"/>
          <w:szCs w:val="21"/>
          <w:highlight w:val="white"/>
          <w:lang w:val="en-US"/>
        </w:rPr>
        <w:t>http://192.168.0.102</w:t>
      </w:r>
      <w:r w:rsidRPr="00421969">
        <w:rPr>
          <w:rFonts w:ascii="Courier New" w:hAnsi="Courier New" w:cs="Courier New"/>
          <w:color w:val="0000FF"/>
          <w:sz w:val="21"/>
          <w:szCs w:val="21"/>
          <w:highlight w:val="white"/>
          <w:lang w:val="en-US"/>
        </w:rPr>
        <w:t>&lt;/</w:t>
      </w:r>
      <w:r w:rsidRPr="00421969">
        <w:rPr>
          <w:rFonts w:ascii="Courier New" w:hAnsi="Courier New" w:cs="Courier New"/>
          <w:color w:val="800000"/>
          <w:sz w:val="21"/>
          <w:szCs w:val="21"/>
          <w:highlight w:val="white"/>
          <w:lang w:val="en-US"/>
        </w:rPr>
        <w:t>sender</w:t>
      </w:r>
      <w:r w:rsidRPr="00421969">
        <w:rPr>
          <w:rFonts w:ascii="Courier New" w:hAnsi="Courier New" w:cs="Courier New"/>
          <w:color w:val="0000FF"/>
          <w:sz w:val="21"/>
          <w:szCs w:val="21"/>
          <w:highlight w:val="white"/>
          <w:lang w:val="en-US"/>
        </w:rPr>
        <w:t>&gt;</w:t>
      </w:r>
    </w:p>
    <w:p w14:paraId="5CE8D4BE" w14:textId="77777777" w:rsidR="006070CF" w:rsidRPr="00421969" w:rsidRDefault="006070CF" w:rsidP="006070CF">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left="900"/>
        <w:rPr>
          <w:rFonts w:ascii="Courier New" w:hAnsi="Courier New" w:cs="Courier New"/>
          <w:color w:val="000000"/>
          <w:sz w:val="21"/>
          <w:szCs w:val="21"/>
          <w:highlight w:val="white"/>
          <w:lang w:val="en-US"/>
        </w:rPr>
      </w:pPr>
      <w:r w:rsidRPr="00421969">
        <w:rPr>
          <w:rFonts w:ascii="Courier New" w:hAnsi="Courier New" w:cs="Courier New"/>
          <w:color w:val="000000"/>
          <w:sz w:val="21"/>
          <w:szCs w:val="21"/>
          <w:highlight w:val="white"/>
          <w:lang w:val="en-US"/>
        </w:rPr>
        <w:tab/>
      </w:r>
      <w:r w:rsidRPr="00421969">
        <w:rPr>
          <w:rFonts w:ascii="Courier New" w:hAnsi="Courier New" w:cs="Courier New"/>
          <w:color w:val="000000"/>
          <w:sz w:val="21"/>
          <w:szCs w:val="21"/>
          <w:highlight w:val="white"/>
          <w:lang w:val="en-US"/>
        </w:rPr>
        <w:tab/>
      </w:r>
      <w:r w:rsidRPr="00421969">
        <w:rPr>
          <w:rFonts w:ascii="Courier New" w:hAnsi="Courier New" w:cs="Courier New"/>
          <w:color w:val="000000"/>
          <w:sz w:val="21"/>
          <w:szCs w:val="21"/>
          <w:highlight w:val="white"/>
          <w:lang w:val="en-US"/>
        </w:rPr>
        <w:tab/>
      </w:r>
      <w:r w:rsidRPr="00421969">
        <w:rPr>
          <w:rFonts w:ascii="Courier New" w:hAnsi="Courier New" w:cs="Courier New"/>
          <w:color w:val="0000FF"/>
          <w:sz w:val="21"/>
          <w:szCs w:val="21"/>
          <w:highlight w:val="white"/>
          <w:lang w:val="en-US"/>
        </w:rPr>
        <w:t>&lt;</w:t>
      </w:r>
      <w:r w:rsidRPr="00421969">
        <w:rPr>
          <w:rFonts w:ascii="Courier New" w:hAnsi="Courier New" w:cs="Courier New"/>
          <w:color w:val="800000"/>
          <w:sz w:val="21"/>
          <w:szCs w:val="21"/>
          <w:highlight w:val="white"/>
          <w:lang w:val="en-US"/>
        </w:rPr>
        <w:t>receiver</w:t>
      </w:r>
      <w:r w:rsidRPr="00421969">
        <w:rPr>
          <w:rFonts w:ascii="Courier New" w:hAnsi="Courier New" w:cs="Courier New"/>
          <w:color w:val="0000FF"/>
          <w:sz w:val="21"/>
          <w:szCs w:val="21"/>
          <w:highlight w:val="white"/>
          <w:lang w:val="en-US"/>
        </w:rPr>
        <w:t>&gt;</w:t>
      </w:r>
      <w:r w:rsidRPr="00421969">
        <w:rPr>
          <w:rFonts w:ascii="Courier New" w:hAnsi="Courier New" w:cs="Courier New"/>
          <w:color w:val="000000"/>
          <w:sz w:val="21"/>
          <w:szCs w:val="21"/>
          <w:highlight w:val="white"/>
          <w:lang w:val="en-US"/>
        </w:rPr>
        <w:t>http://192.168.0.138</w:t>
      </w:r>
      <w:r w:rsidRPr="00421969">
        <w:rPr>
          <w:rFonts w:ascii="Courier New" w:hAnsi="Courier New" w:cs="Courier New"/>
          <w:color w:val="0000FF"/>
          <w:sz w:val="21"/>
          <w:szCs w:val="21"/>
          <w:highlight w:val="white"/>
          <w:lang w:val="en-US"/>
        </w:rPr>
        <w:t>&lt;/</w:t>
      </w:r>
      <w:r w:rsidRPr="00421969">
        <w:rPr>
          <w:rFonts w:ascii="Courier New" w:hAnsi="Courier New" w:cs="Courier New"/>
          <w:color w:val="800000"/>
          <w:sz w:val="21"/>
          <w:szCs w:val="21"/>
          <w:highlight w:val="white"/>
          <w:lang w:val="en-US"/>
        </w:rPr>
        <w:t>reciever</w:t>
      </w:r>
      <w:r w:rsidRPr="00421969">
        <w:rPr>
          <w:rFonts w:ascii="Courier New" w:hAnsi="Courier New" w:cs="Courier New"/>
          <w:color w:val="0000FF"/>
          <w:sz w:val="21"/>
          <w:szCs w:val="21"/>
          <w:highlight w:val="white"/>
          <w:lang w:val="en-US"/>
        </w:rPr>
        <w:t>&gt;</w:t>
      </w:r>
    </w:p>
    <w:p w14:paraId="5CE8D4BF" w14:textId="77777777" w:rsidR="006070CF" w:rsidRPr="00421969" w:rsidRDefault="006070CF" w:rsidP="006070CF">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left="900"/>
        <w:rPr>
          <w:rFonts w:ascii="Courier New" w:hAnsi="Courier New" w:cs="Courier New"/>
          <w:color w:val="000000"/>
          <w:sz w:val="21"/>
          <w:szCs w:val="21"/>
          <w:highlight w:val="white"/>
          <w:lang w:val="en-US"/>
        </w:rPr>
      </w:pPr>
      <w:r w:rsidRPr="00421969">
        <w:rPr>
          <w:rFonts w:ascii="Courier New" w:hAnsi="Courier New" w:cs="Courier New"/>
          <w:color w:val="000000"/>
          <w:sz w:val="21"/>
          <w:szCs w:val="21"/>
          <w:highlight w:val="white"/>
          <w:lang w:val="en-US"/>
        </w:rPr>
        <w:tab/>
      </w:r>
      <w:r w:rsidRPr="00421969">
        <w:rPr>
          <w:rFonts w:ascii="Courier New" w:hAnsi="Courier New" w:cs="Courier New"/>
          <w:color w:val="000000"/>
          <w:sz w:val="21"/>
          <w:szCs w:val="21"/>
          <w:highlight w:val="white"/>
          <w:lang w:val="en-US"/>
        </w:rPr>
        <w:tab/>
      </w:r>
      <w:r w:rsidRPr="00421969">
        <w:rPr>
          <w:rFonts w:ascii="Courier New" w:hAnsi="Courier New" w:cs="Courier New"/>
          <w:color w:val="0000FF"/>
          <w:sz w:val="21"/>
          <w:szCs w:val="21"/>
          <w:highlight w:val="white"/>
          <w:lang w:val="en-US"/>
        </w:rPr>
        <w:t>&lt;/</w:t>
      </w:r>
      <w:r w:rsidRPr="00421969">
        <w:rPr>
          <w:rFonts w:ascii="Courier New" w:hAnsi="Courier New" w:cs="Courier New"/>
          <w:color w:val="800000"/>
          <w:sz w:val="21"/>
          <w:szCs w:val="21"/>
          <w:highlight w:val="white"/>
          <w:lang w:val="en-US"/>
        </w:rPr>
        <w:t>SOAPServerURL</w:t>
      </w:r>
      <w:r w:rsidRPr="00421969">
        <w:rPr>
          <w:rFonts w:ascii="Courier New" w:hAnsi="Courier New" w:cs="Courier New"/>
          <w:color w:val="0000FF"/>
          <w:sz w:val="21"/>
          <w:szCs w:val="21"/>
          <w:highlight w:val="white"/>
          <w:lang w:val="en-US"/>
        </w:rPr>
        <w:t>&gt;</w:t>
      </w:r>
    </w:p>
    <w:p w14:paraId="5CE8D4C0" w14:textId="77777777" w:rsidR="006070CF" w:rsidRPr="00421969" w:rsidRDefault="006070CF" w:rsidP="006070CF">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left="900"/>
        <w:rPr>
          <w:rFonts w:ascii="Courier New" w:hAnsi="Courier New" w:cs="Courier New"/>
          <w:color w:val="000000"/>
          <w:sz w:val="21"/>
          <w:szCs w:val="21"/>
          <w:highlight w:val="white"/>
          <w:lang w:val="en-US"/>
        </w:rPr>
      </w:pPr>
      <w:r w:rsidRPr="00421969">
        <w:rPr>
          <w:rFonts w:ascii="Courier New" w:hAnsi="Courier New" w:cs="Courier New"/>
          <w:color w:val="000000"/>
          <w:sz w:val="21"/>
          <w:szCs w:val="21"/>
          <w:highlight w:val="white"/>
          <w:lang w:val="en-US"/>
        </w:rPr>
        <w:tab/>
      </w:r>
      <w:r w:rsidRPr="00421969">
        <w:rPr>
          <w:rFonts w:ascii="Courier New" w:hAnsi="Courier New" w:cs="Courier New"/>
          <w:color w:val="000000"/>
          <w:sz w:val="21"/>
          <w:szCs w:val="21"/>
          <w:highlight w:val="white"/>
          <w:lang w:val="en-US"/>
        </w:rPr>
        <w:tab/>
      </w:r>
      <w:r w:rsidRPr="00421969">
        <w:rPr>
          <w:rFonts w:ascii="Courier New" w:hAnsi="Courier New" w:cs="Courier New"/>
          <w:color w:val="0000FF"/>
          <w:sz w:val="21"/>
          <w:szCs w:val="21"/>
          <w:highlight w:val="white"/>
          <w:lang w:val="en-US"/>
        </w:rPr>
        <w:t>&lt;</w:t>
      </w:r>
      <w:r w:rsidRPr="00421969">
        <w:rPr>
          <w:rFonts w:ascii="Courier New" w:hAnsi="Courier New" w:cs="Courier New"/>
          <w:color w:val="800000"/>
          <w:sz w:val="21"/>
          <w:szCs w:val="21"/>
          <w:highlight w:val="white"/>
          <w:lang w:val="en-US"/>
        </w:rPr>
        <w:t>SOAPCentralServerURL</w:t>
      </w:r>
      <w:r w:rsidRPr="00421969">
        <w:rPr>
          <w:rFonts w:ascii="Courier New" w:hAnsi="Courier New" w:cs="Courier New"/>
          <w:color w:val="FF0000"/>
          <w:sz w:val="21"/>
          <w:szCs w:val="21"/>
          <w:highlight w:val="white"/>
          <w:lang w:val="en-US"/>
        </w:rPr>
        <w:t xml:space="preserve"> ...</w:t>
      </w:r>
      <w:r w:rsidRPr="00421969">
        <w:rPr>
          <w:rFonts w:ascii="Courier New" w:hAnsi="Courier New" w:cs="Courier New"/>
          <w:color w:val="0000FF"/>
          <w:sz w:val="21"/>
          <w:szCs w:val="21"/>
          <w:highlight w:val="white"/>
          <w:lang w:val="en-US"/>
        </w:rPr>
        <w:t>&gt;</w:t>
      </w:r>
    </w:p>
    <w:p w14:paraId="5CE8D4C1" w14:textId="77777777" w:rsidR="006070CF" w:rsidRPr="00421969" w:rsidRDefault="006070CF" w:rsidP="006070CF">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left="900"/>
        <w:rPr>
          <w:rFonts w:ascii="Courier New" w:hAnsi="Courier New" w:cs="Courier New"/>
          <w:color w:val="0000FF"/>
          <w:sz w:val="21"/>
          <w:szCs w:val="21"/>
          <w:highlight w:val="white"/>
          <w:lang w:val="en-US"/>
        </w:rPr>
      </w:pPr>
      <w:r w:rsidRPr="00421969">
        <w:rPr>
          <w:rFonts w:ascii="Courier New" w:hAnsi="Courier New" w:cs="Courier New"/>
          <w:color w:val="000000"/>
          <w:sz w:val="21"/>
          <w:szCs w:val="21"/>
          <w:highlight w:val="white"/>
          <w:lang w:val="en-US"/>
        </w:rPr>
        <w:tab/>
      </w:r>
      <w:r w:rsidRPr="00421969">
        <w:rPr>
          <w:rFonts w:ascii="Courier New" w:hAnsi="Courier New" w:cs="Courier New"/>
          <w:color w:val="000000"/>
          <w:sz w:val="21"/>
          <w:szCs w:val="21"/>
          <w:highlight w:val="white"/>
          <w:lang w:val="en-US"/>
        </w:rPr>
        <w:tab/>
      </w:r>
      <w:r w:rsidRPr="00421969">
        <w:rPr>
          <w:rFonts w:ascii="Courier New" w:hAnsi="Courier New" w:cs="Courier New"/>
          <w:color w:val="000000"/>
          <w:sz w:val="21"/>
          <w:szCs w:val="21"/>
          <w:highlight w:val="white"/>
          <w:lang w:val="en-US"/>
        </w:rPr>
        <w:tab/>
      </w:r>
      <w:r w:rsidRPr="00421969">
        <w:rPr>
          <w:rFonts w:ascii="Courier New" w:hAnsi="Courier New" w:cs="Courier New"/>
          <w:color w:val="0000FF"/>
          <w:sz w:val="21"/>
          <w:szCs w:val="21"/>
          <w:highlight w:val="white"/>
          <w:lang w:val="en-US"/>
        </w:rPr>
        <w:t>&lt;</w:t>
      </w:r>
      <w:r w:rsidRPr="00421969">
        <w:rPr>
          <w:rFonts w:ascii="Courier New" w:hAnsi="Courier New" w:cs="Courier New"/>
          <w:color w:val="800000"/>
          <w:sz w:val="21"/>
          <w:szCs w:val="21"/>
          <w:highlight w:val="white"/>
          <w:lang w:val="en-US"/>
        </w:rPr>
        <w:t>server/</w:t>
      </w:r>
      <w:r w:rsidRPr="00421969">
        <w:rPr>
          <w:rFonts w:ascii="Courier New" w:hAnsi="Courier New" w:cs="Courier New"/>
          <w:color w:val="0000FF"/>
          <w:sz w:val="21"/>
          <w:szCs w:val="21"/>
          <w:highlight w:val="white"/>
          <w:lang w:val="en-US"/>
        </w:rPr>
        <w:t>&gt;</w:t>
      </w:r>
    </w:p>
    <w:p w14:paraId="5CE8D4C2" w14:textId="77777777" w:rsidR="006070CF" w:rsidRPr="00421969" w:rsidRDefault="006070CF" w:rsidP="006070CF">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left="900"/>
        <w:rPr>
          <w:rFonts w:ascii="Courier New" w:hAnsi="Courier New" w:cs="Courier New"/>
          <w:color w:val="0000FF"/>
          <w:sz w:val="21"/>
          <w:szCs w:val="21"/>
          <w:highlight w:val="white"/>
          <w:lang w:val="en-US"/>
        </w:rPr>
      </w:pPr>
      <w:r w:rsidRPr="00421969">
        <w:rPr>
          <w:rFonts w:ascii="Courier New" w:hAnsi="Courier New" w:cs="Courier New"/>
          <w:color w:val="000000"/>
          <w:sz w:val="21"/>
          <w:szCs w:val="21"/>
          <w:highlight w:val="white"/>
          <w:lang w:val="en-US"/>
        </w:rPr>
        <w:tab/>
      </w:r>
      <w:r w:rsidRPr="00421969">
        <w:rPr>
          <w:rFonts w:ascii="Courier New" w:hAnsi="Courier New" w:cs="Courier New"/>
          <w:color w:val="000000"/>
          <w:sz w:val="21"/>
          <w:szCs w:val="21"/>
          <w:highlight w:val="white"/>
          <w:lang w:val="en-US"/>
        </w:rPr>
        <w:tab/>
      </w:r>
      <w:r w:rsidRPr="00421969">
        <w:rPr>
          <w:rFonts w:ascii="Courier New" w:hAnsi="Courier New" w:cs="Courier New"/>
          <w:color w:val="0000FF"/>
          <w:sz w:val="21"/>
          <w:szCs w:val="21"/>
          <w:highlight w:val="white"/>
          <w:lang w:val="en-US"/>
        </w:rPr>
        <w:t>&lt;/</w:t>
      </w:r>
      <w:r w:rsidRPr="00421969">
        <w:rPr>
          <w:rFonts w:ascii="Courier New" w:hAnsi="Courier New" w:cs="Courier New"/>
          <w:color w:val="800000"/>
          <w:sz w:val="21"/>
          <w:szCs w:val="21"/>
          <w:highlight w:val="white"/>
          <w:lang w:val="en-US"/>
        </w:rPr>
        <w:t>SOAPCentralServerURL</w:t>
      </w:r>
      <w:r w:rsidRPr="00421969">
        <w:rPr>
          <w:rFonts w:ascii="Courier New" w:hAnsi="Courier New" w:cs="Courier New"/>
          <w:color w:val="0000FF"/>
          <w:sz w:val="21"/>
          <w:szCs w:val="21"/>
          <w:highlight w:val="white"/>
          <w:lang w:val="en-US"/>
        </w:rPr>
        <w:t>&gt;</w:t>
      </w:r>
    </w:p>
    <w:p w14:paraId="5CE8D4C3" w14:textId="77777777" w:rsidR="006070CF" w:rsidRPr="00421969" w:rsidRDefault="006070CF" w:rsidP="006070CF">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left="900"/>
        <w:rPr>
          <w:rFonts w:ascii="Courier New" w:hAnsi="Courier New" w:cs="Courier New"/>
          <w:color w:val="000000"/>
          <w:sz w:val="21"/>
          <w:szCs w:val="21"/>
          <w:highlight w:val="white"/>
          <w:lang w:val="en-GB"/>
        </w:rPr>
      </w:pPr>
      <w:r w:rsidRPr="00421969">
        <w:rPr>
          <w:rFonts w:ascii="Courier New" w:hAnsi="Courier New" w:cs="Courier New"/>
          <w:color w:val="000000"/>
          <w:sz w:val="21"/>
          <w:szCs w:val="21"/>
          <w:highlight w:val="white"/>
          <w:lang w:val="en-US"/>
        </w:rPr>
        <w:tab/>
      </w:r>
      <w:r w:rsidRPr="00421969">
        <w:rPr>
          <w:rFonts w:ascii="Courier New" w:hAnsi="Courier New" w:cs="Courier New"/>
          <w:color w:val="000000"/>
          <w:sz w:val="21"/>
          <w:szCs w:val="21"/>
          <w:highlight w:val="white"/>
          <w:lang w:val="en-US"/>
        </w:rPr>
        <w:tab/>
      </w:r>
      <w:r w:rsidRPr="00421969">
        <w:rPr>
          <w:rFonts w:ascii="Courier New" w:hAnsi="Courier New" w:cs="Courier New"/>
          <w:color w:val="0000FF"/>
          <w:sz w:val="21"/>
          <w:szCs w:val="21"/>
          <w:highlight w:val="white"/>
          <w:lang w:val="en-GB"/>
        </w:rPr>
        <w:t>&lt;</w:t>
      </w:r>
      <w:r w:rsidRPr="00421969">
        <w:rPr>
          <w:rFonts w:ascii="Courier New" w:hAnsi="Courier New" w:cs="Courier New"/>
          <w:color w:val="800000"/>
          <w:sz w:val="21"/>
          <w:szCs w:val="21"/>
          <w:highlight w:val="white"/>
          <w:lang w:val="en-GB"/>
        </w:rPr>
        <w:t>UniqueID</w:t>
      </w:r>
      <w:r w:rsidRPr="00421969">
        <w:rPr>
          <w:rFonts w:ascii="Courier New" w:hAnsi="Courier New" w:cs="Courier New"/>
          <w:color w:val="FF0000"/>
          <w:sz w:val="21"/>
          <w:szCs w:val="21"/>
          <w:highlight w:val="white"/>
          <w:lang w:val="en-GB"/>
        </w:rPr>
        <w:t xml:space="preserve"> ...</w:t>
      </w:r>
      <w:r w:rsidRPr="00421969">
        <w:rPr>
          <w:rFonts w:ascii="Courier New" w:hAnsi="Courier New" w:cs="Courier New"/>
          <w:color w:val="0000FF"/>
          <w:sz w:val="21"/>
          <w:szCs w:val="21"/>
          <w:highlight w:val="white"/>
          <w:lang w:val="en-GB"/>
        </w:rPr>
        <w:t>&gt;</w:t>
      </w:r>
    </w:p>
    <w:p w14:paraId="5CE8D4C4" w14:textId="77777777" w:rsidR="006070CF" w:rsidRPr="00421969" w:rsidRDefault="006070CF" w:rsidP="006070CF">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left="900"/>
        <w:rPr>
          <w:rFonts w:ascii="Courier New" w:hAnsi="Courier New" w:cs="Courier New"/>
          <w:color w:val="0000FF"/>
          <w:sz w:val="21"/>
          <w:szCs w:val="21"/>
          <w:highlight w:val="white"/>
          <w:lang w:val="en-GB"/>
        </w:rPr>
      </w:pPr>
      <w:r w:rsidRPr="00421969">
        <w:rPr>
          <w:rFonts w:ascii="Courier New" w:hAnsi="Courier New" w:cs="Courier New"/>
          <w:color w:val="000000"/>
          <w:sz w:val="21"/>
          <w:szCs w:val="21"/>
          <w:highlight w:val="white"/>
          <w:lang w:val="en-GB"/>
        </w:rPr>
        <w:tab/>
      </w:r>
      <w:r w:rsidRPr="00421969">
        <w:rPr>
          <w:rFonts w:ascii="Courier New" w:hAnsi="Courier New" w:cs="Courier New"/>
          <w:color w:val="000000"/>
          <w:sz w:val="21"/>
          <w:szCs w:val="21"/>
          <w:highlight w:val="white"/>
          <w:lang w:val="en-GB"/>
        </w:rPr>
        <w:tab/>
      </w:r>
      <w:r w:rsidRPr="00421969">
        <w:rPr>
          <w:rFonts w:ascii="Courier New" w:hAnsi="Courier New" w:cs="Courier New"/>
          <w:color w:val="000000"/>
          <w:sz w:val="21"/>
          <w:szCs w:val="21"/>
          <w:highlight w:val="white"/>
          <w:lang w:val="en-GB"/>
        </w:rPr>
        <w:tab/>
      </w:r>
      <w:r w:rsidRPr="00421969">
        <w:rPr>
          <w:rFonts w:ascii="Courier New" w:hAnsi="Courier New" w:cs="Courier New"/>
          <w:color w:val="0000FF"/>
          <w:sz w:val="21"/>
          <w:szCs w:val="21"/>
          <w:highlight w:val="white"/>
          <w:lang w:val="en-GB"/>
        </w:rPr>
        <w:t>&lt;</w:t>
      </w:r>
      <w:r w:rsidRPr="00421969">
        <w:rPr>
          <w:rFonts w:ascii="Courier New" w:hAnsi="Courier New" w:cs="Courier New"/>
          <w:color w:val="800000"/>
          <w:sz w:val="21"/>
          <w:szCs w:val="21"/>
          <w:highlight w:val="white"/>
          <w:lang w:val="en-GB"/>
        </w:rPr>
        <w:t>ID</w:t>
      </w:r>
      <w:r w:rsidRPr="00421969">
        <w:rPr>
          <w:rFonts w:ascii="Courier New" w:hAnsi="Courier New" w:cs="Courier New"/>
          <w:color w:val="0000FF"/>
          <w:sz w:val="21"/>
          <w:szCs w:val="21"/>
          <w:highlight w:val="white"/>
          <w:lang w:val="en-GB"/>
        </w:rPr>
        <w:t>&gt;</w:t>
      </w:r>
      <w:r w:rsidRPr="00421969">
        <w:rPr>
          <w:rFonts w:ascii="Courier New" w:hAnsi="Courier New" w:cs="Courier New"/>
          <w:color w:val="000000"/>
          <w:sz w:val="21"/>
          <w:szCs w:val="21"/>
          <w:lang w:val="en-US"/>
        </w:rPr>
        <w:t>UniqueIDonMessageInitiatingSOAPServer</w:t>
      </w:r>
      <w:r w:rsidRPr="00421969">
        <w:rPr>
          <w:rFonts w:ascii="Courier New" w:hAnsi="Courier New" w:cs="Courier New"/>
          <w:color w:val="000000"/>
          <w:sz w:val="21"/>
          <w:szCs w:val="21"/>
          <w:highlight w:val="white"/>
          <w:lang w:val="en-US"/>
        </w:rPr>
        <w:t>_XYZ</w:t>
      </w:r>
      <w:r w:rsidRPr="00421969">
        <w:rPr>
          <w:rFonts w:ascii="Courier New" w:hAnsi="Courier New" w:cs="Courier New"/>
          <w:color w:val="0000FF"/>
          <w:sz w:val="21"/>
          <w:szCs w:val="21"/>
          <w:highlight w:val="white"/>
          <w:lang w:val="en-GB"/>
        </w:rPr>
        <w:t>&lt;/</w:t>
      </w:r>
      <w:r w:rsidRPr="00421969">
        <w:rPr>
          <w:rFonts w:ascii="Courier New" w:hAnsi="Courier New" w:cs="Courier New"/>
          <w:color w:val="800000"/>
          <w:sz w:val="21"/>
          <w:szCs w:val="21"/>
          <w:highlight w:val="white"/>
          <w:lang w:val="en-GB"/>
        </w:rPr>
        <w:t>ID</w:t>
      </w:r>
      <w:r w:rsidRPr="00421969">
        <w:rPr>
          <w:rFonts w:ascii="Courier New" w:hAnsi="Courier New" w:cs="Courier New"/>
          <w:color w:val="0000FF"/>
          <w:sz w:val="21"/>
          <w:szCs w:val="21"/>
          <w:highlight w:val="white"/>
          <w:lang w:val="en-GB"/>
        </w:rPr>
        <w:t>&gt;</w:t>
      </w:r>
    </w:p>
    <w:p w14:paraId="5CE8D4C5" w14:textId="77777777" w:rsidR="006070CF" w:rsidRPr="00421969" w:rsidRDefault="006070CF" w:rsidP="006070CF">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left="900"/>
        <w:rPr>
          <w:rFonts w:ascii="Courier New" w:hAnsi="Courier New" w:cs="Courier New"/>
          <w:color w:val="0000FF"/>
          <w:sz w:val="21"/>
          <w:szCs w:val="21"/>
          <w:highlight w:val="white"/>
          <w:lang w:val="en-GB"/>
        </w:rPr>
      </w:pPr>
      <w:r w:rsidRPr="00421969">
        <w:rPr>
          <w:rFonts w:ascii="Courier New" w:hAnsi="Courier New" w:cs="Courier New"/>
          <w:color w:val="000000"/>
          <w:sz w:val="21"/>
          <w:szCs w:val="21"/>
          <w:highlight w:val="white"/>
          <w:lang w:val="en-GB"/>
        </w:rPr>
        <w:tab/>
      </w:r>
      <w:r w:rsidRPr="00421969">
        <w:rPr>
          <w:rFonts w:ascii="Courier New" w:hAnsi="Courier New" w:cs="Courier New"/>
          <w:color w:val="000000"/>
          <w:sz w:val="21"/>
          <w:szCs w:val="21"/>
          <w:highlight w:val="white"/>
          <w:lang w:val="en-GB"/>
        </w:rPr>
        <w:tab/>
      </w:r>
      <w:r w:rsidRPr="00421969">
        <w:rPr>
          <w:rFonts w:ascii="Courier New" w:hAnsi="Courier New" w:cs="Courier New"/>
          <w:color w:val="0000FF"/>
          <w:sz w:val="21"/>
          <w:szCs w:val="21"/>
          <w:highlight w:val="white"/>
          <w:lang w:val="en-GB"/>
        </w:rPr>
        <w:t>&lt;/</w:t>
      </w:r>
      <w:r w:rsidRPr="00421969">
        <w:rPr>
          <w:rFonts w:ascii="Courier New" w:hAnsi="Courier New" w:cs="Courier New"/>
          <w:color w:val="800000"/>
          <w:sz w:val="21"/>
          <w:szCs w:val="21"/>
          <w:highlight w:val="white"/>
          <w:lang w:val="en-GB"/>
        </w:rPr>
        <w:t>UniqueID</w:t>
      </w:r>
      <w:r w:rsidRPr="00421969">
        <w:rPr>
          <w:rFonts w:ascii="Courier New" w:hAnsi="Courier New" w:cs="Courier New"/>
          <w:color w:val="0000FF"/>
          <w:sz w:val="21"/>
          <w:szCs w:val="21"/>
          <w:highlight w:val="white"/>
          <w:lang w:val="en-GB"/>
        </w:rPr>
        <w:t>&gt;</w:t>
      </w:r>
    </w:p>
    <w:p w14:paraId="5CE8D4C6" w14:textId="77777777" w:rsidR="006070CF" w:rsidRPr="00421969" w:rsidRDefault="006070CF" w:rsidP="006070CF">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left="900"/>
        <w:rPr>
          <w:rFonts w:ascii="Courier New" w:hAnsi="Courier New" w:cs="Courier New"/>
          <w:color w:val="000000"/>
          <w:sz w:val="21"/>
          <w:szCs w:val="21"/>
          <w:highlight w:val="white"/>
          <w:lang w:val="en-GB"/>
        </w:rPr>
      </w:pPr>
      <w:r w:rsidRPr="00421969">
        <w:rPr>
          <w:rFonts w:ascii="Courier New" w:hAnsi="Courier New" w:cs="Courier New"/>
          <w:color w:val="000000"/>
          <w:sz w:val="21"/>
          <w:szCs w:val="21"/>
          <w:highlight w:val="white"/>
          <w:lang w:val="en-US"/>
        </w:rPr>
        <w:tab/>
      </w:r>
      <w:r w:rsidRPr="00421969">
        <w:rPr>
          <w:rFonts w:ascii="Courier New" w:hAnsi="Courier New" w:cs="Courier New"/>
          <w:color w:val="000000"/>
          <w:sz w:val="21"/>
          <w:szCs w:val="21"/>
          <w:highlight w:val="white"/>
          <w:lang w:val="en-US"/>
        </w:rPr>
        <w:tab/>
      </w:r>
      <w:r w:rsidRPr="00421969">
        <w:rPr>
          <w:rFonts w:ascii="Courier New" w:hAnsi="Courier New" w:cs="Courier New"/>
          <w:color w:val="0000FF"/>
          <w:sz w:val="21"/>
          <w:szCs w:val="21"/>
          <w:highlight w:val="white"/>
          <w:lang w:val="en-GB"/>
        </w:rPr>
        <w:t>&lt;</w:t>
      </w:r>
      <w:r w:rsidRPr="00421969">
        <w:rPr>
          <w:rFonts w:ascii="Courier New" w:hAnsi="Courier New" w:cs="Courier New"/>
          <w:color w:val="800000"/>
          <w:sz w:val="21"/>
          <w:szCs w:val="21"/>
          <w:highlight w:val="white"/>
          <w:lang w:val="en-GB"/>
        </w:rPr>
        <w:t>Attachments</w:t>
      </w:r>
      <w:r w:rsidRPr="00421969">
        <w:rPr>
          <w:rFonts w:ascii="Courier New" w:hAnsi="Courier New" w:cs="Courier New"/>
          <w:color w:val="FF0000"/>
          <w:sz w:val="21"/>
          <w:szCs w:val="21"/>
          <w:highlight w:val="white"/>
          <w:lang w:val="en-GB"/>
        </w:rPr>
        <w:t xml:space="preserve"> ...</w:t>
      </w:r>
      <w:r w:rsidRPr="00421969">
        <w:rPr>
          <w:rFonts w:ascii="Courier New" w:hAnsi="Courier New" w:cs="Courier New"/>
          <w:color w:val="0000FF"/>
          <w:sz w:val="21"/>
          <w:szCs w:val="21"/>
          <w:highlight w:val="white"/>
          <w:lang w:val="en-GB"/>
        </w:rPr>
        <w:t>&gt;</w:t>
      </w:r>
    </w:p>
    <w:p w14:paraId="5CE8D4C7" w14:textId="77777777" w:rsidR="006070CF" w:rsidRPr="00421969" w:rsidRDefault="006070CF" w:rsidP="006070CF">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left="900"/>
        <w:rPr>
          <w:rFonts w:ascii="Courier New" w:hAnsi="Courier New" w:cs="Courier New"/>
          <w:color w:val="0000FF"/>
          <w:sz w:val="21"/>
          <w:szCs w:val="21"/>
          <w:highlight w:val="white"/>
          <w:lang w:val="en-GB"/>
        </w:rPr>
      </w:pPr>
      <w:r w:rsidRPr="00421969">
        <w:rPr>
          <w:rFonts w:ascii="Courier New" w:hAnsi="Courier New" w:cs="Courier New"/>
          <w:color w:val="000000"/>
          <w:sz w:val="21"/>
          <w:szCs w:val="21"/>
          <w:highlight w:val="white"/>
          <w:lang w:val="en-GB"/>
        </w:rPr>
        <w:tab/>
      </w:r>
      <w:r w:rsidRPr="00421969">
        <w:rPr>
          <w:rFonts w:ascii="Courier New" w:hAnsi="Courier New" w:cs="Courier New"/>
          <w:color w:val="000000"/>
          <w:sz w:val="21"/>
          <w:szCs w:val="21"/>
          <w:highlight w:val="white"/>
          <w:lang w:val="en-GB"/>
        </w:rPr>
        <w:tab/>
      </w:r>
      <w:r w:rsidRPr="00421969">
        <w:rPr>
          <w:rFonts w:ascii="Courier New" w:hAnsi="Courier New" w:cs="Courier New"/>
          <w:color w:val="000000"/>
          <w:sz w:val="21"/>
          <w:szCs w:val="21"/>
          <w:highlight w:val="white"/>
          <w:lang w:val="en-GB"/>
        </w:rPr>
        <w:tab/>
      </w:r>
      <w:r w:rsidRPr="00421969">
        <w:rPr>
          <w:rFonts w:ascii="Courier New" w:hAnsi="Courier New" w:cs="Courier New"/>
          <w:color w:val="0000FF"/>
          <w:sz w:val="21"/>
          <w:szCs w:val="21"/>
          <w:highlight w:val="white"/>
          <w:lang w:val="en-GB"/>
        </w:rPr>
        <w:t>&lt;</w:t>
      </w:r>
      <w:r w:rsidRPr="00421969">
        <w:rPr>
          <w:rFonts w:ascii="Courier New" w:hAnsi="Courier New" w:cs="Courier New"/>
          <w:color w:val="800000"/>
          <w:sz w:val="21"/>
          <w:szCs w:val="21"/>
          <w:highlight w:val="white"/>
          <w:lang w:val="en-GB"/>
        </w:rPr>
        <w:t>count</w:t>
      </w:r>
      <w:r w:rsidRPr="00421969">
        <w:rPr>
          <w:rFonts w:ascii="Courier New" w:hAnsi="Courier New" w:cs="Courier New"/>
          <w:color w:val="0000FF"/>
          <w:sz w:val="21"/>
          <w:szCs w:val="21"/>
          <w:highlight w:val="white"/>
          <w:lang w:val="en-GB"/>
        </w:rPr>
        <w:t>&gt;</w:t>
      </w:r>
      <w:r w:rsidRPr="00421969">
        <w:rPr>
          <w:rFonts w:ascii="Courier New" w:hAnsi="Courier New" w:cs="Courier New"/>
          <w:color w:val="000000"/>
          <w:sz w:val="21"/>
          <w:szCs w:val="21"/>
          <w:lang w:val="en-US"/>
        </w:rPr>
        <w:t>2</w:t>
      </w:r>
      <w:r w:rsidRPr="00421969">
        <w:rPr>
          <w:rFonts w:ascii="Courier New" w:hAnsi="Courier New" w:cs="Courier New"/>
          <w:color w:val="0000FF"/>
          <w:sz w:val="21"/>
          <w:szCs w:val="21"/>
          <w:highlight w:val="white"/>
          <w:lang w:val="en-GB"/>
        </w:rPr>
        <w:t>&lt;/</w:t>
      </w:r>
      <w:r w:rsidRPr="00421969">
        <w:rPr>
          <w:rFonts w:ascii="Courier New" w:hAnsi="Courier New" w:cs="Courier New"/>
          <w:color w:val="800000"/>
          <w:sz w:val="21"/>
          <w:szCs w:val="21"/>
          <w:highlight w:val="white"/>
          <w:lang w:val="en-GB"/>
        </w:rPr>
        <w:t>count</w:t>
      </w:r>
      <w:r w:rsidRPr="00421969">
        <w:rPr>
          <w:rFonts w:ascii="Courier New" w:hAnsi="Courier New" w:cs="Courier New"/>
          <w:color w:val="0000FF"/>
          <w:sz w:val="21"/>
          <w:szCs w:val="21"/>
          <w:highlight w:val="white"/>
          <w:lang w:val="en-GB"/>
        </w:rPr>
        <w:t>&gt;</w:t>
      </w:r>
    </w:p>
    <w:p w14:paraId="5CE8D4C8" w14:textId="77777777" w:rsidR="006070CF" w:rsidRPr="00421969" w:rsidRDefault="006070CF" w:rsidP="006070CF">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left="900"/>
        <w:rPr>
          <w:rFonts w:ascii="Courier New" w:hAnsi="Courier New" w:cs="Courier New"/>
          <w:color w:val="0000FF"/>
          <w:sz w:val="21"/>
          <w:szCs w:val="21"/>
          <w:highlight w:val="white"/>
          <w:lang w:val="en-GB"/>
        </w:rPr>
      </w:pPr>
      <w:r w:rsidRPr="00421969">
        <w:rPr>
          <w:rFonts w:ascii="Courier New" w:hAnsi="Courier New" w:cs="Courier New"/>
          <w:color w:val="000000"/>
          <w:sz w:val="21"/>
          <w:szCs w:val="21"/>
          <w:highlight w:val="white"/>
          <w:lang w:val="en-GB"/>
        </w:rPr>
        <w:tab/>
      </w:r>
      <w:r w:rsidRPr="00421969">
        <w:rPr>
          <w:rFonts w:ascii="Courier New" w:hAnsi="Courier New" w:cs="Courier New"/>
          <w:color w:val="000000"/>
          <w:sz w:val="21"/>
          <w:szCs w:val="21"/>
          <w:highlight w:val="white"/>
          <w:lang w:val="en-GB"/>
        </w:rPr>
        <w:tab/>
      </w:r>
      <w:r w:rsidRPr="00421969">
        <w:rPr>
          <w:rFonts w:ascii="Courier New" w:hAnsi="Courier New" w:cs="Courier New"/>
          <w:color w:val="0000FF"/>
          <w:sz w:val="21"/>
          <w:szCs w:val="21"/>
          <w:highlight w:val="white"/>
          <w:lang w:val="en-GB"/>
        </w:rPr>
        <w:t>&lt;/</w:t>
      </w:r>
      <w:r w:rsidRPr="00421969">
        <w:rPr>
          <w:rFonts w:ascii="Courier New" w:hAnsi="Courier New" w:cs="Courier New"/>
          <w:color w:val="800000"/>
          <w:sz w:val="21"/>
          <w:szCs w:val="21"/>
          <w:highlight w:val="white"/>
          <w:lang w:val="en-GB"/>
        </w:rPr>
        <w:t>Attachments</w:t>
      </w:r>
      <w:r w:rsidRPr="00421969">
        <w:rPr>
          <w:rFonts w:ascii="Courier New" w:hAnsi="Courier New" w:cs="Courier New"/>
          <w:color w:val="0000FF"/>
          <w:sz w:val="21"/>
          <w:szCs w:val="21"/>
          <w:highlight w:val="white"/>
          <w:lang w:val="en-GB"/>
        </w:rPr>
        <w:t>&gt;</w:t>
      </w:r>
    </w:p>
    <w:p w14:paraId="5CE8D4C9" w14:textId="77777777" w:rsidR="006070CF" w:rsidRPr="00421969" w:rsidRDefault="006070CF" w:rsidP="006070CF">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left="900"/>
        <w:rPr>
          <w:rFonts w:ascii="Courier New" w:hAnsi="Courier New" w:cs="Courier New"/>
          <w:color w:val="000000"/>
          <w:sz w:val="21"/>
          <w:szCs w:val="21"/>
          <w:highlight w:val="white"/>
          <w:lang w:val="en-US"/>
        </w:rPr>
      </w:pPr>
      <w:r w:rsidRPr="00421969">
        <w:rPr>
          <w:rFonts w:ascii="Courier New" w:hAnsi="Courier New" w:cs="Courier New"/>
          <w:color w:val="000000"/>
          <w:sz w:val="21"/>
          <w:szCs w:val="21"/>
          <w:highlight w:val="white"/>
          <w:lang w:val="en-GB"/>
        </w:rPr>
        <w:tab/>
      </w:r>
      <w:r w:rsidRPr="00421969">
        <w:rPr>
          <w:rFonts w:ascii="Courier New" w:hAnsi="Courier New" w:cs="Courier New"/>
          <w:color w:val="0000FF"/>
          <w:sz w:val="21"/>
          <w:szCs w:val="21"/>
          <w:highlight w:val="white"/>
          <w:lang w:val="en-US"/>
        </w:rPr>
        <w:t>&lt;/</w:t>
      </w:r>
      <w:r w:rsidRPr="00421969">
        <w:rPr>
          <w:rFonts w:ascii="Courier New" w:hAnsi="Courier New" w:cs="Courier New"/>
          <w:color w:val="800000"/>
          <w:sz w:val="21"/>
          <w:szCs w:val="21"/>
          <w:highlight w:val="white"/>
          <w:lang w:val="en-US"/>
        </w:rPr>
        <w:t>SOAP-ENV:Header</w:t>
      </w:r>
      <w:r w:rsidRPr="00421969">
        <w:rPr>
          <w:rFonts w:ascii="Courier New" w:hAnsi="Courier New" w:cs="Courier New"/>
          <w:color w:val="0000FF"/>
          <w:sz w:val="21"/>
          <w:szCs w:val="21"/>
          <w:highlight w:val="white"/>
          <w:lang w:val="en-US"/>
        </w:rPr>
        <w:t>&gt;</w:t>
      </w:r>
    </w:p>
    <w:p w14:paraId="5CE8D4CA" w14:textId="77777777" w:rsidR="006070CF" w:rsidRPr="00421969" w:rsidRDefault="006070CF" w:rsidP="006070CF">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left="900"/>
        <w:rPr>
          <w:rFonts w:ascii="Courier New" w:hAnsi="Courier New" w:cs="Courier New"/>
          <w:color w:val="000000"/>
          <w:sz w:val="21"/>
          <w:szCs w:val="21"/>
          <w:highlight w:val="white"/>
          <w:lang w:val="en-US"/>
        </w:rPr>
      </w:pPr>
      <w:r w:rsidRPr="00421969">
        <w:rPr>
          <w:rFonts w:ascii="Courier New" w:hAnsi="Courier New" w:cs="Courier New"/>
          <w:color w:val="000000"/>
          <w:sz w:val="21"/>
          <w:szCs w:val="21"/>
          <w:highlight w:val="white"/>
          <w:lang w:val="en-US"/>
        </w:rPr>
        <w:tab/>
      </w:r>
      <w:r w:rsidRPr="00421969">
        <w:rPr>
          <w:rFonts w:ascii="Courier New" w:hAnsi="Courier New" w:cs="Courier New"/>
          <w:color w:val="0000FF"/>
          <w:sz w:val="21"/>
          <w:szCs w:val="21"/>
          <w:highlight w:val="white"/>
          <w:lang w:val="en-US"/>
        </w:rPr>
        <w:t>&lt;</w:t>
      </w:r>
      <w:r w:rsidRPr="00421969">
        <w:rPr>
          <w:rFonts w:ascii="Courier New" w:hAnsi="Courier New" w:cs="Courier New"/>
          <w:color w:val="800000"/>
          <w:sz w:val="21"/>
          <w:szCs w:val="21"/>
          <w:highlight w:val="white"/>
          <w:lang w:val="en-US"/>
        </w:rPr>
        <w:t>SOAP-ENV:Body</w:t>
      </w:r>
      <w:r w:rsidRPr="00421969">
        <w:rPr>
          <w:rFonts w:ascii="Courier New" w:hAnsi="Courier New" w:cs="Courier New"/>
          <w:color w:val="0000FF"/>
          <w:sz w:val="21"/>
          <w:szCs w:val="21"/>
          <w:highlight w:val="white"/>
          <w:lang w:val="en-US"/>
        </w:rPr>
        <w:t>&gt;</w:t>
      </w:r>
    </w:p>
    <w:p w14:paraId="5CE8D4CB" w14:textId="77777777" w:rsidR="006070CF" w:rsidRPr="00421969" w:rsidRDefault="006070CF" w:rsidP="006070CF">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left="900"/>
        <w:rPr>
          <w:rFonts w:ascii="Courier New" w:hAnsi="Courier New" w:cs="Courier New"/>
          <w:color w:val="000000"/>
          <w:sz w:val="21"/>
          <w:szCs w:val="21"/>
          <w:highlight w:val="white"/>
          <w:lang w:val="en-US"/>
        </w:rPr>
      </w:pPr>
      <w:r w:rsidRPr="00421969">
        <w:rPr>
          <w:rFonts w:ascii="Courier New" w:hAnsi="Courier New" w:cs="Courier New"/>
          <w:color w:val="000000"/>
          <w:sz w:val="21"/>
          <w:szCs w:val="21"/>
          <w:highlight w:val="white"/>
          <w:lang w:val="en-US"/>
        </w:rPr>
        <w:tab/>
      </w:r>
      <w:r w:rsidRPr="00421969">
        <w:rPr>
          <w:rFonts w:ascii="Courier New" w:hAnsi="Courier New" w:cs="Courier New"/>
          <w:color w:val="000000"/>
          <w:sz w:val="21"/>
          <w:szCs w:val="21"/>
          <w:highlight w:val="white"/>
          <w:lang w:val="en-US"/>
        </w:rPr>
        <w:tab/>
      </w:r>
      <w:r w:rsidRPr="00421969">
        <w:rPr>
          <w:rFonts w:ascii="Courier New" w:hAnsi="Courier New" w:cs="Courier New"/>
          <w:color w:val="0000FF"/>
          <w:sz w:val="21"/>
          <w:szCs w:val="21"/>
          <w:highlight w:val="white"/>
          <w:lang w:val="en-US"/>
        </w:rPr>
        <w:t>&lt;</w:t>
      </w:r>
      <w:r w:rsidRPr="00421969">
        <w:rPr>
          <w:rFonts w:ascii="Courier New" w:hAnsi="Courier New" w:cs="Courier New"/>
          <w:color w:val="800000"/>
          <w:sz w:val="21"/>
          <w:szCs w:val="21"/>
          <w:highlight w:val="white"/>
          <w:lang w:val="en-US"/>
        </w:rPr>
        <w:t>parseMessage</w:t>
      </w:r>
      <w:r w:rsidRPr="00421969">
        <w:rPr>
          <w:rFonts w:ascii="Courier New" w:hAnsi="Courier New" w:cs="Courier New"/>
          <w:color w:val="FF0000"/>
          <w:sz w:val="21"/>
          <w:szCs w:val="21"/>
          <w:highlight w:val="white"/>
          <w:lang w:val="en-US"/>
        </w:rPr>
        <w:t xml:space="preserve"> …</w:t>
      </w:r>
      <w:r w:rsidRPr="00421969">
        <w:rPr>
          <w:rFonts w:ascii="Courier New" w:hAnsi="Courier New" w:cs="Courier New"/>
          <w:color w:val="0000FF"/>
          <w:sz w:val="21"/>
          <w:szCs w:val="21"/>
          <w:highlight w:val="white"/>
          <w:lang w:val="en-US"/>
        </w:rPr>
        <w:t>&gt;</w:t>
      </w:r>
    </w:p>
    <w:p w14:paraId="5CE8D4CC" w14:textId="77777777" w:rsidR="006070CF" w:rsidRPr="00421969" w:rsidRDefault="006070CF" w:rsidP="006070CF">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left="900"/>
        <w:rPr>
          <w:rFonts w:ascii="Courier New" w:hAnsi="Courier New" w:cs="Courier New"/>
          <w:color w:val="000000"/>
          <w:sz w:val="21"/>
          <w:szCs w:val="21"/>
          <w:highlight w:val="white"/>
          <w:lang w:val="en-US"/>
        </w:rPr>
      </w:pPr>
      <w:r w:rsidRPr="00421969">
        <w:rPr>
          <w:rFonts w:ascii="Courier New" w:hAnsi="Courier New" w:cs="Courier New"/>
          <w:color w:val="000000"/>
          <w:sz w:val="21"/>
          <w:szCs w:val="21"/>
          <w:highlight w:val="white"/>
          <w:lang w:val="en-US"/>
        </w:rPr>
        <w:tab/>
      </w:r>
      <w:r w:rsidRPr="00421969">
        <w:rPr>
          <w:rFonts w:ascii="Courier New" w:hAnsi="Courier New" w:cs="Courier New"/>
          <w:color w:val="000000"/>
          <w:sz w:val="21"/>
          <w:szCs w:val="21"/>
          <w:highlight w:val="white"/>
          <w:lang w:val="en-US"/>
        </w:rPr>
        <w:tab/>
      </w:r>
      <w:r w:rsidRPr="00421969">
        <w:rPr>
          <w:rFonts w:ascii="Courier New" w:hAnsi="Courier New" w:cs="Courier New"/>
          <w:color w:val="000000"/>
          <w:sz w:val="21"/>
          <w:szCs w:val="21"/>
          <w:highlight w:val="white"/>
          <w:lang w:val="en-US"/>
        </w:rPr>
        <w:tab/>
      </w:r>
      <w:r w:rsidRPr="00421969">
        <w:rPr>
          <w:rFonts w:ascii="Courier New" w:hAnsi="Courier New" w:cs="Courier New"/>
          <w:color w:val="0000FF"/>
          <w:sz w:val="21"/>
          <w:szCs w:val="21"/>
          <w:highlight w:val="white"/>
          <w:lang w:val="en-US"/>
        </w:rPr>
        <w:t>&lt;</w:t>
      </w:r>
      <w:r w:rsidRPr="00421969">
        <w:rPr>
          <w:rFonts w:ascii="Courier New" w:hAnsi="Courier New" w:cs="Courier New"/>
          <w:color w:val="800000"/>
          <w:sz w:val="21"/>
          <w:szCs w:val="21"/>
          <w:highlight w:val="white"/>
          <w:lang w:val="en-US"/>
        </w:rPr>
        <w:t>Data</w:t>
      </w:r>
      <w:r w:rsidRPr="00421969">
        <w:rPr>
          <w:rFonts w:ascii="Courier New" w:hAnsi="Courier New" w:cs="Courier New"/>
          <w:color w:val="FF0000"/>
          <w:sz w:val="21"/>
          <w:szCs w:val="21"/>
          <w:highlight w:val="white"/>
          <w:lang w:val="en-US"/>
        </w:rPr>
        <w:t xml:space="preserve"> …</w:t>
      </w:r>
      <w:r w:rsidRPr="00421969">
        <w:rPr>
          <w:rFonts w:ascii="Courier New" w:hAnsi="Courier New" w:cs="Courier New"/>
          <w:color w:val="0000FF"/>
          <w:sz w:val="21"/>
          <w:szCs w:val="21"/>
          <w:highlight w:val="white"/>
          <w:lang w:val="en-US"/>
        </w:rPr>
        <w:t>&gt;</w:t>
      </w:r>
    </w:p>
    <w:p w14:paraId="5CE8D4CD" w14:textId="77777777" w:rsidR="006070CF" w:rsidRPr="00421969" w:rsidRDefault="006070CF" w:rsidP="006070CF">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left="900"/>
        <w:rPr>
          <w:rFonts w:ascii="Courier New" w:hAnsi="Courier New" w:cs="Courier New"/>
          <w:color w:val="000000"/>
          <w:sz w:val="21"/>
          <w:szCs w:val="21"/>
          <w:highlight w:val="white"/>
          <w:lang w:val="en-US"/>
        </w:rPr>
      </w:pPr>
      <w:r w:rsidRPr="00421969">
        <w:rPr>
          <w:rFonts w:ascii="Courier New" w:hAnsi="Courier New" w:cs="Courier New"/>
          <w:color w:val="000000"/>
          <w:sz w:val="21"/>
          <w:szCs w:val="21"/>
          <w:highlight w:val="white"/>
          <w:lang w:val="en-US"/>
        </w:rPr>
        <w:tab/>
      </w:r>
      <w:r w:rsidRPr="00421969">
        <w:rPr>
          <w:rFonts w:ascii="Courier New" w:hAnsi="Courier New" w:cs="Courier New"/>
          <w:color w:val="000000"/>
          <w:sz w:val="21"/>
          <w:szCs w:val="21"/>
          <w:highlight w:val="white"/>
          <w:lang w:val="en-US"/>
        </w:rPr>
        <w:tab/>
      </w:r>
      <w:r w:rsidRPr="00421969">
        <w:rPr>
          <w:rFonts w:ascii="Courier New" w:hAnsi="Courier New" w:cs="Courier New"/>
          <w:color w:val="000000"/>
          <w:sz w:val="21"/>
          <w:szCs w:val="21"/>
          <w:highlight w:val="white"/>
          <w:lang w:val="en-US"/>
        </w:rPr>
        <w:tab/>
      </w:r>
      <w:r w:rsidRPr="00421969">
        <w:rPr>
          <w:rFonts w:ascii="Courier New" w:hAnsi="Courier New" w:cs="Courier New"/>
          <w:color w:val="000000"/>
          <w:sz w:val="21"/>
          <w:szCs w:val="21"/>
          <w:highlight w:val="white"/>
          <w:lang w:val="en-US"/>
        </w:rPr>
        <w:tab/>
        <w:t>…</w:t>
      </w:r>
      <w:r w:rsidRPr="00421969">
        <w:rPr>
          <w:rFonts w:ascii="Courier New" w:hAnsi="Courier New" w:cs="Courier New"/>
          <w:color w:val="000000"/>
          <w:sz w:val="21"/>
          <w:szCs w:val="21"/>
          <w:highlight w:val="white"/>
          <w:lang w:val="en-US"/>
        </w:rPr>
        <w:tab/>
      </w:r>
      <w:r w:rsidRPr="00421969">
        <w:rPr>
          <w:rFonts w:ascii="Courier New" w:hAnsi="Courier New" w:cs="Courier New"/>
          <w:color w:val="000000"/>
          <w:sz w:val="21"/>
          <w:szCs w:val="21"/>
          <w:highlight w:val="white"/>
          <w:lang w:val="en-US"/>
        </w:rPr>
        <w:tab/>
      </w:r>
      <w:r w:rsidRPr="00421969">
        <w:rPr>
          <w:rFonts w:ascii="Courier New" w:hAnsi="Courier New" w:cs="Courier New"/>
          <w:color w:val="000000"/>
          <w:sz w:val="21"/>
          <w:szCs w:val="21"/>
          <w:highlight w:val="white"/>
          <w:lang w:val="en-US"/>
        </w:rPr>
        <w:tab/>
      </w:r>
      <w:r w:rsidRPr="00421969">
        <w:rPr>
          <w:rFonts w:ascii="Courier New" w:hAnsi="Courier New" w:cs="Courier New"/>
          <w:color w:val="000000"/>
          <w:sz w:val="21"/>
          <w:szCs w:val="21"/>
          <w:highlight w:val="white"/>
          <w:lang w:val="en-US"/>
        </w:rPr>
        <w:tab/>
      </w:r>
      <w:r w:rsidRPr="00421969">
        <w:rPr>
          <w:rFonts w:ascii="Courier New" w:hAnsi="Courier New" w:cs="Courier New"/>
          <w:color w:val="000000"/>
          <w:sz w:val="21"/>
          <w:szCs w:val="21"/>
          <w:highlight w:val="white"/>
          <w:lang w:val="en-US"/>
        </w:rPr>
        <w:tab/>
      </w:r>
      <w:r w:rsidRPr="00421969">
        <w:rPr>
          <w:rFonts w:ascii="Courier New" w:hAnsi="Courier New" w:cs="Courier New"/>
          <w:color w:val="000000"/>
          <w:sz w:val="21"/>
          <w:szCs w:val="21"/>
          <w:highlight w:val="white"/>
          <w:lang w:val="en-US"/>
        </w:rPr>
        <w:tab/>
        <w:t>//</w:t>
      </w:r>
      <w:r w:rsidRPr="00421969">
        <w:rPr>
          <w:rFonts w:ascii="Courier New" w:hAnsi="Courier New" w:cs="Courier New"/>
          <w:color w:val="000000"/>
          <w:sz w:val="21"/>
          <w:szCs w:val="21"/>
          <w:highlight w:val="white"/>
          <w:lang w:val="en-US"/>
        </w:rPr>
        <w:tab/>
        <w:t>Attachment I</w:t>
      </w:r>
    </w:p>
    <w:p w14:paraId="5CE8D4CE" w14:textId="77777777" w:rsidR="006070CF" w:rsidRPr="00421969" w:rsidRDefault="006070CF" w:rsidP="006070CF">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left="900"/>
        <w:rPr>
          <w:rFonts w:ascii="Courier New" w:hAnsi="Courier New" w:cs="Courier New"/>
          <w:color w:val="000000"/>
          <w:sz w:val="21"/>
          <w:szCs w:val="21"/>
          <w:highlight w:val="white"/>
          <w:lang w:val="en-US"/>
        </w:rPr>
      </w:pPr>
      <w:r w:rsidRPr="00421969">
        <w:rPr>
          <w:rFonts w:ascii="Courier New" w:hAnsi="Courier New" w:cs="Courier New"/>
          <w:color w:val="000000"/>
          <w:sz w:val="21"/>
          <w:szCs w:val="21"/>
          <w:highlight w:val="white"/>
          <w:lang w:val="en-US"/>
        </w:rPr>
        <w:tab/>
      </w:r>
      <w:r w:rsidRPr="00421969">
        <w:rPr>
          <w:rFonts w:ascii="Courier New" w:hAnsi="Courier New" w:cs="Courier New"/>
          <w:color w:val="000000"/>
          <w:sz w:val="21"/>
          <w:szCs w:val="21"/>
          <w:highlight w:val="white"/>
          <w:lang w:val="en-US"/>
        </w:rPr>
        <w:tab/>
      </w:r>
      <w:r w:rsidRPr="00421969">
        <w:rPr>
          <w:rFonts w:ascii="Courier New" w:hAnsi="Courier New" w:cs="Courier New"/>
          <w:color w:val="000000"/>
          <w:sz w:val="21"/>
          <w:szCs w:val="21"/>
          <w:highlight w:val="white"/>
          <w:lang w:val="en-US"/>
        </w:rPr>
        <w:tab/>
      </w:r>
      <w:r w:rsidRPr="00421969">
        <w:rPr>
          <w:rFonts w:ascii="Courier New" w:hAnsi="Courier New" w:cs="Courier New"/>
          <w:color w:val="0000FF"/>
          <w:sz w:val="21"/>
          <w:szCs w:val="21"/>
          <w:highlight w:val="white"/>
          <w:lang w:val="en-US"/>
        </w:rPr>
        <w:t>&lt;/</w:t>
      </w:r>
      <w:r w:rsidRPr="00421969">
        <w:rPr>
          <w:rFonts w:ascii="Courier New" w:hAnsi="Courier New" w:cs="Courier New"/>
          <w:color w:val="800000"/>
          <w:sz w:val="21"/>
          <w:szCs w:val="21"/>
          <w:highlight w:val="white"/>
          <w:lang w:val="en-US"/>
        </w:rPr>
        <w:t>Data</w:t>
      </w:r>
      <w:r w:rsidRPr="00421969">
        <w:rPr>
          <w:rFonts w:ascii="Courier New" w:hAnsi="Courier New" w:cs="Courier New"/>
          <w:color w:val="0000FF"/>
          <w:sz w:val="21"/>
          <w:szCs w:val="21"/>
          <w:highlight w:val="white"/>
          <w:lang w:val="en-US"/>
        </w:rPr>
        <w:t>&gt;</w:t>
      </w:r>
    </w:p>
    <w:p w14:paraId="5CE8D4CF" w14:textId="77777777" w:rsidR="006070CF" w:rsidRPr="00421969" w:rsidRDefault="006070CF" w:rsidP="006070CF">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left="900"/>
        <w:rPr>
          <w:rFonts w:ascii="Courier New" w:hAnsi="Courier New" w:cs="Courier New"/>
          <w:color w:val="000000"/>
          <w:sz w:val="21"/>
          <w:szCs w:val="21"/>
          <w:highlight w:val="white"/>
          <w:lang w:val="en-US"/>
        </w:rPr>
      </w:pPr>
      <w:r w:rsidRPr="00421969">
        <w:rPr>
          <w:rFonts w:ascii="Courier New" w:hAnsi="Courier New" w:cs="Courier New"/>
          <w:color w:val="000000"/>
          <w:sz w:val="21"/>
          <w:szCs w:val="21"/>
          <w:highlight w:val="white"/>
          <w:lang w:val="en-US"/>
        </w:rPr>
        <w:tab/>
      </w:r>
      <w:r w:rsidRPr="00421969">
        <w:rPr>
          <w:rFonts w:ascii="Courier New" w:hAnsi="Courier New" w:cs="Courier New"/>
          <w:color w:val="000000"/>
          <w:sz w:val="21"/>
          <w:szCs w:val="21"/>
          <w:highlight w:val="white"/>
          <w:lang w:val="en-US"/>
        </w:rPr>
        <w:tab/>
      </w:r>
      <w:r w:rsidRPr="00421969">
        <w:rPr>
          <w:rFonts w:ascii="Courier New" w:hAnsi="Courier New" w:cs="Courier New"/>
          <w:color w:val="000000"/>
          <w:sz w:val="21"/>
          <w:szCs w:val="21"/>
          <w:highlight w:val="white"/>
          <w:lang w:val="en-US"/>
        </w:rPr>
        <w:tab/>
      </w:r>
      <w:r w:rsidRPr="00421969">
        <w:rPr>
          <w:rFonts w:ascii="Courier New" w:hAnsi="Courier New" w:cs="Courier New"/>
          <w:color w:val="0000FF"/>
          <w:sz w:val="21"/>
          <w:szCs w:val="21"/>
          <w:highlight w:val="white"/>
          <w:lang w:val="en-US"/>
        </w:rPr>
        <w:t>&lt;</w:t>
      </w:r>
      <w:r w:rsidRPr="00421969">
        <w:rPr>
          <w:rFonts w:ascii="Courier New" w:hAnsi="Courier New" w:cs="Courier New"/>
          <w:color w:val="800000"/>
          <w:sz w:val="21"/>
          <w:szCs w:val="21"/>
          <w:highlight w:val="white"/>
          <w:lang w:val="en-US"/>
        </w:rPr>
        <w:t>Data</w:t>
      </w:r>
      <w:r w:rsidRPr="00421969">
        <w:rPr>
          <w:rFonts w:ascii="Courier New" w:hAnsi="Courier New" w:cs="Courier New"/>
          <w:color w:val="FF0000"/>
          <w:sz w:val="21"/>
          <w:szCs w:val="21"/>
          <w:highlight w:val="white"/>
          <w:lang w:val="en-US"/>
        </w:rPr>
        <w:t xml:space="preserve"> …</w:t>
      </w:r>
      <w:r w:rsidRPr="00421969">
        <w:rPr>
          <w:rFonts w:ascii="Courier New" w:hAnsi="Courier New" w:cs="Courier New"/>
          <w:color w:val="0000FF"/>
          <w:sz w:val="21"/>
          <w:szCs w:val="21"/>
          <w:highlight w:val="white"/>
          <w:lang w:val="en-US"/>
        </w:rPr>
        <w:t>&gt;</w:t>
      </w:r>
    </w:p>
    <w:p w14:paraId="5CE8D4D0" w14:textId="77777777" w:rsidR="006070CF" w:rsidRPr="00421969" w:rsidRDefault="006070CF" w:rsidP="006070CF">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left="900"/>
        <w:rPr>
          <w:rFonts w:ascii="Courier New" w:hAnsi="Courier New" w:cs="Courier New"/>
          <w:color w:val="000000"/>
          <w:sz w:val="21"/>
          <w:szCs w:val="21"/>
          <w:highlight w:val="white"/>
          <w:lang w:val="en-US"/>
        </w:rPr>
      </w:pPr>
      <w:r w:rsidRPr="00421969">
        <w:rPr>
          <w:rFonts w:ascii="Courier New" w:hAnsi="Courier New" w:cs="Courier New"/>
          <w:color w:val="000000"/>
          <w:sz w:val="21"/>
          <w:szCs w:val="21"/>
          <w:highlight w:val="white"/>
          <w:lang w:val="en-US"/>
        </w:rPr>
        <w:tab/>
      </w:r>
      <w:r w:rsidRPr="00421969">
        <w:rPr>
          <w:rFonts w:ascii="Courier New" w:hAnsi="Courier New" w:cs="Courier New"/>
          <w:color w:val="000000"/>
          <w:sz w:val="21"/>
          <w:szCs w:val="21"/>
          <w:highlight w:val="white"/>
          <w:lang w:val="en-US"/>
        </w:rPr>
        <w:tab/>
      </w:r>
      <w:r w:rsidRPr="00421969">
        <w:rPr>
          <w:rFonts w:ascii="Courier New" w:hAnsi="Courier New" w:cs="Courier New"/>
          <w:color w:val="000000"/>
          <w:sz w:val="21"/>
          <w:szCs w:val="21"/>
          <w:highlight w:val="white"/>
          <w:lang w:val="en-US"/>
        </w:rPr>
        <w:tab/>
      </w:r>
      <w:r w:rsidRPr="00421969">
        <w:rPr>
          <w:rFonts w:ascii="Courier New" w:hAnsi="Courier New" w:cs="Courier New"/>
          <w:color w:val="000000"/>
          <w:sz w:val="21"/>
          <w:szCs w:val="21"/>
          <w:highlight w:val="white"/>
          <w:lang w:val="en-US"/>
        </w:rPr>
        <w:tab/>
        <w:t>…</w:t>
      </w:r>
      <w:r w:rsidRPr="00421969">
        <w:rPr>
          <w:rFonts w:ascii="Courier New" w:hAnsi="Courier New" w:cs="Courier New"/>
          <w:color w:val="000000"/>
          <w:sz w:val="21"/>
          <w:szCs w:val="21"/>
          <w:highlight w:val="white"/>
          <w:lang w:val="en-US"/>
        </w:rPr>
        <w:tab/>
      </w:r>
      <w:r w:rsidRPr="00421969">
        <w:rPr>
          <w:rFonts w:ascii="Courier New" w:hAnsi="Courier New" w:cs="Courier New"/>
          <w:color w:val="000000"/>
          <w:sz w:val="21"/>
          <w:szCs w:val="21"/>
          <w:highlight w:val="white"/>
          <w:lang w:val="en-US"/>
        </w:rPr>
        <w:tab/>
      </w:r>
      <w:r w:rsidRPr="00421969">
        <w:rPr>
          <w:rFonts w:ascii="Courier New" w:hAnsi="Courier New" w:cs="Courier New"/>
          <w:color w:val="000000"/>
          <w:sz w:val="21"/>
          <w:szCs w:val="21"/>
          <w:highlight w:val="white"/>
          <w:lang w:val="en-US"/>
        </w:rPr>
        <w:tab/>
      </w:r>
      <w:r w:rsidRPr="00421969">
        <w:rPr>
          <w:rFonts w:ascii="Courier New" w:hAnsi="Courier New" w:cs="Courier New"/>
          <w:color w:val="000000"/>
          <w:sz w:val="21"/>
          <w:szCs w:val="21"/>
          <w:highlight w:val="white"/>
          <w:lang w:val="en-US"/>
        </w:rPr>
        <w:tab/>
      </w:r>
      <w:r w:rsidRPr="00421969">
        <w:rPr>
          <w:rFonts w:ascii="Courier New" w:hAnsi="Courier New" w:cs="Courier New"/>
          <w:color w:val="000000"/>
          <w:sz w:val="21"/>
          <w:szCs w:val="21"/>
          <w:highlight w:val="white"/>
          <w:lang w:val="en-US"/>
        </w:rPr>
        <w:tab/>
      </w:r>
      <w:r w:rsidRPr="00421969">
        <w:rPr>
          <w:rFonts w:ascii="Courier New" w:hAnsi="Courier New" w:cs="Courier New"/>
          <w:color w:val="000000"/>
          <w:sz w:val="21"/>
          <w:szCs w:val="21"/>
          <w:highlight w:val="white"/>
          <w:lang w:val="en-US"/>
        </w:rPr>
        <w:tab/>
        <w:t>//</w:t>
      </w:r>
      <w:r w:rsidRPr="00421969">
        <w:rPr>
          <w:rFonts w:ascii="Courier New" w:hAnsi="Courier New" w:cs="Courier New"/>
          <w:color w:val="000000"/>
          <w:sz w:val="21"/>
          <w:szCs w:val="21"/>
          <w:highlight w:val="white"/>
          <w:lang w:val="en-US"/>
        </w:rPr>
        <w:tab/>
        <w:t>Attachment II</w:t>
      </w:r>
    </w:p>
    <w:p w14:paraId="5CE8D4D1" w14:textId="77777777" w:rsidR="006070CF" w:rsidRPr="00421969" w:rsidRDefault="006070CF" w:rsidP="006070CF">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left="900"/>
        <w:rPr>
          <w:rFonts w:ascii="Courier New" w:hAnsi="Courier New" w:cs="Courier New"/>
          <w:color w:val="000000"/>
          <w:sz w:val="21"/>
          <w:szCs w:val="21"/>
          <w:highlight w:val="white"/>
          <w:lang w:val="en-US"/>
        </w:rPr>
      </w:pPr>
      <w:r w:rsidRPr="00421969">
        <w:rPr>
          <w:rFonts w:ascii="Courier New" w:hAnsi="Courier New" w:cs="Courier New"/>
          <w:color w:val="000000"/>
          <w:sz w:val="21"/>
          <w:szCs w:val="21"/>
          <w:highlight w:val="white"/>
          <w:lang w:val="en-US"/>
        </w:rPr>
        <w:tab/>
      </w:r>
      <w:r w:rsidRPr="00421969">
        <w:rPr>
          <w:rFonts w:ascii="Courier New" w:hAnsi="Courier New" w:cs="Courier New"/>
          <w:color w:val="000000"/>
          <w:sz w:val="21"/>
          <w:szCs w:val="21"/>
          <w:highlight w:val="white"/>
          <w:lang w:val="en-US"/>
        </w:rPr>
        <w:tab/>
      </w:r>
      <w:r w:rsidRPr="00421969">
        <w:rPr>
          <w:rFonts w:ascii="Courier New" w:hAnsi="Courier New" w:cs="Courier New"/>
          <w:color w:val="000000"/>
          <w:sz w:val="21"/>
          <w:szCs w:val="21"/>
          <w:highlight w:val="white"/>
          <w:lang w:val="en-US"/>
        </w:rPr>
        <w:tab/>
      </w:r>
      <w:r w:rsidRPr="00421969">
        <w:rPr>
          <w:rFonts w:ascii="Courier New" w:hAnsi="Courier New" w:cs="Courier New"/>
          <w:color w:val="0000FF"/>
          <w:sz w:val="21"/>
          <w:szCs w:val="21"/>
          <w:highlight w:val="white"/>
          <w:lang w:val="en-US"/>
        </w:rPr>
        <w:t>&lt;/</w:t>
      </w:r>
      <w:r w:rsidRPr="00421969">
        <w:rPr>
          <w:rFonts w:ascii="Courier New" w:hAnsi="Courier New" w:cs="Courier New"/>
          <w:color w:val="800000"/>
          <w:sz w:val="21"/>
          <w:szCs w:val="21"/>
          <w:highlight w:val="white"/>
          <w:lang w:val="en-US"/>
        </w:rPr>
        <w:t>Data</w:t>
      </w:r>
      <w:r w:rsidRPr="00421969">
        <w:rPr>
          <w:rFonts w:ascii="Courier New" w:hAnsi="Courier New" w:cs="Courier New"/>
          <w:color w:val="0000FF"/>
          <w:sz w:val="21"/>
          <w:szCs w:val="21"/>
          <w:highlight w:val="white"/>
          <w:lang w:val="en-US"/>
        </w:rPr>
        <w:t>&gt;</w:t>
      </w:r>
    </w:p>
    <w:p w14:paraId="5CE8D4D2" w14:textId="77777777" w:rsidR="006070CF" w:rsidRPr="00421969" w:rsidRDefault="006070CF" w:rsidP="006070CF">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left="900"/>
        <w:rPr>
          <w:rFonts w:ascii="Courier New" w:hAnsi="Courier New" w:cs="Courier New"/>
          <w:color w:val="000000"/>
          <w:sz w:val="21"/>
          <w:szCs w:val="21"/>
          <w:highlight w:val="white"/>
          <w:lang w:val="en-US"/>
        </w:rPr>
      </w:pPr>
      <w:r w:rsidRPr="00421969">
        <w:rPr>
          <w:rFonts w:ascii="Courier New" w:hAnsi="Courier New" w:cs="Courier New"/>
          <w:color w:val="000000"/>
          <w:sz w:val="21"/>
          <w:szCs w:val="21"/>
          <w:highlight w:val="white"/>
          <w:lang w:val="en-US"/>
        </w:rPr>
        <w:tab/>
      </w:r>
      <w:r w:rsidRPr="00421969">
        <w:rPr>
          <w:rFonts w:ascii="Courier New" w:hAnsi="Courier New" w:cs="Courier New"/>
          <w:color w:val="000000"/>
          <w:sz w:val="21"/>
          <w:szCs w:val="21"/>
          <w:highlight w:val="white"/>
          <w:lang w:val="en-US"/>
        </w:rPr>
        <w:tab/>
      </w:r>
      <w:r w:rsidRPr="00421969">
        <w:rPr>
          <w:rFonts w:ascii="Courier New" w:hAnsi="Courier New" w:cs="Courier New"/>
          <w:color w:val="000000"/>
          <w:sz w:val="21"/>
          <w:szCs w:val="21"/>
          <w:highlight w:val="white"/>
          <w:lang w:val="en-US"/>
        </w:rPr>
        <w:tab/>
      </w:r>
      <w:r w:rsidRPr="00421969">
        <w:rPr>
          <w:rFonts w:ascii="Courier New" w:hAnsi="Courier New" w:cs="Courier New"/>
          <w:color w:val="0000FF"/>
          <w:sz w:val="21"/>
          <w:szCs w:val="21"/>
          <w:highlight w:val="white"/>
          <w:lang w:val="en-US"/>
        </w:rPr>
        <w:t>&lt;</w:t>
      </w:r>
      <w:r w:rsidRPr="00421969">
        <w:rPr>
          <w:rFonts w:ascii="Courier New" w:hAnsi="Courier New" w:cs="Courier New"/>
          <w:color w:val="800000"/>
          <w:sz w:val="21"/>
          <w:szCs w:val="21"/>
          <w:highlight w:val="white"/>
          <w:lang w:val="en-US"/>
        </w:rPr>
        <w:t>visiXML_MessageSchema</w:t>
      </w:r>
      <w:r w:rsidRPr="00421969">
        <w:rPr>
          <w:rFonts w:ascii="Courier New" w:hAnsi="Courier New" w:cs="Courier New"/>
          <w:color w:val="FF0000"/>
          <w:sz w:val="21"/>
          <w:szCs w:val="21"/>
          <w:highlight w:val="white"/>
          <w:lang w:val="en-US"/>
        </w:rPr>
        <w:t xml:space="preserve"> …</w:t>
      </w:r>
      <w:r w:rsidRPr="00421969">
        <w:rPr>
          <w:rFonts w:ascii="Courier New" w:hAnsi="Courier New" w:cs="Courier New"/>
          <w:color w:val="0000FF"/>
          <w:sz w:val="21"/>
          <w:szCs w:val="21"/>
          <w:highlight w:val="white"/>
          <w:lang w:val="en-US"/>
        </w:rPr>
        <w:t>&gt;</w:t>
      </w:r>
    </w:p>
    <w:p w14:paraId="5CE8D4D3" w14:textId="77777777" w:rsidR="006070CF" w:rsidRPr="00421969" w:rsidRDefault="006070CF" w:rsidP="006070CF">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left="900"/>
        <w:rPr>
          <w:rFonts w:ascii="Courier New" w:hAnsi="Courier New" w:cs="Courier New"/>
          <w:color w:val="000000"/>
          <w:sz w:val="21"/>
          <w:szCs w:val="21"/>
          <w:highlight w:val="white"/>
          <w:lang w:val="en-US"/>
        </w:rPr>
      </w:pPr>
      <w:r w:rsidRPr="00421969">
        <w:rPr>
          <w:rFonts w:ascii="Courier New" w:hAnsi="Courier New" w:cs="Courier New"/>
          <w:color w:val="000000"/>
          <w:sz w:val="21"/>
          <w:szCs w:val="21"/>
          <w:highlight w:val="white"/>
          <w:lang w:val="en-US"/>
        </w:rPr>
        <w:tab/>
      </w:r>
      <w:r w:rsidRPr="00421969">
        <w:rPr>
          <w:rFonts w:ascii="Courier New" w:hAnsi="Courier New" w:cs="Courier New"/>
          <w:color w:val="000000"/>
          <w:sz w:val="21"/>
          <w:szCs w:val="21"/>
          <w:highlight w:val="white"/>
          <w:lang w:val="en-US"/>
        </w:rPr>
        <w:tab/>
      </w:r>
      <w:r w:rsidRPr="00421969">
        <w:rPr>
          <w:rFonts w:ascii="Courier New" w:hAnsi="Courier New" w:cs="Courier New"/>
          <w:color w:val="000000"/>
          <w:sz w:val="21"/>
          <w:szCs w:val="21"/>
          <w:highlight w:val="white"/>
          <w:lang w:val="en-US"/>
        </w:rPr>
        <w:tab/>
      </w:r>
      <w:r w:rsidRPr="00421969">
        <w:rPr>
          <w:rFonts w:ascii="Courier New" w:hAnsi="Courier New" w:cs="Courier New"/>
          <w:color w:val="000000"/>
          <w:sz w:val="21"/>
          <w:szCs w:val="21"/>
          <w:highlight w:val="white"/>
          <w:lang w:val="en-US"/>
        </w:rPr>
        <w:tab/>
        <w:t>…</w:t>
      </w:r>
      <w:r w:rsidRPr="00421969">
        <w:rPr>
          <w:rFonts w:ascii="Courier New" w:hAnsi="Courier New" w:cs="Courier New"/>
          <w:color w:val="000000"/>
          <w:sz w:val="21"/>
          <w:szCs w:val="21"/>
          <w:highlight w:val="white"/>
          <w:lang w:val="en-US"/>
        </w:rPr>
        <w:tab/>
      </w:r>
      <w:r w:rsidRPr="00421969">
        <w:rPr>
          <w:rFonts w:ascii="Courier New" w:hAnsi="Courier New" w:cs="Courier New"/>
          <w:color w:val="000000"/>
          <w:sz w:val="21"/>
          <w:szCs w:val="21"/>
          <w:highlight w:val="white"/>
          <w:lang w:val="en-US"/>
        </w:rPr>
        <w:tab/>
      </w:r>
      <w:r w:rsidRPr="00421969">
        <w:rPr>
          <w:rFonts w:ascii="Courier New" w:hAnsi="Courier New" w:cs="Courier New"/>
          <w:color w:val="000000"/>
          <w:sz w:val="21"/>
          <w:szCs w:val="21"/>
          <w:highlight w:val="white"/>
          <w:lang w:val="en-US"/>
        </w:rPr>
        <w:tab/>
      </w:r>
      <w:r w:rsidRPr="00421969">
        <w:rPr>
          <w:rFonts w:ascii="Courier New" w:hAnsi="Courier New" w:cs="Courier New"/>
          <w:color w:val="000000"/>
          <w:sz w:val="21"/>
          <w:szCs w:val="21"/>
          <w:highlight w:val="white"/>
          <w:lang w:val="en-US"/>
        </w:rPr>
        <w:tab/>
      </w:r>
      <w:r w:rsidRPr="00421969">
        <w:rPr>
          <w:rFonts w:ascii="Courier New" w:hAnsi="Courier New" w:cs="Courier New"/>
          <w:color w:val="000000"/>
          <w:sz w:val="21"/>
          <w:szCs w:val="21"/>
          <w:highlight w:val="white"/>
          <w:lang w:val="en-US"/>
        </w:rPr>
        <w:tab/>
      </w:r>
      <w:r w:rsidRPr="00421969">
        <w:rPr>
          <w:rFonts w:ascii="Courier New" w:hAnsi="Courier New" w:cs="Courier New"/>
          <w:color w:val="000000"/>
          <w:sz w:val="21"/>
          <w:szCs w:val="21"/>
          <w:highlight w:val="white"/>
          <w:lang w:val="en-US"/>
        </w:rPr>
        <w:tab/>
        <w:t>//</w:t>
      </w:r>
      <w:r w:rsidRPr="00421969">
        <w:rPr>
          <w:rFonts w:ascii="Courier New" w:hAnsi="Courier New" w:cs="Courier New"/>
          <w:color w:val="000000"/>
          <w:sz w:val="21"/>
          <w:szCs w:val="21"/>
          <w:highlight w:val="white"/>
          <w:lang w:val="en-US"/>
        </w:rPr>
        <w:tab/>
        <w:t>VISI Bericht</w:t>
      </w:r>
    </w:p>
    <w:p w14:paraId="5CE8D4D4" w14:textId="77777777" w:rsidR="006070CF" w:rsidRPr="00421969" w:rsidRDefault="006070CF" w:rsidP="006070CF">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left="900"/>
        <w:rPr>
          <w:rFonts w:ascii="Courier New" w:hAnsi="Courier New" w:cs="Courier New"/>
          <w:color w:val="000000"/>
          <w:sz w:val="21"/>
          <w:szCs w:val="21"/>
          <w:highlight w:val="white"/>
          <w:lang w:val="en-US"/>
        </w:rPr>
      </w:pPr>
      <w:r w:rsidRPr="00421969">
        <w:rPr>
          <w:rFonts w:ascii="Courier New" w:hAnsi="Courier New" w:cs="Courier New"/>
          <w:color w:val="000000"/>
          <w:sz w:val="21"/>
          <w:szCs w:val="21"/>
          <w:highlight w:val="white"/>
          <w:lang w:val="en-US"/>
        </w:rPr>
        <w:tab/>
      </w:r>
      <w:r w:rsidRPr="00421969">
        <w:rPr>
          <w:rFonts w:ascii="Courier New" w:hAnsi="Courier New" w:cs="Courier New"/>
          <w:color w:val="000000"/>
          <w:sz w:val="21"/>
          <w:szCs w:val="21"/>
          <w:highlight w:val="white"/>
          <w:lang w:val="en-US"/>
        </w:rPr>
        <w:tab/>
      </w:r>
      <w:r w:rsidRPr="00421969">
        <w:rPr>
          <w:rFonts w:ascii="Courier New" w:hAnsi="Courier New" w:cs="Courier New"/>
          <w:color w:val="000000"/>
          <w:sz w:val="21"/>
          <w:szCs w:val="21"/>
          <w:highlight w:val="white"/>
          <w:lang w:val="en-US"/>
        </w:rPr>
        <w:tab/>
      </w:r>
      <w:r w:rsidRPr="00421969">
        <w:rPr>
          <w:rFonts w:ascii="Courier New" w:hAnsi="Courier New" w:cs="Courier New"/>
          <w:color w:val="0000FF"/>
          <w:sz w:val="21"/>
          <w:szCs w:val="21"/>
          <w:highlight w:val="white"/>
          <w:lang w:val="en-US"/>
        </w:rPr>
        <w:t>&lt;/</w:t>
      </w:r>
      <w:r w:rsidRPr="00421969">
        <w:rPr>
          <w:rFonts w:ascii="Courier New" w:hAnsi="Courier New" w:cs="Courier New"/>
          <w:color w:val="800000"/>
          <w:sz w:val="21"/>
          <w:szCs w:val="21"/>
          <w:highlight w:val="white"/>
          <w:lang w:val="en-US"/>
        </w:rPr>
        <w:t>visiXML_MessageSchema</w:t>
      </w:r>
      <w:r w:rsidRPr="00421969">
        <w:rPr>
          <w:rFonts w:ascii="Courier New" w:hAnsi="Courier New" w:cs="Courier New"/>
          <w:color w:val="0000FF"/>
          <w:sz w:val="21"/>
          <w:szCs w:val="21"/>
          <w:highlight w:val="white"/>
          <w:lang w:val="en-US"/>
        </w:rPr>
        <w:t>&gt;</w:t>
      </w:r>
    </w:p>
    <w:p w14:paraId="5CE8D4D5" w14:textId="77777777" w:rsidR="006070CF" w:rsidRPr="00421969" w:rsidRDefault="006070CF" w:rsidP="006070CF">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left="900"/>
        <w:rPr>
          <w:rFonts w:ascii="Courier New" w:hAnsi="Courier New" w:cs="Courier New"/>
          <w:color w:val="000000"/>
          <w:sz w:val="21"/>
          <w:szCs w:val="21"/>
          <w:highlight w:val="white"/>
          <w:lang w:val="en-US"/>
        </w:rPr>
      </w:pPr>
      <w:r w:rsidRPr="00421969">
        <w:rPr>
          <w:rFonts w:ascii="Courier New" w:hAnsi="Courier New" w:cs="Courier New"/>
          <w:color w:val="000000"/>
          <w:sz w:val="21"/>
          <w:szCs w:val="21"/>
          <w:highlight w:val="white"/>
          <w:lang w:val="en-US"/>
        </w:rPr>
        <w:tab/>
      </w:r>
      <w:r w:rsidRPr="00421969">
        <w:rPr>
          <w:rFonts w:ascii="Courier New" w:hAnsi="Courier New" w:cs="Courier New"/>
          <w:color w:val="000000"/>
          <w:sz w:val="21"/>
          <w:szCs w:val="21"/>
          <w:highlight w:val="white"/>
          <w:lang w:val="en-US"/>
        </w:rPr>
        <w:tab/>
      </w:r>
      <w:r w:rsidRPr="00421969">
        <w:rPr>
          <w:rFonts w:ascii="Courier New" w:hAnsi="Courier New" w:cs="Courier New"/>
          <w:color w:val="0000FF"/>
          <w:sz w:val="21"/>
          <w:szCs w:val="21"/>
          <w:highlight w:val="white"/>
          <w:lang w:val="en-US"/>
        </w:rPr>
        <w:t>&lt;/</w:t>
      </w:r>
      <w:r w:rsidRPr="00421969">
        <w:rPr>
          <w:rFonts w:ascii="Courier New" w:hAnsi="Courier New" w:cs="Courier New"/>
          <w:color w:val="800000"/>
          <w:sz w:val="21"/>
          <w:szCs w:val="21"/>
          <w:highlight w:val="white"/>
          <w:lang w:val="en-US"/>
        </w:rPr>
        <w:t>parseMessage</w:t>
      </w:r>
      <w:r w:rsidRPr="00421969">
        <w:rPr>
          <w:rFonts w:ascii="Courier New" w:hAnsi="Courier New" w:cs="Courier New"/>
          <w:color w:val="0000FF"/>
          <w:sz w:val="21"/>
          <w:szCs w:val="21"/>
          <w:highlight w:val="white"/>
          <w:lang w:val="en-US"/>
        </w:rPr>
        <w:t>&gt;</w:t>
      </w:r>
    </w:p>
    <w:p w14:paraId="5CE8D4D6" w14:textId="77777777" w:rsidR="006070CF" w:rsidRPr="00421969" w:rsidRDefault="006070CF" w:rsidP="006070CF">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left="900"/>
        <w:rPr>
          <w:rFonts w:ascii="Courier New" w:hAnsi="Courier New" w:cs="Courier New"/>
          <w:color w:val="000000"/>
          <w:sz w:val="21"/>
          <w:szCs w:val="21"/>
          <w:highlight w:val="white"/>
          <w:lang w:val="en-US"/>
        </w:rPr>
      </w:pPr>
      <w:r w:rsidRPr="00421969">
        <w:rPr>
          <w:rFonts w:ascii="Courier New" w:hAnsi="Courier New" w:cs="Courier New"/>
          <w:color w:val="000000"/>
          <w:sz w:val="21"/>
          <w:szCs w:val="21"/>
          <w:highlight w:val="white"/>
          <w:lang w:val="en-US"/>
        </w:rPr>
        <w:tab/>
      </w:r>
      <w:r w:rsidRPr="00421969">
        <w:rPr>
          <w:rFonts w:ascii="Courier New" w:hAnsi="Courier New" w:cs="Courier New"/>
          <w:color w:val="0000FF"/>
          <w:sz w:val="21"/>
          <w:szCs w:val="21"/>
          <w:highlight w:val="white"/>
          <w:lang w:val="en-US"/>
        </w:rPr>
        <w:t>&lt;/</w:t>
      </w:r>
      <w:r w:rsidRPr="00421969">
        <w:rPr>
          <w:rFonts w:ascii="Courier New" w:hAnsi="Courier New" w:cs="Courier New"/>
          <w:color w:val="800000"/>
          <w:sz w:val="21"/>
          <w:szCs w:val="21"/>
          <w:highlight w:val="white"/>
          <w:lang w:val="en-US"/>
        </w:rPr>
        <w:t>SOAP-ENV:Body</w:t>
      </w:r>
      <w:r w:rsidRPr="00421969">
        <w:rPr>
          <w:rFonts w:ascii="Courier New" w:hAnsi="Courier New" w:cs="Courier New"/>
          <w:color w:val="0000FF"/>
          <w:sz w:val="21"/>
          <w:szCs w:val="21"/>
          <w:highlight w:val="white"/>
          <w:lang w:val="en-US"/>
        </w:rPr>
        <w:t>&gt;</w:t>
      </w:r>
    </w:p>
    <w:p w14:paraId="5CE8D4D7" w14:textId="77777777" w:rsidR="006070CF" w:rsidRPr="00421969" w:rsidRDefault="006070CF" w:rsidP="006070CF">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left="900"/>
        <w:rPr>
          <w:rFonts w:ascii="Courier New" w:hAnsi="Courier New" w:cs="Courier New"/>
          <w:color w:val="008080"/>
          <w:sz w:val="21"/>
          <w:szCs w:val="21"/>
          <w:highlight w:val="white"/>
          <w:lang w:val="en-US"/>
        </w:rPr>
      </w:pPr>
      <w:r w:rsidRPr="00421969">
        <w:rPr>
          <w:rFonts w:ascii="Courier New" w:hAnsi="Courier New" w:cs="Courier New"/>
          <w:color w:val="0000FF"/>
          <w:sz w:val="21"/>
          <w:szCs w:val="21"/>
          <w:highlight w:val="white"/>
          <w:lang w:val="en-US"/>
        </w:rPr>
        <w:t>&lt;/</w:t>
      </w:r>
      <w:r w:rsidRPr="00421969">
        <w:rPr>
          <w:rFonts w:ascii="Courier New" w:hAnsi="Courier New" w:cs="Courier New"/>
          <w:color w:val="800000"/>
          <w:sz w:val="21"/>
          <w:szCs w:val="21"/>
          <w:highlight w:val="white"/>
          <w:lang w:val="en-US"/>
        </w:rPr>
        <w:t>SOAP-ENV:Envelope</w:t>
      </w:r>
      <w:r w:rsidRPr="00421969">
        <w:rPr>
          <w:rFonts w:ascii="Courier New" w:hAnsi="Courier New" w:cs="Courier New"/>
          <w:color w:val="0000FF"/>
          <w:sz w:val="21"/>
          <w:szCs w:val="21"/>
          <w:highlight w:val="white"/>
          <w:lang w:val="en-US"/>
        </w:rPr>
        <w:t>&gt;</w:t>
      </w:r>
    </w:p>
    <w:p w14:paraId="5CE8D4D8" w14:textId="77777777" w:rsidR="006070CF" w:rsidRPr="00421969" w:rsidRDefault="006070CF" w:rsidP="006070CF">
      <w:pPr>
        <w:ind w:left="360" w:firstLine="360"/>
        <w:rPr>
          <w:rFonts w:ascii="Corbel" w:hAnsi="Corbel"/>
          <w:b/>
          <w:sz w:val="20"/>
          <w:szCs w:val="20"/>
          <w:lang w:val="en-US"/>
        </w:rPr>
      </w:pPr>
    </w:p>
    <w:p w14:paraId="5CE8D4D9" w14:textId="77777777" w:rsidR="006070CF" w:rsidRPr="00421969" w:rsidRDefault="006070CF" w:rsidP="006070CF">
      <w:pPr>
        <w:ind w:left="360" w:firstLine="360"/>
        <w:rPr>
          <w:rFonts w:ascii="Corbel" w:hAnsi="Corbel"/>
          <w:sz w:val="22"/>
          <w:szCs w:val="22"/>
        </w:rPr>
      </w:pPr>
      <w:r w:rsidRPr="00421969">
        <w:rPr>
          <w:rFonts w:ascii="Corbel" w:hAnsi="Corbel"/>
          <w:b/>
          <w:sz w:val="22"/>
          <w:szCs w:val="22"/>
        </w:rPr>
        <w:t>note</w:t>
      </w:r>
      <w:r w:rsidRPr="00421969">
        <w:rPr>
          <w:rFonts w:ascii="Corbel" w:hAnsi="Corbel"/>
          <w:sz w:val="22"/>
          <w:szCs w:val="22"/>
        </w:rPr>
        <w:t xml:space="preserve">: de id van elke </w:t>
      </w:r>
      <w:r w:rsidR="004F7D48" w:rsidRPr="00421969">
        <w:rPr>
          <w:rFonts w:ascii="Corbel" w:hAnsi="Corbel"/>
          <w:sz w:val="22"/>
          <w:szCs w:val="22"/>
        </w:rPr>
        <w:t>attachment</w:t>
      </w:r>
      <w:r w:rsidRPr="00421969">
        <w:rPr>
          <w:rFonts w:ascii="Corbel" w:hAnsi="Corbel"/>
          <w:sz w:val="22"/>
          <w:szCs w:val="22"/>
        </w:rPr>
        <w:t xml:space="preserve"> is gelijk aan de id die in het VISI bericht </w:t>
      </w:r>
    </w:p>
    <w:p w14:paraId="5CE8D4DA" w14:textId="77777777" w:rsidR="006070CF" w:rsidRPr="00421969" w:rsidRDefault="006070CF" w:rsidP="006070CF">
      <w:pPr>
        <w:tabs>
          <w:tab w:val="left" w:pos="4320"/>
        </w:tabs>
        <w:ind w:left="720"/>
        <w:rPr>
          <w:rFonts w:ascii="Corbel" w:hAnsi="Corbel"/>
          <w:sz w:val="22"/>
          <w:szCs w:val="22"/>
        </w:rPr>
      </w:pPr>
      <w:r w:rsidRPr="00421969">
        <w:rPr>
          <w:rFonts w:ascii="Corbel" w:hAnsi="Corbel"/>
          <w:sz w:val="22"/>
          <w:szCs w:val="22"/>
        </w:rPr>
        <w:t>wordt gebruikt om de metadata van een attachment te beschrijven. (</w:t>
      </w:r>
      <w:r w:rsidRPr="00421969">
        <w:rPr>
          <w:rFonts w:ascii="Corbel" w:hAnsi="Corbel"/>
          <w:color w:val="0000FF"/>
          <w:sz w:val="22"/>
          <w:szCs w:val="22"/>
          <w:highlight w:val="white"/>
        </w:rPr>
        <w:t>&lt;</w:t>
      </w:r>
      <w:r w:rsidRPr="00421969">
        <w:rPr>
          <w:rFonts w:ascii="Corbel" w:hAnsi="Corbel"/>
          <w:color w:val="800000"/>
          <w:sz w:val="22"/>
          <w:szCs w:val="22"/>
          <w:highlight w:val="white"/>
        </w:rPr>
        <w:t>Data</w:t>
      </w:r>
      <w:r w:rsidRPr="00421969">
        <w:rPr>
          <w:rFonts w:ascii="Corbel" w:hAnsi="Corbel"/>
          <w:color w:val="FF0000"/>
          <w:sz w:val="22"/>
          <w:szCs w:val="22"/>
          <w:highlight w:val="white"/>
        </w:rPr>
        <w:t xml:space="preserve"> id</w:t>
      </w:r>
      <w:r w:rsidRPr="00421969">
        <w:rPr>
          <w:rFonts w:ascii="Corbel" w:hAnsi="Corbel"/>
          <w:color w:val="0000FF"/>
          <w:sz w:val="22"/>
          <w:szCs w:val="22"/>
          <w:highlight w:val="white"/>
        </w:rPr>
        <w:t>=”</w:t>
      </w:r>
      <w:r w:rsidRPr="00421969">
        <w:rPr>
          <w:rFonts w:ascii="Corbel" w:hAnsi="Corbel"/>
          <w:color w:val="800000"/>
          <w:sz w:val="22"/>
          <w:szCs w:val="22"/>
          <w:highlight w:val="white"/>
        </w:rPr>
        <w:t>abc</w:t>
      </w:r>
      <w:r w:rsidRPr="00421969">
        <w:rPr>
          <w:rFonts w:ascii="Corbel" w:hAnsi="Corbel"/>
          <w:color w:val="0000FF"/>
          <w:sz w:val="22"/>
          <w:szCs w:val="22"/>
          <w:highlight w:val="white"/>
        </w:rPr>
        <w:t>”&gt;</w:t>
      </w:r>
      <w:r w:rsidRPr="00421969">
        <w:rPr>
          <w:rFonts w:ascii="Corbel" w:hAnsi="Corbel"/>
          <w:sz w:val="22"/>
          <w:szCs w:val="22"/>
        </w:rPr>
        <w:t>)</w:t>
      </w:r>
      <w:r w:rsidRPr="00421969">
        <w:rPr>
          <w:rFonts w:ascii="Corbel" w:hAnsi="Corbel"/>
          <w:sz w:val="22"/>
          <w:szCs w:val="22"/>
        </w:rPr>
        <w:br/>
      </w:r>
    </w:p>
    <w:p w14:paraId="5CE8D4DB" w14:textId="77777777" w:rsidR="006070CF" w:rsidRPr="00421969" w:rsidRDefault="006070CF" w:rsidP="006070CF">
      <w:pPr>
        <w:widowControl/>
        <w:numPr>
          <w:ilvl w:val="0"/>
          <w:numId w:val="7"/>
        </w:numPr>
        <w:suppressAutoHyphens w:val="0"/>
        <w:rPr>
          <w:rFonts w:ascii="Corbel" w:hAnsi="Corbel"/>
          <w:sz w:val="22"/>
          <w:szCs w:val="22"/>
        </w:rPr>
      </w:pPr>
      <w:r w:rsidRPr="00421969">
        <w:rPr>
          <w:rFonts w:ascii="Corbel" w:hAnsi="Corbel"/>
          <w:sz w:val="22"/>
          <w:szCs w:val="22"/>
        </w:rPr>
        <w:t>De SOAP server van de versturende partij verstuurt dit bericht naar de SOAP Central Server of indien dit niet mogelijk is (bij dit scenario niet mogelijk) naar de SOAP server van de ontvangende partij.</w:t>
      </w:r>
      <w:r w:rsidRPr="00421969">
        <w:rPr>
          <w:rFonts w:ascii="Corbel" w:hAnsi="Corbel"/>
          <w:sz w:val="22"/>
          <w:szCs w:val="22"/>
        </w:rPr>
        <w:br/>
      </w:r>
    </w:p>
    <w:p w14:paraId="5CE8D4DC" w14:textId="77777777" w:rsidR="006070CF" w:rsidRPr="00421969" w:rsidRDefault="006070CF" w:rsidP="006070CF">
      <w:pPr>
        <w:widowControl/>
        <w:numPr>
          <w:ilvl w:val="0"/>
          <w:numId w:val="7"/>
        </w:numPr>
        <w:suppressAutoHyphens w:val="0"/>
        <w:rPr>
          <w:rFonts w:ascii="Corbel" w:hAnsi="Corbel"/>
          <w:sz w:val="22"/>
          <w:szCs w:val="22"/>
        </w:rPr>
      </w:pPr>
      <w:r w:rsidRPr="00421969">
        <w:rPr>
          <w:rFonts w:ascii="Corbel" w:hAnsi="Corbel"/>
          <w:sz w:val="22"/>
          <w:szCs w:val="22"/>
        </w:rPr>
        <w:lastRenderedPageBreak/>
        <w:t>De SOAP server van de ontvangende partij stuurt een standaard SOAP exception error bericht naar de versturende partij.</w:t>
      </w:r>
    </w:p>
    <w:p w14:paraId="5CE8D4DD" w14:textId="77777777" w:rsidR="006070CF" w:rsidRPr="00421969" w:rsidRDefault="006070CF" w:rsidP="006070CF">
      <w:pPr>
        <w:widowControl/>
        <w:numPr>
          <w:ilvl w:val="1"/>
          <w:numId w:val="7"/>
        </w:numPr>
        <w:suppressAutoHyphens w:val="0"/>
        <w:rPr>
          <w:rFonts w:ascii="Corbel" w:hAnsi="Corbel"/>
          <w:sz w:val="22"/>
          <w:szCs w:val="22"/>
        </w:rPr>
      </w:pPr>
      <w:r w:rsidRPr="00421969">
        <w:rPr>
          <w:rFonts w:ascii="Corbel" w:hAnsi="Corbel"/>
          <w:sz w:val="22"/>
          <w:szCs w:val="22"/>
        </w:rPr>
        <w:t>De SOAP server van de ontvangende partij stuurt het VISI message deel van het bericht door naar het IS van de ontvangende partij (wijze van communicatie wordt aan de softwarepartijen zelf overgelaten).</w:t>
      </w:r>
      <w:r w:rsidRPr="00421969">
        <w:rPr>
          <w:rFonts w:ascii="Corbel" w:hAnsi="Corbel"/>
          <w:sz w:val="22"/>
          <w:szCs w:val="22"/>
        </w:rPr>
        <w:br/>
      </w:r>
    </w:p>
    <w:p w14:paraId="5CE8D4DE" w14:textId="77777777" w:rsidR="006070CF" w:rsidRPr="00421969" w:rsidRDefault="006070CF" w:rsidP="005E3218">
      <w:pPr>
        <w:widowControl/>
        <w:numPr>
          <w:ilvl w:val="0"/>
          <w:numId w:val="7"/>
        </w:numPr>
        <w:suppressAutoHyphens w:val="0"/>
        <w:rPr>
          <w:rFonts w:ascii="Corbel" w:hAnsi="Corbel"/>
          <w:sz w:val="22"/>
          <w:szCs w:val="22"/>
        </w:rPr>
      </w:pPr>
      <w:r w:rsidRPr="00421969">
        <w:rPr>
          <w:rFonts w:ascii="Corbel" w:hAnsi="Corbel"/>
          <w:sz w:val="22"/>
          <w:szCs w:val="22"/>
        </w:rPr>
        <w:t xml:space="preserve">Het IS van de ontvangende partij interpreteert het VISI bericht en indien akkoord </w:t>
      </w:r>
      <w:r w:rsidR="004F7D48" w:rsidRPr="00421969">
        <w:rPr>
          <w:rFonts w:ascii="Corbel" w:hAnsi="Corbel"/>
          <w:sz w:val="22"/>
          <w:szCs w:val="22"/>
        </w:rPr>
        <w:t xml:space="preserve">verstuurt </w:t>
      </w:r>
      <w:r w:rsidRPr="00421969">
        <w:rPr>
          <w:rFonts w:ascii="Corbel" w:hAnsi="Corbel"/>
          <w:sz w:val="22"/>
          <w:szCs w:val="22"/>
        </w:rPr>
        <w:t>hij dit bericht + URL adres van versturende SOAP server + URL adres van ontvan</w:t>
      </w:r>
      <w:r w:rsidR="004F7D48" w:rsidRPr="00421969">
        <w:rPr>
          <w:rFonts w:ascii="Corbel" w:hAnsi="Corbel"/>
          <w:sz w:val="22"/>
          <w:szCs w:val="22"/>
        </w:rPr>
        <w:softHyphen/>
      </w:r>
      <w:r w:rsidRPr="00421969">
        <w:rPr>
          <w:rFonts w:ascii="Corbel" w:hAnsi="Corbel"/>
          <w:sz w:val="22"/>
          <w:szCs w:val="22"/>
        </w:rPr>
        <w:t>gende SOAP server + URL adres van SOAP central server (deze is in dit scenario leeg) naar zijn eigen SOAP server (dus van de ontvangende partij)</w:t>
      </w:r>
      <w:r w:rsidR="004F7D48" w:rsidRPr="00421969">
        <w:rPr>
          <w:rFonts w:ascii="Corbel" w:hAnsi="Corbel"/>
          <w:sz w:val="22"/>
          <w:szCs w:val="22"/>
        </w:rPr>
        <w:t xml:space="preserve">. De </w:t>
      </w:r>
      <w:r w:rsidRPr="00421969">
        <w:rPr>
          <w:rFonts w:ascii="Corbel" w:hAnsi="Corbel"/>
          <w:sz w:val="22"/>
          <w:szCs w:val="22"/>
        </w:rPr>
        <w:t>wijze van communicatie wordt aan de softwarepartijen zelf overgelaten.</w:t>
      </w:r>
      <w:r w:rsidRPr="00421969">
        <w:rPr>
          <w:rFonts w:ascii="Corbel" w:hAnsi="Corbel"/>
          <w:sz w:val="22"/>
          <w:szCs w:val="22"/>
        </w:rPr>
        <w:br/>
      </w:r>
    </w:p>
    <w:p w14:paraId="5CE8D4DF" w14:textId="77777777" w:rsidR="006070CF" w:rsidRPr="00421969" w:rsidRDefault="006070CF" w:rsidP="006070CF">
      <w:pPr>
        <w:widowControl/>
        <w:numPr>
          <w:ilvl w:val="0"/>
          <w:numId w:val="7"/>
        </w:numPr>
        <w:suppressAutoHyphens w:val="0"/>
        <w:rPr>
          <w:rFonts w:ascii="Corbel" w:hAnsi="Corbel"/>
          <w:sz w:val="20"/>
          <w:szCs w:val="20"/>
        </w:rPr>
      </w:pPr>
      <w:r w:rsidRPr="00421969">
        <w:rPr>
          <w:rFonts w:ascii="Corbel" w:hAnsi="Corbel"/>
          <w:sz w:val="22"/>
          <w:szCs w:val="22"/>
        </w:rPr>
        <w:t xml:space="preserve">De SOAP server van de ontvangende partij bouwt </w:t>
      </w:r>
      <w:r w:rsidR="004F7D48" w:rsidRPr="00421969">
        <w:rPr>
          <w:rFonts w:ascii="Corbel" w:hAnsi="Corbel"/>
          <w:sz w:val="22"/>
          <w:szCs w:val="22"/>
        </w:rPr>
        <w:t xml:space="preserve">bij succes </w:t>
      </w:r>
      <w:r w:rsidRPr="00421969">
        <w:rPr>
          <w:rFonts w:ascii="Corbel" w:hAnsi="Corbel"/>
          <w:sz w:val="22"/>
          <w:szCs w:val="22"/>
        </w:rPr>
        <w:t>een SOAP reactiebericht op als volgt:</w:t>
      </w:r>
      <w:r w:rsidRPr="00421969">
        <w:rPr>
          <w:rFonts w:ascii="Corbel" w:hAnsi="Corbel"/>
          <w:sz w:val="22"/>
          <w:szCs w:val="22"/>
        </w:rPr>
        <w:br/>
      </w:r>
    </w:p>
    <w:p w14:paraId="5CE8D4E0" w14:textId="77777777" w:rsidR="006070CF" w:rsidRPr="00421969" w:rsidRDefault="006070CF" w:rsidP="006070CF">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left="900"/>
        <w:rPr>
          <w:rFonts w:ascii="Courier New" w:hAnsi="Courier New" w:cs="Courier New"/>
          <w:color w:val="000000"/>
          <w:sz w:val="21"/>
          <w:szCs w:val="21"/>
          <w:lang w:val="en-US"/>
        </w:rPr>
      </w:pPr>
      <w:r w:rsidRPr="00421969">
        <w:rPr>
          <w:rFonts w:ascii="Courier New" w:hAnsi="Courier New" w:cs="Courier New"/>
          <w:color w:val="0000FF"/>
          <w:sz w:val="21"/>
          <w:szCs w:val="21"/>
          <w:lang w:val="en-US"/>
        </w:rPr>
        <w:t>&lt;</w:t>
      </w:r>
      <w:r w:rsidRPr="00421969">
        <w:rPr>
          <w:rFonts w:ascii="Courier New" w:hAnsi="Courier New" w:cs="Courier New"/>
          <w:color w:val="800000"/>
          <w:sz w:val="21"/>
          <w:szCs w:val="21"/>
          <w:lang w:val="en-US"/>
        </w:rPr>
        <w:t>SOAP-ENV:Envelope</w:t>
      </w:r>
      <w:r w:rsidRPr="00421969">
        <w:rPr>
          <w:rFonts w:ascii="Courier New" w:hAnsi="Courier New" w:cs="Courier New"/>
          <w:color w:val="FF0000"/>
          <w:sz w:val="21"/>
          <w:szCs w:val="21"/>
          <w:lang w:val="en-US"/>
        </w:rPr>
        <w:t xml:space="preserve"> ...</w:t>
      </w:r>
      <w:r w:rsidRPr="00421969">
        <w:rPr>
          <w:rFonts w:ascii="Courier New" w:hAnsi="Courier New" w:cs="Courier New"/>
          <w:color w:val="0000FF"/>
          <w:sz w:val="21"/>
          <w:szCs w:val="21"/>
          <w:lang w:val="en-US"/>
        </w:rPr>
        <w:t>&gt;</w:t>
      </w:r>
    </w:p>
    <w:p w14:paraId="5CE8D4E1" w14:textId="77777777" w:rsidR="006070CF" w:rsidRPr="00421969" w:rsidRDefault="006070CF" w:rsidP="006070CF">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left="900"/>
        <w:rPr>
          <w:rFonts w:ascii="Courier New" w:hAnsi="Courier New" w:cs="Courier New"/>
          <w:color w:val="000000"/>
          <w:sz w:val="21"/>
          <w:szCs w:val="21"/>
          <w:lang w:val="en-US"/>
        </w:rPr>
      </w:pPr>
      <w:r w:rsidRPr="00421969">
        <w:rPr>
          <w:rFonts w:ascii="Courier New" w:hAnsi="Courier New" w:cs="Courier New"/>
          <w:color w:val="000000"/>
          <w:sz w:val="21"/>
          <w:szCs w:val="21"/>
          <w:lang w:val="en-US"/>
        </w:rPr>
        <w:tab/>
      </w:r>
      <w:r w:rsidRPr="00421969">
        <w:rPr>
          <w:rFonts w:ascii="Courier New" w:hAnsi="Courier New" w:cs="Courier New"/>
          <w:color w:val="0000FF"/>
          <w:sz w:val="21"/>
          <w:szCs w:val="21"/>
          <w:lang w:val="en-US"/>
        </w:rPr>
        <w:t>&lt;</w:t>
      </w:r>
      <w:r w:rsidRPr="00421969">
        <w:rPr>
          <w:rFonts w:ascii="Courier New" w:hAnsi="Courier New" w:cs="Courier New"/>
          <w:color w:val="800000"/>
          <w:sz w:val="21"/>
          <w:szCs w:val="21"/>
          <w:lang w:val="en-US"/>
        </w:rPr>
        <w:t>SOAP-ENV:Header</w:t>
      </w:r>
      <w:r w:rsidRPr="00421969">
        <w:rPr>
          <w:rFonts w:ascii="Courier New" w:hAnsi="Courier New" w:cs="Courier New"/>
          <w:color w:val="0000FF"/>
          <w:sz w:val="21"/>
          <w:szCs w:val="21"/>
          <w:lang w:val="en-US"/>
        </w:rPr>
        <w:t>&gt;</w:t>
      </w:r>
    </w:p>
    <w:p w14:paraId="5CE8D4E2" w14:textId="77777777" w:rsidR="006070CF" w:rsidRPr="00421969" w:rsidRDefault="006070CF" w:rsidP="006070CF">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left="900"/>
        <w:rPr>
          <w:rFonts w:ascii="Courier New" w:hAnsi="Courier New" w:cs="Courier New"/>
          <w:color w:val="000000"/>
          <w:sz w:val="21"/>
          <w:szCs w:val="21"/>
          <w:lang w:val="en-US"/>
        </w:rPr>
      </w:pPr>
      <w:r w:rsidRPr="00421969">
        <w:rPr>
          <w:rFonts w:ascii="Courier New" w:hAnsi="Courier New" w:cs="Courier New"/>
          <w:color w:val="000000"/>
          <w:sz w:val="21"/>
          <w:szCs w:val="21"/>
          <w:lang w:val="en-US"/>
        </w:rPr>
        <w:tab/>
      </w:r>
      <w:r w:rsidRPr="00421969">
        <w:rPr>
          <w:rFonts w:ascii="Courier New" w:hAnsi="Courier New" w:cs="Courier New"/>
          <w:color w:val="000000"/>
          <w:sz w:val="21"/>
          <w:szCs w:val="21"/>
          <w:lang w:val="en-US"/>
        </w:rPr>
        <w:tab/>
      </w:r>
      <w:r w:rsidRPr="00421969">
        <w:rPr>
          <w:rFonts w:ascii="Courier New" w:hAnsi="Courier New" w:cs="Courier New"/>
          <w:color w:val="0000FF"/>
          <w:sz w:val="21"/>
          <w:szCs w:val="21"/>
          <w:lang w:val="en-US"/>
        </w:rPr>
        <w:t>&lt;</w:t>
      </w:r>
      <w:r w:rsidRPr="00421969">
        <w:rPr>
          <w:rFonts w:ascii="Courier New" w:hAnsi="Courier New" w:cs="Courier New"/>
          <w:color w:val="800000"/>
          <w:sz w:val="21"/>
          <w:szCs w:val="21"/>
          <w:lang w:val="en-US"/>
        </w:rPr>
        <w:t>SOAPServerURL</w:t>
      </w:r>
      <w:r w:rsidRPr="00421969">
        <w:rPr>
          <w:rFonts w:ascii="Courier New" w:hAnsi="Courier New" w:cs="Courier New"/>
          <w:color w:val="FF0000"/>
          <w:sz w:val="21"/>
          <w:szCs w:val="21"/>
          <w:lang w:val="en-US"/>
        </w:rPr>
        <w:t xml:space="preserve"> ...</w:t>
      </w:r>
      <w:r w:rsidRPr="00421969">
        <w:rPr>
          <w:rFonts w:ascii="Courier New" w:hAnsi="Courier New" w:cs="Courier New"/>
          <w:color w:val="0000FF"/>
          <w:sz w:val="21"/>
          <w:szCs w:val="21"/>
          <w:lang w:val="en-US"/>
        </w:rPr>
        <w:t>&gt;</w:t>
      </w:r>
    </w:p>
    <w:p w14:paraId="5CE8D4E3" w14:textId="77777777" w:rsidR="006070CF" w:rsidRPr="00421969" w:rsidRDefault="006070CF" w:rsidP="006070CF">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left="900"/>
        <w:rPr>
          <w:rFonts w:ascii="Courier New" w:hAnsi="Courier New" w:cs="Courier New"/>
          <w:color w:val="000000"/>
          <w:sz w:val="21"/>
          <w:szCs w:val="21"/>
          <w:lang w:val="en-US"/>
        </w:rPr>
      </w:pPr>
      <w:r w:rsidRPr="00421969">
        <w:rPr>
          <w:rFonts w:ascii="Courier New" w:hAnsi="Courier New" w:cs="Courier New"/>
          <w:color w:val="000000"/>
          <w:sz w:val="21"/>
          <w:szCs w:val="21"/>
          <w:lang w:val="en-US"/>
        </w:rPr>
        <w:tab/>
      </w:r>
      <w:r w:rsidRPr="00421969">
        <w:rPr>
          <w:rFonts w:ascii="Courier New" w:hAnsi="Courier New" w:cs="Courier New"/>
          <w:color w:val="000000"/>
          <w:sz w:val="21"/>
          <w:szCs w:val="21"/>
          <w:lang w:val="en-US"/>
        </w:rPr>
        <w:tab/>
      </w:r>
      <w:r w:rsidRPr="00421969">
        <w:rPr>
          <w:rFonts w:ascii="Courier New" w:hAnsi="Courier New" w:cs="Courier New"/>
          <w:color w:val="000000"/>
          <w:sz w:val="21"/>
          <w:szCs w:val="21"/>
          <w:lang w:val="en-US"/>
        </w:rPr>
        <w:tab/>
      </w:r>
      <w:r w:rsidRPr="00421969">
        <w:rPr>
          <w:rFonts w:ascii="Courier New" w:hAnsi="Courier New" w:cs="Courier New"/>
          <w:color w:val="0000FF"/>
          <w:sz w:val="21"/>
          <w:szCs w:val="21"/>
          <w:lang w:val="en-US"/>
        </w:rPr>
        <w:t>&lt;</w:t>
      </w:r>
      <w:r w:rsidRPr="00421969">
        <w:rPr>
          <w:rFonts w:ascii="Courier New" w:hAnsi="Courier New" w:cs="Courier New"/>
          <w:color w:val="800000"/>
          <w:sz w:val="21"/>
          <w:szCs w:val="21"/>
          <w:lang w:val="en-US"/>
        </w:rPr>
        <w:t>sender</w:t>
      </w:r>
      <w:r w:rsidRPr="00421969">
        <w:rPr>
          <w:rFonts w:ascii="Courier New" w:hAnsi="Courier New" w:cs="Courier New"/>
          <w:color w:val="0000FF"/>
          <w:sz w:val="21"/>
          <w:szCs w:val="21"/>
          <w:lang w:val="en-US"/>
        </w:rPr>
        <w:t>&gt;</w:t>
      </w:r>
      <w:r w:rsidRPr="00421969">
        <w:rPr>
          <w:rFonts w:ascii="Courier New" w:hAnsi="Courier New" w:cs="Courier New"/>
          <w:color w:val="000000"/>
          <w:sz w:val="21"/>
          <w:szCs w:val="21"/>
          <w:highlight w:val="white"/>
          <w:lang w:val="en-US"/>
        </w:rPr>
        <w:t>http://</w:t>
      </w:r>
      <w:r w:rsidRPr="00421969">
        <w:rPr>
          <w:rFonts w:ascii="Courier New" w:hAnsi="Courier New" w:cs="Courier New"/>
          <w:color w:val="000000"/>
          <w:sz w:val="21"/>
          <w:szCs w:val="21"/>
          <w:lang w:val="en-US"/>
        </w:rPr>
        <w:t>192.168.0.102</w:t>
      </w:r>
      <w:r w:rsidRPr="00421969">
        <w:rPr>
          <w:rFonts w:ascii="Courier New" w:hAnsi="Courier New" w:cs="Courier New"/>
          <w:color w:val="0000FF"/>
          <w:sz w:val="21"/>
          <w:szCs w:val="21"/>
          <w:lang w:val="en-US"/>
        </w:rPr>
        <w:t>&lt;/</w:t>
      </w:r>
      <w:r w:rsidRPr="00421969">
        <w:rPr>
          <w:rFonts w:ascii="Courier New" w:hAnsi="Courier New" w:cs="Courier New"/>
          <w:color w:val="800000"/>
          <w:sz w:val="21"/>
          <w:szCs w:val="21"/>
          <w:lang w:val="en-US"/>
        </w:rPr>
        <w:t>sender</w:t>
      </w:r>
      <w:r w:rsidRPr="00421969">
        <w:rPr>
          <w:rFonts w:ascii="Courier New" w:hAnsi="Courier New" w:cs="Courier New"/>
          <w:color w:val="0000FF"/>
          <w:sz w:val="21"/>
          <w:szCs w:val="21"/>
          <w:lang w:val="en-US"/>
        </w:rPr>
        <w:t>&gt;</w:t>
      </w:r>
    </w:p>
    <w:p w14:paraId="5CE8D4E4" w14:textId="77777777" w:rsidR="006070CF" w:rsidRPr="00421969" w:rsidRDefault="006070CF" w:rsidP="006070CF">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left="900"/>
        <w:rPr>
          <w:rFonts w:ascii="Courier New" w:hAnsi="Courier New" w:cs="Courier New"/>
          <w:color w:val="000000"/>
          <w:sz w:val="21"/>
          <w:szCs w:val="21"/>
          <w:lang w:val="en-US"/>
        </w:rPr>
      </w:pPr>
      <w:r w:rsidRPr="00421969">
        <w:rPr>
          <w:rFonts w:ascii="Courier New" w:hAnsi="Courier New" w:cs="Courier New"/>
          <w:color w:val="000000"/>
          <w:sz w:val="21"/>
          <w:szCs w:val="21"/>
          <w:lang w:val="en-US"/>
        </w:rPr>
        <w:tab/>
      </w:r>
      <w:r w:rsidRPr="00421969">
        <w:rPr>
          <w:rFonts w:ascii="Courier New" w:hAnsi="Courier New" w:cs="Courier New"/>
          <w:color w:val="000000"/>
          <w:sz w:val="21"/>
          <w:szCs w:val="21"/>
          <w:lang w:val="en-US"/>
        </w:rPr>
        <w:tab/>
      </w:r>
      <w:r w:rsidRPr="00421969">
        <w:rPr>
          <w:rFonts w:ascii="Courier New" w:hAnsi="Courier New" w:cs="Courier New"/>
          <w:color w:val="000000"/>
          <w:sz w:val="21"/>
          <w:szCs w:val="21"/>
          <w:lang w:val="en-US"/>
        </w:rPr>
        <w:tab/>
      </w:r>
      <w:r w:rsidRPr="00421969">
        <w:rPr>
          <w:rFonts w:ascii="Courier New" w:hAnsi="Courier New" w:cs="Courier New"/>
          <w:color w:val="0000FF"/>
          <w:sz w:val="21"/>
          <w:szCs w:val="21"/>
          <w:lang w:val="en-US"/>
        </w:rPr>
        <w:t>&lt;</w:t>
      </w:r>
      <w:r w:rsidRPr="00421969">
        <w:rPr>
          <w:rFonts w:ascii="Courier New" w:hAnsi="Courier New" w:cs="Courier New"/>
          <w:color w:val="800000"/>
          <w:sz w:val="21"/>
          <w:szCs w:val="21"/>
          <w:lang w:val="en-US"/>
        </w:rPr>
        <w:t>reciever</w:t>
      </w:r>
      <w:r w:rsidRPr="00421969">
        <w:rPr>
          <w:rFonts w:ascii="Courier New" w:hAnsi="Courier New" w:cs="Courier New"/>
          <w:color w:val="0000FF"/>
          <w:sz w:val="21"/>
          <w:szCs w:val="21"/>
          <w:lang w:val="en-US"/>
        </w:rPr>
        <w:t>&gt;</w:t>
      </w:r>
      <w:r w:rsidRPr="00421969">
        <w:rPr>
          <w:rFonts w:ascii="Courier New" w:hAnsi="Courier New" w:cs="Courier New"/>
          <w:color w:val="000000"/>
          <w:sz w:val="21"/>
          <w:szCs w:val="21"/>
          <w:highlight w:val="white"/>
          <w:lang w:val="en-US"/>
        </w:rPr>
        <w:t>http://</w:t>
      </w:r>
      <w:r w:rsidRPr="00421969">
        <w:rPr>
          <w:rFonts w:ascii="Courier New" w:hAnsi="Courier New" w:cs="Courier New"/>
          <w:color w:val="000000"/>
          <w:sz w:val="21"/>
          <w:szCs w:val="21"/>
          <w:lang w:val="en-US"/>
        </w:rPr>
        <w:t>192.168.0.138</w:t>
      </w:r>
      <w:r w:rsidRPr="00421969">
        <w:rPr>
          <w:rFonts w:ascii="Courier New" w:hAnsi="Courier New" w:cs="Courier New"/>
          <w:color w:val="0000FF"/>
          <w:sz w:val="21"/>
          <w:szCs w:val="21"/>
          <w:lang w:val="en-US"/>
        </w:rPr>
        <w:t>&lt;/</w:t>
      </w:r>
      <w:r w:rsidRPr="00421969">
        <w:rPr>
          <w:rFonts w:ascii="Courier New" w:hAnsi="Courier New" w:cs="Courier New"/>
          <w:color w:val="800000"/>
          <w:sz w:val="21"/>
          <w:szCs w:val="21"/>
          <w:lang w:val="en-US"/>
        </w:rPr>
        <w:t>reciever</w:t>
      </w:r>
      <w:r w:rsidRPr="00421969">
        <w:rPr>
          <w:rFonts w:ascii="Courier New" w:hAnsi="Courier New" w:cs="Courier New"/>
          <w:color w:val="0000FF"/>
          <w:sz w:val="21"/>
          <w:szCs w:val="21"/>
          <w:lang w:val="en-US"/>
        </w:rPr>
        <w:t>&gt;</w:t>
      </w:r>
    </w:p>
    <w:p w14:paraId="5CE8D4E5" w14:textId="77777777" w:rsidR="006070CF" w:rsidRPr="00421969" w:rsidRDefault="006070CF" w:rsidP="006070CF">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left="900"/>
        <w:rPr>
          <w:rFonts w:ascii="Courier New" w:hAnsi="Courier New" w:cs="Courier New"/>
          <w:color w:val="000000"/>
          <w:sz w:val="21"/>
          <w:szCs w:val="21"/>
          <w:lang w:val="en-US"/>
        </w:rPr>
      </w:pPr>
      <w:r w:rsidRPr="00421969">
        <w:rPr>
          <w:rFonts w:ascii="Courier New" w:hAnsi="Courier New" w:cs="Courier New"/>
          <w:color w:val="000000"/>
          <w:sz w:val="21"/>
          <w:szCs w:val="21"/>
          <w:lang w:val="en-US"/>
        </w:rPr>
        <w:tab/>
      </w:r>
      <w:r w:rsidRPr="00421969">
        <w:rPr>
          <w:rFonts w:ascii="Courier New" w:hAnsi="Courier New" w:cs="Courier New"/>
          <w:color w:val="000000"/>
          <w:sz w:val="21"/>
          <w:szCs w:val="21"/>
          <w:lang w:val="en-US"/>
        </w:rPr>
        <w:tab/>
      </w:r>
      <w:r w:rsidRPr="00421969">
        <w:rPr>
          <w:rFonts w:ascii="Courier New" w:hAnsi="Courier New" w:cs="Courier New"/>
          <w:color w:val="0000FF"/>
          <w:sz w:val="21"/>
          <w:szCs w:val="21"/>
          <w:lang w:val="en-US"/>
        </w:rPr>
        <w:t>&lt;/</w:t>
      </w:r>
      <w:r w:rsidRPr="00421969">
        <w:rPr>
          <w:rFonts w:ascii="Courier New" w:hAnsi="Courier New" w:cs="Courier New"/>
          <w:color w:val="800000"/>
          <w:sz w:val="21"/>
          <w:szCs w:val="21"/>
          <w:lang w:val="en-US"/>
        </w:rPr>
        <w:t>SOAPServerURL</w:t>
      </w:r>
      <w:r w:rsidRPr="00421969">
        <w:rPr>
          <w:rFonts w:ascii="Courier New" w:hAnsi="Courier New" w:cs="Courier New"/>
          <w:color w:val="0000FF"/>
          <w:sz w:val="21"/>
          <w:szCs w:val="21"/>
          <w:lang w:val="en-US"/>
        </w:rPr>
        <w:t>&gt;</w:t>
      </w:r>
    </w:p>
    <w:p w14:paraId="5CE8D4E6" w14:textId="77777777" w:rsidR="006070CF" w:rsidRPr="00421969" w:rsidRDefault="006070CF" w:rsidP="006070CF">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left="900"/>
        <w:rPr>
          <w:rFonts w:ascii="Courier New" w:hAnsi="Courier New" w:cs="Courier New"/>
          <w:color w:val="000000"/>
          <w:sz w:val="21"/>
          <w:szCs w:val="21"/>
          <w:lang w:val="en-US"/>
        </w:rPr>
      </w:pPr>
      <w:r w:rsidRPr="00421969">
        <w:rPr>
          <w:rFonts w:ascii="Courier New" w:hAnsi="Courier New" w:cs="Courier New"/>
          <w:color w:val="000000"/>
          <w:sz w:val="21"/>
          <w:szCs w:val="21"/>
          <w:lang w:val="en-US"/>
        </w:rPr>
        <w:tab/>
      </w:r>
      <w:r w:rsidRPr="00421969">
        <w:rPr>
          <w:rFonts w:ascii="Courier New" w:hAnsi="Courier New" w:cs="Courier New"/>
          <w:color w:val="000000"/>
          <w:sz w:val="21"/>
          <w:szCs w:val="21"/>
          <w:lang w:val="en-US"/>
        </w:rPr>
        <w:tab/>
      </w:r>
      <w:r w:rsidRPr="00421969">
        <w:rPr>
          <w:rFonts w:ascii="Courier New" w:hAnsi="Courier New" w:cs="Courier New"/>
          <w:color w:val="0000FF"/>
          <w:sz w:val="21"/>
          <w:szCs w:val="21"/>
          <w:lang w:val="en-US"/>
        </w:rPr>
        <w:t>&lt;</w:t>
      </w:r>
      <w:r w:rsidRPr="00421969">
        <w:rPr>
          <w:rFonts w:ascii="Courier New" w:hAnsi="Courier New" w:cs="Courier New"/>
          <w:color w:val="800000"/>
          <w:sz w:val="21"/>
          <w:szCs w:val="21"/>
          <w:lang w:val="en-US"/>
        </w:rPr>
        <w:t>SOAPCentralServerURL</w:t>
      </w:r>
      <w:r w:rsidRPr="00421969">
        <w:rPr>
          <w:rFonts w:ascii="Courier New" w:hAnsi="Courier New" w:cs="Courier New"/>
          <w:color w:val="FF0000"/>
          <w:sz w:val="21"/>
          <w:szCs w:val="21"/>
          <w:lang w:val="en-US"/>
        </w:rPr>
        <w:t xml:space="preserve"> ...</w:t>
      </w:r>
      <w:r w:rsidRPr="00421969">
        <w:rPr>
          <w:rFonts w:ascii="Courier New" w:hAnsi="Courier New" w:cs="Courier New"/>
          <w:color w:val="0000FF"/>
          <w:sz w:val="21"/>
          <w:szCs w:val="21"/>
          <w:lang w:val="en-US"/>
        </w:rPr>
        <w:t>&gt;</w:t>
      </w:r>
    </w:p>
    <w:p w14:paraId="5CE8D4E7" w14:textId="77777777" w:rsidR="006070CF" w:rsidRPr="00421969" w:rsidRDefault="006070CF" w:rsidP="006070CF">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left="900"/>
        <w:rPr>
          <w:rFonts w:ascii="Courier New" w:hAnsi="Courier New" w:cs="Courier New"/>
          <w:color w:val="0000FF"/>
          <w:sz w:val="21"/>
          <w:szCs w:val="21"/>
          <w:lang w:val="en-US"/>
        </w:rPr>
      </w:pPr>
      <w:r w:rsidRPr="00421969">
        <w:rPr>
          <w:rFonts w:ascii="Courier New" w:hAnsi="Courier New" w:cs="Courier New"/>
          <w:color w:val="000000"/>
          <w:sz w:val="21"/>
          <w:szCs w:val="21"/>
          <w:lang w:val="en-US"/>
        </w:rPr>
        <w:tab/>
      </w:r>
      <w:r w:rsidRPr="00421969">
        <w:rPr>
          <w:rFonts w:ascii="Courier New" w:hAnsi="Courier New" w:cs="Courier New"/>
          <w:color w:val="000000"/>
          <w:sz w:val="21"/>
          <w:szCs w:val="21"/>
          <w:lang w:val="en-US"/>
        </w:rPr>
        <w:tab/>
      </w:r>
      <w:r w:rsidRPr="00421969">
        <w:rPr>
          <w:rFonts w:ascii="Courier New" w:hAnsi="Courier New" w:cs="Courier New"/>
          <w:color w:val="000000"/>
          <w:sz w:val="21"/>
          <w:szCs w:val="21"/>
          <w:lang w:val="en-US"/>
        </w:rPr>
        <w:tab/>
      </w:r>
      <w:r w:rsidRPr="00421969">
        <w:rPr>
          <w:rFonts w:ascii="Courier New" w:hAnsi="Courier New" w:cs="Courier New"/>
          <w:color w:val="0000FF"/>
          <w:sz w:val="21"/>
          <w:szCs w:val="21"/>
          <w:lang w:val="en-US"/>
        </w:rPr>
        <w:t>&lt;</w:t>
      </w:r>
      <w:r w:rsidRPr="00421969">
        <w:rPr>
          <w:rFonts w:ascii="Courier New" w:hAnsi="Courier New" w:cs="Courier New"/>
          <w:color w:val="800000"/>
          <w:sz w:val="21"/>
          <w:szCs w:val="21"/>
          <w:lang w:val="en-US"/>
        </w:rPr>
        <w:t>server/</w:t>
      </w:r>
      <w:r w:rsidRPr="00421969">
        <w:rPr>
          <w:rFonts w:ascii="Courier New" w:hAnsi="Courier New" w:cs="Courier New"/>
          <w:color w:val="0000FF"/>
          <w:sz w:val="21"/>
          <w:szCs w:val="21"/>
          <w:lang w:val="en-US"/>
        </w:rPr>
        <w:t>&gt;</w:t>
      </w:r>
    </w:p>
    <w:p w14:paraId="5CE8D4E8" w14:textId="77777777" w:rsidR="006070CF" w:rsidRPr="00421969" w:rsidRDefault="006070CF" w:rsidP="006070CF">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left="900"/>
        <w:rPr>
          <w:rFonts w:ascii="Courier New" w:hAnsi="Courier New" w:cs="Courier New"/>
          <w:color w:val="0000FF"/>
          <w:sz w:val="21"/>
          <w:szCs w:val="21"/>
          <w:lang w:val="en-US"/>
        </w:rPr>
      </w:pPr>
      <w:r w:rsidRPr="00421969">
        <w:rPr>
          <w:rFonts w:ascii="Courier New" w:hAnsi="Courier New" w:cs="Courier New"/>
          <w:color w:val="000000"/>
          <w:sz w:val="21"/>
          <w:szCs w:val="21"/>
          <w:lang w:val="en-US"/>
        </w:rPr>
        <w:tab/>
      </w:r>
      <w:r w:rsidRPr="00421969">
        <w:rPr>
          <w:rFonts w:ascii="Courier New" w:hAnsi="Courier New" w:cs="Courier New"/>
          <w:color w:val="000000"/>
          <w:sz w:val="21"/>
          <w:szCs w:val="21"/>
          <w:lang w:val="en-US"/>
        </w:rPr>
        <w:tab/>
      </w:r>
      <w:r w:rsidRPr="00421969">
        <w:rPr>
          <w:rFonts w:ascii="Courier New" w:hAnsi="Courier New" w:cs="Courier New"/>
          <w:color w:val="0000FF"/>
          <w:sz w:val="21"/>
          <w:szCs w:val="21"/>
          <w:lang w:val="en-US"/>
        </w:rPr>
        <w:t>&lt;/</w:t>
      </w:r>
      <w:r w:rsidRPr="00421969">
        <w:rPr>
          <w:rFonts w:ascii="Courier New" w:hAnsi="Courier New" w:cs="Courier New"/>
          <w:color w:val="800000"/>
          <w:sz w:val="21"/>
          <w:szCs w:val="21"/>
          <w:lang w:val="en-US"/>
        </w:rPr>
        <w:t>SOAPCentralServerURL</w:t>
      </w:r>
      <w:r w:rsidRPr="00421969">
        <w:rPr>
          <w:rFonts w:ascii="Courier New" w:hAnsi="Courier New" w:cs="Courier New"/>
          <w:color w:val="0000FF"/>
          <w:sz w:val="21"/>
          <w:szCs w:val="21"/>
          <w:lang w:val="en-US"/>
        </w:rPr>
        <w:t>&gt;</w:t>
      </w:r>
    </w:p>
    <w:p w14:paraId="5CE8D4E9" w14:textId="77777777" w:rsidR="006070CF" w:rsidRPr="00421969" w:rsidRDefault="006070CF" w:rsidP="006070CF">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left="900"/>
        <w:rPr>
          <w:rFonts w:ascii="Courier New" w:hAnsi="Courier New" w:cs="Courier New"/>
          <w:color w:val="000000"/>
          <w:sz w:val="21"/>
          <w:szCs w:val="21"/>
          <w:lang w:val="en-GB"/>
        </w:rPr>
      </w:pPr>
      <w:r w:rsidRPr="00421969">
        <w:rPr>
          <w:rFonts w:ascii="Courier New" w:hAnsi="Courier New" w:cs="Courier New"/>
          <w:color w:val="000000"/>
          <w:sz w:val="21"/>
          <w:szCs w:val="21"/>
          <w:lang w:val="en-US"/>
        </w:rPr>
        <w:tab/>
      </w:r>
      <w:r w:rsidRPr="00421969">
        <w:rPr>
          <w:rFonts w:ascii="Courier New" w:hAnsi="Courier New" w:cs="Courier New"/>
          <w:color w:val="000000"/>
          <w:sz w:val="21"/>
          <w:szCs w:val="21"/>
          <w:lang w:val="en-US"/>
        </w:rPr>
        <w:tab/>
      </w:r>
      <w:r w:rsidRPr="00421969">
        <w:rPr>
          <w:rFonts w:ascii="Courier New" w:hAnsi="Courier New" w:cs="Courier New"/>
          <w:color w:val="0000FF"/>
          <w:sz w:val="21"/>
          <w:szCs w:val="21"/>
          <w:lang w:val="en-GB"/>
        </w:rPr>
        <w:t>&lt;</w:t>
      </w:r>
      <w:r w:rsidRPr="00421969">
        <w:rPr>
          <w:rFonts w:ascii="Courier New" w:hAnsi="Courier New" w:cs="Courier New"/>
          <w:color w:val="800000"/>
          <w:sz w:val="21"/>
          <w:szCs w:val="21"/>
          <w:lang w:val="en-GB"/>
        </w:rPr>
        <w:t>UniqueID</w:t>
      </w:r>
      <w:r w:rsidRPr="00421969">
        <w:rPr>
          <w:rFonts w:ascii="Courier New" w:hAnsi="Courier New" w:cs="Courier New"/>
          <w:color w:val="FF0000"/>
          <w:sz w:val="21"/>
          <w:szCs w:val="21"/>
          <w:lang w:val="en-GB"/>
        </w:rPr>
        <w:t xml:space="preserve"> ...</w:t>
      </w:r>
      <w:r w:rsidRPr="00421969">
        <w:rPr>
          <w:rFonts w:ascii="Courier New" w:hAnsi="Courier New" w:cs="Courier New"/>
          <w:color w:val="0000FF"/>
          <w:sz w:val="21"/>
          <w:szCs w:val="21"/>
          <w:lang w:val="en-GB"/>
        </w:rPr>
        <w:t>&gt;</w:t>
      </w:r>
    </w:p>
    <w:p w14:paraId="5CE8D4EA" w14:textId="77777777" w:rsidR="006070CF" w:rsidRPr="00421969" w:rsidRDefault="006070CF" w:rsidP="006070CF">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left="900"/>
        <w:rPr>
          <w:rFonts w:ascii="Courier New" w:hAnsi="Courier New" w:cs="Courier New"/>
          <w:color w:val="0000FF"/>
          <w:sz w:val="21"/>
          <w:szCs w:val="21"/>
          <w:lang w:val="en-GB"/>
        </w:rPr>
      </w:pPr>
      <w:r w:rsidRPr="00421969">
        <w:rPr>
          <w:rFonts w:ascii="Courier New" w:hAnsi="Courier New" w:cs="Courier New"/>
          <w:color w:val="000000"/>
          <w:sz w:val="21"/>
          <w:szCs w:val="21"/>
          <w:lang w:val="en-GB"/>
        </w:rPr>
        <w:tab/>
      </w:r>
      <w:r w:rsidRPr="00421969">
        <w:rPr>
          <w:rFonts w:ascii="Courier New" w:hAnsi="Courier New" w:cs="Courier New"/>
          <w:color w:val="000000"/>
          <w:sz w:val="21"/>
          <w:szCs w:val="21"/>
          <w:lang w:val="en-GB"/>
        </w:rPr>
        <w:tab/>
      </w:r>
      <w:r w:rsidRPr="00421969">
        <w:rPr>
          <w:rFonts w:ascii="Courier New" w:hAnsi="Courier New" w:cs="Courier New"/>
          <w:color w:val="000000"/>
          <w:sz w:val="21"/>
          <w:szCs w:val="21"/>
          <w:lang w:val="en-GB"/>
        </w:rPr>
        <w:tab/>
      </w:r>
      <w:r w:rsidRPr="00421969">
        <w:rPr>
          <w:rFonts w:ascii="Courier New" w:hAnsi="Courier New" w:cs="Courier New"/>
          <w:color w:val="0000FF"/>
          <w:sz w:val="21"/>
          <w:szCs w:val="21"/>
          <w:lang w:val="en-GB"/>
        </w:rPr>
        <w:t>&lt;</w:t>
      </w:r>
      <w:r w:rsidRPr="00421969">
        <w:rPr>
          <w:rFonts w:ascii="Courier New" w:hAnsi="Courier New" w:cs="Courier New"/>
          <w:color w:val="800000"/>
          <w:sz w:val="21"/>
          <w:szCs w:val="21"/>
          <w:lang w:val="en-GB"/>
        </w:rPr>
        <w:t>ID</w:t>
      </w:r>
      <w:r w:rsidRPr="00421969">
        <w:rPr>
          <w:rFonts w:ascii="Courier New" w:hAnsi="Courier New" w:cs="Courier New"/>
          <w:color w:val="0000FF"/>
          <w:sz w:val="21"/>
          <w:szCs w:val="21"/>
          <w:lang w:val="en-GB"/>
        </w:rPr>
        <w:t>&gt;</w:t>
      </w:r>
      <w:r w:rsidRPr="00421969">
        <w:rPr>
          <w:rFonts w:ascii="Courier New" w:hAnsi="Courier New" w:cs="Courier New"/>
          <w:color w:val="000000"/>
          <w:sz w:val="21"/>
          <w:szCs w:val="21"/>
          <w:lang w:val="en-US"/>
        </w:rPr>
        <w:t>UniqueIDonMessageInitiatingSOAPServer_XYZ</w:t>
      </w:r>
      <w:r w:rsidRPr="00421969">
        <w:rPr>
          <w:rFonts w:ascii="Courier New" w:hAnsi="Courier New" w:cs="Courier New"/>
          <w:color w:val="0000FF"/>
          <w:sz w:val="21"/>
          <w:szCs w:val="21"/>
          <w:lang w:val="en-GB"/>
        </w:rPr>
        <w:t>&lt;/</w:t>
      </w:r>
      <w:r w:rsidRPr="00421969">
        <w:rPr>
          <w:rFonts w:ascii="Courier New" w:hAnsi="Courier New" w:cs="Courier New"/>
          <w:color w:val="800000"/>
          <w:sz w:val="21"/>
          <w:szCs w:val="21"/>
          <w:lang w:val="en-GB"/>
        </w:rPr>
        <w:t>ID</w:t>
      </w:r>
      <w:r w:rsidRPr="00421969">
        <w:rPr>
          <w:rFonts w:ascii="Courier New" w:hAnsi="Courier New" w:cs="Courier New"/>
          <w:color w:val="0000FF"/>
          <w:sz w:val="21"/>
          <w:szCs w:val="21"/>
          <w:lang w:val="en-GB"/>
        </w:rPr>
        <w:t>&gt;</w:t>
      </w:r>
    </w:p>
    <w:p w14:paraId="5CE8D4EB" w14:textId="77777777" w:rsidR="006070CF" w:rsidRPr="00421969" w:rsidRDefault="006070CF" w:rsidP="006070CF">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left="900"/>
        <w:rPr>
          <w:rFonts w:ascii="Courier New" w:hAnsi="Courier New" w:cs="Courier New"/>
          <w:color w:val="0000FF"/>
          <w:sz w:val="21"/>
          <w:szCs w:val="21"/>
          <w:lang w:val="en-US"/>
        </w:rPr>
      </w:pPr>
      <w:r w:rsidRPr="00421969">
        <w:rPr>
          <w:rFonts w:ascii="Courier New" w:hAnsi="Courier New" w:cs="Courier New"/>
          <w:color w:val="000000"/>
          <w:sz w:val="21"/>
          <w:szCs w:val="21"/>
          <w:lang w:val="en-GB"/>
        </w:rPr>
        <w:tab/>
      </w:r>
      <w:r w:rsidRPr="00421969">
        <w:rPr>
          <w:rFonts w:ascii="Courier New" w:hAnsi="Courier New" w:cs="Courier New"/>
          <w:color w:val="000000"/>
          <w:sz w:val="21"/>
          <w:szCs w:val="21"/>
          <w:lang w:val="en-GB"/>
        </w:rPr>
        <w:tab/>
      </w:r>
      <w:r w:rsidRPr="00421969">
        <w:rPr>
          <w:rFonts w:ascii="Courier New" w:hAnsi="Courier New" w:cs="Courier New"/>
          <w:color w:val="0000FF"/>
          <w:sz w:val="21"/>
          <w:szCs w:val="21"/>
          <w:lang w:val="en-US"/>
        </w:rPr>
        <w:t>&lt;/</w:t>
      </w:r>
      <w:r w:rsidRPr="00421969">
        <w:rPr>
          <w:rFonts w:ascii="Courier New" w:hAnsi="Courier New" w:cs="Courier New"/>
          <w:color w:val="800000"/>
          <w:sz w:val="21"/>
          <w:szCs w:val="21"/>
          <w:lang w:val="en-US"/>
        </w:rPr>
        <w:t>UniqueID</w:t>
      </w:r>
      <w:r w:rsidRPr="00421969">
        <w:rPr>
          <w:rFonts w:ascii="Courier New" w:hAnsi="Courier New" w:cs="Courier New"/>
          <w:color w:val="0000FF"/>
          <w:sz w:val="21"/>
          <w:szCs w:val="21"/>
          <w:lang w:val="en-US"/>
        </w:rPr>
        <w:t>&gt;</w:t>
      </w:r>
    </w:p>
    <w:p w14:paraId="5CE8D4EC" w14:textId="77777777" w:rsidR="006070CF" w:rsidRPr="00421969" w:rsidRDefault="006070CF" w:rsidP="006070CF">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left="900"/>
        <w:rPr>
          <w:rFonts w:ascii="Courier New" w:hAnsi="Courier New" w:cs="Courier New"/>
          <w:color w:val="000000"/>
          <w:sz w:val="21"/>
          <w:szCs w:val="21"/>
          <w:lang w:val="en-US"/>
        </w:rPr>
      </w:pPr>
      <w:r w:rsidRPr="00421969">
        <w:rPr>
          <w:rFonts w:ascii="Courier New" w:hAnsi="Courier New" w:cs="Courier New"/>
          <w:color w:val="000000"/>
          <w:sz w:val="21"/>
          <w:szCs w:val="21"/>
          <w:lang w:val="en-US"/>
        </w:rPr>
        <w:tab/>
      </w:r>
      <w:r w:rsidRPr="00421969">
        <w:rPr>
          <w:rFonts w:ascii="Courier New" w:hAnsi="Courier New" w:cs="Courier New"/>
          <w:color w:val="0000FF"/>
          <w:sz w:val="21"/>
          <w:szCs w:val="21"/>
          <w:lang w:val="en-US"/>
        </w:rPr>
        <w:t>&lt;/</w:t>
      </w:r>
      <w:r w:rsidRPr="00421969">
        <w:rPr>
          <w:rFonts w:ascii="Courier New" w:hAnsi="Courier New" w:cs="Courier New"/>
          <w:color w:val="800000"/>
          <w:sz w:val="21"/>
          <w:szCs w:val="21"/>
          <w:lang w:val="en-US"/>
        </w:rPr>
        <w:t>SOAP-ENV:Header</w:t>
      </w:r>
      <w:r w:rsidRPr="00421969">
        <w:rPr>
          <w:rFonts w:ascii="Courier New" w:hAnsi="Courier New" w:cs="Courier New"/>
          <w:color w:val="0000FF"/>
          <w:sz w:val="21"/>
          <w:szCs w:val="21"/>
          <w:lang w:val="en-US"/>
        </w:rPr>
        <w:t>&gt;</w:t>
      </w:r>
    </w:p>
    <w:p w14:paraId="5CE8D4ED" w14:textId="77777777" w:rsidR="006070CF" w:rsidRPr="00421969" w:rsidRDefault="006070CF" w:rsidP="006070CF">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left="900"/>
        <w:rPr>
          <w:rFonts w:ascii="Courier New" w:hAnsi="Courier New" w:cs="Courier New"/>
          <w:color w:val="000000"/>
          <w:sz w:val="21"/>
          <w:szCs w:val="21"/>
          <w:lang w:val="en-US"/>
        </w:rPr>
      </w:pPr>
      <w:r w:rsidRPr="00421969">
        <w:rPr>
          <w:rFonts w:ascii="Courier New" w:hAnsi="Courier New" w:cs="Courier New"/>
          <w:color w:val="000000"/>
          <w:sz w:val="21"/>
          <w:szCs w:val="21"/>
          <w:lang w:val="en-US"/>
        </w:rPr>
        <w:tab/>
      </w:r>
      <w:r w:rsidRPr="00421969">
        <w:rPr>
          <w:rFonts w:ascii="Courier New" w:hAnsi="Courier New" w:cs="Courier New"/>
          <w:color w:val="0000FF"/>
          <w:sz w:val="21"/>
          <w:szCs w:val="21"/>
          <w:lang w:val="en-US"/>
        </w:rPr>
        <w:t>&lt;</w:t>
      </w:r>
      <w:r w:rsidRPr="00421969">
        <w:rPr>
          <w:rFonts w:ascii="Courier New" w:hAnsi="Courier New" w:cs="Courier New"/>
          <w:color w:val="800000"/>
          <w:sz w:val="21"/>
          <w:szCs w:val="21"/>
          <w:lang w:val="en-US"/>
        </w:rPr>
        <w:t>SOAP-ENV:Body</w:t>
      </w:r>
      <w:r w:rsidRPr="00421969">
        <w:rPr>
          <w:rFonts w:ascii="Courier New" w:hAnsi="Courier New" w:cs="Courier New"/>
          <w:color w:val="0000FF"/>
          <w:sz w:val="21"/>
          <w:szCs w:val="21"/>
          <w:lang w:val="en-US"/>
        </w:rPr>
        <w:t>&gt;</w:t>
      </w:r>
    </w:p>
    <w:p w14:paraId="5CE8D4EE" w14:textId="77777777" w:rsidR="006070CF" w:rsidRPr="00421969" w:rsidRDefault="006070CF" w:rsidP="006070CF">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left="1260"/>
        <w:rPr>
          <w:rFonts w:ascii="Courier New" w:hAnsi="Courier New" w:cs="Courier New"/>
          <w:color w:val="000000"/>
          <w:sz w:val="21"/>
          <w:szCs w:val="21"/>
          <w:lang w:val="en-US"/>
        </w:rPr>
      </w:pPr>
      <w:r w:rsidRPr="00421969">
        <w:rPr>
          <w:rFonts w:ascii="Courier New" w:hAnsi="Courier New" w:cs="Courier New"/>
          <w:color w:val="0000FF"/>
          <w:sz w:val="21"/>
          <w:szCs w:val="21"/>
          <w:lang w:val="en-US"/>
        </w:rPr>
        <w:tab/>
        <w:t>&lt;</w:t>
      </w:r>
      <w:r w:rsidRPr="00421969">
        <w:rPr>
          <w:rFonts w:ascii="Courier New" w:hAnsi="Courier New" w:cs="Courier New"/>
          <w:color w:val="800000"/>
          <w:sz w:val="21"/>
          <w:szCs w:val="21"/>
          <w:lang w:val="en-US"/>
        </w:rPr>
        <w:t>ERRORS</w:t>
      </w:r>
      <w:r w:rsidRPr="00421969">
        <w:rPr>
          <w:rFonts w:ascii="Courier New" w:hAnsi="Courier New" w:cs="Courier New"/>
          <w:color w:val="0000FF"/>
          <w:sz w:val="21"/>
          <w:szCs w:val="21"/>
          <w:lang w:val="en-US"/>
        </w:rPr>
        <w:t>&gt;</w:t>
      </w:r>
    </w:p>
    <w:p w14:paraId="5CE8D4EF" w14:textId="77777777" w:rsidR="006070CF" w:rsidRPr="00421969" w:rsidRDefault="006070CF" w:rsidP="006070CF">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left="1260"/>
        <w:rPr>
          <w:rFonts w:ascii="Courier New" w:hAnsi="Courier New" w:cs="Courier New"/>
          <w:color w:val="000000"/>
          <w:sz w:val="21"/>
          <w:szCs w:val="21"/>
          <w:lang w:val="en-US"/>
        </w:rPr>
      </w:pPr>
      <w:r w:rsidRPr="00421969">
        <w:rPr>
          <w:rFonts w:ascii="Courier New" w:hAnsi="Courier New" w:cs="Courier New"/>
          <w:color w:val="000000"/>
          <w:sz w:val="21"/>
          <w:szCs w:val="21"/>
          <w:lang w:val="en-US"/>
        </w:rPr>
        <w:tab/>
      </w:r>
      <w:r w:rsidRPr="00421969">
        <w:rPr>
          <w:rFonts w:ascii="Courier New" w:hAnsi="Courier New" w:cs="Courier New"/>
          <w:color w:val="000000"/>
          <w:sz w:val="21"/>
          <w:szCs w:val="21"/>
          <w:lang w:val="en-US"/>
        </w:rPr>
        <w:tab/>
      </w:r>
      <w:r w:rsidRPr="00421969">
        <w:rPr>
          <w:rFonts w:ascii="Courier New" w:hAnsi="Courier New" w:cs="Courier New"/>
          <w:color w:val="0000FF"/>
          <w:sz w:val="21"/>
          <w:szCs w:val="21"/>
          <w:lang w:val="en-US"/>
        </w:rPr>
        <w:t>&lt;</w:t>
      </w:r>
      <w:r w:rsidRPr="00421969">
        <w:rPr>
          <w:rFonts w:ascii="Courier New" w:hAnsi="Courier New" w:cs="Courier New"/>
          <w:color w:val="800000"/>
          <w:sz w:val="21"/>
          <w:szCs w:val="21"/>
          <w:lang w:val="en-US"/>
        </w:rPr>
        <w:t>ERROR CODE=</w:t>
      </w:r>
      <w:r w:rsidRPr="00421969">
        <w:rPr>
          <w:rFonts w:ascii="Courier New" w:hAnsi="Courier New" w:cs="Courier New"/>
          <w:color w:val="FF0000"/>
          <w:sz w:val="21"/>
          <w:szCs w:val="21"/>
          <w:lang w:val="en-US"/>
        </w:rPr>
        <w:t>”0”</w:t>
      </w:r>
      <w:r w:rsidRPr="00421969">
        <w:rPr>
          <w:rFonts w:ascii="Courier New" w:hAnsi="Courier New" w:cs="Courier New"/>
          <w:color w:val="0000FF"/>
          <w:sz w:val="21"/>
          <w:szCs w:val="21"/>
          <w:lang w:val="en-US"/>
        </w:rPr>
        <w:t>&gt;&lt;/</w:t>
      </w:r>
      <w:r w:rsidRPr="00421969">
        <w:rPr>
          <w:rFonts w:ascii="Courier New" w:hAnsi="Courier New" w:cs="Courier New"/>
          <w:color w:val="800000"/>
          <w:sz w:val="21"/>
          <w:szCs w:val="21"/>
          <w:lang w:val="en-US"/>
        </w:rPr>
        <w:t>ERROR</w:t>
      </w:r>
      <w:r w:rsidRPr="00421969">
        <w:rPr>
          <w:rFonts w:ascii="Courier New" w:hAnsi="Courier New" w:cs="Courier New"/>
          <w:color w:val="0000FF"/>
          <w:sz w:val="21"/>
          <w:szCs w:val="21"/>
          <w:lang w:val="en-US"/>
        </w:rPr>
        <w:t>&gt;</w:t>
      </w:r>
    </w:p>
    <w:p w14:paraId="5CE8D4F0" w14:textId="77777777" w:rsidR="006070CF" w:rsidRPr="00421969" w:rsidRDefault="006070CF" w:rsidP="006070CF">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left="1440"/>
        <w:rPr>
          <w:rFonts w:ascii="Courier New" w:hAnsi="Courier New" w:cs="Courier New"/>
          <w:color w:val="0000FF"/>
          <w:sz w:val="21"/>
          <w:szCs w:val="21"/>
          <w:lang w:val="en-GB"/>
        </w:rPr>
      </w:pPr>
      <w:r w:rsidRPr="00421969">
        <w:rPr>
          <w:rFonts w:ascii="Courier New" w:hAnsi="Courier New" w:cs="Courier New"/>
          <w:color w:val="000000"/>
          <w:sz w:val="21"/>
          <w:szCs w:val="21"/>
          <w:lang w:val="en-US"/>
        </w:rPr>
        <w:tab/>
      </w:r>
      <w:r w:rsidRPr="00421969">
        <w:rPr>
          <w:rFonts w:ascii="Courier New" w:hAnsi="Courier New" w:cs="Courier New"/>
          <w:color w:val="0000FF"/>
          <w:sz w:val="21"/>
          <w:szCs w:val="21"/>
          <w:lang w:val="en-GB"/>
        </w:rPr>
        <w:t>&lt;</w:t>
      </w:r>
      <w:r w:rsidRPr="00421969">
        <w:rPr>
          <w:rFonts w:ascii="Courier New" w:hAnsi="Courier New" w:cs="Courier New"/>
          <w:color w:val="800000"/>
          <w:sz w:val="21"/>
          <w:szCs w:val="21"/>
          <w:lang w:val="en-GB"/>
        </w:rPr>
        <w:t>ERRORS</w:t>
      </w:r>
      <w:r w:rsidRPr="00421969">
        <w:rPr>
          <w:rFonts w:ascii="Courier New" w:hAnsi="Courier New" w:cs="Courier New"/>
          <w:color w:val="0000FF"/>
          <w:sz w:val="21"/>
          <w:szCs w:val="21"/>
          <w:lang w:val="en-GB"/>
        </w:rPr>
        <w:t>&gt;</w:t>
      </w:r>
    </w:p>
    <w:p w14:paraId="5CE8D4F1" w14:textId="77777777" w:rsidR="006070CF" w:rsidRPr="00421969" w:rsidRDefault="006070CF" w:rsidP="006070CF">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left="900"/>
        <w:rPr>
          <w:rFonts w:ascii="Courier New" w:hAnsi="Courier New" w:cs="Courier New"/>
          <w:color w:val="000000"/>
          <w:sz w:val="21"/>
          <w:szCs w:val="21"/>
          <w:lang w:val="en-US"/>
        </w:rPr>
      </w:pPr>
      <w:r w:rsidRPr="00421969">
        <w:rPr>
          <w:rFonts w:ascii="Courier New" w:hAnsi="Courier New" w:cs="Courier New"/>
          <w:color w:val="000000"/>
          <w:sz w:val="21"/>
          <w:szCs w:val="21"/>
          <w:lang w:val="en-US"/>
        </w:rPr>
        <w:tab/>
      </w:r>
      <w:r w:rsidRPr="00421969">
        <w:rPr>
          <w:rFonts w:ascii="Courier New" w:hAnsi="Courier New" w:cs="Courier New"/>
          <w:color w:val="0000FF"/>
          <w:sz w:val="21"/>
          <w:szCs w:val="21"/>
          <w:lang w:val="en-US"/>
        </w:rPr>
        <w:t>&lt;/</w:t>
      </w:r>
      <w:r w:rsidRPr="00421969">
        <w:rPr>
          <w:rFonts w:ascii="Courier New" w:hAnsi="Courier New" w:cs="Courier New"/>
          <w:color w:val="800000"/>
          <w:sz w:val="21"/>
          <w:szCs w:val="21"/>
          <w:lang w:val="en-US"/>
        </w:rPr>
        <w:t>SOAP-ENV:Body</w:t>
      </w:r>
      <w:r w:rsidRPr="00421969">
        <w:rPr>
          <w:rFonts w:ascii="Courier New" w:hAnsi="Courier New" w:cs="Courier New"/>
          <w:color w:val="0000FF"/>
          <w:sz w:val="21"/>
          <w:szCs w:val="21"/>
          <w:lang w:val="en-US"/>
        </w:rPr>
        <w:t>&gt;</w:t>
      </w:r>
    </w:p>
    <w:p w14:paraId="5CE8D4F2" w14:textId="77777777" w:rsidR="006070CF" w:rsidRPr="00421969" w:rsidRDefault="006070CF" w:rsidP="006070CF">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left="900"/>
        <w:rPr>
          <w:rFonts w:ascii="Courier New" w:hAnsi="Courier New" w:cs="Courier New"/>
          <w:color w:val="008080"/>
          <w:sz w:val="21"/>
          <w:szCs w:val="21"/>
          <w:lang w:val="en-US"/>
        </w:rPr>
      </w:pPr>
      <w:r w:rsidRPr="00421969">
        <w:rPr>
          <w:rFonts w:ascii="Courier New" w:hAnsi="Courier New" w:cs="Courier New"/>
          <w:color w:val="0000FF"/>
          <w:sz w:val="21"/>
          <w:szCs w:val="21"/>
          <w:lang w:val="en-US"/>
        </w:rPr>
        <w:t>&lt;/</w:t>
      </w:r>
      <w:r w:rsidRPr="00421969">
        <w:rPr>
          <w:rFonts w:ascii="Courier New" w:hAnsi="Courier New" w:cs="Courier New"/>
          <w:color w:val="800000"/>
          <w:sz w:val="21"/>
          <w:szCs w:val="21"/>
          <w:lang w:val="en-US"/>
        </w:rPr>
        <w:t>SOAP-ENV:Envelope</w:t>
      </w:r>
      <w:r w:rsidRPr="00421969">
        <w:rPr>
          <w:rFonts w:ascii="Courier New" w:hAnsi="Courier New" w:cs="Courier New"/>
          <w:color w:val="0000FF"/>
          <w:sz w:val="21"/>
          <w:szCs w:val="21"/>
          <w:lang w:val="en-US"/>
        </w:rPr>
        <w:t>&gt;</w:t>
      </w:r>
    </w:p>
    <w:p w14:paraId="5CE8D4F3" w14:textId="77777777" w:rsidR="00DA57AF" w:rsidRPr="00421969" w:rsidRDefault="00DA57AF" w:rsidP="006070CF">
      <w:pPr>
        <w:ind w:left="360" w:firstLine="360"/>
        <w:rPr>
          <w:rFonts w:ascii="Courier New" w:hAnsi="Courier New" w:cs="Courier New"/>
          <w:sz w:val="21"/>
          <w:szCs w:val="21"/>
          <w:lang w:val="en-US"/>
        </w:rPr>
      </w:pPr>
    </w:p>
    <w:p w14:paraId="5CE8D4F4" w14:textId="77777777" w:rsidR="006070CF" w:rsidRPr="00421969" w:rsidRDefault="006070CF" w:rsidP="006070CF">
      <w:pPr>
        <w:ind w:left="360" w:firstLine="360"/>
        <w:rPr>
          <w:rFonts w:ascii="Courier New" w:hAnsi="Courier New" w:cs="Courier New"/>
          <w:sz w:val="21"/>
          <w:szCs w:val="21"/>
        </w:rPr>
      </w:pPr>
      <w:r w:rsidRPr="00421969">
        <w:rPr>
          <w:rFonts w:ascii="Courier New" w:hAnsi="Courier New" w:cs="Courier New"/>
          <w:sz w:val="21"/>
          <w:szCs w:val="21"/>
        </w:rPr>
        <w:t xml:space="preserve">bij </w:t>
      </w:r>
      <w:r w:rsidR="004F7D48" w:rsidRPr="00421969">
        <w:rPr>
          <w:rFonts w:ascii="Courier New" w:hAnsi="Courier New" w:cs="Courier New"/>
          <w:sz w:val="21"/>
          <w:szCs w:val="21"/>
        </w:rPr>
        <w:t xml:space="preserve">een </w:t>
      </w:r>
      <w:r w:rsidRPr="00421969">
        <w:rPr>
          <w:rFonts w:ascii="Courier New" w:hAnsi="Courier New" w:cs="Courier New"/>
          <w:sz w:val="21"/>
          <w:szCs w:val="21"/>
        </w:rPr>
        <w:t>enkel</w:t>
      </w:r>
      <w:r w:rsidR="004F7D48" w:rsidRPr="00421969">
        <w:rPr>
          <w:rFonts w:ascii="Courier New" w:hAnsi="Courier New" w:cs="Courier New"/>
          <w:sz w:val="21"/>
          <w:szCs w:val="21"/>
        </w:rPr>
        <w:t>voudige</w:t>
      </w:r>
      <w:r w:rsidRPr="00421969">
        <w:rPr>
          <w:rFonts w:ascii="Courier New" w:hAnsi="Courier New" w:cs="Courier New"/>
          <w:sz w:val="21"/>
          <w:szCs w:val="21"/>
        </w:rPr>
        <w:t xml:space="preserve"> </w:t>
      </w:r>
      <w:r w:rsidR="004F7D48" w:rsidRPr="00421969">
        <w:rPr>
          <w:rFonts w:ascii="Courier New" w:hAnsi="Courier New" w:cs="Courier New"/>
          <w:sz w:val="21"/>
          <w:szCs w:val="21"/>
        </w:rPr>
        <w:t>fout</w:t>
      </w:r>
      <w:r w:rsidRPr="00421969">
        <w:rPr>
          <w:rFonts w:ascii="Courier New" w:hAnsi="Courier New" w:cs="Courier New"/>
          <w:sz w:val="21"/>
          <w:szCs w:val="21"/>
        </w:rPr>
        <w:t>:</w:t>
      </w:r>
      <w:r w:rsidRPr="00421969">
        <w:rPr>
          <w:rFonts w:ascii="Courier New" w:hAnsi="Courier New" w:cs="Courier New"/>
          <w:sz w:val="21"/>
          <w:szCs w:val="21"/>
        </w:rPr>
        <w:br/>
      </w:r>
    </w:p>
    <w:p w14:paraId="5CE8D4F5" w14:textId="77777777" w:rsidR="006070CF" w:rsidRPr="00421969" w:rsidRDefault="006070CF" w:rsidP="006070CF">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left="900"/>
        <w:rPr>
          <w:rFonts w:ascii="Courier New" w:hAnsi="Courier New" w:cs="Courier New"/>
          <w:color w:val="000000"/>
          <w:sz w:val="21"/>
          <w:szCs w:val="21"/>
        </w:rPr>
      </w:pPr>
      <w:r w:rsidRPr="00421969">
        <w:rPr>
          <w:rFonts w:ascii="Courier New" w:hAnsi="Courier New" w:cs="Courier New"/>
          <w:color w:val="0000FF"/>
          <w:sz w:val="21"/>
          <w:szCs w:val="21"/>
        </w:rPr>
        <w:t>&lt;</w:t>
      </w:r>
      <w:r w:rsidRPr="00421969">
        <w:rPr>
          <w:rFonts w:ascii="Courier New" w:hAnsi="Courier New" w:cs="Courier New"/>
          <w:color w:val="800000"/>
          <w:sz w:val="21"/>
          <w:szCs w:val="21"/>
        </w:rPr>
        <w:t>SOAP-ENV:Envelope</w:t>
      </w:r>
      <w:r w:rsidRPr="00421969">
        <w:rPr>
          <w:rFonts w:ascii="Courier New" w:hAnsi="Courier New" w:cs="Courier New"/>
          <w:color w:val="FF0000"/>
          <w:sz w:val="21"/>
          <w:szCs w:val="21"/>
        </w:rPr>
        <w:t xml:space="preserve"> ...</w:t>
      </w:r>
      <w:r w:rsidRPr="00421969">
        <w:rPr>
          <w:rFonts w:ascii="Courier New" w:hAnsi="Courier New" w:cs="Courier New"/>
          <w:color w:val="0000FF"/>
          <w:sz w:val="21"/>
          <w:szCs w:val="21"/>
        </w:rPr>
        <w:t>&gt;</w:t>
      </w:r>
    </w:p>
    <w:p w14:paraId="5CE8D4F6" w14:textId="77777777" w:rsidR="006070CF" w:rsidRPr="00421969" w:rsidRDefault="006070CF" w:rsidP="006070CF">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left="900"/>
        <w:rPr>
          <w:rFonts w:ascii="Courier New" w:hAnsi="Courier New" w:cs="Courier New"/>
          <w:color w:val="000000"/>
          <w:sz w:val="21"/>
          <w:szCs w:val="21"/>
          <w:lang w:val="en-US"/>
        </w:rPr>
      </w:pPr>
      <w:r w:rsidRPr="00421969">
        <w:rPr>
          <w:rFonts w:ascii="Courier New" w:hAnsi="Courier New" w:cs="Courier New"/>
          <w:color w:val="000000"/>
          <w:sz w:val="21"/>
          <w:szCs w:val="21"/>
        </w:rPr>
        <w:tab/>
      </w:r>
      <w:r w:rsidRPr="00421969">
        <w:rPr>
          <w:rFonts w:ascii="Courier New" w:hAnsi="Courier New" w:cs="Courier New"/>
          <w:color w:val="0000FF"/>
          <w:sz w:val="21"/>
          <w:szCs w:val="21"/>
          <w:lang w:val="en-US"/>
        </w:rPr>
        <w:t>&lt;</w:t>
      </w:r>
      <w:r w:rsidRPr="00421969">
        <w:rPr>
          <w:rFonts w:ascii="Courier New" w:hAnsi="Courier New" w:cs="Courier New"/>
          <w:color w:val="800000"/>
          <w:sz w:val="21"/>
          <w:szCs w:val="21"/>
          <w:lang w:val="en-US"/>
        </w:rPr>
        <w:t>SOAP-ENV:Header</w:t>
      </w:r>
      <w:r w:rsidRPr="00421969">
        <w:rPr>
          <w:rFonts w:ascii="Courier New" w:hAnsi="Courier New" w:cs="Courier New"/>
          <w:color w:val="0000FF"/>
          <w:sz w:val="21"/>
          <w:szCs w:val="21"/>
          <w:lang w:val="en-US"/>
        </w:rPr>
        <w:t>&gt;</w:t>
      </w:r>
    </w:p>
    <w:p w14:paraId="5CE8D4F7" w14:textId="77777777" w:rsidR="006070CF" w:rsidRPr="00421969" w:rsidRDefault="006070CF" w:rsidP="006070CF">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left="900"/>
        <w:rPr>
          <w:rFonts w:ascii="Courier New" w:hAnsi="Courier New" w:cs="Courier New"/>
          <w:color w:val="000000"/>
          <w:sz w:val="21"/>
          <w:szCs w:val="21"/>
          <w:lang w:val="en-US"/>
        </w:rPr>
      </w:pPr>
      <w:r w:rsidRPr="00421969">
        <w:rPr>
          <w:rFonts w:ascii="Courier New" w:hAnsi="Courier New" w:cs="Courier New"/>
          <w:color w:val="000000"/>
          <w:sz w:val="21"/>
          <w:szCs w:val="21"/>
          <w:lang w:val="en-US"/>
        </w:rPr>
        <w:tab/>
      </w:r>
      <w:r w:rsidRPr="00421969">
        <w:rPr>
          <w:rFonts w:ascii="Courier New" w:hAnsi="Courier New" w:cs="Courier New"/>
          <w:color w:val="000000"/>
          <w:sz w:val="21"/>
          <w:szCs w:val="21"/>
          <w:lang w:val="en-US"/>
        </w:rPr>
        <w:tab/>
      </w:r>
      <w:r w:rsidRPr="00421969">
        <w:rPr>
          <w:rFonts w:ascii="Courier New" w:hAnsi="Courier New" w:cs="Courier New"/>
          <w:color w:val="0000FF"/>
          <w:sz w:val="21"/>
          <w:szCs w:val="21"/>
          <w:lang w:val="en-US"/>
        </w:rPr>
        <w:t>&lt;</w:t>
      </w:r>
      <w:r w:rsidRPr="00421969">
        <w:rPr>
          <w:rFonts w:ascii="Courier New" w:hAnsi="Courier New" w:cs="Courier New"/>
          <w:color w:val="800000"/>
          <w:sz w:val="21"/>
          <w:szCs w:val="21"/>
          <w:lang w:val="en-US"/>
        </w:rPr>
        <w:t>SOAPServerURL</w:t>
      </w:r>
      <w:r w:rsidRPr="00421969">
        <w:rPr>
          <w:rFonts w:ascii="Courier New" w:hAnsi="Courier New" w:cs="Courier New"/>
          <w:color w:val="FF0000"/>
          <w:sz w:val="21"/>
          <w:szCs w:val="21"/>
          <w:lang w:val="en-US"/>
        </w:rPr>
        <w:t xml:space="preserve"> ...</w:t>
      </w:r>
      <w:r w:rsidRPr="00421969">
        <w:rPr>
          <w:rFonts w:ascii="Courier New" w:hAnsi="Courier New" w:cs="Courier New"/>
          <w:color w:val="0000FF"/>
          <w:sz w:val="21"/>
          <w:szCs w:val="21"/>
          <w:lang w:val="en-US"/>
        </w:rPr>
        <w:t>&gt;</w:t>
      </w:r>
    </w:p>
    <w:p w14:paraId="5CE8D4F8" w14:textId="77777777" w:rsidR="006070CF" w:rsidRPr="00421969" w:rsidRDefault="006070CF" w:rsidP="006070CF">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left="900"/>
        <w:rPr>
          <w:rFonts w:ascii="Courier New" w:hAnsi="Courier New" w:cs="Courier New"/>
          <w:color w:val="000000"/>
          <w:sz w:val="21"/>
          <w:szCs w:val="21"/>
          <w:lang w:val="en-US"/>
        </w:rPr>
      </w:pPr>
      <w:r w:rsidRPr="00421969">
        <w:rPr>
          <w:rFonts w:ascii="Courier New" w:hAnsi="Courier New" w:cs="Courier New"/>
          <w:color w:val="000000"/>
          <w:sz w:val="21"/>
          <w:szCs w:val="21"/>
          <w:lang w:val="en-US"/>
        </w:rPr>
        <w:tab/>
      </w:r>
      <w:r w:rsidRPr="00421969">
        <w:rPr>
          <w:rFonts w:ascii="Courier New" w:hAnsi="Courier New" w:cs="Courier New"/>
          <w:color w:val="000000"/>
          <w:sz w:val="21"/>
          <w:szCs w:val="21"/>
          <w:lang w:val="en-US"/>
        </w:rPr>
        <w:tab/>
      </w:r>
      <w:r w:rsidRPr="00421969">
        <w:rPr>
          <w:rFonts w:ascii="Courier New" w:hAnsi="Courier New" w:cs="Courier New"/>
          <w:color w:val="000000"/>
          <w:sz w:val="21"/>
          <w:szCs w:val="21"/>
          <w:lang w:val="en-US"/>
        </w:rPr>
        <w:tab/>
      </w:r>
      <w:r w:rsidRPr="00421969">
        <w:rPr>
          <w:rFonts w:ascii="Courier New" w:hAnsi="Courier New" w:cs="Courier New"/>
          <w:color w:val="0000FF"/>
          <w:sz w:val="21"/>
          <w:szCs w:val="21"/>
          <w:lang w:val="en-US"/>
        </w:rPr>
        <w:t>&lt;</w:t>
      </w:r>
      <w:r w:rsidRPr="00421969">
        <w:rPr>
          <w:rFonts w:ascii="Courier New" w:hAnsi="Courier New" w:cs="Courier New"/>
          <w:color w:val="800000"/>
          <w:sz w:val="21"/>
          <w:szCs w:val="21"/>
          <w:lang w:val="en-US"/>
        </w:rPr>
        <w:t>sender</w:t>
      </w:r>
      <w:r w:rsidRPr="00421969">
        <w:rPr>
          <w:rFonts w:ascii="Courier New" w:hAnsi="Courier New" w:cs="Courier New"/>
          <w:color w:val="0000FF"/>
          <w:sz w:val="21"/>
          <w:szCs w:val="21"/>
          <w:lang w:val="en-US"/>
        </w:rPr>
        <w:t>&gt;</w:t>
      </w:r>
      <w:r w:rsidRPr="00421969">
        <w:rPr>
          <w:rFonts w:ascii="Courier New" w:hAnsi="Courier New" w:cs="Courier New"/>
          <w:color w:val="000000"/>
          <w:sz w:val="21"/>
          <w:szCs w:val="21"/>
          <w:highlight w:val="white"/>
          <w:lang w:val="en-US"/>
        </w:rPr>
        <w:t>http://</w:t>
      </w:r>
      <w:r w:rsidRPr="00421969">
        <w:rPr>
          <w:rFonts w:ascii="Courier New" w:hAnsi="Courier New" w:cs="Courier New"/>
          <w:color w:val="000000"/>
          <w:sz w:val="21"/>
          <w:szCs w:val="21"/>
          <w:lang w:val="en-US"/>
        </w:rPr>
        <w:t>192.168.0.102</w:t>
      </w:r>
      <w:r w:rsidRPr="00421969">
        <w:rPr>
          <w:rFonts w:ascii="Courier New" w:hAnsi="Courier New" w:cs="Courier New"/>
          <w:color w:val="0000FF"/>
          <w:sz w:val="21"/>
          <w:szCs w:val="21"/>
          <w:lang w:val="en-US"/>
        </w:rPr>
        <w:t>&lt;/</w:t>
      </w:r>
      <w:r w:rsidRPr="00421969">
        <w:rPr>
          <w:rFonts w:ascii="Courier New" w:hAnsi="Courier New" w:cs="Courier New"/>
          <w:color w:val="800000"/>
          <w:sz w:val="21"/>
          <w:szCs w:val="21"/>
          <w:lang w:val="en-US"/>
        </w:rPr>
        <w:t>sender</w:t>
      </w:r>
      <w:r w:rsidRPr="00421969">
        <w:rPr>
          <w:rFonts w:ascii="Courier New" w:hAnsi="Courier New" w:cs="Courier New"/>
          <w:color w:val="0000FF"/>
          <w:sz w:val="21"/>
          <w:szCs w:val="21"/>
          <w:lang w:val="en-US"/>
        </w:rPr>
        <w:t>&gt;</w:t>
      </w:r>
    </w:p>
    <w:p w14:paraId="5CE8D4F9" w14:textId="77777777" w:rsidR="006070CF" w:rsidRPr="00421969" w:rsidRDefault="006070CF" w:rsidP="006070CF">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left="900"/>
        <w:rPr>
          <w:rFonts w:ascii="Courier New" w:hAnsi="Courier New" w:cs="Courier New"/>
          <w:color w:val="000000"/>
          <w:sz w:val="21"/>
          <w:szCs w:val="21"/>
          <w:lang w:val="en-US"/>
        </w:rPr>
      </w:pPr>
      <w:r w:rsidRPr="00421969">
        <w:rPr>
          <w:rFonts w:ascii="Courier New" w:hAnsi="Courier New" w:cs="Courier New"/>
          <w:color w:val="000000"/>
          <w:sz w:val="21"/>
          <w:szCs w:val="21"/>
          <w:lang w:val="en-US"/>
        </w:rPr>
        <w:tab/>
      </w:r>
      <w:r w:rsidRPr="00421969">
        <w:rPr>
          <w:rFonts w:ascii="Courier New" w:hAnsi="Courier New" w:cs="Courier New"/>
          <w:color w:val="000000"/>
          <w:sz w:val="21"/>
          <w:szCs w:val="21"/>
          <w:lang w:val="en-US"/>
        </w:rPr>
        <w:tab/>
      </w:r>
      <w:r w:rsidRPr="00421969">
        <w:rPr>
          <w:rFonts w:ascii="Courier New" w:hAnsi="Courier New" w:cs="Courier New"/>
          <w:color w:val="000000"/>
          <w:sz w:val="21"/>
          <w:szCs w:val="21"/>
          <w:lang w:val="en-US"/>
        </w:rPr>
        <w:tab/>
      </w:r>
      <w:r w:rsidRPr="00421969">
        <w:rPr>
          <w:rFonts w:ascii="Courier New" w:hAnsi="Courier New" w:cs="Courier New"/>
          <w:color w:val="0000FF"/>
          <w:sz w:val="21"/>
          <w:szCs w:val="21"/>
          <w:lang w:val="en-US"/>
        </w:rPr>
        <w:t>&lt;</w:t>
      </w:r>
      <w:r w:rsidRPr="00421969">
        <w:rPr>
          <w:rFonts w:ascii="Courier New" w:hAnsi="Courier New" w:cs="Courier New"/>
          <w:color w:val="800000"/>
          <w:sz w:val="21"/>
          <w:szCs w:val="21"/>
          <w:lang w:val="en-US"/>
        </w:rPr>
        <w:t>receiver</w:t>
      </w:r>
      <w:r w:rsidRPr="00421969">
        <w:rPr>
          <w:rFonts w:ascii="Courier New" w:hAnsi="Courier New" w:cs="Courier New"/>
          <w:color w:val="0000FF"/>
          <w:sz w:val="21"/>
          <w:szCs w:val="21"/>
          <w:lang w:val="en-US"/>
        </w:rPr>
        <w:t>&gt;</w:t>
      </w:r>
      <w:r w:rsidRPr="00421969">
        <w:rPr>
          <w:rFonts w:ascii="Courier New" w:hAnsi="Courier New" w:cs="Courier New"/>
          <w:color w:val="000000"/>
          <w:sz w:val="21"/>
          <w:szCs w:val="21"/>
          <w:highlight w:val="white"/>
          <w:lang w:val="en-US"/>
        </w:rPr>
        <w:t>http://</w:t>
      </w:r>
      <w:r w:rsidRPr="00421969">
        <w:rPr>
          <w:rFonts w:ascii="Courier New" w:hAnsi="Courier New" w:cs="Courier New"/>
          <w:color w:val="000000"/>
          <w:sz w:val="21"/>
          <w:szCs w:val="21"/>
          <w:lang w:val="en-US"/>
        </w:rPr>
        <w:t>192.168.0.138</w:t>
      </w:r>
      <w:r w:rsidRPr="00421969">
        <w:rPr>
          <w:rFonts w:ascii="Courier New" w:hAnsi="Courier New" w:cs="Courier New"/>
          <w:color w:val="0000FF"/>
          <w:sz w:val="21"/>
          <w:szCs w:val="21"/>
          <w:lang w:val="en-US"/>
        </w:rPr>
        <w:t>&lt;/</w:t>
      </w:r>
      <w:r w:rsidRPr="00421969">
        <w:rPr>
          <w:rFonts w:ascii="Courier New" w:hAnsi="Courier New" w:cs="Courier New"/>
          <w:color w:val="800000"/>
          <w:sz w:val="21"/>
          <w:szCs w:val="21"/>
          <w:lang w:val="en-US"/>
        </w:rPr>
        <w:t>reciever</w:t>
      </w:r>
      <w:r w:rsidRPr="00421969">
        <w:rPr>
          <w:rFonts w:ascii="Courier New" w:hAnsi="Courier New" w:cs="Courier New"/>
          <w:color w:val="0000FF"/>
          <w:sz w:val="21"/>
          <w:szCs w:val="21"/>
          <w:lang w:val="en-US"/>
        </w:rPr>
        <w:t>&gt;</w:t>
      </w:r>
    </w:p>
    <w:p w14:paraId="5CE8D4FA" w14:textId="77777777" w:rsidR="006070CF" w:rsidRPr="00421969" w:rsidRDefault="006070CF" w:rsidP="006070CF">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left="900"/>
        <w:rPr>
          <w:rFonts w:ascii="Courier New" w:hAnsi="Courier New" w:cs="Courier New"/>
          <w:color w:val="000000"/>
          <w:sz w:val="21"/>
          <w:szCs w:val="21"/>
          <w:lang w:val="en-US"/>
        </w:rPr>
      </w:pPr>
      <w:r w:rsidRPr="00421969">
        <w:rPr>
          <w:rFonts w:ascii="Courier New" w:hAnsi="Courier New" w:cs="Courier New"/>
          <w:color w:val="000000"/>
          <w:sz w:val="21"/>
          <w:szCs w:val="21"/>
          <w:lang w:val="en-US"/>
        </w:rPr>
        <w:tab/>
      </w:r>
      <w:r w:rsidRPr="00421969">
        <w:rPr>
          <w:rFonts w:ascii="Courier New" w:hAnsi="Courier New" w:cs="Courier New"/>
          <w:color w:val="000000"/>
          <w:sz w:val="21"/>
          <w:szCs w:val="21"/>
          <w:lang w:val="en-US"/>
        </w:rPr>
        <w:tab/>
      </w:r>
      <w:r w:rsidRPr="00421969">
        <w:rPr>
          <w:rFonts w:ascii="Courier New" w:hAnsi="Courier New" w:cs="Courier New"/>
          <w:color w:val="0000FF"/>
          <w:sz w:val="21"/>
          <w:szCs w:val="21"/>
          <w:lang w:val="en-US"/>
        </w:rPr>
        <w:t>&lt;/</w:t>
      </w:r>
      <w:r w:rsidRPr="00421969">
        <w:rPr>
          <w:rFonts w:ascii="Courier New" w:hAnsi="Courier New" w:cs="Courier New"/>
          <w:color w:val="800000"/>
          <w:sz w:val="21"/>
          <w:szCs w:val="21"/>
          <w:lang w:val="en-US"/>
        </w:rPr>
        <w:t>SOAPServerURL</w:t>
      </w:r>
      <w:r w:rsidRPr="00421969">
        <w:rPr>
          <w:rFonts w:ascii="Courier New" w:hAnsi="Courier New" w:cs="Courier New"/>
          <w:color w:val="0000FF"/>
          <w:sz w:val="21"/>
          <w:szCs w:val="21"/>
          <w:lang w:val="en-US"/>
        </w:rPr>
        <w:t>&gt;</w:t>
      </w:r>
    </w:p>
    <w:p w14:paraId="5CE8D4FB" w14:textId="77777777" w:rsidR="006070CF" w:rsidRPr="00421969" w:rsidRDefault="006070CF" w:rsidP="006070CF">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left="900"/>
        <w:rPr>
          <w:rFonts w:ascii="Courier New" w:hAnsi="Courier New" w:cs="Courier New"/>
          <w:color w:val="000000"/>
          <w:sz w:val="21"/>
          <w:szCs w:val="21"/>
          <w:lang w:val="en-US"/>
        </w:rPr>
      </w:pPr>
      <w:r w:rsidRPr="00421969">
        <w:rPr>
          <w:rFonts w:ascii="Courier New" w:hAnsi="Courier New" w:cs="Courier New"/>
          <w:color w:val="000000"/>
          <w:sz w:val="21"/>
          <w:szCs w:val="21"/>
          <w:lang w:val="en-US"/>
        </w:rPr>
        <w:tab/>
      </w:r>
      <w:r w:rsidRPr="00421969">
        <w:rPr>
          <w:rFonts w:ascii="Courier New" w:hAnsi="Courier New" w:cs="Courier New"/>
          <w:color w:val="000000"/>
          <w:sz w:val="21"/>
          <w:szCs w:val="21"/>
          <w:lang w:val="en-US"/>
        </w:rPr>
        <w:tab/>
      </w:r>
      <w:r w:rsidRPr="00421969">
        <w:rPr>
          <w:rFonts w:ascii="Courier New" w:hAnsi="Courier New" w:cs="Courier New"/>
          <w:color w:val="0000FF"/>
          <w:sz w:val="21"/>
          <w:szCs w:val="21"/>
          <w:lang w:val="en-US"/>
        </w:rPr>
        <w:t>&lt;</w:t>
      </w:r>
      <w:r w:rsidRPr="00421969">
        <w:rPr>
          <w:rFonts w:ascii="Courier New" w:hAnsi="Courier New" w:cs="Courier New"/>
          <w:color w:val="800000"/>
          <w:sz w:val="21"/>
          <w:szCs w:val="21"/>
          <w:lang w:val="en-US"/>
        </w:rPr>
        <w:t>SOAPCentralServerURL</w:t>
      </w:r>
      <w:r w:rsidRPr="00421969">
        <w:rPr>
          <w:rFonts w:ascii="Courier New" w:hAnsi="Courier New" w:cs="Courier New"/>
          <w:color w:val="FF0000"/>
          <w:sz w:val="21"/>
          <w:szCs w:val="21"/>
          <w:lang w:val="en-US"/>
        </w:rPr>
        <w:t xml:space="preserve"> ...</w:t>
      </w:r>
      <w:r w:rsidRPr="00421969">
        <w:rPr>
          <w:rFonts w:ascii="Courier New" w:hAnsi="Courier New" w:cs="Courier New"/>
          <w:color w:val="0000FF"/>
          <w:sz w:val="21"/>
          <w:szCs w:val="21"/>
          <w:lang w:val="en-US"/>
        </w:rPr>
        <w:t>&gt;</w:t>
      </w:r>
    </w:p>
    <w:p w14:paraId="5CE8D4FC" w14:textId="77777777" w:rsidR="006070CF" w:rsidRPr="00421969" w:rsidRDefault="006070CF" w:rsidP="006070CF">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left="900"/>
        <w:rPr>
          <w:rFonts w:ascii="Courier New" w:hAnsi="Courier New" w:cs="Courier New"/>
          <w:color w:val="0000FF"/>
          <w:sz w:val="21"/>
          <w:szCs w:val="21"/>
          <w:lang w:val="en-US"/>
        </w:rPr>
      </w:pPr>
      <w:r w:rsidRPr="00421969">
        <w:rPr>
          <w:rFonts w:ascii="Courier New" w:hAnsi="Courier New" w:cs="Courier New"/>
          <w:color w:val="000000"/>
          <w:sz w:val="21"/>
          <w:szCs w:val="21"/>
          <w:lang w:val="en-US"/>
        </w:rPr>
        <w:tab/>
      </w:r>
      <w:r w:rsidRPr="00421969">
        <w:rPr>
          <w:rFonts w:ascii="Courier New" w:hAnsi="Courier New" w:cs="Courier New"/>
          <w:color w:val="000000"/>
          <w:sz w:val="21"/>
          <w:szCs w:val="21"/>
          <w:lang w:val="en-US"/>
        </w:rPr>
        <w:tab/>
      </w:r>
      <w:r w:rsidRPr="00421969">
        <w:rPr>
          <w:rFonts w:ascii="Courier New" w:hAnsi="Courier New" w:cs="Courier New"/>
          <w:color w:val="000000"/>
          <w:sz w:val="21"/>
          <w:szCs w:val="21"/>
          <w:lang w:val="en-US"/>
        </w:rPr>
        <w:tab/>
      </w:r>
      <w:r w:rsidRPr="00421969">
        <w:rPr>
          <w:rFonts w:ascii="Courier New" w:hAnsi="Courier New" w:cs="Courier New"/>
          <w:color w:val="0000FF"/>
          <w:sz w:val="21"/>
          <w:szCs w:val="21"/>
          <w:lang w:val="en-US"/>
        </w:rPr>
        <w:t>&lt;</w:t>
      </w:r>
      <w:r w:rsidRPr="00421969">
        <w:rPr>
          <w:rFonts w:ascii="Courier New" w:hAnsi="Courier New" w:cs="Courier New"/>
          <w:color w:val="800000"/>
          <w:sz w:val="21"/>
          <w:szCs w:val="21"/>
          <w:lang w:val="en-US"/>
        </w:rPr>
        <w:t>server/</w:t>
      </w:r>
      <w:r w:rsidRPr="00421969">
        <w:rPr>
          <w:rFonts w:ascii="Courier New" w:hAnsi="Courier New" w:cs="Courier New"/>
          <w:color w:val="0000FF"/>
          <w:sz w:val="21"/>
          <w:szCs w:val="21"/>
          <w:lang w:val="en-US"/>
        </w:rPr>
        <w:t>&gt;</w:t>
      </w:r>
    </w:p>
    <w:p w14:paraId="5CE8D4FD" w14:textId="77777777" w:rsidR="006070CF" w:rsidRPr="00421969" w:rsidRDefault="006070CF" w:rsidP="006070CF">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left="900"/>
        <w:rPr>
          <w:rFonts w:ascii="Courier New" w:hAnsi="Courier New" w:cs="Courier New"/>
          <w:color w:val="0000FF"/>
          <w:sz w:val="21"/>
          <w:szCs w:val="21"/>
          <w:lang w:val="en-US"/>
        </w:rPr>
      </w:pPr>
      <w:r w:rsidRPr="00421969">
        <w:rPr>
          <w:rFonts w:ascii="Courier New" w:hAnsi="Courier New" w:cs="Courier New"/>
          <w:color w:val="000000"/>
          <w:sz w:val="21"/>
          <w:szCs w:val="21"/>
          <w:lang w:val="en-US"/>
        </w:rPr>
        <w:tab/>
      </w:r>
      <w:r w:rsidRPr="00421969">
        <w:rPr>
          <w:rFonts w:ascii="Courier New" w:hAnsi="Courier New" w:cs="Courier New"/>
          <w:color w:val="000000"/>
          <w:sz w:val="21"/>
          <w:szCs w:val="21"/>
          <w:lang w:val="en-US"/>
        </w:rPr>
        <w:tab/>
      </w:r>
      <w:r w:rsidRPr="00421969">
        <w:rPr>
          <w:rFonts w:ascii="Courier New" w:hAnsi="Courier New" w:cs="Courier New"/>
          <w:color w:val="0000FF"/>
          <w:sz w:val="21"/>
          <w:szCs w:val="21"/>
          <w:lang w:val="en-US"/>
        </w:rPr>
        <w:t>&lt;/</w:t>
      </w:r>
      <w:r w:rsidRPr="00421969">
        <w:rPr>
          <w:rFonts w:ascii="Courier New" w:hAnsi="Courier New" w:cs="Courier New"/>
          <w:color w:val="800000"/>
          <w:sz w:val="21"/>
          <w:szCs w:val="21"/>
          <w:lang w:val="en-US"/>
        </w:rPr>
        <w:t>SOAPCentralServerURL</w:t>
      </w:r>
      <w:r w:rsidRPr="00421969">
        <w:rPr>
          <w:rFonts w:ascii="Courier New" w:hAnsi="Courier New" w:cs="Courier New"/>
          <w:color w:val="0000FF"/>
          <w:sz w:val="21"/>
          <w:szCs w:val="21"/>
          <w:lang w:val="en-US"/>
        </w:rPr>
        <w:t>&gt;</w:t>
      </w:r>
    </w:p>
    <w:p w14:paraId="5CE8D4FE" w14:textId="77777777" w:rsidR="006070CF" w:rsidRPr="00421969" w:rsidRDefault="006070CF" w:rsidP="006070CF">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left="900"/>
        <w:rPr>
          <w:rFonts w:ascii="Courier New" w:hAnsi="Courier New" w:cs="Courier New"/>
          <w:color w:val="000000"/>
          <w:sz w:val="21"/>
          <w:szCs w:val="21"/>
          <w:lang w:val="en-GB"/>
        </w:rPr>
      </w:pPr>
      <w:r w:rsidRPr="00421969">
        <w:rPr>
          <w:rFonts w:ascii="Courier New" w:hAnsi="Courier New" w:cs="Courier New"/>
          <w:color w:val="000000"/>
          <w:sz w:val="21"/>
          <w:szCs w:val="21"/>
          <w:lang w:val="en-US"/>
        </w:rPr>
        <w:tab/>
      </w:r>
      <w:r w:rsidRPr="00421969">
        <w:rPr>
          <w:rFonts w:ascii="Courier New" w:hAnsi="Courier New" w:cs="Courier New"/>
          <w:color w:val="000000"/>
          <w:sz w:val="21"/>
          <w:szCs w:val="21"/>
          <w:lang w:val="en-US"/>
        </w:rPr>
        <w:tab/>
      </w:r>
      <w:r w:rsidRPr="00421969">
        <w:rPr>
          <w:rFonts w:ascii="Courier New" w:hAnsi="Courier New" w:cs="Courier New"/>
          <w:color w:val="0000FF"/>
          <w:sz w:val="21"/>
          <w:szCs w:val="21"/>
          <w:lang w:val="en-GB"/>
        </w:rPr>
        <w:t>&lt;</w:t>
      </w:r>
      <w:r w:rsidRPr="00421969">
        <w:rPr>
          <w:rFonts w:ascii="Courier New" w:hAnsi="Courier New" w:cs="Courier New"/>
          <w:color w:val="800000"/>
          <w:sz w:val="21"/>
          <w:szCs w:val="21"/>
          <w:lang w:val="en-GB"/>
        </w:rPr>
        <w:t>UniqueID</w:t>
      </w:r>
      <w:r w:rsidRPr="00421969">
        <w:rPr>
          <w:rFonts w:ascii="Courier New" w:hAnsi="Courier New" w:cs="Courier New"/>
          <w:color w:val="FF0000"/>
          <w:sz w:val="21"/>
          <w:szCs w:val="21"/>
          <w:lang w:val="en-GB"/>
        </w:rPr>
        <w:t xml:space="preserve"> ...</w:t>
      </w:r>
      <w:r w:rsidRPr="00421969">
        <w:rPr>
          <w:rFonts w:ascii="Courier New" w:hAnsi="Courier New" w:cs="Courier New"/>
          <w:color w:val="0000FF"/>
          <w:sz w:val="21"/>
          <w:szCs w:val="21"/>
          <w:lang w:val="en-GB"/>
        </w:rPr>
        <w:t>&gt;</w:t>
      </w:r>
    </w:p>
    <w:p w14:paraId="5CE8D4FF" w14:textId="77777777" w:rsidR="006070CF" w:rsidRPr="00421969" w:rsidRDefault="006070CF" w:rsidP="006070CF">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left="900"/>
        <w:rPr>
          <w:rFonts w:ascii="Courier New" w:hAnsi="Courier New" w:cs="Courier New"/>
          <w:color w:val="0000FF"/>
          <w:sz w:val="21"/>
          <w:szCs w:val="21"/>
          <w:lang w:val="en-GB"/>
        </w:rPr>
      </w:pPr>
      <w:r w:rsidRPr="00421969">
        <w:rPr>
          <w:rFonts w:ascii="Courier New" w:hAnsi="Courier New" w:cs="Courier New"/>
          <w:color w:val="000000"/>
          <w:sz w:val="21"/>
          <w:szCs w:val="21"/>
          <w:lang w:val="en-GB"/>
        </w:rPr>
        <w:tab/>
      </w:r>
      <w:r w:rsidRPr="00421969">
        <w:rPr>
          <w:rFonts w:ascii="Courier New" w:hAnsi="Courier New" w:cs="Courier New"/>
          <w:color w:val="000000"/>
          <w:sz w:val="21"/>
          <w:szCs w:val="21"/>
          <w:lang w:val="en-GB"/>
        </w:rPr>
        <w:tab/>
      </w:r>
      <w:r w:rsidRPr="00421969">
        <w:rPr>
          <w:rFonts w:ascii="Courier New" w:hAnsi="Courier New" w:cs="Courier New"/>
          <w:color w:val="000000"/>
          <w:sz w:val="21"/>
          <w:szCs w:val="21"/>
          <w:lang w:val="en-GB"/>
        </w:rPr>
        <w:tab/>
      </w:r>
      <w:r w:rsidRPr="00421969">
        <w:rPr>
          <w:rFonts w:ascii="Courier New" w:hAnsi="Courier New" w:cs="Courier New"/>
          <w:color w:val="0000FF"/>
          <w:sz w:val="21"/>
          <w:szCs w:val="21"/>
          <w:lang w:val="en-GB"/>
        </w:rPr>
        <w:t>&lt;</w:t>
      </w:r>
      <w:r w:rsidRPr="00421969">
        <w:rPr>
          <w:rFonts w:ascii="Courier New" w:hAnsi="Courier New" w:cs="Courier New"/>
          <w:color w:val="800000"/>
          <w:sz w:val="21"/>
          <w:szCs w:val="21"/>
          <w:lang w:val="en-GB"/>
        </w:rPr>
        <w:t>ID</w:t>
      </w:r>
      <w:r w:rsidRPr="00421969">
        <w:rPr>
          <w:rFonts w:ascii="Courier New" w:hAnsi="Courier New" w:cs="Courier New"/>
          <w:color w:val="0000FF"/>
          <w:sz w:val="21"/>
          <w:szCs w:val="21"/>
          <w:lang w:val="en-GB"/>
        </w:rPr>
        <w:t>&gt;</w:t>
      </w:r>
      <w:r w:rsidRPr="00421969">
        <w:rPr>
          <w:rFonts w:ascii="Courier New" w:hAnsi="Courier New" w:cs="Courier New"/>
          <w:color w:val="000000"/>
          <w:sz w:val="21"/>
          <w:szCs w:val="21"/>
          <w:lang w:val="en-US"/>
        </w:rPr>
        <w:t>UniqueIDonMessageInitiatingSOAPServer_XYZ</w:t>
      </w:r>
      <w:r w:rsidRPr="00421969">
        <w:rPr>
          <w:rFonts w:ascii="Courier New" w:hAnsi="Courier New" w:cs="Courier New"/>
          <w:color w:val="0000FF"/>
          <w:sz w:val="21"/>
          <w:szCs w:val="21"/>
          <w:lang w:val="en-GB"/>
        </w:rPr>
        <w:t>&lt;/</w:t>
      </w:r>
      <w:r w:rsidRPr="00421969">
        <w:rPr>
          <w:rFonts w:ascii="Courier New" w:hAnsi="Courier New" w:cs="Courier New"/>
          <w:color w:val="800000"/>
          <w:sz w:val="21"/>
          <w:szCs w:val="21"/>
          <w:lang w:val="en-GB"/>
        </w:rPr>
        <w:t>ID</w:t>
      </w:r>
      <w:r w:rsidRPr="00421969">
        <w:rPr>
          <w:rFonts w:ascii="Courier New" w:hAnsi="Courier New" w:cs="Courier New"/>
          <w:color w:val="0000FF"/>
          <w:sz w:val="21"/>
          <w:szCs w:val="21"/>
          <w:lang w:val="en-GB"/>
        </w:rPr>
        <w:t>&gt;</w:t>
      </w:r>
    </w:p>
    <w:p w14:paraId="5CE8D500" w14:textId="77777777" w:rsidR="006070CF" w:rsidRPr="00421969" w:rsidRDefault="006070CF" w:rsidP="006070CF">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left="900"/>
        <w:rPr>
          <w:rFonts w:ascii="Courier New" w:hAnsi="Courier New" w:cs="Courier New"/>
          <w:color w:val="0000FF"/>
          <w:sz w:val="21"/>
          <w:szCs w:val="21"/>
          <w:lang w:val="en-GB"/>
        </w:rPr>
      </w:pPr>
      <w:r w:rsidRPr="00421969">
        <w:rPr>
          <w:rFonts w:ascii="Courier New" w:hAnsi="Courier New" w:cs="Courier New"/>
          <w:color w:val="000000"/>
          <w:sz w:val="21"/>
          <w:szCs w:val="21"/>
          <w:lang w:val="en-GB"/>
        </w:rPr>
        <w:tab/>
      </w:r>
      <w:r w:rsidRPr="00421969">
        <w:rPr>
          <w:rFonts w:ascii="Courier New" w:hAnsi="Courier New" w:cs="Courier New"/>
          <w:color w:val="000000"/>
          <w:sz w:val="21"/>
          <w:szCs w:val="21"/>
          <w:lang w:val="en-GB"/>
        </w:rPr>
        <w:tab/>
      </w:r>
      <w:r w:rsidRPr="00421969">
        <w:rPr>
          <w:rFonts w:ascii="Courier New" w:hAnsi="Courier New" w:cs="Courier New"/>
          <w:color w:val="0000FF"/>
          <w:sz w:val="21"/>
          <w:szCs w:val="21"/>
          <w:lang w:val="en-GB"/>
        </w:rPr>
        <w:t>&lt;/</w:t>
      </w:r>
      <w:r w:rsidRPr="00421969">
        <w:rPr>
          <w:rFonts w:ascii="Courier New" w:hAnsi="Courier New" w:cs="Courier New"/>
          <w:color w:val="800000"/>
          <w:sz w:val="21"/>
          <w:szCs w:val="21"/>
          <w:lang w:val="en-GB"/>
        </w:rPr>
        <w:t>UniqueID</w:t>
      </w:r>
      <w:r w:rsidRPr="00421969">
        <w:rPr>
          <w:rFonts w:ascii="Courier New" w:hAnsi="Courier New" w:cs="Courier New"/>
          <w:color w:val="0000FF"/>
          <w:sz w:val="21"/>
          <w:szCs w:val="21"/>
          <w:lang w:val="en-GB"/>
        </w:rPr>
        <w:t>&gt;</w:t>
      </w:r>
    </w:p>
    <w:p w14:paraId="5CE8D501" w14:textId="77777777" w:rsidR="006070CF" w:rsidRPr="00421969" w:rsidRDefault="006070CF" w:rsidP="006070CF">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left="900"/>
        <w:rPr>
          <w:rFonts w:ascii="Courier New" w:hAnsi="Courier New" w:cs="Courier New"/>
          <w:color w:val="000000"/>
          <w:sz w:val="21"/>
          <w:szCs w:val="21"/>
          <w:lang w:val="en-US"/>
        </w:rPr>
      </w:pPr>
      <w:r w:rsidRPr="00421969">
        <w:rPr>
          <w:rFonts w:ascii="Courier New" w:hAnsi="Courier New" w:cs="Courier New"/>
          <w:color w:val="000000"/>
          <w:sz w:val="21"/>
          <w:szCs w:val="21"/>
          <w:lang w:val="en-GB"/>
        </w:rPr>
        <w:tab/>
      </w:r>
      <w:r w:rsidRPr="00421969">
        <w:rPr>
          <w:rFonts w:ascii="Courier New" w:hAnsi="Courier New" w:cs="Courier New"/>
          <w:color w:val="0000FF"/>
          <w:sz w:val="21"/>
          <w:szCs w:val="21"/>
          <w:lang w:val="en-US"/>
        </w:rPr>
        <w:t>&lt;/</w:t>
      </w:r>
      <w:r w:rsidRPr="00421969">
        <w:rPr>
          <w:rFonts w:ascii="Courier New" w:hAnsi="Courier New" w:cs="Courier New"/>
          <w:color w:val="800000"/>
          <w:sz w:val="21"/>
          <w:szCs w:val="21"/>
          <w:lang w:val="en-US"/>
        </w:rPr>
        <w:t>SOAP-ENV:Header</w:t>
      </w:r>
      <w:r w:rsidRPr="00421969">
        <w:rPr>
          <w:rFonts w:ascii="Courier New" w:hAnsi="Courier New" w:cs="Courier New"/>
          <w:color w:val="0000FF"/>
          <w:sz w:val="21"/>
          <w:szCs w:val="21"/>
          <w:lang w:val="en-US"/>
        </w:rPr>
        <w:t>&gt;</w:t>
      </w:r>
    </w:p>
    <w:p w14:paraId="5CE8D502" w14:textId="77777777" w:rsidR="006070CF" w:rsidRPr="00421969" w:rsidRDefault="006070CF" w:rsidP="006070CF">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left="900"/>
        <w:rPr>
          <w:rFonts w:ascii="Courier New" w:hAnsi="Courier New" w:cs="Courier New"/>
          <w:color w:val="000000"/>
          <w:sz w:val="21"/>
          <w:szCs w:val="21"/>
          <w:lang w:val="en-US"/>
        </w:rPr>
      </w:pPr>
      <w:r w:rsidRPr="00421969">
        <w:rPr>
          <w:rFonts w:ascii="Courier New" w:hAnsi="Courier New" w:cs="Courier New"/>
          <w:color w:val="000000"/>
          <w:sz w:val="21"/>
          <w:szCs w:val="21"/>
          <w:lang w:val="en-US"/>
        </w:rPr>
        <w:tab/>
      </w:r>
      <w:r w:rsidRPr="00421969">
        <w:rPr>
          <w:rFonts w:ascii="Courier New" w:hAnsi="Courier New" w:cs="Courier New"/>
          <w:color w:val="0000FF"/>
          <w:sz w:val="21"/>
          <w:szCs w:val="21"/>
          <w:lang w:val="en-US"/>
        </w:rPr>
        <w:t>&lt;</w:t>
      </w:r>
      <w:r w:rsidRPr="00421969">
        <w:rPr>
          <w:rFonts w:ascii="Courier New" w:hAnsi="Courier New" w:cs="Courier New"/>
          <w:color w:val="800000"/>
          <w:sz w:val="21"/>
          <w:szCs w:val="21"/>
          <w:lang w:val="en-US"/>
        </w:rPr>
        <w:t>SOAP-ENV:Body</w:t>
      </w:r>
      <w:r w:rsidRPr="00421969">
        <w:rPr>
          <w:rFonts w:ascii="Courier New" w:hAnsi="Courier New" w:cs="Courier New"/>
          <w:color w:val="0000FF"/>
          <w:sz w:val="21"/>
          <w:szCs w:val="21"/>
          <w:lang w:val="en-US"/>
        </w:rPr>
        <w:t>&gt;</w:t>
      </w:r>
    </w:p>
    <w:p w14:paraId="5CE8D503" w14:textId="77777777" w:rsidR="006070CF" w:rsidRPr="00421969" w:rsidRDefault="006070CF" w:rsidP="006070CF">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left="1260"/>
        <w:rPr>
          <w:rFonts w:ascii="Courier New" w:hAnsi="Courier New" w:cs="Courier New"/>
          <w:color w:val="000000"/>
          <w:sz w:val="21"/>
          <w:szCs w:val="21"/>
        </w:rPr>
      </w:pPr>
      <w:r w:rsidRPr="00421969">
        <w:rPr>
          <w:rFonts w:ascii="Courier New" w:hAnsi="Courier New" w:cs="Courier New"/>
          <w:color w:val="0000FF"/>
          <w:sz w:val="21"/>
          <w:szCs w:val="21"/>
          <w:lang w:val="en-US"/>
        </w:rPr>
        <w:tab/>
      </w:r>
      <w:r w:rsidRPr="00421969">
        <w:rPr>
          <w:rFonts w:ascii="Courier New" w:hAnsi="Courier New" w:cs="Courier New"/>
          <w:color w:val="0000FF"/>
          <w:sz w:val="21"/>
          <w:szCs w:val="21"/>
        </w:rPr>
        <w:t>&lt;</w:t>
      </w:r>
      <w:r w:rsidRPr="00421969">
        <w:rPr>
          <w:rFonts w:ascii="Courier New" w:hAnsi="Courier New" w:cs="Courier New"/>
          <w:color w:val="800000"/>
          <w:sz w:val="21"/>
          <w:szCs w:val="21"/>
        </w:rPr>
        <w:t>ERRORS</w:t>
      </w:r>
      <w:r w:rsidRPr="00421969">
        <w:rPr>
          <w:rFonts w:ascii="Courier New" w:hAnsi="Courier New" w:cs="Courier New"/>
          <w:color w:val="0000FF"/>
          <w:sz w:val="21"/>
          <w:szCs w:val="21"/>
        </w:rPr>
        <w:t>&gt;</w:t>
      </w:r>
    </w:p>
    <w:p w14:paraId="5CE8D504" w14:textId="77777777" w:rsidR="006070CF" w:rsidRPr="00421969" w:rsidRDefault="006070CF" w:rsidP="006070CF">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left="1260"/>
        <w:rPr>
          <w:rFonts w:ascii="Courier New" w:hAnsi="Courier New" w:cs="Courier New"/>
          <w:color w:val="000000"/>
          <w:sz w:val="21"/>
          <w:szCs w:val="21"/>
        </w:rPr>
      </w:pPr>
      <w:r w:rsidRPr="00421969">
        <w:rPr>
          <w:rFonts w:ascii="Courier New" w:hAnsi="Courier New" w:cs="Courier New"/>
          <w:color w:val="000000"/>
          <w:sz w:val="21"/>
          <w:szCs w:val="21"/>
        </w:rPr>
        <w:tab/>
      </w:r>
      <w:r w:rsidRPr="00421969">
        <w:rPr>
          <w:rFonts w:ascii="Courier New" w:hAnsi="Courier New" w:cs="Courier New"/>
          <w:color w:val="000000"/>
          <w:sz w:val="21"/>
          <w:szCs w:val="21"/>
        </w:rPr>
        <w:tab/>
      </w:r>
      <w:r w:rsidRPr="00421969">
        <w:rPr>
          <w:rFonts w:ascii="Courier New" w:hAnsi="Courier New" w:cs="Courier New"/>
          <w:color w:val="0000FF"/>
          <w:sz w:val="21"/>
          <w:szCs w:val="21"/>
        </w:rPr>
        <w:t>&lt;</w:t>
      </w:r>
      <w:r w:rsidRPr="00421969">
        <w:rPr>
          <w:rFonts w:ascii="Courier New" w:hAnsi="Courier New" w:cs="Courier New"/>
          <w:color w:val="800000"/>
          <w:sz w:val="21"/>
          <w:szCs w:val="21"/>
        </w:rPr>
        <w:t>ERROR CODE=</w:t>
      </w:r>
      <w:r w:rsidRPr="00421969">
        <w:rPr>
          <w:rFonts w:ascii="Courier New" w:hAnsi="Courier New" w:cs="Courier New"/>
          <w:color w:val="FF0000"/>
          <w:sz w:val="21"/>
          <w:szCs w:val="21"/>
        </w:rPr>
        <w:t>”1”</w:t>
      </w:r>
      <w:r w:rsidRPr="00421969">
        <w:rPr>
          <w:rFonts w:ascii="Courier New" w:hAnsi="Courier New" w:cs="Courier New"/>
          <w:color w:val="0000FF"/>
          <w:sz w:val="21"/>
          <w:szCs w:val="21"/>
        </w:rPr>
        <w:t>&gt;</w:t>
      </w:r>
      <w:r w:rsidRPr="00421969">
        <w:rPr>
          <w:rFonts w:ascii="Courier New" w:hAnsi="Courier New" w:cs="Courier New"/>
          <w:color w:val="0000FF"/>
          <w:sz w:val="21"/>
          <w:szCs w:val="21"/>
          <w:highlight w:val="white"/>
        </w:rPr>
        <w:t xml:space="preserve"> Er is een fout opgetreden bij …</w:t>
      </w:r>
      <w:r w:rsidRPr="00421969">
        <w:rPr>
          <w:rFonts w:ascii="Courier New" w:hAnsi="Courier New" w:cs="Courier New"/>
          <w:color w:val="0000FF"/>
          <w:sz w:val="21"/>
          <w:szCs w:val="21"/>
        </w:rPr>
        <w:t>&lt;/</w:t>
      </w:r>
      <w:r w:rsidRPr="00421969">
        <w:rPr>
          <w:rFonts w:ascii="Courier New" w:hAnsi="Courier New" w:cs="Courier New"/>
          <w:color w:val="800000"/>
          <w:sz w:val="21"/>
          <w:szCs w:val="21"/>
        </w:rPr>
        <w:t>ERROR</w:t>
      </w:r>
      <w:r w:rsidRPr="00421969">
        <w:rPr>
          <w:rFonts w:ascii="Courier New" w:hAnsi="Courier New" w:cs="Courier New"/>
          <w:color w:val="0000FF"/>
          <w:sz w:val="21"/>
          <w:szCs w:val="21"/>
        </w:rPr>
        <w:t>&gt;</w:t>
      </w:r>
    </w:p>
    <w:p w14:paraId="5CE8D505" w14:textId="77777777" w:rsidR="006070CF" w:rsidRPr="00421969" w:rsidRDefault="006070CF" w:rsidP="006070CF">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left="1440"/>
        <w:rPr>
          <w:rFonts w:ascii="Courier New" w:hAnsi="Courier New" w:cs="Courier New"/>
          <w:color w:val="0000FF"/>
          <w:sz w:val="21"/>
          <w:szCs w:val="21"/>
          <w:lang w:val="en-GB"/>
        </w:rPr>
      </w:pPr>
      <w:r w:rsidRPr="00421969">
        <w:rPr>
          <w:rFonts w:ascii="Courier New" w:hAnsi="Courier New" w:cs="Courier New"/>
          <w:color w:val="000000"/>
          <w:sz w:val="21"/>
          <w:szCs w:val="21"/>
        </w:rPr>
        <w:tab/>
      </w:r>
      <w:r w:rsidRPr="00421969">
        <w:rPr>
          <w:rFonts w:ascii="Courier New" w:hAnsi="Courier New" w:cs="Courier New"/>
          <w:color w:val="0000FF"/>
          <w:sz w:val="21"/>
          <w:szCs w:val="21"/>
          <w:lang w:val="en-GB"/>
        </w:rPr>
        <w:t>&lt;</w:t>
      </w:r>
      <w:r w:rsidRPr="00421969">
        <w:rPr>
          <w:rFonts w:ascii="Courier New" w:hAnsi="Courier New" w:cs="Courier New"/>
          <w:color w:val="800000"/>
          <w:sz w:val="21"/>
          <w:szCs w:val="21"/>
          <w:lang w:val="en-GB"/>
        </w:rPr>
        <w:t>ERRORS</w:t>
      </w:r>
      <w:r w:rsidRPr="00421969">
        <w:rPr>
          <w:rFonts w:ascii="Courier New" w:hAnsi="Courier New" w:cs="Courier New"/>
          <w:color w:val="0000FF"/>
          <w:sz w:val="21"/>
          <w:szCs w:val="21"/>
          <w:lang w:val="en-GB"/>
        </w:rPr>
        <w:t>&gt;</w:t>
      </w:r>
    </w:p>
    <w:p w14:paraId="5CE8D506" w14:textId="77777777" w:rsidR="006070CF" w:rsidRPr="00421969" w:rsidRDefault="006070CF" w:rsidP="006070CF">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left="900"/>
        <w:rPr>
          <w:rFonts w:ascii="Courier New" w:hAnsi="Courier New" w:cs="Courier New"/>
          <w:color w:val="000000"/>
          <w:sz w:val="21"/>
          <w:szCs w:val="21"/>
          <w:lang w:val="en-US"/>
        </w:rPr>
      </w:pPr>
      <w:r w:rsidRPr="00421969">
        <w:rPr>
          <w:rFonts w:ascii="Courier New" w:hAnsi="Courier New" w:cs="Courier New"/>
          <w:color w:val="000000"/>
          <w:sz w:val="21"/>
          <w:szCs w:val="21"/>
          <w:lang w:val="en-US"/>
        </w:rPr>
        <w:tab/>
      </w:r>
      <w:r w:rsidRPr="00421969">
        <w:rPr>
          <w:rFonts w:ascii="Courier New" w:hAnsi="Courier New" w:cs="Courier New"/>
          <w:color w:val="0000FF"/>
          <w:sz w:val="21"/>
          <w:szCs w:val="21"/>
          <w:lang w:val="en-US"/>
        </w:rPr>
        <w:t>&lt;/</w:t>
      </w:r>
      <w:r w:rsidRPr="00421969">
        <w:rPr>
          <w:rFonts w:ascii="Courier New" w:hAnsi="Courier New" w:cs="Courier New"/>
          <w:color w:val="800000"/>
          <w:sz w:val="21"/>
          <w:szCs w:val="21"/>
          <w:lang w:val="en-US"/>
        </w:rPr>
        <w:t>SOAP-ENV:Body</w:t>
      </w:r>
      <w:r w:rsidRPr="00421969">
        <w:rPr>
          <w:rFonts w:ascii="Courier New" w:hAnsi="Courier New" w:cs="Courier New"/>
          <w:color w:val="0000FF"/>
          <w:sz w:val="21"/>
          <w:szCs w:val="21"/>
          <w:lang w:val="en-US"/>
        </w:rPr>
        <w:t>&gt;</w:t>
      </w:r>
    </w:p>
    <w:p w14:paraId="5CE8D507" w14:textId="77777777" w:rsidR="006070CF" w:rsidRPr="00421969" w:rsidRDefault="006070CF" w:rsidP="006070CF">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left="900"/>
        <w:rPr>
          <w:rFonts w:ascii="Courier New" w:hAnsi="Courier New" w:cs="Courier New"/>
          <w:color w:val="008080"/>
          <w:sz w:val="21"/>
          <w:szCs w:val="21"/>
          <w:lang w:val="en-US"/>
        </w:rPr>
      </w:pPr>
      <w:r w:rsidRPr="00421969">
        <w:rPr>
          <w:rFonts w:ascii="Courier New" w:hAnsi="Courier New" w:cs="Courier New"/>
          <w:color w:val="0000FF"/>
          <w:sz w:val="21"/>
          <w:szCs w:val="21"/>
          <w:lang w:val="en-US"/>
        </w:rPr>
        <w:t>&lt;/</w:t>
      </w:r>
      <w:r w:rsidRPr="00421969">
        <w:rPr>
          <w:rFonts w:ascii="Courier New" w:hAnsi="Courier New" w:cs="Courier New"/>
          <w:color w:val="800000"/>
          <w:sz w:val="21"/>
          <w:szCs w:val="21"/>
          <w:lang w:val="en-US"/>
        </w:rPr>
        <w:t>SOAP-ENV:Envelope</w:t>
      </w:r>
      <w:r w:rsidRPr="00421969">
        <w:rPr>
          <w:rFonts w:ascii="Courier New" w:hAnsi="Courier New" w:cs="Courier New"/>
          <w:color w:val="0000FF"/>
          <w:sz w:val="21"/>
          <w:szCs w:val="21"/>
          <w:lang w:val="en-US"/>
        </w:rPr>
        <w:t>&gt;</w:t>
      </w:r>
      <w:r w:rsidRPr="00421969">
        <w:rPr>
          <w:rFonts w:ascii="Courier New" w:hAnsi="Courier New" w:cs="Courier New"/>
          <w:color w:val="0000FF"/>
          <w:sz w:val="21"/>
          <w:szCs w:val="21"/>
          <w:lang w:val="en-US"/>
        </w:rPr>
        <w:br/>
      </w:r>
    </w:p>
    <w:p w14:paraId="5CE8D508" w14:textId="77777777" w:rsidR="006070CF" w:rsidRPr="00421969" w:rsidRDefault="006070CF" w:rsidP="006070CF">
      <w:pPr>
        <w:ind w:left="360" w:firstLine="360"/>
        <w:rPr>
          <w:rFonts w:ascii="Courier New" w:hAnsi="Courier New" w:cs="Courier New"/>
          <w:sz w:val="21"/>
          <w:szCs w:val="21"/>
        </w:rPr>
      </w:pPr>
      <w:r w:rsidRPr="00421969">
        <w:rPr>
          <w:rFonts w:ascii="Courier New" w:hAnsi="Courier New" w:cs="Courier New"/>
          <w:sz w:val="21"/>
          <w:szCs w:val="21"/>
        </w:rPr>
        <w:lastRenderedPageBreak/>
        <w:t xml:space="preserve">Bij meerdere </w:t>
      </w:r>
      <w:r w:rsidR="004F7D48" w:rsidRPr="00421969">
        <w:rPr>
          <w:rFonts w:ascii="Courier New" w:hAnsi="Courier New" w:cs="Courier New"/>
          <w:sz w:val="21"/>
          <w:szCs w:val="21"/>
        </w:rPr>
        <w:t xml:space="preserve">fouten </w:t>
      </w:r>
      <w:r w:rsidRPr="00421969">
        <w:rPr>
          <w:rFonts w:ascii="Courier New" w:hAnsi="Courier New" w:cs="Courier New"/>
          <w:sz w:val="21"/>
          <w:szCs w:val="21"/>
        </w:rPr>
        <w:t xml:space="preserve">(bijvoorbeeld bij validatie </w:t>
      </w:r>
      <w:r w:rsidR="004F7D48" w:rsidRPr="00421969">
        <w:rPr>
          <w:rFonts w:ascii="Courier New" w:hAnsi="Courier New" w:cs="Courier New"/>
          <w:sz w:val="21"/>
          <w:szCs w:val="21"/>
        </w:rPr>
        <w:t xml:space="preserve">van de </w:t>
      </w:r>
      <w:r w:rsidRPr="00421969">
        <w:rPr>
          <w:rFonts w:ascii="Courier New" w:hAnsi="Courier New" w:cs="Courier New"/>
          <w:sz w:val="21"/>
          <w:szCs w:val="21"/>
        </w:rPr>
        <w:t>xsd):</w:t>
      </w:r>
      <w:r w:rsidRPr="00421969">
        <w:rPr>
          <w:rFonts w:ascii="Courier New" w:hAnsi="Courier New" w:cs="Courier New"/>
          <w:sz w:val="21"/>
          <w:szCs w:val="21"/>
        </w:rPr>
        <w:br/>
      </w:r>
    </w:p>
    <w:p w14:paraId="5CE8D509" w14:textId="77777777" w:rsidR="006070CF" w:rsidRPr="00421969" w:rsidRDefault="006070CF" w:rsidP="006070CF">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left="900"/>
        <w:rPr>
          <w:rFonts w:ascii="Courier New" w:hAnsi="Courier New" w:cs="Courier New"/>
          <w:color w:val="000000"/>
          <w:sz w:val="21"/>
          <w:szCs w:val="21"/>
          <w:lang w:val="en-GB"/>
        </w:rPr>
      </w:pPr>
      <w:r w:rsidRPr="00421969">
        <w:rPr>
          <w:rFonts w:ascii="Courier New" w:hAnsi="Courier New" w:cs="Courier New"/>
          <w:color w:val="0000FF"/>
          <w:sz w:val="21"/>
          <w:szCs w:val="21"/>
          <w:lang w:val="en-GB"/>
        </w:rPr>
        <w:t>&lt;</w:t>
      </w:r>
      <w:r w:rsidRPr="00421969">
        <w:rPr>
          <w:rFonts w:ascii="Courier New" w:hAnsi="Courier New" w:cs="Courier New"/>
          <w:color w:val="800000"/>
          <w:sz w:val="21"/>
          <w:szCs w:val="21"/>
          <w:lang w:val="en-GB"/>
        </w:rPr>
        <w:t>SOAP-ENV:Envelope</w:t>
      </w:r>
      <w:r w:rsidRPr="00421969">
        <w:rPr>
          <w:rFonts w:ascii="Courier New" w:hAnsi="Courier New" w:cs="Courier New"/>
          <w:color w:val="FF0000"/>
          <w:sz w:val="21"/>
          <w:szCs w:val="21"/>
          <w:lang w:val="en-GB"/>
        </w:rPr>
        <w:t xml:space="preserve"> ...</w:t>
      </w:r>
      <w:r w:rsidRPr="00421969">
        <w:rPr>
          <w:rFonts w:ascii="Courier New" w:hAnsi="Courier New" w:cs="Courier New"/>
          <w:color w:val="0000FF"/>
          <w:sz w:val="21"/>
          <w:szCs w:val="21"/>
          <w:lang w:val="en-GB"/>
        </w:rPr>
        <w:t>&gt;</w:t>
      </w:r>
    </w:p>
    <w:p w14:paraId="5CE8D50A" w14:textId="77777777" w:rsidR="006070CF" w:rsidRPr="00421969" w:rsidRDefault="006070CF" w:rsidP="006070CF">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left="900"/>
        <w:rPr>
          <w:rFonts w:ascii="Courier New" w:hAnsi="Courier New" w:cs="Courier New"/>
          <w:color w:val="000000"/>
          <w:sz w:val="21"/>
          <w:szCs w:val="21"/>
          <w:lang w:val="en-US"/>
        </w:rPr>
      </w:pPr>
      <w:r w:rsidRPr="00421969">
        <w:rPr>
          <w:rFonts w:ascii="Courier New" w:hAnsi="Courier New" w:cs="Courier New"/>
          <w:color w:val="000000"/>
          <w:sz w:val="21"/>
          <w:szCs w:val="21"/>
          <w:lang w:val="en-GB"/>
        </w:rPr>
        <w:tab/>
      </w:r>
      <w:r w:rsidRPr="00421969">
        <w:rPr>
          <w:rFonts w:ascii="Courier New" w:hAnsi="Courier New" w:cs="Courier New"/>
          <w:color w:val="0000FF"/>
          <w:sz w:val="21"/>
          <w:szCs w:val="21"/>
          <w:lang w:val="en-US"/>
        </w:rPr>
        <w:t>&lt;</w:t>
      </w:r>
      <w:r w:rsidRPr="00421969">
        <w:rPr>
          <w:rFonts w:ascii="Courier New" w:hAnsi="Courier New" w:cs="Courier New"/>
          <w:color w:val="800000"/>
          <w:sz w:val="21"/>
          <w:szCs w:val="21"/>
          <w:lang w:val="en-US"/>
        </w:rPr>
        <w:t>SOAP-ENV:Header</w:t>
      </w:r>
      <w:r w:rsidRPr="00421969">
        <w:rPr>
          <w:rFonts w:ascii="Courier New" w:hAnsi="Courier New" w:cs="Courier New"/>
          <w:color w:val="0000FF"/>
          <w:sz w:val="21"/>
          <w:szCs w:val="21"/>
          <w:lang w:val="en-US"/>
        </w:rPr>
        <w:t>&gt;</w:t>
      </w:r>
    </w:p>
    <w:p w14:paraId="5CE8D50B" w14:textId="77777777" w:rsidR="006070CF" w:rsidRPr="00421969" w:rsidRDefault="006070CF" w:rsidP="006070CF">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left="900"/>
        <w:rPr>
          <w:rFonts w:ascii="Courier New" w:hAnsi="Courier New" w:cs="Courier New"/>
          <w:color w:val="000000"/>
          <w:sz w:val="21"/>
          <w:szCs w:val="21"/>
          <w:lang w:val="en-US"/>
        </w:rPr>
      </w:pPr>
      <w:r w:rsidRPr="00421969">
        <w:rPr>
          <w:rFonts w:ascii="Courier New" w:hAnsi="Courier New" w:cs="Courier New"/>
          <w:color w:val="000000"/>
          <w:sz w:val="21"/>
          <w:szCs w:val="21"/>
          <w:lang w:val="en-US"/>
        </w:rPr>
        <w:tab/>
      </w:r>
      <w:r w:rsidRPr="00421969">
        <w:rPr>
          <w:rFonts w:ascii="Courier New" w:hAnsi="Courier New" w:cs="Courier New"/>
          <w:color w:val="000000"/>
          <w:sz w:val="21"/>
          <w:szCs w:val="21"/>
          <w:lang w:val="en-US"/>
        </w:rPr>
        <w:tab/>
      </w:r>
      <w:r w:rsidRPr="00421969">
        <w:rPr>
          <w:rFonts w:ascii="Courier New" w:hAnsi="Courier New" w:cs="Courier New"/>
          <w:color w:val="0000FF"/>
          <w:sz w:val="21"/>
          <w:szCs w:val="21"/>
          <w:lang w:val="en-US"/>
        </w:rPr>
        <w:t>&lt;</w:t>
      </w:r>
      <w:r w:rsidRPr="00421969">
        <w:rPr>
          <w:rFonts w:ascii="Courier New" w:hAnsi="Courier New" w:cs="Courier New"/>
          <w:color w:val="800000"/>
          <w:sz w:val="21"/>
          <w:szCs w:val="21"/>
          <w:lang w:val="en-US"/>
        </w:rPr>
        <w:t>SOAPServerURL</w:t>
      </w:r>
      <w:r w:rsidRPr="00421969">
        <w:rPr>
          <w:rFonts w:ascii="Courier New" w:hAnsi="Courier New" w:cs="Courier New"/>
          <w:color w:val="FF0000"/>
          <w:sz w:val="21"/>
          <w:szCs w:val="21"/>
          <w:lang w:val="en-US"/>
        </w:rPr>
        <w:t xml:space="preserve"> ...</w:t>
      </w:r>
      <w:r w:rsidRPr="00421969">
        <w:rPr>
          <w:rFonts w:ascii="Courier New" w:hAnsi="Courier New" w:cs="Courier New"/>
          <w:color w:val="0000FF"/>
          <w:sz w:val="21"/>
          <w:szCs w:val="21"/>
          <w:lang w:val="en-US"/>
        </w:rPr>
        <w:t>&gt;</w:t>
      </w:r>
    </w:p>
    <w:p w14:paraId="5CE8D50C" w14:textId="77777777" w:rsidR="006070CF" w:rsidRPr="00421969" w:rsidRDefault="006070CF" w:rsidP="006070CF">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left="900"/>
        <w:rPr>
          <w:rFonts w:ascii="Courier New" w:hAnsi="Courier New" w:cs="Courier New"/>
          <w:color w:val="000000"/>
          <w:sz w:val="21"/>
          <w:szCs w:val="21"/>
          <w:lang w:val="en-US"/>
        </w:rPr>
      </w:pPr>
      <w:r w:rsidRPr="00421969">
        <w:rPr>
          <w:rFonts w:ascii="Courier New" w:hAnsi="Courier New" w:cs="Courier New"/>
          <w:color w:val="000000"/>
          <w:sz w:val="21"/>
          <w:szCs w:val="21"/>
          <w:lang w:val="en-US"/>
        </w:rPr>
        <w:tab/>
      </w:r>
      <w:r w:rsidRPr="00421969">
        <w:rPr>
          <w:rFonts w:ascii="Courier New" w:hAnsi="Courier New" w:cs="Courier New"/>
          <w:color w:val="000000"/>
          <w:sz w:val="21"/>
          <w:szCs w:val="21"/>
          <w:lang w:val="en-US"/>
        </w:rPr>
        <w:tab/>
      </w:r>
      <w:r w:rsidRPr="00421969">
        <w:rPr>
          <w:rFonts w:ascii="Courier New" w:hAnsi="Courier New" w:cs="Courier New"/>
          <w:color w:val="000000"/>
          <w:sz w:val="21"/>
          <w:szCs w:val="21"/>
          <w:lang w:val="en-US"/>
        </w:rPr>
        <w:tab/>
      </w:r>
      <w:r w:rsidRPr="00421969">
        <w:rPr>
          <w:rFonts w:ascii="Courier New" w:hAnsi="Courier New" w:cs="Courier New"/>
          <w:color w:val="0000FF"/>
          <w:sz w:val="21"/>
          <w:szCs w:val="21"/>
          <w:lang w:val="en-US"/>
        </w:rPr>
        <w:t>&lt;</w:t>
      </w:r>
      <w:r w:rsidRPr="00421969">
        <w:rPr>
          <w:rFonts w:ascii="Courier New" w:hAnsi="Courier New" w:cs="Courier New"/>
          <w:color w:val="800000"/>
          <w:sz w:val="21"/>
          <w:szCs w:val="21"/>
          <w:lang w:val="en-US"/>
        </w:rPr>
        <w:t>sender</w:t>
      </w:r>
      <w:r w:rsidRPr="00421969">
        <w:rPr>
          <w:rFonts w:ascii="Courier New" w:hAnsi="Courier New" w:cs="Courier New"/>
          <w:color w:val="0000FF"/>
          <w:sz w:val="21"/>
          <w:szCs w:val="21"/>
          <w:lang w:val="en-US"/>
        </w:rPr>
        <w:t>&gt;</w:t>
      </w:r>
      <w:r w:rsidRPr="00421969">
        <w:rPr>
          <w:rFonts w:ascii="Courier New" w:hAnsi="Courier New" w:cs="Courier New"/>
          <w:color w:val="000000"/>
          <w:sz w:val="21"/>
          <w:szCs w:val="21"/>
          <w:highlight w:val="white"/>
          <w:lang w:val="en-US"/>
        </w:rPr>
        <w:t>http://</w:t>
      </w:r>
      <w:r w:rsidRPr="00421969">
        <w:rPr>
          <w:rFonts w:ascii="Courier New" w:hAnsi="Courier New" w:cs="Courier New"/>
          <w:color w:val="000000"/>
          <w:sz w:val="21"/>
          <w:szCs w:val="21"/>
          <w:lang w:val="en-US"/>
        </w:rPr>
        <w:t>192.168.0.102</w:t>
      </w:r>
      <w:r w:rsidRPr="00421969">
        <w:rPr>
          <w:rFonts w:ascii="Courier New" w:hAnsi="Courier New" w:cs="Courier New"/>
          <w:color w:val="0000FF"/>
          <w:sz w:val="21"/>
          <w:szCs w:val="21"/>
          <w:lang w:val="en-US"/>
        </w:rPr>
        <w:t>&lt;/</w:t>
      </w:r>
      <w:r w:rsidRPr="00421969">
        <w:rPr>
          <w:rFonts w:ascii="Courier New" w:hAnsi="Courier New" w:cs="Courier New"/>
          <w:color w:val="800000"/>
          <w:sz w:val="21"/>
          <w:szCs w:val="21"/>
          <w:lang w:val="en-US"/>
        </w:rPr>
        <w:t>sender</w:t>
      </w:r>
      <w:r w:rsidRPr="00421969">
        <w:rPr>
          <w:rFonts w:ascii="Courier New" w:hAnsi="Courier New" w:cs="Courier New"/>
          <w:color w:val="0000FF"/>
          <w:sz w:val="21"/>
          <w:szCs w:val="21"/>
          <w:lang w:val="en-US"/>
        </w:rPr>
        <w:t>&gt;</w:t>
      </w:r>
    </w:p>
    <w:p w14:paraId="5CE8D50D" w14:textId="77777777" w:rsidR="006070CF" w:rsidRPr="00421969" w:rsidRDefault="006070CF" w:rsidP="006070CF">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left="900"/>
        <w:rPr>
          <w:rFonts w:ascii="Courier New" w:hAnsi="Courier New" w:cs="Courier New"/>
          <w:color w:val="000000"/>
          <w:sz w:val="21"/>
          <w:szCs w:val="21"/>
          <w:lang w:val="en-US"/>
        </w:rPr>
      </w:pPr>
      <w:r w:rsidRPr="00421969">
        <w:rPr>
          <w:rFonts w:ascii="Courier New" w:hAnsi="Courier New" w:cs="Courier New"/>
          <w:color w:val="000000"/>
          <w:sz w:val="21"/>
          <w:szCs w:val="21"/>
          <w:lang w:val="en-US"/>
        </w:rPr>
        <w:tab/>
      </w:r>
      <w:r w:rsidRPr="00421969">
        <w:rPr>
          <w:rFonts w:ascii="Courier New" w:hAnsi="Courier New" w:cs="Courier New"/>
          <w:color w:val="000000"/>
          <w:sz w:val="21"/>
          <w:szCs w:val="21"/>
          <w:lang w:val="en-US"/>
        </w:rPr>
        <w:tab/>
      </w:r>
      <w:r w:rsidRPr="00421969">
        <w:rPr>
          <w:rFonts w:ascii="Courier New" w:hAnsi="Courier New" w:cs="Courier New"/>
          <w:color w:val="000000"/>
          <w:sz w:val="21"/>
          <w:szCs w:val="21"/>
          <w:lang w:val="en-US"/>
        </w:rPr>
        <w:tab/>
      </w:r>
      <w:r w:rsidRPr="00421969">
        <w:rPr>
          <w:rFonts w:ascii="Courier New" w:hAnsi="Courier New" w:cs="Courier New"/>
          <w:color w:val="0000FF"/>
          <w:sz w:val="21"/>
          <w:szCs w:val="21"/>
          <w:lang w:val="en-US"/>
        </w:rPr>
        <w:t>&lt;</w:t>
      </w:r>
      <w:r w:rsidRPr="00421969">
        <w:rPr>
          <w:rFonts w:ascii="Courier New" w:hAnsi="Courier New" w:cs="Courier New"/>
          <w:color w:val="800000"/>
          <w:sz w:val="21"/>
          <w:szCs w:val="21"/>
          <w:lang w:val="en-US"/>
        </w:rPr>
        <w:t>receiver</w:t>
      </w:r>
      <w:r w:rsidRPr="00421969">
        <w:rPr>
          <w:rFonts w:ascii="Courier New" w:hAnsi="Courier New" w:cs="Courier New"/>
          <w:color w:val="0000FF"/>
          <w:sz w:val="21"/>
          <w:szCs w:val="21"/>
          <w:lang w:val="en-US"/>
        </w:rPr>
        <w:t>&gt;</w:t>
      </w:r>
      <w:r w:rsidRPr="00421969">
        <w:rPr>
          <w:rFonts w:ascii="Courier New" w:hAnsi="Courier New" w:cs="Courier New"/>
          <w:color w:val="000000"/>
          <w:sz w:val="21"/>
          <w:szCs w:val="21"/>
          <w:highlight w:val="white"/>
          <w:lang w:val="en-US"/>
        </w:rPr>
        <w:t>http://</w:t>
      </w:r>
      <w:r w:rsidRPr="00421969">
        <w:rPr>
          <w:rFonts w:ascii="Courier New" w:hAnsi="Courier New" w:cs="Courier New"/>
          <w:color w:val="000000"/>
          <w:sz w:val="21"/>
          <w:szCs w:val="21"/>
          <w:lang w:val="en-US"/>
        </w:rPr>
        <w:t>192.168.0.138</w:t>
      </w:r>
      <w:r w:rsidRPr="00421969">
        <w:rPr>
          <w:rFonts w:ascii="Courier New" w:hAnsi="Courier New" w:cs="Courier New"/>
          <w:color w:val="0000FF"/>
          <w:sz w:val="21"/>
          <w:szCs w:val="21"/>
          <w:lang w:val="en-US"/>
        </w:rPr>
        <w:t>&lt;/</w:t>
      </w:r>
      <w:r w:rsidRPr="00421969">
        <w:rPr>
          <w:rFonts w:ascii="Courier New" w:hAnsi="Courier New" w:cs="Courier New"/>
          <w:color w:val="800000"/>
          <w:sz w:val="21"/>
          <w:szCs w:val="21"/>
          <w:lang w:val="en-US"/>
        </w:rPr>
        <w:t>reciever</w:t>
      </w:r>
      <w:r w:rsidRPr="00421969">
        <w:rPr>
          <w:rFonts w:ascii="Courier New" w:hAnsi="Courier New" w:cs="Courier New"/>
          <w:color w:val="0000FF"/>
          <w:sz w:val="21"/>
          <w:szCs w:val="21"/>
          <w:lang w:val="en-US"/>
        </w:rPr>
        <w:t>&gt;</w:t>
      </w:r>
    </w:p>
    <w:p w14:paraId="5CE8D50E" w14:textId="77777777" w:rsidR="006070CF" w:rsidRPr="00421969" w:rsidRDefault="006070CF" w:rsidP="006070CF">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left="900"/>
        <w:rPr>
          <w:rFonts w:ascii="Courier New" w:hAnsi="Courier New" w:cs="Courier New"/>
          <w:color w:val="000000"/>
          <w:sz w:val="21"/>
          <w:szCs w:val="21"/>
          <w:lang w:val="en-US"/>
        </w:rPr>
      </w:pPr>
      <w:r w:rsidRPr="00421969">
        <w:rPr>
          <w:rFonts w:ascii="Courier New" w:hAnsi="Courier New" w:cs="Courier New"/>
          <w:color w:val="000000"/>
          <w:sz w:val="21"/>
          <w:szCs w:val="21"/>
          <w:lang w:val="en-US"/>
        </w:rPr>
        <w:tab/>
      </w:r>
      <w:r w:rsidRPr="00421969">
        <w:rPr>
          <w:rFonts w:ascii="Courier New" w:hAnsi="Courier New" w:cs="Courier New"/>
          <w:color w:val="000000"/>
          <w:sz w:val="21"/>
          <w:szCs w:val="21"/>
          <w:lang w:val="en-US"/>
        </w:rPr>
        <w:tab/>
      </w:r>
      <w:r w:rsidRPr="00421969">
        <w:rPr>
          <w:rFonts w:ascii="Courier New" w:hAnsi="Courier New" w:cs="Courier New"/>
          <w:color w:val="0000FF"/>
          <w:sz w:val="21"/>
          <w:szCs w:val="21"/>
          <w:lang w:val="en-US"/>
        </w:rPr>
        <w:t>&lt;/</w:t>
      </w:r>
      <w:r w:rsidRPr="00421969">
        <w:rPr>
          <w:rFonts w:ascii="Courier New" w:hAnsi="Courier New" w:cs="Courier New"/>
          <w:color w:val="800000"/>
          <w:sz w:val="21"/>
          <w:szCs w:val="21"/>
          <w:lang w:val="en-US"/>
        </w:rPr>
        <w:t>SOAPServerURL</w:t>
      </w:r>
      <w:r w:rsidRPr="00421969">
        <w:rPr>
          <w:rFonts w:ascii="Courier New" w:hAnsi="Courier New" w:cs="Courier New"/>
          <w:color w:val="0000FF"/>
          <w:sz w:val="21"/>
          <w:szCs w:val="21"/>
          <w:lang w:val="en-US"/>
        </w:rPr>
        <w:t>&gt;</w:t>
      </w:r>
    </w:p>
    <w:p w14:paraId="5CE8D50F" w14:textId="77777777" w:rsidR="006070CF" w:rsidRPr="00421969" w:rsidRDefault="006070CF" w:rsidP="006070CF">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left="900"/>
        <w:rPr>
          <w:rFonts w:ascii="Courier New" w:hAnsi="Courier New" w:cs="Courier New"/>
          <w:color w:val="000000"/>
          <w:sz w:val="21"/>
          <w:szCs w:val="21"/>
          <w:lang w:val="en-US"/>
        </w:rPr>
      </w:pPr>
      <w:r w:rsidRPr="00421969">
        <w:rPr>
          <w:rFonts w:ascii="Courier New" w:hAnsi="Courier New" w:cs="Courier New"/>
          <w:color w:val="000000"/>
          <w:sz w:val="21"/>
          <w:szCs w:val="21"/>
          <w:lang w:val="en-US"/>
        </w:rPr>
        <w:tab/>
      </w:r>
      <w:r w:rsidRPr="00421969">
        <w:rPr>
          <w:rFonts w:ascii="Courier New" w:hAnsi="Courier New" w:cs="Courier New"/>
          <w:color w:val="000000"/>
          <w:sz w:val="21"/>
          <w:szCs w:val="21"/>
          <w:lang w:val="en-US"/>
        </w:rPr>
        <w:tab/>
      </w:r>
      <w:r w:rsidRPr="00421969">
        <w:rPr>
          <w:rFonts w:ascii="Courier New" w:hAnsi="Courier New" w:cs="Courier New"/>
          <w:color w:val="0000FF"/>
          <w:sz w:val="21"/>
          <w:szCs w:val="21"/>
          <w:lang w:val="en-US"/>
        </w:rPr>
        <w:t>&lt;</w:t>
      </w:r>
      <w:r w:rsidRPr="00421969">
        <w:rPr>
          <w:rFonts w:ascii="Courier New" w:hAnsi="Courier New" w:cs="Courier New"/>
          <w:color w:val="800000"/>
          <w:sz w:val="21"/>
          <w:szCs w:val="21"/>
          <w:lang w:val="en-US"/>
        </w:rPr>
        <w:t>SOAPCentralServerURL</w:t>
      </w:r>
      <w:r w:rsidRPr="00421969">
        <w:rPr>
          <w:rFonts w:ascii="Courier New" w:hAnsi="Courier New" w:cs="Courier New"/>
          <w:color w:val="FF0000"/>
          <w:sz w:val="21"/>
          <w:szCs w:val="21"/>
          <w:lang w:val="en-US"/>
        </w:rPr>
        <w:t xml:space="preserve"> ...</w:t>
      </w:r>
      <w:r w:rsidRPr="00421969">
        <w:rPr>
          <w:rFonts w:ascii="Courier New" w:hAnsi="Courier New" w:cs="Courier New"/>
          <w:color w:val="0000FF"/>
          <w:sz w:val="21"/>
          <w:szCs w:val="21"/>
          <w:lang w:val="en-US"/>
        </w:rPr>
        <w:t>&gt;</w:t>
      </w:r>
    </w:p>
    <w:p w14:paraId="5CE8D510" w14:textId="77777777" w:rsidR="006070CF" w:rsidRPr="00421969" w:rsidRDefault="006070CF" w:rsidP="006070CF">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left="900"/>
        <w:rPr>
          <w:rFonts w:ascii="Courier New" w:hAnsi="Courier New" w:cs="Courier New"/>
          <w:color w:val="0000FF"/>
          <w:sz w:val="21"/>
          <w:szCs w:val="21"/>
          <w:lang w:val="en-US"/>
        </w:rPr>
      </w:pPr>
      <w:r w:rsidRPr="00421969">
        <w:rPr>
          <w:rFonts w:ascii="Courier New" w:hAnsi="Courier New" w:cs="Courier New"/>
          <w:color w:val="000000"/>
          <w:sz w:val="21"/>
          <w:szCs w:val="21"/>
          <w:lang w:val="en-US"/>
        </w:rPr>
        <w:tab/>
      </w:r>
      <w:r w:rsidRPr="00421969">
        <w:rPr>
          <w:rFonts w:ascii="Courier New" w:hAnsi="Courier New" w:cs="Courier New"/>
          <w:color w:val="000000"/>
          <w:sz w:val="21"/>
          <w:szCs w:val="21"/>
          <w:lang w:val="en-US"/>
        </w:rPr>
        <w:tab/>
      </w:r>
      <w:r w:rsidRPr="00421969">
        <w:rPr>
          <w:rFonts w:ascii="Courier New" w:hAnsi="Courier New" w:cs="Courier New"/>
          <w:color w:val="000000"/>
          <w:sz w:val="21"/>
          <w:szCs w:val="21"/>
          <w:lang w:val="en-US"/>
        </w:rPr>
        <w:tab/>
      </w:r>
      <w:r w:rsidRPr="00421969">
        <w:rPr>
          <w:rFonts w:ascii="Courier New" w:hAnsi="Courier New" w:cs="Courier New"/>
          <w:color w:val="0000FF"/>
          <w:sz w:val="21"/>
          <w:szCs w:val="21"/>
          <w:lang w:val="en-US"/>
        </w:rPr>
        <w:t>&lt;</w:t>
      </w:r>
      <w:r w:rsidRPr="00421969">
        <w:rPr>
          <w:rFonts w:ascii="Courier New" w:hAnsi="Courier New" w:cs="Courier New"/>
          <w:color w:val="800000"/>
          <w:sz w:val="21"/>
          <w:szCs w:val="21"/>
          <w:lang w:val="en-US"/>
        </w:rPr>
        <w:t>server/</w:t>
      </w:r>
      <w:r w:rsidRPr="00421969">
        <w:rPr>
          <w:rFonts w:ascii="Courier New" w:hAnsi="Courier New" w:cs="Courier New"/>
          <w:color w:val="0000FF"/>
          <w:sz w:val="21"/>
          <w:szCs w:val="21"/>
          <w:lang w:val="en-US"/>
        </w:rPr>
        <w:t>&gt;</w:t>
      </w:r>
    </w:p>
    <w:p w14:paraId="5CE8D511" w14:textId="77777777" w:rsidR="006070CF" w:rsidRPr="00421969" w:rsidRDefault="006070CF" w:rsidP="006070CF">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left="900"/>
        <w:rPr>
          <w:rFonts w:ascii="Courier New" w:hAnsi="Courier New" w:cs="Courier New"/>
          <w:color w:val="0000FF"/>
          <w:sz w:val="21"/>
          <w:szCs w:val="21"/>
          <w:lang w:val="en-US"/>
        </w:rPr>
      </w:pPr>
      <w:r w:rsidRPr="00421969">
        <w:rPr>
          <w:rFonts w:ascii="Courier New" w:hAnsi="Courier New" w:cs="Courier New"/>
          <w:color w:val="000000"/>
          <w:sz w:val="21"/>
          <w:szCs w:val="21"/>
          <w:lang w:val="en-US"/>
        </w:rPr>
        <w:tab/>
      </w:r>
      <w:r w:rsidRPr="00421969">
        <w:rPr>
          <w:rFonts w:ascii="Courier New" w:hAnsi="Courier New" w:cs="Courier New"/>
          <w:color w:val="000000"/>
          <w:sz w:val="21"/>
          <w:szCs w:val="21"/>
          <w:lang w:val="en-US"/>
        </w:rPr>
        <w:tab/>
      </w:r>
      <w:r w:rsidRPr="00421969">
        <w:rPr>
          <w:rFonts w:ascii="Courier New" w:hAnsi="Courier New" w:cs="Courier New"/>
          <w:color w:val="0000FF"/>
          <w:sz w:val="21"/>
          <w:szCs w:val="21"/>
          <w:lang w:val="en-US"/>
        </w:rPr>
        <w:t>&lt;/</w:t>
      </w:r>
      <w:r w:rsidRPr="00421969">
        <w:rPr>
          <w:rFonts w:ascii="Courier New" w:hAnsi="Courier New" w:cs="Courier New"/>
          <w:color w:val="800000"/>
          <w:sz w:val="21"/>
          <w:szCs w:val="21"/>
          <w:lang w:val="en-US"/>
        </w:rPr>
        <w:t>SOAPCentralServerURL</w:t>
      </w:r>
      <w:r w:rsidRPr="00421969">
        <w:rPr>
          <w:rFonts w:ascii="Courier New" w:hAnsi="Courier New" w:cs="Courier New"/>
          <w:color w:val="0000FF"/>
          <w:sz w:val="21"/>
          <w:szCs w:val="21"/>
          <w:lang w:val="en-US"/>
        </w:rPr>
        <w:t>&gt;</w:t>
      </w:r>
    </w:p>
    <w:p w14:paraId="5CE8D512" w14:textId="77777777" w:rsidR="006070CF" w:rsidRPr="00421969" w:rsidRDefault="006070CF" w:rsidP="006070CF">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left="900"/>
        <w:rPr>
          <w:rFonts w:ascii="Courier New" w:hAnsi="Courier New" w:cs="Courier New"/>
          <w:color w:val="000000"/>
          <w:sz w:val="21"/>
          <w:szCs w:val="21"/>
          <w:lang w:val="en-GB"/>
        </w:rPr>
      </w:pPr>
      <w:r w:rsidRPr="00421969">
        <w:rPr>
          <w:rFonts w:ascii="Courier New" w:hAnsi="Courier New" w:cs="Courier New"/>
          <w:color w:val="000000"/>
          <w:sz w:val="21"/>
          <w:szCs w:val="21"/>
          <w:lang w:val="en-US"/>
        </w:rPr>
        <w:tab/>
      </w:r>
      <w:r w:rsidRPr="00421969">
        <w:rPr>
          <w:rFonts w:ascii="Courier New" w:hAnsi="Courier New" w:cs="Courier New"/>
          <w:color w:val="000000"/>
          <w:sz w:val="21"/>
          <w:szCs w:val="21"/>
          <w:lang w:val="en-US"/>
        </w:rPr>
        <w:tab/>
      </w:r>
      <w:r w:rsidRPr="00421969">
        <w:rPr>
          <w:rFonts w:ascii="Courier New" w:hAnsi="Courier New" w:cs="Courier New"/>
          <w:color w:val="0000FF"/>
          <w:sz w:val="21"/>
          <w:szCs w:val="21"/>
          <w:lang w:val="en-GB"/>
        </w:rPr>
        <w:t>&lt;</w:t>
      </w:r>
      <w:r w:rsidRPr="00421969">
        <w:rPr>
          <w:rFonts w:ascii="Courier New" w:hAnsi="Courier New" w:cs="Courier New"/>
          <w:color w:val="800000"/>
          <w:sz w:val="21"/>
          <w:szCs w:val="21"/>
          <w:lang w:val="en-GB"/>
        </w:rPr>
        <w:t>UniqueID</w:t>
      </w:r>
      <w:r w:rsidRPr="00421969">
        <w:rPr>
          <w:rFonts w:ascii="Courier New" w:hAnsi="Courier New" w:cs="Courier New"/>
          <w:color w:val="FF0000"/>
          <w:sz w:val="21"/>
          <w:szCs w:val="21"/>
          <w:lang w:val="en-GB"/>
        </w:rPr>
        <w:t xml:space="preserve"> ...</w:t>
      </w:r>
      <w:r w:rsidRPr="00421969">
        <w:rPr>
          <w:rFonts w:ascii="Courier New" w:hAnsi="Courier New" w:cs="Courier New"/>
          <w:color w:val="0000FF"/>
          <w:sz w:val="21"/>
          <w:szCs w:val="21"/>
          <w:lang w:val="en-GB"/>
        </w:rPr>
        <w:t>&gt;</w:t>
      </w:r>
    </w:p>
    <w:p w14:paraId="5CE8D513" w14:textId="77777777" w:rsidR="006070CF" w:rsidRPr="00421969" w:rsidRDefault="006070CF" w:rsidP="006070CF">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left="900"/>
        <w:rPr>
          <w:rFonts w:ascii="Courier New" w:hAnsi="Courier New" w:cs="Courier New"/>
          <w:color w:val="0000FF"/>
          <w:sz w:val="21"/>
          <w:szCs w:val="21"/>
          <w:lang w:val="en-GB"/>
        </w:rPr>
      </w:pPr>
      <w:r w:rsidRPr="00421969">
        <w:rPr>
          <w:rFonts w:ascii="Courier New" w:hAnsi="Courier New" w:cs="Courier New"/>
          <w:color w:val="000000"/>
          <w:sz w:val="21"/>
          <w:szCs w:val="21"/>
          <w:lang w:val="en-GB"/>
        </w:rPr>
        <w:tab/>
      </w:r>
      <w:r w:rsidRPr="00421969">
        <w:rPr>
          <w:rFonts w:ascii="Courier New" w:hAnsi="Courier New" w:cs="Courier New"/>
          <w:color w:val="000000"/>
          <w:sz w:val="21"/>
          <w:szCs w:val="21"/>
          <w:lang w:val="en-GB"/>
        </w:rPr>
        <w:tab/>
      </w:r>
      <w:r w:rsidRPr="00421969">
        <w:rPr>
          <w:rFonts w:ascii="Courier New" w:hAnsi="Courier New" w:cs="Courier New"/>
          <w:color w:val="000000"/>
          <w:sz w:val="21"/>
          <w:szCs w:val="21"/>
          <w:lang w:val="en-GB"/>
        </w:rPr>
        <w:tab/>
      </w:r>
      <w:r w:rsidRPr="00421969">
        <w:rPr>
          <w:rFonts w:ascii="Courier New" w:hAnsi="Courier New" w:cs="Courier New"/>
          <w:color w:val="0000FF"/>
          <w:sz w:val="21"/>
          <w:szCs w:val="21"/>
          <w:lang w:val="en-GB"/>
        </w:rPr>
        <w:t>&lt;</w:t>
      </w:r>
      <w:r w:rsidRPr="00421969">
        <w:rPr>
          <w:rFonts w:ascii="Courier New" w:hAnsi="Courier New" w:cs="Courier New"/>
          <w:color w:val="800000"/>
          <w:sz w:val="21"/>
          <w:szCs w:val="21"/>
          <w:lang w:val="en-GB"/>
        </w:rPr>
        <w:t>ID</w:t>
      </w:r>
      <w:r w:rsidRPr="00421969">
        <w:rPr>
          <w:rFonts w:ascii="Courier New" w:hAnsi="Courier New" w:cs="Courier New"/>
          <w:color w:val="0000FF"/>
          <w:sz w:val="21"/>
          <w:szCs w:val="21"/>
          <w:lang w:val="en-GB"/>
        </w:rPr>
        <w:t>&gt;</w:t>
      </w:r>
      <w:r w:rsidRPr="00421969">
        <w:rPr>
          <w:rFonts w:ascii="Courier New" w:hAnsi="Courier New" w:cs="Courier New"/>
          <w:color w:val="000000"/>
          <w:sz w:val="21"/>
          <w:szCs w:val="21"/>
          <w:lang w:val="en-US"/>
        </w:rPr>
        <w:t>UniqueIDonMessageInitiatingSOAPServer_XYZ</w:t>
      </w:r>
      <w:r w:rsidRPr="00421969">
        <w:rPr>
          <w:rFonts w:ascii="Courier New" w:hAnsi="Courier New" w:cs="Courier New"/>
          <w:color w:val="0000FF"/>
          <w:sz w:val="21"/>
          <w:szCs w:val="21"/>
          <w:lang w:val="en-GB"/>
        </w:rPr>
        <w:t>&lt;/</w:t>
      </w:r>
      <w:r w:rsidRPr="00421969">
        <w:rPr>
          <w:rFonts w:ascii="Courier New" w:hAnsi="Courier New" w:cs="Courier New"/>
          <w:color w:val="800000"/>
          <w:sz w:val="21"/>
          <w:szCs w:val="21"/>
          <w:lang w:val="en-GB"/>
        </w:rPr>
        <w:t>ID</w:t>
      </w:r>
      <w:r w:rsidRPr="00421969">
        <w:rPr>
          <w:rFonts w:ascii="Courier New" w:hAnsi="Courier New" w:cs="Courier New"/>
          <w:color w:val="0000FF"/>
          <w:sz w:val="21"/>
          <w:szCs w:val="21"/>
          <w:lang w:val="en-GB"/>
        </w:rPr>
        <w:t>&gt;</w:t>
      </w:r>
    </w:p>
    <w:p w14:paraId="5CE8D514" w14:textId="77777777" w:rsidR="006070CF" w:rsidRPr="00421969" w:rsidRDefault="006070CF" w:rsidP="006070CF">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left="900"/>
        <w:rPr>
          <w:rFonts w:ascii="Courier New" w:hAnsi="Courier New" w:cs="Courier New"/>
          <w:color w:val="0000FF"/>
          <w:sz w:val="21"/>
          <w:szCs w:val="21"/>
          <w:lang w:val="en-GB"/>
        </w:rPr>
      </w:pPr>
      <w:r w:rsidRPr="00421969">
        <w:rPr>
          <w:rFonts w:ascii="Courier New" w:hAnsi="Courier New" w:cs="Courier New"/>
          <w:color w:val="000000"/>
          <w:sz w:val="21"/>
          <w:szCs w:val="21"/>
          <w:lang w:val="en-GB"/>
        </w:rPr>
        <w:tab/>
      </w:r>
      <w:r w:rsidRPr="00421969">
        <w:rPr>
          <w:rFonts w:ascii="Courier New" w:hAnsi="Courier New" w:cs="Courier New"/>
          <w:color w:val="000000"/>
          <w:sz w:val="21"/>
          <w:szCs w:val="21"/>
          <w:lang w:val="en-GB"/>
        </w:rPr>
        <w:tab/>
      </w:r>
      <w:r w:rsidRPr="00421969">
        <w:rPr>
          <w:rFonts w:ascii="Courier New" w:hAnsi="Courier New" w:cs="Courier New"/>
          <w:color w:val="0000FF"/>
          <w:sz w:val="21"/>
          <w:szCs w:val="21"/>
          <w:lang w:val="en-GB"/>
        </w:rPr>
        <w:t>&lt;/</w:t>
      </w:r>
      <w:r w:rsidRPr="00421969">
        <w:rPr>
          <w:rFonts w:ascii="Courier New" w:hAnsi="Courier New" w:cs="Courier New"/>
          <w:color w:val="800000"/>
          <w:sz w:val="21"/>
          <w:szCs w:val="21"/>
          <w:lang w:val="en-GB"/>
        </w:rPr>
        <w:t>UniqueID</w:t>
      </w:r>
      <w:r w:rsidRPr="00421969">
        <w:rPr>
          <w:rFonts w:ascii="Courier New" w:hAnsi="Courier New" w:cs="Courier New"/>
          <w:color w:val="0000FF"/>
          <w:sz w:val="21"/>
          <w:szCs w:val="21"/>
          <w:lang w:val="en-GB"/>
        </w:rPr>
        <w:t>&gt;</w:t>
      </w:r>
    </w:p>
    <w:p w14:paraId="5CE8D515" w14:textId="77777777" w:rsidR="006070CF" w:rsidRPr="00421969" w:rsidRDefault="006070CF" w:rsidP="006070CF">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left="900"/>
        <w:rPr>
          <w:rFonts w:ascii="Courier New" w:hAnsi="Courier New" w:cs="Courier New"/>
          <w:color w:val="000000"/>
          <w:sz w:val="21"/>
          <w:szCs w:val="21"/>
          <w:lang w:val="en-US"/>
        </w:rPr>
      </w:pPr>
      <w:r w:rsidRPr="00421969">
        <w:rPr>
          <w:rFonts w:ascii="Courier New" w:hAnsi="Courier New" w:cs="Courier New"/>
          <w:color w:val="000000"/>
          <w:sz w:val="21"/>
          <w:szCs w:val="21"/>
          <w:lang w:val="en-GB"/>
        </w:rPr>
        <w:tab/>
      </w:r>
      <w:r w:rsidRPr="00421969">
        <w:rPr>
          <w:rFonts w:ascii="Courier New" w:hAnsi="Courier New" w:cs="Courier New"/>
          <w:color w:val="0000FF"/>
          <w:sz w:val="21"/>
          <w:szCs w:val="21"/>
          <w:lang w:val="en-US"/>
        </w:rPr>
        <w:t>&lt;/</w:t>
      </w:r>
      <w:r w:rsidRPr="00421969">
        <w:rPr>
          <w:rFonts w:ascii="Courier New" w:hAnsi="Courier New" w:cs="Courier New"/>
          <w:color w:val="800000"/>
          <w:sz w:val="21"/>
          <w:szCs w:val="21"/>
          <w:lang w:val="en-US"/>
        </w:rPr>
        <w:t>SOAP-ENV:Header</w:t>
      </w:r>
      <w:r w:rsidRPr="00421969">
        <w:rPr>
          <w:rFonts w:ascii="Courier New" w:hAnsi="Courier New" w:cs="Courier New"/>
          <w:color w:val="0000FF"/>
          <w:sz w:val="21"/>
          <w:szCs w:val="21"/>
          <w:lang w:val="en-US"/>
        </w:rPr>
        <w:t>&gt;</w:t>
      </w:r>
    </w:p>
    <w:p w14:paraId="5CE8D516" w14:textId="77777777" w:rsidR="006070CF" w:rsidRPr="00421969" w:rsidRDefault="006070CF" w:rsidP="006070CF">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left="900"/>
        <w:rPr>
          <w:rFonts w:ascii="Courier New" w:hAnsi="Courier New" w:cs="Courier New"/>
          <w:color w:val="000000"/>
          <w:sz w:val="21"/>
          <w:szCs w:val="21"/>
          <w:lang w:val="en-US"/>
        </w:rPr>
      </w:pPr>
      <w:r w:rsidRPr="00421969">
        <w:rPr>
          <w:rFonts w:ascii="Courier New" w:hAnsi="Courier New" w:cs="Courier New"/>
          <w:color w:val="000000"/>
          <w:sz w:val="21"/>
          <w:szCs w:val="21"/>
          <w:lang w:val="en-US"/>
        </w:rPr>
        <w:tab/>
      </w:r>
      <w:r w:rsidRPr="00421969">
        <w:rPr>
          <w:rFonts w:ascii="Courier New" w:hAnsi="Courier New" w:cs="Courier New"/>
          <w:color w:val="0000FF"/>
          <w:sz w:val="21"/>
          <w:szCs w:val="21"/>
          <w:lang w:val="en-US"/>
        </w:rPr>
        <w:t>&lt;</w:t>
      </w:r>
      <w:r w:rsidRPr="00421969">
        <w:rPr>
          <w:rFonts w:ascii="Courier New" w:hAnsi="Courier New" w:cs="Courier New"/>
          <w:color w:val="800000"/>
          <w:sz w:val="21"/>
          <w:szCs w:val="21"/>
          <w:lang w:val="en-US"/>
        </w:rPr>
        <w:t>SOAP-ENV:Body</w:t>
      </w:r>
      <w:r w:rsidRPr="00421969">
        <w:rPr>
          <w:rFonts w:ascii="Courier New" w:hAnsi="Courier New" w:cs="Courier New"/>
          <w:color w:val="0000FF"/>
          <w:sz w:val="21"/>
          <w:szCs w:val="21"/>
          <w:lang w:val="en-US"/>
        </w:rPr>
        <w:t>&gt;</w:t>
      </w:r>
    </w:p>
    <w:p w14:paraId="5CE8D517" w14:textId="77777777" w:rsidR="006070CF" w:rsidRPr="00421969" w:rsidRDefault="006070CF" w:rsidP="006070CF">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left="1260"/>
        <w:rPr>
          <w:rFonts w:ascii="Courier New" w:hAnsi="Courier New" w:cs="Courier New"/>
          <w:color w:val="000000"/>
          <w:sz w:val="21"/>
          <w:szCs w:val="21"/>
        </w:rPr>
      </w:pPr>
      <w:r w:rsidRPr="00421969">
        <w:rPr>
          <w:rFonts w:ascii="Courier New" w:hAnsi="Courier New" w:cs="Courier New"/>
          <w:color w:val="0000FF"/>
          <w:sz w:val="21"/>
          <w:szCs w:val="21"/>
          <w:lang w:val="en-US"/>
        </w:rPr>
        <w:tab/>
      </w:r>
      <w:r w:rsidRPr="00421969">
        <w:rPr>
          <w:rFonts w:ascii="Courier New" w:hAnsi="Courier New" w:cs="Courier New"/>
          <w:color w:val="0000FF"/>
          <w:sz w:val="21"/>
          <w:szCs w:val="21"/>
        </w:rPr>
        <w:t>&lt;</w:t>
      </w:r>
      <w:r w:rsidRPr="00421969">
        <w:rPr>
          <w:rFonts w:ascii="Courier New" w:hAnsi="Courier New" w:cs="Courier New"/>
          <w:color w:val="800000"/>
          <w:sz w:val="21"/>
          <w:szCs w:val="21"/>
        </w:rPr>
        <w:t>ERRORS</w:t>
      </w:r>
      <w:r w:rsidRPr="00421969">
        <w:rPr>
          <w:rFonts w:ascii="Courier New" w:hAnsi="Courier New" w:cs="Courier New"/>
          <w:color w:val="0000FF"/>
          <w:sz w:val="21"/>
          <w:szCs w:val="21"/>
        </w:rPr>
        <w:t>&gt;</w:t>
      </w:r>
    </w:p>
    <w:p w14:paraId="5CE8D518" w14:textId="77777777" w:rsidR="006070CF" w:rsidRPr="00421969" w:rsidRDefault="006070CF" w:rsidP="006070CF">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left="720"/>
        <w:rPr>
          <w:rFonts w:ascii="Courier New" w:hAnsi="Courier New" w:cs="Courier New"/>
          <w:color w:val="000000"/>
          <w:sz w:val="21"/>
          <w:szCs w:val="21"/>
          <w:highlight w:val="white"/>
        </w:rPr>
      </w:pPr>
      <w:r w:rsidRPr="00421969">
        <w:rPr>
          <w:rFonts w:ascii="Courier New" w:hAnsi="Courier New" w:cs="Courier New"/>
          <w:color w:val="000000"/>
          <w:sz w:val="21"/>
          <w:szCs w:val="21"/>
          <w:highlight w:val="white"/>
        </w:rPr>
        <w:tab/>
      </w:r>
      <w:r w:rsidRPr="00421969">
        <w:rPr>
          <w:rFonts w:ascii="Courier New" w:hAnsi="Courier New" w:cs="Courier New"/>
          <w:color w:val="000000"/>
          <w:sz w:val="21"/>
          <w:szCs w:val="21"/>
          <w:highlight w:val="white"/>
        </w:rPr>
        <w:tab/>
      </w:r>
      <w:r w:rsidRPr="00421969">
        <w:rPr>
          <w:rFonts w:ascii="Courier New" w:hAnsi="Courier New" w:cs="Courier New"/>
          <w:color w:val="000000"/>
          <w:sz w:val="21"/>
          <w:szCs w:val="21"/>
          <w:highlight w:val="white"/>
        </w:rPr>
        <w:tab/>
      </w:r>
      <w:r w:rsidRPr="00421969">
        <w:rPr>
          <w:rFonts w:ascii="Courier New" w:hAnsi="Courier New" w:cs="Courier New"/>
          <w:color w:val="000000"/>
          <w:sz w:val="21"/>
          <w:szCs w:val="21"/>
          <w:highlight w:val="white"/>
        </w:rPr>
        <w:tab/>
      </w:r>
      <w:r w:rsidRPr="00421969">
        <w:rPr>
          <w:rFonts w:ascii="Courier New" w:hAnsi="Courier New" w:cs="Courier New"/>
          <w:color w:val="0000FF"/>
          <w:sz w:val="21"/>
          <w:szCs w:val="21"/>
          <w:highlight w:val="white"/>
        </w:rPr>
        <w:t>&lt;</w:t>
      </w:r>
      <w:r w:rsidRPr="00421969">
        <w:rPr>
          <w:rFonts w:ascii="Courier New" w:hAnsi="Courier New" w:cs="Courier New"/>
          <w:color w:val="800000"/>
          <w:sz w:val="21"/>
          <w:szCs w:val="21"/>
          <w:highlight w:val="white"/>
        </w:rPr>
        <w:t>ERROR CODE=</w:t>
      </w:r>
      <w:r w:rsidRPr="00421969">
        <w:rPr>
          <w:rFonts w:ascii="Courier New" w:hAnsi="Courier New" w:cs="Courier New"/>
          <w:color w:val="FF0000"/>
          <w:sz w:val="21"/>
          <w:szCs w:val="21"/>
          <w:highlight w:val="white"/>
        </w:rPr>
        <w:t>”1”</w:t>
      </w:r>
      <w:r w:rsidRPr="00421969">
        <w:rPr>
          <w:rFonts w:ascii="Courier New" w:hAnsi="Courier New" w:cs="Courier New"/>
          <w:color w:val="0000FF"/>
          <w:sz w:val="21"/>
          <w:szCs w:val="21"/>
          <w:highlight w:val="white"/>
        </w:rPr>
        <w:t>&gt;Waarden van simpel element1 is niet volgens definitie&lt;/</w:t>
      </w:r>
      <w:r w:rsidRPr="00421969">
        <w:rPr>
          <w:rFonts w:ascii="Courier New" w:hAnsi="Courier New" w:cs="Courier New"/>
          <w:color w:val="800000"/>
          <w:sz w:val="21"/>
          <w:szCs w:val="21"/>
          <w:highlight w:val="white"/>
        </w:rPr>
        <w:t>ERROR</w:t>
      </w:r>
      <w:r w:rsidRPr="00421969">
        <w:rPr>
          <w:rFonts w:ascii="Courier New" w:hAnsi="Courier New" w:cs="Courier New"/>
          <w:color w:val="0000FF"/>
          <w:sz w:val="21"/>
          <w:szCs w:val="21"/>
          <w:highlight w:val="white"/>
        </w:rPr>
        <w:t>&gt;</w:t>
      </w:r>
    </w:p>
    <w:p w14:paraId="5CE8D519" w14:textId="77777777" w:rsidR="006070CF" w:rsidRPr="00421969" w:rsidRDefault="006070CF" w:rsidP="006070CF">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left="720"/>
        <w:rPr>
          <w:rFonts w:ascii="Courier New" w:hAnsi="Courier New" w:cs="Courier New"/>
          <w:color w:val="000000"/>
          <w:sz w:val="21"/>
          <w:szCs w:val="21"/>
          <w:highlight w:val="white"/>
        </w:rPr>
      </w:pPr>
      <w:r w:rsidRPr="00421969">
        <w:rPr>
          <w:rFonts w:ascii="Courier New" w:hAnsi="Courier New" w:cs="Courier New"/>
          <w:color w:val="000000"/>
          <w:sz w:val="21"/>
          <w:szCs w:val="21"/>
          <w:highlight w:val="white"/>
        </w:rPr>
        <w:tab/>
      </w:r>
      <w:r w:rsidRPr="00421969">
        <w:rPr>
          <w:rFonts w:ascii="Courier New" w:hAnsi="Courier New" w:cs="Courier New"/>
          <w:color w:val="000000"/>
          <w:sz w:val="21"/>
          <w:szCs w:val="21"/>
          <w:highlight w:val="white"/>
        </w:rPr>
        <w:tab/>
      </w:r>
      <w:r w:rsidRPr="00421969">
        <w:rPr>
          <w:rFonts w:ascii="Courier New" w:hAnsi="Courier New" w:cs="Courier New"/>
          <w:color w:val="000000"/>
          <w:sz w:val="21"/>
          <w:szCs w:val="21"/>
          <w:highlight w:val="white"/>
        </w:rPr>
        <w:tab/>
      </w:r>
      <w:r w:rsidRPr="00421969">
        <w:rPr>
          <w:rFonts w:ascii="Courier New" w:hAnsi="Courier New" w:cs="Courier New"/>
          <w:color w:val="000000"/>
          <w:sz w:val="21"/>
          <w:szCs w:val="21"/>
          <w:highlight w:val="white"/>
        </w:rPr>
        <w:tab/>
      </w:r>
      <w:r w:rsidRPr="00421969">
        <w:rPr>
          <w:rFonts w:ascii="Courier New" w:hAnsi="Courier New" w:cs="Courier New"/>
          <w:color w:val="0000FF"/>
          <w:sz w:val="21"/>
          <w:szCs w:val="21"/>
          <w:highlight w:val="white"/>
        </w:rPr>
        <w:t>&lt;</w:t>
      </w:r>
      <w:r w:rsidRPr="00421969">
        <w:rPr>
          <w:rFonts w:ascii="Courier New" w:hAnsi="Courier New" w:cs="Courier New"/>
          <w:color w:val="800000"/>
          <w:sz w:val="21"/>
          <w:szCs w:val="21"/>
          <w:highlight w:val="white"/>
        </w:rPr>
        <w:t>ERROR CODE=</w:t>
      </w:r>
      <w:r w:rsidRPr="00421969">
        <w:rPr>
          <w:rFonts w:ascii="Courier New" w:hAnsi="Courier New" w:cs="Courier New"/>
          <w:color w:val="FF0000"/>
          <w:sz w:val="21"/>
          <w:szCs w:val="21"/>
          <w:highlight w:val="white"/>
        </w:rPr>
        <w:t>”1”</w:t>
      </w:r>
      <w:r w:rsidRPr="00421969">
        <w:rPr>
          <w:rFonts w:ascii="Courier New" w:hAnsi="Courier New" w:cs="Courier New"/>
          <w:color w:val="0000FF"/>
          <w:sz w:val="21"/>
          <w:szCs w:val="21"/>
          <w:highlight w:val="white"/>
        </w:rPr>
        <w:t>&gt;Waarden van simpel element2 is niet volgens definitie&lt;/</w:t>
      </w:r>
      <w:r w:rsidRPr="00421969">
        <w:rPr>
          <w:rFonts w:ascii="Courier New" w:hAnsi="Courier New" w:cs="Courier New"/>
          <w:color w:val="800000"/>
          <w:sz w:val="21"/>
          <w:szCs w:val="21"/>
          <w:highlight w:val="white"/>
        </w:rPr>
        <w:t>ERROR</w:t>
      </w:r>
      <w:r w:rsidRPr="00421969">
        <w:rPr>
          <w:rFonts w:ascii="Courier New" w:hAnsi="Courier New" w:cs="Courier New"/>
          <w:color w:val="0000FF"/>
          <w:sz w:val="21"/>
          <w:szCs w:val="21"/>
          <w:highlight w:val="white"/>
        </w:rPr>
        <w:t>&gt;</w:t>
      </w:r>
    </w:p>
    <w:p w14:paraId="5CE8D51A" w14:textId="77777777" w:rsidR="006070CF" w:rsidRPr="00421969" w:rsidRDefault="006070CF" w:rsidP="006070CF">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left="1440"/>
        <w:rPr>
          <w:rFonts w:ascii="Courier New" w:hAnsi="Courier New" w:cs="Courier New"/>
          <w:color w:val="0000FF"/>
          <w:sz w:val="21"/>
          <w:szCs w:val="21"/>
          <w:lang w:val="en-GB"/>
        </w:rPr>
      </w:pPr>
      <w:r w:rsidRPr="00421969">
        <w:rPr>
          <w:rFonts w:ascii="Courier New" w:hAnsi="Courier New" w:cs="Courier New"/>
          <w:color w:val="000000"/>
          <w:sz w:val="21"/>
          <w:szCs w:val="21"/>
        </w:rPr>
        <w:tab/>
      </w:r>
      <w:r w:rsidRPr="00421969">
        <w:rPr>
          <w:rFonts w:ascii="Courier New" w:hAnsi="Courier New" w:cs="Courier New"/>
          <w:color w:val="0000FF"/>
          <w:sz w:val="21"/>
          <w:szCs w:val="21"/>
          <w:lang w:val="en-GB"/>
        </w:rPr>
        <w:t>&lt;</w:t>
      </w:r>
      <w:r w:rsidRPr="00421969">
        <w:rPr>
          <w:rFonts w:ascii="Courier New" w:hAnsi="Courier New" w:cs="Courier New"/>
          <w:color w:val="800000"/>
          <w:sz w:val="21"/>
          <w:szCs w:val="21"/>
          <w:lang w:val="en-GB"/>
        </w:rPr>
        <w:t>ERRORS</w:t>
      </w:r>
      <w:r w:rsidRPr="00421969">
        <w:rPr>
          <w:rFonts w:ascii="Courier New" w:hAnsi="Courier New" w:cs="Courier New"/>
          <w:color w:val="0000FF"/>
          <w:sz w:val="21"/>
          <w:szCs w:val="21"/>
          <w:lang w:val="en-GB"/>
        </w:rPr>
        <w:t>&gt;</w:t>
      </w:r>
    </w:p>
    <w:p w14:paraId="5CE8D51B" w14:textId="77777777" w:rsidR="006070CF" w:rsidRPr="00421969" w:rsidRDefault="006070CF" w:rsidP="006070CF">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left="900"/>
        <w:rPr>
          <w:rFonts w:ascii="Courier New" w:hAnsi="Courier New" w:cs="Courier New"/>
          <w:color w:val="000000"/>
          <w:sz w:val="21"/>
          <w:szCs w:val="21"/>
          <w:lang w:val="en-US"/>
        </w:rPr>
      </w:pPr>
      <w:r w:rsidRPr="00421969">
        <w:rPr>
          <w:rFonts w:ascii="Courier New" w:hAnsi="Courier New" w:cs="Courier New"/>
          <w:color w:val="000000"/>
          <w:sz w:val="21"/>
          <w:szCs w:val="21"/>
          <w:lang w:val="en-US"/>
        </w:rPr>
        <w:tab/>
      </w:r>
      <w:r w:rsidRPr="00421969">
        <w:rPr>
          <w:rFonts w:ascii="Courier New" w:hAnsi="Courier New" w:cs="Courier New"/>
          <w:color w:val="0000FF"/>
          <w:sz w:val="21"/>
          <w:szCs w:val="21"/>
          <w:lang w:val="en-US"/>
        </w:rPr>
        <w:t>&lt;/</w:t>
      </w:r>
      <w:r w:rsidRPr="00421969">
        <w:rPr>
          <w:rFonts w:ascii="Courier New" w:hAnsi="Courier New" w:cs="Courier New"/>
          <w:color w:val="800000"/>
          <w:sz w:val="21"/>
          <w:szCs w:val="21"/>
          <w:lang w:val="en-US"/>
        </w:rPr>
        <w:t>SOAP-ENV:Body</w:t>
      </w:r>
      <w:r w:rsidRPr="00421969">
        <w:rPr>
          <w:rFonts w:ascii="Courier New" w:hAnsi="Courier New" w:cs="Courier New"/>
          <w:color w:val="0000FF"/>
          <w:sz w:val="21"/>
          <w:szCs w:val="21"/>
          <w:lang w:val="en-US"/>
        </w:rPr>
        <w:t>&gt;</w:t>
      </w:r>
    </w:p>
    <w:p w14:paraId="5CE8D51C" w14:textId="77777777" w:rsidR="006070CF" w:rsidRPr="00421969" w:rsidRDefault="006070CF" w:rsidP="006070CF">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left="900"/>
        <w:rPr>
          <w:rFonts w:ascii="Courier New" w:hAnsi="Courier New" w:cs="Courier New"/>
          <w:color w:val="008080"/>
          <w:sz w:val="21"/>
          <w:szCs w:val="21"/>
          <w:lang w:val="en-US"/>
        </w:rPr>
      </w:pPr>
      <w:r w:rsidRPr="00421969">
        <w:rPr>
          <w:rFonts w:ascii="Courier New" w:hAnsi="Courier New" w:cs="Courier New"/>
          <w:color w:val="0000FF"/>
          <w:sz w:val="21"/>
          <w:szCs w:val="21"/>
          <w:lang w:val="en-US"/>
        </w:rPr>
        <w:t>&lt;/</w:t>
      </w:r>
      <w:r w:rsidRPr="00421969">
        <w:rPr>
          <w:rFonts w:ascii="Courier New" w:hAnsi="Courier New" w:cs="Courier New"/>
          <w:color w:val="800000"/>
          <w:sz w:val="21"/>
          <w:szCs w:val="21"/>
          <w:lang w:val="en-US"/>
        </w:rPr>
        <w:t>SOAP-ENV:Envelope</w:t>
      </w:r>
      <w:r w:rsidRPr="00421969">
        <w:rPr>
          <w:rFonts w:ascii="Courier New" w:hAnsi="Courier New" w:cs="Courier New"/>
          <w:color w:val="0000FF"/>
          <w:sz w:val="21"/>
          <w:szCs w:val="21"/>
          <w:lang w:val="en-US"/>
        </w:rPr>
        <w:t>&gt;</w:t>
      </w:r>
    </w:p>
    <w:p w14:paraId="5CE8D51D" w14:textId="77777777" w:rsidR="006070CF" w:rsidRPr="00421969" w:rsidRDefault="006070CF" w:rsidP="006070CF">
      <w:pPr>
        <w:ind w:left="720"/>
        <w:rPr>
          <w:rFonts w:ascii="Corbel" w:hAnsi="Corbel"/>
          <w:sz w:val="20"/>
          <w:szCs w:val="20"/>
          <w:lang w:val="en-US"/>
        </w:rPr>
      </w:pPr>
    </w:p>
    <w:p w14:paraId="5CE8D51E" w14:textId="77777777" w:rsidR="006070CF" w:rsidRPr="00421969" w:rsidRDefault="006070CF" w:rsidP="006070CF">
      <w:pPr>
        <w:ind w:left="720"/>
        <w:rPr>
          <w:rFonts w:ascii="Corbel" w:hAnsi="Corbel"/>
          <w:sz w:val="22"/>
          <w:szCs w:val="22"/>
        </w:rPr>
      </w:pPr>
      <w:r w:rsidRPr="00421969">
        <w:rPr>
          <w:rFonts w:ascii="Corbel" w:hAnsi="Corbel"/>
          <w:sz w:val="22"/>
          <w:szCs w:val="22"/>
        </w:rPr>
        <w:t xml:space="preserve">In geval van geen </w:t>
      </w:r>
      <w:r w:rsidR="004F7D48" w:rsidRPr="00421969">
        <w:rPr>
          <w:rFonts w:ascii="Corbel" w:hAnsi="Corbel"/>
          <w:sz w:val="22"/>
          <w:szCs w:val="22"/>
        </w:rPr>
        <w:t xml:space="preserve">fout is </w:t>
      </w:r>
      <w:r w:rsidRPr="00421969">
        <w:rPr>
          <w:rFonts w:ascii="Corbel" w:hAnsi="Corbel"/>
          <w:sz w:val="22"/>
          <w:szCs w:val="22"/>
        </w:rPr>
        <w:t xml:space="preserve">de code 0, bij een onbekende </w:t>
      </w:r>
      <w:r w:rsidR="004F7D48" w:rsidRPr="00421969">
        <w:rPr>
          <w:rFonts w:ascii="Corbel" w:hAnsi="Corbel"/>
          <w:sz w:val="22"/>
          <w:szCs w:val="22"/>
        </w:rPr>
        <w:t xml:space="preserve">fout  is </w:t>
      </w:r>
      <w:r w:rsidRPr="00421969">
        <w:rPr>
          <w:rFonts w:ascii="Corbel" w:hAnsi="Corbel"/>
          <w:sz w:val="22"/>
          <w:szCs w:val="22"/>
        </w:rPr>
        <w:t xml:space="preserve">de code 1, deze </w:t>
      </w:r>
      <w:r w:rsidR="004F7D48" w:rsidRPr="00421969">
        <w:rPr>
          <w:rFonts w:ascii="Corbel" w:hAnsi="Corbel"/>
          <w:sz w:val="22"/>
          <w:szCs w:val="22"/>
        </w:rPr>
        <w:t xml:space="preserve">foutmeldingen </w:t>
      </w:r>
      <w:r w:rsidRPr="00421969">
        <w:rPr>
          <w:rFonts w:ascii="Corbel" w:hAnsi="Corbel"/>
          <w:sz w:val="22"/>
          <w:szCs w:val="22"/>
        </w:rPr>
        <w:t xml:space="preserve">zullen moeten worden opgelost door de programmeurs. Alle </w:t>
      </w:r>
      <w:r w:rsidR="004F7D48" w:rsidRPr="00421969">
        <w:rPr>
          <w:rFonts w:ascii="Corbel" w:hAnsi="Corbel"/>
          <w:sz w:val="22"/>
          <w:szCs w:val="22"/>
        </w:rPr>
        <w:t xml:space="preserve">foutmeldingen </w:t>
      </w:r>
      <w:r w:rsidRPr="00421969">
        <w:rPr>
          <w:rFonts w:ascii="Corbel" w:hAnsi="Corbel"/>
          <w:sz w:val="22"/>
          <w:szCs w:val="22"/>
        </w:rPr>
        <w:t xml:space="preserve">met een hogere code </w:t>
      </w:r>
      <w:r w:rsidR="004F7D48" w:rsidRPr="00421969">
        <w:rPr>
          <w:rFonts w:ascii="Corbel" w:hAnsi="Corbel"/>
          <w:sz w:val="22"/>
          <w:szCs w:val="22"/>
        </w:rPr>
        <w:t xml:space="preserve">betreffen fouten </w:t>
      </w:r>
      <w:r w:rsidRPr="00421969">
        <w:rPr>
          <w:rFonts w:ascii="Corbel" w:hAnsi="Corbel"/>
          <w:sz w:val="22"/>
          <w:szCs w:val="22"/>
        </w:rPr>
        <w:t>die door de software begrepen kunnen worden.</w:t>
      </w:r>
      <w:r w:rsidRPr="00421969">
        <w:rPr>
          <w:rFonts w:ascii="Corbel" w:hAnsi="Corbel"/>
          <w:sz w:val="22"/>
          <w:szCs w:val="22"/>
        </w:rPr>
        <w:br/>
      </w:r>
    </w:p>
    <w:p w14:paraId="5CE8D51F" w14:textId="77777777" w:rsidR="006070CF" w:rsidRPr="00421969" w:rsidRDefault="006070CF" w:rsidP="006070CF">
      <w:pPr>
        <w:widowControl/>
        <w:numPr>
          <w:ilvl w:val="0"/>
          <w:numId w:val="7"/>
        </w:numPr>
        <w:suppressAutoHyphens w:val="0"/>
        <w:rPr>
          <w:rFonts w:ascii="Corbel" w:hAnsi="Corbel"/>
          <w:sz w:val="22"/>
          <w:szCs w:val="22"/>
        </w:rPr>
      </w:pPr>
      <w:r w:rsidRPr="00421969">
        <w:rPr>
          <w:rFonts w:ascii="Corbel" w:hAnsi="Corbel"/>
          <w:sz w:val="22"/>
          <w:szCs w:val="22"/>
        </w:rPr>
        <w:t>De SOAP server van de ontvangende partij verstuurt dit reactiebericht naar de SOAP server van de versturende partij en naar elke SOAP central server.</w:t>
      </w:r>
    </w:p>
    <w:p w14:paraId="5CE8D520" w14:textId="77777777" w:rsidR="006070CF" w:rsidRPr="00421969" w:rsidRDefault="006070CF" w:rsidP="006070CF">
      <w:pPr>
        <w:widowControl/>
        <w:numPr>
          <w:ilvl w:val="1"/>
          <w:numId w:val="7"/>
        </w:numPr>
        <w:suppressAutoHyphens w:val="0"/>
        <w:rPr>
          <w:rFonts w:ascii="Corbel" w:hAnsi="Corbel"/>
          <w:sz w:val="22"/>
          <w:szCs w:val="22"/>
        </w:rPr>
      </w:pPr>
      <w:r w:rsidRPr="00421969">
        <w:rPr>
          <w:rFonts w:ascii="Corbel" w:hAnsi="Corbel"/>
          <w:sz w:val="22"/>
          <w:szCs w:val="22"/>
        </w:rPr>
        <w:t>De SOAP server van de versturende partij stuurt een standaard SOAP exception error bericht naar de ontvangende partij als standaard reactie op dit reactiebericht.</w:t>
      </w:r>
      <w:r w:rsidRPr="00421969">
        <w:rPr>
          <w:rFonts w:ascii="Corbel" w:hAnsi="Corbel"/>
          <w:sz w:val="22"/>
          <w:szCs w:val="22"/>
        </w:rPr>
        <w:br/>
      </w:r>
    </w:p>
    <w:p w14:paraId="5CE8D521" w14:textId="77777777" w:rsidR="006070CF" w:rsidRPr="00421969" w:rsidRDefault="006070CF" w:rsidP="006070CF">
      <w:pPr>
        <w:widowControl/>
        <w:numPr>
          <w:ilvl w:val="0"/>
          <w:numId w:val="7"/>
        </w:numPr>
        <w:suppressAutoHyphens w:val="0"/>
        <w:rPr>
          <w:rFonts w:ascii="Corbel" w:hAnsi="Corbel"/>
          <w:sz w:val="22"/>
          <w:szCs w:val="22"/>
        </w:rPr>
      </w:pPr>
      <w:r w:rsidRPr="00421969">
        <w:rPr>
          <w:rFonts w:ascii="Corbel" w:hAnsi="Corbel"/>
          <w:sz w:val="22"/>
          <w:szCs w:val="22"/>
        </w:rPr>
        <w:t>Reactiebericht terug bij af, controleer of de informatie overeenkomt met het verstuurde bericht en indien akkoord notificeer het IS van de ontvangende partij dat het bericht volgens afspraak is verstuurd en ontvangen.</w:t>
      </w:r>
    </w:p>
    <w:p w14:paraId="5CE8D522" w14:textId="77777777" w:rsidR="006070CF" w:rsidRPr="00421969" w:rsidRDefault="006070CF" w:rsidP="006070CF">
      <w:pPr>
        <w:rPr>
          <w:rFonts w:ascii="Corbel" w:hAnsi="Corbel"/>
          <w:sz w:val="22"/>
          <w:szCs w:val="22"/>
        </w:rPr>
      </w:pPr>
    </w:p>
    <w:p w14:paraId="5CE8D523" w14:textId="77777777" w:rsidR="006070CF" w:rsidRPr="00421969" w:rsidRDefault="006070CF" w:rsidP="006070CF">
      <w:pPr>
        <w:rPr>
          <w:rFonts w:ascii="Corbel" w:hAnsi="Corbel"/>
          <w:sz w:val="22"/>
          <w:szCs w:val="22"/>
        </w:rPr>
      </w:pPr>
      <w:r w:rsidRPr="00421969">
        <w:rPr>
          <w:rFonts w:ascii="Corbel" w:hAnsi="Corbel"/>
          <w:sz w:val="22"/>
          <w:szCs w:val="22"/>
        </w:rPr>
        <w:t>Opmerking:</w:t>
      </w:r>
    </w:p>
    <w:p w14:paraId="5CE8D524" w14:textId="77777777" w:rsidR="006070CF" w:rsidRPr="00421969" w:rsidRDefault="006070CF" w:rsidP="006070CF">
      <w:pPr>
        <w:widowControl/>
        <w:numPr>
          <w:ilvl w:val="0"/>
          <w:numId w:val="4"/>
        </w:numPr>
        <w:suppressAutoHyphens w:val="0"/>
        <w:rPr>
          <w:rFonts w:ascii="Corbel" w:hAnsi="Corbel"/>
          <w:b/>
          <w:sz w:val="22"/>
          <w:szCs w:val="22"/>
        </w:rPr>
      </w:pPr>
      <w:r w:rsidRPr="00421969">
        <w:rPr>
          <w:rFonts w:ascii="Corbel" w:hAnsi="Corbel"/>
          <w:sz w:val="22"/>
          <w:szCs w:val="22"/>
        </w:rPr>
        <w:t>Bovengenoemde proces blijft hanteerbaar indien beide partijen dezelfde IS gebruiken. In dat geval is het URL adres van de ontvangende en de versturende SOAP server identiek.</w:t>
      </w:r>
    </w:p>
    <w:p w14:paraId="5CE8D525" w14:textId="77777777" w:rsidR="006070CF" w:rsidRPr="00421969" w:rsidRDefault="006070CF" w:rsidP="006070CF">
      <w:pPr>
        <w:widowControl/>
        <w:numPr>
          <w:ilvl w:val="0"/>
          <w:numId w:val="4"/>
        </w:numPr>
        <w:suppressAutoHyphens w:val="0"/>
        <w:rPr>
          <w:rFonts w:ascii="Corbel" w:hAnsi="Corbel"/>
          <w:b/>
          <w:sz w:val="22"/>
          <w:szCs w:val="22"/>
        </w:rPr>
      </w:pPr>
      <w:r w:rsidRPr="00421969">
        <w:rPr>
          <w:rFonts w:ascii="Corbel" w:hAnsi="Corbel"/>
          <w:sz w:val="22"/>
          <w:szCs w:val="22"/>
        </w:rPr>
        <w:t xml:space="preserve">Tijdens het uitkomen van dit protocol zijn er geen standaard </w:t>
      </w:r>
      <w:r w:rsidR="004F7D48" w:rsidRPr="00421969">
        <w:rPr>
          <w:rFonts w:ascii="Corbel" w:hAnsi="Corbel"/>
          <w:sz w:val="22"/>
          <w:szCs w:val="22"/>
        </w:rPr>
        <w:t xml:space="preserve">fout </w:t>
      </w:r>
      <w:r w:rsidRPr="00421969">
        <w:rPr>
          <w:rFonts w:ascii="Corbel" w:hAnsi="Corbel"/>
          <w:sz w:val="22"/>
          <w:szCs w:val="22"/>
        </w:rPr>
        <w:t xml:space="preserve">codes hoger dan 1 gedefinieerd. Zodra een dergelijke </w:t>
      </w:r>
      <w:r w:rsidR="004F7D48" w:rsidRPr="00421969">
        <w:rPr>
          <w:rFonts w:ascii="Corbel" w:hAnsi="Corbel"/>
          <w:sz w:val="22"/>
          <w:szCs w:val="22"/>
        </w:rPr>
        <w:t xml:space="preserve">fout </w:t>
      </w:r>
      <w:r w:rsidRPr="00421969">
        <w:rPr>
          <w:rFonts w:ascii="Corbel" w:hAnsi="Corbel"/>
          <w:sz w:val="22"/>
          <w:szCs w:val="22"/>
        </w:rPr>
        <w:t xml:space="preserve">code is vastgelegd wordt duidelijk aangegeven wat de </w:t>
      </w:r>
      <w:r w:rsidR="004F7D48" w:rsidRPr="00421969">
        <w:rPr>
          <w:rFonts w:ascii="Corbel" w:hAnsi="Corbel"/>
          <w:sz w:val="22"/>
          <w:szCs w:val="22"/>
        </w:rPr>
        <w:t xml:space="preserve">fout </w:t>
      </w:r>
      <w:r w:rsidRPr="00421969">
        <w:rPr>
          <w:rFonts w:ascii="Corbel" w:hAnsi="Corbel"/>
          <w:sz w:val="22"/>
          <w:szCs w:val="22"/>
        </w:rPr>
        <w:t xml:space="preserve">code is, een omschrijving van de </w:t>
      </w:r>
      <w:r w:rsidR="004F7D48" w:rsidRPr="00421969">
        <w:rPr>
          <w:rFonts w:ascii="Corbel" w:hAnsi="Corbel"/>
          <w:sz w:val="22"/>
          <w:szCs w:val="22"/>
        </w:rPr>
        <w:t xml:space="preserve">fout </w:t>
      </w:r>
      <w:r w:rsidRPr="00421969">
        <w:rPr>
          <w:rFonts w:ascii="Corbel" w:hAnsi="Corbel"/>
          <w:sz w:val="22"/>
          <w:szCs w:val="22"/>
        </w:rPr>
        <w:t>en een eenduidige omschrijving van hoe de software zou moeten reageren.</w:t>
      </w:r>
    </w:p>
    <w:p w14:paraId="5CE8D526" w14:textId="77777777" w:rsidR="006070CF" w:rsidRPr="00421969" w:rsidRDefault="006070CF" w:rsidP="006070CF">
      <w:pPr>
        <w:widowControl/>
        <w:numPr>
          <w:ilvl w:val="0"/>
          <w:numId w:val="4"/>
        </w:numPr>
        <w:suppressAutoHyphens w:val="0"/>
        <w:rPr>
          <w:rFonts w:ascii="Corbel" w:hAnsi="Corbel"/>
          <w:b/>
          <w:sz w:val="22"/>
          <w:szCs w:val="22"/>
        </w:rPr>
      </w:pPr>
      <w:r w:rsidRPr="00421969">
        <w:rPr>
          <w:rFonts w:ascii="Corbel" w:hAnsi="Corbel"/>
          <w:sz w:val="22"/>
          <w:szCs w:val="22"/>
        </w:rPr>
        <w:t>Indien er niet (‘op tijd’) gereageerd wordt op een bericht wordt niet nogmaals hetzelfde bericht verstuurd. We blijven wachten op het antwoord of vinden een oplossing buiten VISI om.</w:t>
      </w:r>
    </w:p>
    <w:p w14:paraId="5CE8D527" w14:textId="77777777" w:rsidR="006070CF" w:rsidRPr="00421969" w:rsidRDefault="006070CF" w:rsidP="006070CF">
      <w:pPr>
        <w:widowControl/>
        <w:numPr>
          <w:ilvl w:val="0"/>
          <w:numId w:val="4"/>
        </w:numPr>
        <w:suppressAutoHyphens w:val="0"/>
        <w:rPr>
          <w:rFonts w:ascii="Corbel" w:hAnsi="Corbel"/>
          <w:b/>
          <w:sz w:val="22"/>
          <w:szCs w:val="22"/>
        </w:rPr>
      </w:pPr>
      <w:r w:rsidRPr="00421969">
        <w:rPr>
          <w:rFonts w:ascii="Corbel" w:hAnsi="Corbel"/>
          <w:sz w:val="22"/>
          <w:szCs w:val="22"/>
        </w:rPr>
        <w:t xml:space="preserve">In stap 7 en stap 10 </w:t>
      </w:r>
      <w:r w:rsidR="004F7D48" w:rsidRPr="00421969">
        <w:rPr>
          <w:rFonts w:ascii="Corbel" w:hAnsi="Corbel"/>
          <w:sz w:val="22"/>
          <w:szCs w:val="22"/>
        </w:rPr>
        <w:t xml:space="preserve">is </w:t>
      </w:r>
      <w:r w:rsidRPr="00421969">
        <w:rPr>
          <w:rFonts w:ascii="Corbel" w:hAnsi="Corbel"/>
          <w:sz w:val="22"/>
          <w:szCs w:val="22"/>
        </w:rPr>
        <w:t>een bericht altijd eerst naar de andere partij gestuurd. Pas als via het standaard SOAP protocol een goede reactie is ontvangen (7a en 10a) wordt een kopie naar de SOAP Central Server(s) gestuurd.</w:t>
      </w:r>
    </w:p>
    <w:p w14:paraId="5CE8D528" w14:textId="77777777" w:rsidR="006070CF" w:rsidRPr="00421969" w:rsidRDefault="006070CF" w:rsidP="006070CF">
      <w:pPr>
        <w:pStyle w:val="Kop1"/>
        <w:numPr>
          <w:ilvl w:val="0"/>
          <w:numId w:val="0"/>
        </w:numPr>
        <w:rPr>
          <w:rFonts w:ascii="Corbel" w:hAnsi="Corbel"/>
          <w:sz w:val="32"/>
          <w:szCs w:val="32"/>
        </w:rPr>
      </w:pPr>
      <w:r w:rsidRPr="00421969">
        <w:rPr>
          <w:rFonts w:ascii="Corbel" w:hAnsi="Corbel"/>
          <w:sz w:val="22"/>
          <w:szCs w:val="22"/>
        </w:rPr>
        <w:br w:type="page"/>
      </w:r>
      <w:bookmarkStart w:id="14" w:name="_Toc300567089"/>
      <w:r w:rsidRPr="00421969">
        <w:rPr>
          <w:rFonts w:ascii="Corbel" w:hAnsi="Corbel"/>
          <w:sz w:val="32"/>
          <w:szCs w:val="32"/>
        </w:rPr>
        <w:lastRenderedPageBreak/>
        <w:t>4.</w:t>
      </w:r>
      <w:r w:rsidRPr="00421969">
        <w:rPr>
          <w:rFonts w:ascii="Corbel" w:hAnsi="Corbel"/>
          <w:sz w:val="32"/>
          <w:szCs w:val="32"/>
        </w:rPr>
        <w:tab/>
        <w:t>Ontsluiten Raamwerk en update scenario</w:t>
      </w:r>
      <w:bookmarkEnd w:id="14"/>
    </w:p>
    <w:p w14:paraId="5CE8D529" w14:textId="77777777" w:rsidR="006070CF" w:rsidRPr="00421969" w:rsidRDefault="006070CF" w:rsidP="006070CF">
      <w:pPr>
        <w:rPr>
          <w:rFonts w:ascii="Corbel" w:hAnsi="Corbel"/>
          <w:b/>
          <w:sz w:val="22"/>
          <w:szCs w:val="22"/>
        </w:rPr>
      </w:pPr>
    </w:p>
    <w:p w14:paraId="5CE8D52A" w14:textId="77777777" w:rsidR="006070CF" w:rsidRPr="00421969" w:rsidRDefault="006070CF" w:rsidP="006070CF">
      <w:pPr>
        <w:rPr>
          <w:rFonts w:ascii="Corbel" w:hAnsi="Corbel"/>
          <w:sz w:val="22"/>
          <w:szCs w:val="22"/>
        </w:rPr>
      </w:pPr>
      <w:r w:rsidRPr="00421969">
        <w:rPr>
          <w:rFonts w:ascii="Corbel" w:hAnsi="Corbel"/>
          <w:sz w:val="22"/>
          <w:szCs w:val="22"/>
        </w:rPr>
        <w:t>Raamwerken zijn voor een informatiesysteem via een URI bereikbaar. Elk VISI compatible bericht binnen een specifiek project verwijst naar dit raamwerk (dus ook het projectspecifieke bericht).</w:t>
      </w:r>
    </w:p>
    <w:p w14:paraId="5CE8D52B" w14:textId="77777777" w:rsidR="006070CF" w:rsidRPr="00421969" w:rsidRDefault="006070CF" w:rsidP="006070CF">
      <w:pPr>
        <w:rPr>
          <w:rFonts w:ascii="Corbel" w:hAnsi="Corbel"/>
          <w:sz w:val="22"/>
          <w:szCs w:val="22"/>
        </w:rPr>
      </w:pPr>
    </w:p>
    <w:p w14:paraId="5CE8D52C" w14:textId="77777777" w:rsidR="006070CF" w:rsidRPr="00421969" w:rsidRDefault="006070CF" w:rsidP="006070CF">
      <w:pPr>
        <w:rPr>
          <w:rFonts w:ascii="Corbel" w:hAnsi="Corbel"/>
          <w:sz w:val="22"/>
          <w:szCs w:val="22"/>
        </w:rPr>
      </w:pPr>
      <w:r w:rsidRPr="00421969">
        <w:rPr>
          <w:rFonts w:ascii="Corbel" w:hAnsi="Corbel"/>
          <w:sz w:val="22"/>
          <w:szCs w:val="22"/>
        </w:rPr>
        <w:t>Het binnen de VISI gebruikte XML/XSD concept dwingt af dat ieder bericht een referentie naar zijn schema bevat via een URI. De VISI systematiek schrijft vervolgens voor dat op deze URI (welke altijd de extensie XSD bevat) echter met extensie xml het raamwerk is opgeslagen.</w:t>
      </w:r>
    </w:p>
    <w:p w14:paraId="5CE8D52D" w14:textId="77777777" w:rsidR="006070CF" w:rsidRPr="00421969" w:rsidRDefault="006070CF" w:rsidP="006070CF">
      <w:pPr>
        <w:rPr>
          <w:rFonts w:ascii="Corbel" w:hAnsi="Corbel"/>
          <w:sz w:val="22"/>
          <w:szCs w:val="22"/>
        </w:rPr>
      </w:pPr>
    </w:p>
    <w:p w14:paraId="5CE8D52E" w14:textId="77777777" w:rsidR="006070CF" w:rsidRPr="00421969" w:rsidRDefault="006070CF" w:rsidP="006070CF">
      <w:pPr>
        <w:rPr>
          <w:rFonts w:ascii="Corbel" w:hAnsi="Corbel"/>
          <w:sz w:val="22"/>
          <w:szCs w:val="22"/>
        </w:rPr>
      </w:pPr>
      <w:r w:rsidRPr="00421969">
        <w:rPr>
          <w:rFonts w:ascii="Corbel" w:hAnsi="Corbel"/>
          <w:sz w:val="22"/>
          <w:szCs w:val="22"/>
        </w:rPr>
        <w:t>Verder schrijft VISI voor eens gebruikte raamwerken voor altijd te bevriezen. Bij wijzigingen in het raamwerk zal een nieuwe URI voor dit nieuwe raamwerk moet worden bedacht. De applicaties worden automatisch op de hoogte gesteld door het projectspecifieke bericht te laten verwijzen naar de XSD behorende bij dit nieuwe raamwerk.</w:t>
      </w:r>
    </w:p>
    <w:p w14:paraId="5CE8D52F" w14:textId="77777777" w:rsidR="006070CF" w:rsidRPr="00421969" w:rsidRDefault="006070CF" w:rsidP="006070CF">
      <w:pPr>
        <w:rPr>
          <w:rFonts w:ascii="Corbel" w:hAnsi="Corbel"/>
          <w:sz w:val="22"/>
          <w:szCs w:val="22"/>
        </w:rPr>
      </w:pPr>
    </w:p>
    <w:p w14:paraId="5CE8D530" w14:textId="77777777" w:rsidR="006070CF" w:rsidRPr="00421969" w:rsidRDefault="006070CF" w:rsidP="006070CF">
      <w:pPr>
        <w:rPr>
          <w:rFonts w:ascii="Corbel" w:hAnsi="Corbel"/>
          <w:sz w:val="22"/>
          <w:szCs w:val="22"/>
        </w:rPr>
      </w:pPr>
      <w:r w:rsidRPr="00421969">
        <w:rPr>
          <w:rFonts w:ascii="Corbel" w:hAnsi="Corbel"/>
          <w:sz w:val="22"/>
          <w:szCs w:val="22"/>
        </w:rPr>
        <w:t>Hiermee garandeert gebruik van VISI dat alle raamwerken en alle berichten eenduidig blijven in de tijd ondanks aanpassingen aan de raamwerken, rollen, personen of organisaties of zelfs de systematiek.</w:t>
      </w:r>
    </w:p>
    <w:p w14:paraId="5CE8D531" w14:textId="77777777" w:rsidR="006070CF" w:rsidRPr="00421969" w:rsidRDefault="006070CF" w:rsidP="006070CF">
      <w:pPr>
        <w:rPr>
          <w:rFonts w:ascii="Corbel" w:hAnsi="Corbel"/>
          <w:sz w:val="22"/>
          <w:szCs w:val="22"/>
        </w:rPr>
      </w:pPr>
    </w:p>
    <w:p w14:paraId="5CE8D532" w14:textId="77777777" w:rsidR="006070CF" w:rsidRPr="00421969" w:rsidRDefault="006070CF" w:rsidP="006070CF">
      <w:pPr>
        <w:rPr>
          <w:rFonts w:ascii="Corbel" w:hAnsi="Corbel"/>
          <w:sz w:val="22"/>
          <w:szCs w:val="22"/>
        </w:rPr>
      </w:pPr>
      <w:r w:rsidRPr="00421969">
        <w:rPr>
          <w:rFonts w:ascii="Corbel" w:hAnsi="Corbel"/>
          <w:sz w:val="22"/>
          <w:szCs w:val="22"/>
        </w:rPr>
        <w:t>Bij het aanpassen van een raamwerk zijn de volgende stappen te nemen:</w:t>
      </w:r>
    </w:p>
    <w:p w14:paraId="5CE8D533" w14:textId="77777777" w:rsidR="006070CF" w:rsidRPr="00421969" w:rsidRDefault="006070CF" w:rsidP="006070CF">
      <w:pPr>
        <w:widowControl/>
        <w:numPr>
          <w:ilvl w:val="0"/>
          <w:numId w:val="4"/>
        </w:numPr>
        <w:tabs>
          <w:tab w:val="clear" w:pos="720"/>
          <w:tab w:val="num" w:pos="284"/>
        </w:tabs>
        <w:suppressAutoHyphens w:val="0"/>
        <w:ind w:left="284" w:hanging="284"/>
        <w:rPr>
          <w:rFonts w:ascii="Corbel" w:hAnsi="Corbel"/>
          <w:sz w:val="22"/>
          <w:szCs w:val="22"/>
        </w:rPr>
      </w:pPr>
      <w:r w:rsidRPr="00421969">
        <w:rPr>
          <w:rFonts w:ascii="Corbel" w:hAnsi="Corbel"/>
          <w:sz w:val="22"/>
          <w:szCs w:val="22"/>
        </w:rPr>
        <w:t xml:space="preserve">Pas het raamwerk aan, bijvoorbeeld met behulp van </w:t>
      </w:r>
      <w:r w:rsidR="004739FD" w:rsidRPr="00421969">
        <w:rPr>
          <w:rFonts w:ascii="Corbel" w:hAnsi="Corbel"/>
          <w:sz w:val="22"/>
          <w:szCs w:val="22"/>
        </w:rPr>
        <w:t>een VISI raamwerkeditor</w:t>
      </w:r>
      <w:r w:rsidRPr="00421969">
        <w:rPr>
          <w:rFonts w:ascii="Corbel" w:hAnsi="Corbel"/>
          <w:sz w:val="22"/>
          <w:szCs w:val="22"/>
        </w:rPr>
        <w:t>.</w:t>
      </w:r>
    </w:p>
    <w:p w14:paraId="5CE8D534" w14:textId="77777777" w:rsidR="00110772" w:rsidRPr="00421969" w:rsidRDefault="00110772" w:rsidP="006070CF">
      <w:pPr>
        <w:widowControl/>
        <w:numPr>
          <w:ilvl w:val="0"/>
          <w:numId w:val="4"/>
        </w:numPr>
        <w:tabs>
          <w:tab w:val="clear" w:pos="720"/>
          <w:tab w:val="num" w:pos="284"/>
        </w:tabs>
        <w:suppressAutoHyphens w:val="0"/>
        <w:ind w:left="284" w:hanging="284"/>
        <w:rPr>
          <w:rFonts w:ascii="Corbel" w:hAnsi="Corbel"/>
          <w:sz w:val="22"/>
          <w:szCs w:val="22"/>
        </w:rPr>
      </w:pPr>
      <w:r w:rsidRPr="00421969">
        <w:rPr>
          <w:rFonts w:ascii="Corbel" w:hAnsi="Corbel"/>
          <w:sz w:val="22"/>
          <w:szCs w:val="22"/>
        </w:rPr>
        <w:t>Distribueer de voorgestelde wijzigingen met behulp van het metaraamwerk en wacht op instemming van alle betrokken VISI partners in het project.</w:t>
      </w:r>
    </w:p>
    <w:p w14:paraId="5CE8D535" w14:textId="77777777" w:rsidR="006070CF" w:rsidRPr="00421969" w:rsidRDefault="006070CF" w:rsidP="006070CF">
      <w:pPr>
        <w:widowControl/>
        <w:numPr>
          <w:ilvl w:val="0"/>
          <w:numId w:val="4"/>
        </w:numPr>
        <w:tabs>
          <w:tab w:val="clear" w:pos="720"/>
          <w:tab w:val="num" w:pos="284"/>
        </w:tabs>
        <w:suppressAutoHyphens w:val="0"/>
        <w:ind w:left="284" w:hanging="284"/>
        <w:rPr>
          <w:rFonts w:ascii="Corbel" w:hAnsi="Corbel"/>
          <w:sz w:val="22"/>
          <w:szCs w:val="22"/>
        </w:rPr>
      </w:pPr>
      <w:r w:rsidRPr="00421969">
        <w:rPr>
          <w:rFonts w:ascii="Corbel" w:hAnsi="Corbel"/>
          <w:sz w:val="22"/>
          <w:szCs w:val="22"/>
        </w:rPr>
        <w:t>Promote het raamwerk en plaats zowel het raamwerk als het gepromote raamwerk (met dezelfde naam, maar andere extensie) in de gewenste directory.</w:t>
      </w:r>
    </w:p>
    <w:p w14:paraId="5CE8D536" w14:textId="77777777" w:rsidR="006070CF" w:rsidRPr="00421969" w:rsidRDefault="006070CF" w:rsidP="006070CF">
      <w:pPr>
        <w:widowControl/>
        <w:numPr>
          <w:ilvl w:val="0"/>
          <w:numId w:val="4"/>
        </w:numPr>
        <w:tabs>
          <w:tab w:val="clear" w:pos="720"/>
          <w:tab w:val="num" w:pos="284"/>
        </w:tabs>
        <w:suppressAutoHyphens w:val="0"/>
        <w:ind w:left="284" w:hanging="284"/>
        <w:rPr>
          <w:rFonts w:ascii="Corbel" w:hAnsi="Corbel"/>
          <w:sz w:val="22"/>
          <w:szCs w:val="22"/>
        </w:rPr>
      </w:pPr>
      <w:r w:rsidRPr="00421969">
        <w:rPr>
          <w:rFonts w:ascii="Corbel" w:hAnsi="Corbel"/>
          <w:sz w:val="22"/>
          <w:szCs w:val="22"/>
        </w:rPr>
        <w:t>Pas het projectspecifieke bericht aan</w:t>
      </w:r>
      <w:r w:rsidR="00110772" w:rsidRPr="00421969">
        <w:rPr>
          <w:rFonts w:ascii="Corbel" w:hAnsi="Corbel"/>
          <w:sz w:val="22"/>
          <w:szCs w:val="22"/>
        </w:rPr>
        <w:t xml:space="preserve"> En distribueer dit over alle betrokken VISI partners en stel de ingangsdatum en tijd vast.</w:t>
      </w:r>
    </w:p>
    <w:p w14:paraId="5CE8D537" w14:textId="77777777" w:rsidR="006070CF" w:rsidRPr="00421969" w:rsidRDefault="00110772" w:rsidP="006070CF">
      <w:pPr>
        <w:rPr>
          <w:rFonts w:ascii="Corbel" w:hAnsi="Corbel"/>
          <w:sz w:val="22"/>
          <w:szCs w:val="22"/>
        </w:rPr>
      </w:pPr>
      <w:r w:rsidRPr="00421969">
        <w:rPr>
          <w:rFonts w:ascii="Corbel" w:hAnsi="Corbel"/>
          <w:sz w:val="22"/>
          <w:szCs w:val="22"/>
        </w:rPr>
        <w:t>Op de afgesproken tijd wordt het gewijzigde raamwerk en het bijbehorende projectspecifieke bericht actief voor nieuwe transacties.</w:t>
      </w:r>
    </w:p>
    <w:p w14:paraId="5CE8D538" w14:textId="77777777" w:rsidR="006070CF" w:rsidRPr="00421969" w:rsidRDefault="006070CF" w:rsidP="006070CF">
      <w:pPr>
        <w:rPr>
          <w:rFonts w:ascii="Corbel" w:hAnsi="Corbel"/>
          <w:sz w:val="22"/>
          <w:szCs w:val="22"/>
        </w:rPr>
      </w:pPr>
      <w:r w:rsidRPr="00421969">
        <w:rPr>
          <w:rFonts w:ascii="Corbel" w:hAnsi="Corbel"/>
          <w:sz w:val="22"/>
          <w:szCs w:val="22"/>
        </w:rPr>
        <w:t>De applicaties zullen bestaande transacties en nieuwe ‘subtransacties’ via het oude raamwerk laten lopen. Nieuwe transacties zullen via het nieuwe raamwerk opgestart worden.</w:t>
      </w:r>
    </w:p>
    <w:p w14:paraId="5CE8D539" w14:textId="77777777" w:rsidR="006070CF" w:rsidRPr="00421969" w:rsidRDefault="006070CF" w:rsidP="006070CF">
      <w:pPr>
        <w:pStyle w:val="Kop1"/>
        <w:numPr>
          <w:ilvl w:val="0"/>
          <w:numId w:val="0"/>
        </w:numPr>
        <w:rPr>
          <w:rFonts w:ascii="Corbel" w:hAnsi="Corbel"/>
          <w:sz w:val="32"/>
          <w:szCs w:val="32"/>
        </w:rPr>
      </w:pPr>
      <w:r w:rsidRPr="00421969">
        <w:rPr>
          <w:rFonts w:ascii="Corbel" w:hAnsi="Corbel"/>
        </w:rPr>
        <w:br w:type="page"/>
      </w:r>
      <w:bookmarkStart w:id="15" w:name="_Toc300567090"/>
      <w:r w:rsidRPr="00421969">
        <w:rPr>
          <w:rFonts w:ascii="Corbel" w:hAnsi="Corbel"/>
          <w:sz w:val="32"/>
          <w:szCs w:val="32"/>
        </w:rPr>
        <w:lastRenderedPageBreak/>
        <w:t>5.</w:t>
      </w:r>
      <w:r w:rsidRPr="00421969">
        <w:rPr>
          <w:rFonts w:ascii="Corbel" w:hAnsi="Corbel"/>
          <w:sz w:val="32"/>
          <w:szCs w:val="32"/>
        </w:rPr>
        <w:tab/>
        <w:t>Ontsluiten projectspecifiek bericht scenario</w:t>
      </w:r>
      <w:bookmarkEnd w:id="15"/>
    </w:p>
    <w:p w14:paraId="5CE8D53A" w14:textId="77777777" w:rsidR="006070CF" w:rsidRPr="00421969" w:rsidRDefault="006070CF" w:rsidP="006070CF">
      <w:pPr>
        <w:rPr>
          <w:rFonts w:ascii="Corbel" w:hAnsi="Corbel"/>
          <w:b/>
          <w:sz w:val="22"/>
          <w:szCs w:val="22"/>
        </w:rPr>
      </w:pPr>
    </w:p>
    <w:p w14:paraId="5CE8D53B" w14:textId="77777777" w:rsidR="006070CF" w:rsidRPr="00421969" w:rsidRDefault="006070CF" w:rsidP="006070CF">
      <w:pPr>
        <w:rPr>
          <w:rFonts w:ascii="Corbel" w:hAnsi="Corbel"/>
          <w:sz w:val="22"/>
          <w:szCs w:val="22"/>
        </w:rPr>
      </w:pPr>
      <w:r w:rsidRPr="00421969">
        <w:rPr>
          <w:rFonts w:ascii="Corbel" w:hAnsi="Corbel"/>
          <w:sz w:val="22"/>
          <w:szCs w:val="22"/>
        </w:rPr>
        <w:t>De exacte inhoud van een projectspecifiek bericht is elders beschreven. Hier is beschreven wat er met updates moet gebeuren.</w:t>
      </w:r>
    </w:p>
    <w:p w14:paraId="5CE8D53C" w14:textId="77777777" w:rsidR="006070CF" w:rsidRPr="00421969" w:rsidRDefault="006070CF" w:rsidP="006070CF">
      <w:pPr>
        <w:rPr>
          <w:rFonts w:ascii="Corbel" w:hAnsi="Corbel"/>
          <w:sz w:val="22"/>
          <w:szCs w:val="22"/>
        </w:rPr>
      </w:pPr>
    </w:p>
    <w:p w14:paraId="5CE8D53D" w14:textId="77777777" w:rsidR="006070CF" w:rsidRPr="00421969" w:rsidRDefault="006070CF" w:rsidP="006070CF">
      <w:pPr>
        <w:rPr>
          <w:rFonts w:ascii="Corbel" w:hAnsi="Corbel"/>
          <w:sz w:val="22"/>
          <w:szCs w:val="22"/>
        </w:rPr>
      </w:pPr>
      <w:r w:rsidRPr="00421969">
        <w:rPr>
          <w:rFonts w:ascii="Corbel" w:hAnsi="Corbel"/>
          <w:sz w:val="22"/>
          <w:szCs w:val="22"/>
        </w:rPr>
        <w:t>Er kunnen verschillende redenen zijn om een projectspecifiek bericht te updaten, dit kan zijn omdat personen, organisaties en/of rollen zijn aangepast, meer informatie bekend is omtrent personen, organisatie, rollen of het project dan wel omdat het raamwerk is aangepast.</w:t>
      </w:r>
    </w:p>
    <w:p w14:paraId="5CE8D53E" w14:textId="77777777" w:rsidR="006070CF" w:rsidRPr="00421969" w:rsidRDefault="006070CF" w:rsidP="006070CF">
      <w:pPr>
        <w:rPr>
          <w:rFonts w:ascii="Corbel" w:hAnsi="Corbel"/>
          <w:sz w:val="22"/>
          <w:szCs w:val="22"/>
        </w:rPr>
      </w:pPr>
    </w:p>
    <w:p w14:paraId="5CE8D53F" w14:textId="77777777" w:rsidR="006070CF" w:rsidRPr="00421969" w:rsidRDefault="006070CF" w:rsidP="006070CF">
      <w:pPr>
        <w:rPr>
          <w:rFonts w:ascii="Corbel" w:hAnsi="Corbel"/>
          <w:sz w:val="22"/>
          <w:szCs w:val="22"/>
        </w:rPr>
      </w:pPr>
      <w:r w:rsidRPr="00421969">
        <w:rPr>
          <w:rFonts w:ascii="Corbel" w:hAnsi="Corbel"/>
          <w:sz w:val="22"/>
          <w:szCs w:val="22"/>
        </w:rPr>
        <w:t xml:space="preserve">In principe is de informatie van een projectspecifiek bericht vluchtig, het kan gezien worden als een ‘vergaarbak’ van belangrijke projectspecifieke informatie welke altijd up-to-date beschikbaar is voor de verschillende informatie systemen die een rol spelen in dit project. De informatie is in tegenstelling tot raamwerken dan ook dynamisch waarbij hier de locatie (URI) statisch is, i.e. elk informatiesysteem weet waar hij de laatste meest up-to-date informatie van het project kan vinden (deze URI wordt gebruikt om een project mee op te starten, zie ook </w:t>
      </w:r>
      <w:r w:rsidRPr="00421969">
        <w:rPr>
          <w:rFonts w:ascii="Corbel" w:hAnsi="Corbel"/>
          <w:b/>
          <w:sz w:val="22"/>
          <w:szCs w:val="22"/>
        </w:rPr>
        <w:t>3.3.</w:t>
      </w:r>
      <w:r w:rsidRPr="00421969">
        <w:rPr>
          <w:rFonts w:ascii="Corbel" w:hAnsi="Corbel"/>
          <w:sz w:val="22"/>
          <w:szCs w:val="22"/>
        </w:rPr>
        <w:t>). Om de verschillende versies van het projectspecifieke bericht te kunnen achterhalen schrijft VISI voor als volgt een update uit te voeren:</w:t>
      </w:r>
    </w:p>
    <w:p w14:paraId="5CE8D540" w14:textId="77777777" w:rsidR="006070CF" w:rsidRPr="00421969" w:rsidRDefault="006070CF" w:rsidP="006070CF">
      <w:pPr>
        <w:widowControl/>
        <w:numPr>
          <w:ilvl w:val="0"/>
          <w:numId w:val="8"/>
        </w:numPr>
        <w:suppressAutoHyphens w:val="0"/>
        <w:rPr>
          <w:rFonts w:ascii="Corbel" w:hAnsi="Corbel"/>
          <w:sz w:val="22"/>
          <w:szCs w:val="22"/>
        </w:rPr>
      </w:pPr>
      <w:r w:rsidRPr="00421969">
        <w:rPr>
          <w:rFonts w:ascii="Corbel" w:hAnsi="Corbel"/>
          <w:sz w:val="22"/>
          <w:szCs w:val="22"/>
        </w:rPr>
        <w:t xml:space="preserve">Maak een </w:t>
      </w:r>
      <w:r w:rsidR="004739FD" w:rsidRPr="00421969">
        <w:rPr>
          <w:rFonts w:ascii="Corbel" w:hAnsi="Corbel"/>
          <w:sz w:val="22"/>
          <w:szCs w:val="22"/>
        </w:rPr>
        <w:t xml:space="preserve">kopie </w:t>
      </w:r>
      <w:r w:rsidRPr="00421969">
        <w:rPr>
          <w:rFonts w:ascii="Corbel" w:hAnsi="Corbel"/>
          <w:sz w:val="22"/>
          <w:szCs w:val="22"/>
        </w:rPr>
        <w:t>van het bestaande projectspecifieke bericht, dit bericht krijgt dezelfde naam met een volgnummer direct achter de naam.</w:t>
      </w:r>
    </w:p>
    <w:p w14:paraId="5CE8D541" w14:textId="77777777" w:rsidR="008507AD" w:rsidRPr="00421969" w:rsidRDefault="006070CF" w:rsidP="006070CF">
      <w:pPr>
        <w:widowControl/>
        <w:numPr>
          <w:ilvl w:val="0"/>
          <w:numId w:val="8"/>
        </w:numPr>
        <w:suppressAutoHyphens w:val="0"/>
        <w:rPr>
          <w:rFonts w:ascii="Corbel" w:hAnsi="Corbel"/>
          <w:sz w:val="22"/>
          <w:szCs w:val="22"/>
        </w:rPr>
      </w:pPr>
      <w:r w:rsidRPr="00421969">
        <w:rPr>
          <w:rFonts w:ascii="Corbel" w:hAnsi="Corbel"/>
          <w:sz w:val="22"/>
          <w:szCs w:val="22"/>
        </w:rPr>
        <w:t>Verzorg de update van het projectspecifieke bericht.</w:t>
      </w:r>
    </w:p>
    <w:p w14:paraId="5CE8D542" w14:textId="77777777" w:rsidR="008507AD" w:rsidRPr="00421969" w:rsidRDefault="008507AD" w:rsidP="006070CF">
      <w:pPr>
        <w:widowControl/>
        <w:numPr>
          <w:ilvl w:val="0"/>
          <w:numId w:val="8"/>
        </w:numPr>
        <w:suppressAutoHyphens w:val="0"/>
        <w:rPr>
          <w:rFonts w:ascii="Corbel" w:hAnsi="Corbel"/>
          <w:sz w:val="22"/>
          <w:szCs w:val="22"/>
        </w:rPr>
      </w:pPr>
      <w:r w:rsidRPr="00421969">
        <w:rPr>
          <w:rFonts w:ascii="Corbel" w:hAnsi="Corbel"/>
          <w:sz w:val="22"/>
          <w:szCs w:val="22"/>
        </w:rPr>
        <w:t>Distribueer het projectspecifieke bericht over de VISI projectpartners en stel de ingangsdatum plus tijd vast.</w:t>
      </w:r>
    </w:p>
    <w:p w14:paraId="5CE8D543" w14:textId="77777777" w:rsidR="006070CF" w:rsidRPr="00421969" w:rsidRDefault="008507AD" w:rsidP="006070CF">
      <w:pPr>
        <w:widowControl/>
        <w:numPr>
          <w:ilvl w:val="0"/>
          <w:numId w:val="8"/>
        </w:numPr>
        <w:suppressAutoHyphens w:val="0"/>
        <w:rPr>
          <w:rFonts w:ascii="Corbel" w:hAnsi="Corbel"/>
          <w:sz w:val="22"/>
          <w:szCs w:val="22"/>
        </w:rPr>
      </w:pPr>
      <w:r w:rsidRPr="00421969">
        <w:rPr>
          <w:rFonts w:ascii="Corbel" w:hAnsi="Corbel"/>
          <w:sz w:val="22"/>
          <w:szCs w:val="22"/>
        </w:rPr>
        <w:t>Op de afgesproken datum en tijd wordt het nieuwe projectspecifieke bericht geactiveerd.</w:t>
      </w:r>
      <w:r w:rsidR="006070CF" w:rsidRPr="00421969">
        <w:rPr>
          <w:rFonts w:ascii="Corbel" w:hAnsi="Corbel"/>
          <w:sz w:val="22"/>
          <w:szCs w:val="22"/>
        </w:rPr>
        <w:br/>
      </w:r>
    </w:p>
    <w:p w14:paraId="5CE8D544" w14:textId="77777777" w:rsidR="006070CF" w:rsidRPr="00421969" w:rsidRDefault="006070CF" w:rsidP="006070CF">
      <w:pPr>
        <w:rPr>
          <w:rFonts w:ascii="Corbel" w:hAnsi="Corbel"/>
          <w:sz w:val="22"/>
          <w:szCs w:val="22"/>
        </w:rPr>
      </w:pPr>
    </w:p>
    <w:p w14:paraId="5CE8D545" w14:textId="77777777" w:rsidR="006070CF" w:rsidRPr="00421969" w:rsidRDefault="006070CF" w:rsidP="006070CF">
      <w:pPr>
        <w:pStyle w:val="Kop1"/>
        <w:numPr>
          <w:ilvl w:val="0"/>
          <w:numId w:val="0"/>
        </w:numPr>
        <w:rPr>
          <w:rFonts w:ascii="Corbel" w:hAnsi="Corbel"/>
          <w:sz w:val="32"/>
          <w:szCs w:val="32"/>
        </w:rPr>
      </w:pPr>
      <w:r w:rsidRPr="00421969">
        <w:rPr>
          <w:rFonts w:ascii="Corbel" w:hAnsi="Corbel"/>
          <w:sz w:val="22"/>
          <w:szCs w:val="22"/>
        </w:rPr>
        <w:br w:type="page"/>
      </w:r>
      <w:bookmarkStart w:id="16" w:name="_Toc300567091"/>
      <w:r w:rsidRPr="00421969">
        <w:rPr>
          <w:rFonts w:ascii="Corbel" w:hAnsi="Corbel"/>
          <w:sz w:val="32"/>
          <w:szCs w:val="32"/>
        </w:rPr>
        <w:lastRenderedPageBreak/>
        <w:t>6.</w:t>
      </w:r>
      <w:r w:rsidRPr="00421969">
        <w:rPr>
          <w:rFonts w:ascii="Corbel" w:hAnsi="Corbel"/>
          <w:sz w:val="32"/>
          <w:szCs w:val="32"/>
        </w:rPr>
        <w:tab/>
        <w:t>Attachments, Ref’s en Id’s</w:t>
      </w:r>
      <w:bookmarkEnd w:id="16"/>
    </w:p>
    <w:p w14:paraId="5CE8D546" w14:textId="77777777" w:rsidR="006070CF" w:rsidRPr="00421969" w:rsidRDefault="006070CF" w:rsidP="006070CF">
      <w:pPr>
        <w:rPr>
          <w:rFonts w:ascii="Corbel" w:hAnsi="Corbel"/>
          <w:b/>
          <w:sz w:val="22"/>
          <w:szCs w:val="22"/>
        </w:rPr>
      </w:pPr>
    </w:p>
    <w:p w14:paraId="5CE8D547" w14:textId="77777777" w:rsidR="006070CF" w:rsidRPr="00421969" w:rsidRDefault="006070CF" w:rsidP="006070CF">
      <w:pPr>
        <w:rPr>
          <w:rFonts w:ascii="Corbel" w:hAnsi="Corbel"/>
          <w:color w:val="000000"/>
          <w:sz w:val="22"/>
          <w:szCs w:val="22"/>
        </w:rPr>
      </w:pPr>
      <w:r w:rsidRPr="00421969">
        <w:rPr>
          <w:rFonts w:ascii="Corbel" w:hAnsi="Corbel"/>
          <w:sz w:val="22"/>
          <w:szCs w:val="22"/>
        </w:rPr>
        <w:t>De attachments en elementen in de header file worden zoals in 3. beschreven verwerkt. Gebruik van</w:t>
      </w:r>
      <w:r w:rsidR="004739FD" w:rsidRPr="00421969">
        <w:rPr>
          <w:rFonts w:ascii="Corbel" w:hAnsi="Corbel"/>
          <w:sz w:val="22"/>
          <w:szCs w:val="22"/>
        </w:rPr>
        <w:t xml:space="preserve"> het</w:t>
      </w:r>
      <w:r w:rsidRPr="00421969">
        <w:rPr>
          <w:rFonts w:ascii="Corbel" w:hAnsi="Corbel"/>
          <w:sz w:val="22"/>
          <w:szCs w:val="22"/>
        </w:rPr>
        <w:t xml:space="preserve"> MTOM concept verzorgt de afhandeling van attachments en het VISI bericht zelf. Tevens zal bij encryptie van de body van een SOAP bericht automatisch deze encryptie op de attachments aanwezig zijn. Voor de laatste info over MTOM zie ook:</w:t>
      </w:r>
      <w:r w:rsidR="004F7A6B" w:rsidRPr="00421969">
        <w:rPr>
          <w:rFonts w:ascii="Corbel" w:hAnsi="Corbel"/>
          <w:sz w:val="22"/>
          <w:szCs w:val="22"/>
        </w:rPr>
        <w:t xml:space="preserve"> </w:t>
      </w:r>
      <w:hyperlink r:id="rId15" w:history="1">
        <w:r w:rsidRPr="00421969">
          <w:rPr>
            <w:rStyle w:val="Hyperlink"/>
            <w:rFonts w:ascii="Corbel" w:hAnsi="Corbel"/>
            <w:sz w:val="22"/>
            <w:szCs w:val="22"/>
          </w:rPr>
          <w:t>http://www.w3.org/TR/soap12-mtom/</w:t>
        </w:r>
      </w:hyperlink>
      <w:r w:rsidRPr="00421969">
        <w:rPr>
          <w:rFonts w:ascii="Corbel" w:hAnsi="Corbel"/>
          <w:color w:val="000000"/>
          <w:sz w:val="22"/>
          <w:szCs w:val="22"/>
        </w:rPr>
        <w:t xml:space="preserve"> </w:t>
      </w:r>
    </w:p>
    <w:p w14:paraId="5CE8D548" w14:textId="77777777" w:rsidR="006070CF" w:rsidRPr="00421969" w:rsidRDefault="006070CF" w:rsidP="006070CF">
      <w:pPr>
        <w:pStyle w:val="Kop1"/>
        <w:numPr>
          <w:ilvl w:val="0"/>
          <w:numId w:val="0"/>
        </w:numPr>
        <w:rPr>
          <w:rFonts w:ascii="Corbel" w:hAnsi="Corbel"/>
          <w:sz w:val="32"/>
          <w:szCs w:val="32"/>
        </w:rPr>
      </w:pPr>
      <w:r w:rsidRPr="00421969">
        <w:rPr>
          <w:rFonts w:ascii="Corbel" w:hAnsi="Corbel" w:cs="Times New Roman"/>
          <w:sz w:val="22"/>
          <w:szCs w:val="22"/>
        </w:rPr>
        <w:br w:type="page"/>
      </w:r>
      <w:bookmarkStart w:id="17" w:name="_Toc300567092"/>
      <w:r w:rsidRPr="00421969">
        <w:rPr>
          <w:rFonts w:ascii="Corbel" w:hAnsi="Corbel"/>
          <w:sz w:val="32"/>
          <w:szCs w:val="32"/>
        </w:rPr>
        <w:lastRenderedPageBreak/>
        <w:t>7.</w:t>
      </w:r>
      <w:r w:rsidRPr="00421969">
        <w:rPr>
          <w:rFonts w:ascii="Corbel" w:hAnsi="Corbel"/>
          <w:sz w:val="32"/>
          <w:szCs w:val="32"/>
        </w:rPr>
        <w:tab/>
        <w:t>Encryptie</w:t>
      </w:r>
      <w:bookmarkEnd w:id="17"/>
    </w:p>
    <w:p w14:paraId="5CE8D549" w14:textId="77777777" w:rsidR="006070CF" w:rsidRPr="00421969" w:rsidRDefault="006070CF" w:rsidP="006070CF">
      <w:pPr>
        <w:rPr>
          <w:rFonts w:ascii="Corbel" w:hAnsi="Corbel"/>
          <w:b/>
          <w:sz w:val="22"/>
          <w:szCs w:val="22"/>
        </w:rPr>
      </w:pPr>
    </w:p>
    <w:p w14:paraId="5CE8D54A" w14:textId="77777777" w:rsidR="006070CF" w:rsidRPr="00421969" w:rsidRDefault="006070CF" w:rsidP="006070CF">
      <w:pPr>
        <w:rPr>
          <w:rFonts w:ascii="Corbel" w:hAnsi="Corbel"/>
          <w:sz w:val="22"/>
          <w:szCs w:val="22"/>
        </w:rPr>
      </w:pPr>
      <w:r w:rsidRPr="00421969">
        <w:rPr>
          <w:rFonts w:ascii="Corbel" w:hAnsi="Corbel"/>
          <w:sz w:val="22"/>
          <w:szCs w:val="22"/>
        </w:rPr>
        <w:t xml:space="preserve">Het gekozen protocol MTOM heeft in de Microsoft </w:t>
      </w:r>
      <w:bookmarkStart w:id="18" w:name="Intro"/>
      <w:r w:rsidRPr="00421969">
        <w:rPr>
          <w:rFonts w:ascii="Corbel" w:hAnsi="Corbel"/>
          <w:sz w:val="22"/>
          <w:szCs w:val="22"/>
        </w:rPr>
        <w:t>Web Services Enhancements (</w:t>
      </w:r>
      <w:bookmarkEnd w:id="18"/>
      <w:r w:rsidRPr="00421969">
        <w:rPr>
          <w:rFonts w:ascii="Corbel" w:hAnsi="Corbel"/>
          <w:sz w:val="22"/>
          <w:szCs w:val="22"/>
        </w:rPr>
        <w:t xml:space="preserve">WSE) 3.0 een integratie van MTOM en security voor de </w:t>
      </w:r>
      <w:r w:rsidR="004739FD" w:rsidRPr="00421969">
        <w:rPr>
          <w:rFonts w:ascii="Corbel" w:hAnsi="Corbel"/>
          <w:sz w:val="22"/>
          <w:szCs w:val="22"/>
        </w:rPr>
        <w:t>implementeur</w:t>
      </w:r>
      <w:r w:rsidRPr="00421969">
        <w:rPr>
          <w:rFonts w:ascii="Corbel" w:hAnsi="Corbel"/>
          <w:sz w:val="22"/>
          <w:szCs w:val="22"/>
        </w:rPr>
        <w:t xml:space="preserve">. Mijn voorstel zou zijn deze door </w:t>
      </w:r>
      <w:r w:rsidR="004739FD" w:rsidRPr="00421969">
        <w:rPr>
          <w:rFonts w:ascii="Corbel" w:hAnsi="Corbel"/>
          <w:sz w:val="22"/>
          <w:szCs w:val="22"/>
        </w:rPr>
        <w:t xml:space="preserve">Microsoft </w:t>
      </w:r>
      <w:r w:rsidRPr="00421969">
        <w:rPr>
          <w:rFonts w:ascii="Corbel" w:hAnsi="Corbel"/>
          <w:sz w:val="22"/>
          <w:szCs w:val="22"/>
        </w:rPr>
        <w:t>gekozen bij MTOM passende security aan te houden en op basis van ervaringen van eerste implementaties uitspraken voor deze VISI notitie vast te stellen.</w:t>
      </w:r>
    </w:p>
    <w:p w14:paraId="5CE8D54B" w14:textId="77777777" w:rsidR="006070CF" w:rsidRPr="00421969" w:rsidRDefault="006070CF" w:rsidP="006070CF">
      <w:pPr>
        <w:rPr>
          <w:rFonts w:ascii="Corbel" w:hAnsi="Corbel"/>
          <w:sz w:val="22"/>
          <w:szCs w:val="22"/>
        </w:rPr>
      </w:pPr>
    </w:p>
    <w:p w14:paraId="5CE8D54C" w14:textId="77777777" w:rsidR="006070CF" w:rsidRPr="00421969" w:rsidRDefault="004739FD" w:rsidP="006070CF">
      <w:pPr>
        <w:rPr>
          <w:rFonts w:ascii="Corbel" w:hAnsi="Corbel"/>
          <w:b/>
          <w:sz w:val="22"/>
          <w:szCs w:val="22"/>
        </w:rPr>
      </w:pPr>
      <w:r w:rsidRPr="00421969">
        <w:rPr>
          <w:rFonts w:ascii="Corbel" w:hAnsi="Corbel"/>
          <w:b/>
          <w:sz w:val="22"/>
          <w:szCs w:val="22"/>
        </w:rPr>
        <w:t>NB</w:t>
      </w:r>
      <w:r w:rsidR="006070CF" w:rsidRPr="00421969">
        <w:rPr>
          <w:rFonts w:ascii="Corbel" w:hAnsi="Corbel"/>
          <w:b/>
          <w:sz w:val="22"/>
          <w:szCs w:val="22"/>
        </w:rPr>
        <w:t>:</w:t>
      </w:r>
    </w:p>
    <w:p w14:paraId="5CE8D54D" w14:textId="77777777" w:rsidR="006070CF" w:rsidRPr="00421969" w:rsidRDefault="006070CF" w:rsidP="006070CF">
      <w:pPr>
        <w:widowControl/>
        <w:numPr>
          <w:ilvl w:val="0"/>
          <w:numId w:val="8"/>
        </w:numPr>
        <w:suppressAutoHyphens w:val="0"/>
        <w:rPr>
          <w:rFonts w:ascii="Corbel" w:hAnsi="Corbel"/>
          <w:sz w:val="22"/>
          <w:szCs w:val="22"/>
        </w:rPr>
      </w:pPr>
      <w:r w:rsidRPr="00421969">
        <w:rPr>
          <w:rFonts w:ascii="Corbel" w:hAnsi="Corbel"/>
          <w:sz w:val="22"/>
          <w:szCs w:val="22"/>
        </w:rPr>
        <w:t>alleen geldig indien deze encryptie ondersteund wordt door alle systemen</w:t>
      </w:r>
      <w:r w:rsidR="00976D8A" w:rsidRPr="00421969">
        <w:rPr>
          <w:rFonts w:ascii="Corbel" w:hAnsi="Corbel"/>
          <w:sz w:val="22"/>
          <w:szCs w:val="22"/>
        </w:rPr>
        <w:t>.</w:t>
      </w:r>
    </w:p>
    <w:p w14:paraId="5CE8D54E" w14:textId="77777777" w:rsidR="006070CF" w:rsidRPr="00421969" w:rsidRDefault="006070CF" w:rsidP="006070CF">
      <w:pPr>
        <w:ind w:firstLine="720"/>
        <w:rPr>
          <w:rFonts w:ascii="Corbel" w:hAnsi="Corbel"/>
          <w:sz w:val="22"/>
          <w:szCs w:val="22"/>
        </w:rPr>
      </w:pPr>
    </w:p>
    <w:p w14:paraId="5CE8D54F" w14:textId="77777777" w:rsidR="006070CF" w:rsidRPr="00421969" w:rsidRDefault="006070CF" w:rsidP="006070CF">
      <w:pPr>
        <w:pStyle w:val="Kop1"/>
        <w:numPr>
          <w:ilvl w:val="0"/>
          <w:numId w:val="0"/>
        </w:numPr>
        <w:rPr>
          <w:rFonts w:ascii="Corbel" w:hAnsi="Corbel"/>
          <w:sz w:val="32"/>
          <w:szCs w:val="32"/>
        </w:rPr>
      </w:pPr>
      <w:r w:rsidRPr="00421969">
        <w:rPr>
          <w:rFonts w:ascii="Corbel" w:hAnsi="Corbel"/>
          <w:sz w:val="22"/>
          <w:szCs w:val="22"/>
        </w:rPr>
        <w:br w:type="page"/>
      </w:r>
      <w:bookmarkStart w:id="19" w:name="_Toc300567093"/>
      <w:r w:rsidRPr="00421969">
        <w:rPr>
          <w:rFonts w:ascii="Corbel" w:hAnsi="Corbel"/>
          <w:sz w:val="32"/>
          <w:szCs w:val="32"/>
        </w:rPr>
        <w:lastRenderedPageBreak/>
        <w:t>8.</w:t>
      </w:r>
      <w:r w:rsidRPr="00421969">
        <w:rPr>
          <w:rFonts w:ascii="Corbel" w:hAnsi="Corbel"/>
          <w:sz w:val="32"/>
          <w:szCs w:val="32"/>
        </w:rPr>
        <w:tab/>
        <w:t>SOAP function calls</w:t>
      </w:r>
      <w:bookmarkEnd w:id="19"/>
    </w:p>
    <w:p w14:paraId="5CE8D550" w14:textId="77777777" w:rsidR="006070CF" w:rsidRPr="00421969" w:rsidRDefault="006070CF" w:rsidP="006070CF">
      <w:pPr>
        <w:rPr>
          <w:rFonts w:ascii="Corbel" w:hAnsi="Corbel"/>
          <w:b/>
          <w:sz w:val="22"/>
          <w:szCs w:val="22"/>
        </w:rPr>
      </w:pPr>
    </w:p>
    <w:p w14:paraId="5CE8D551" w14:textId="77777777" w:rsidR="006070CF" w:rsidRPr="00421969" w:rsidRDefault="006070CF" w:rsidP="006070CF">
      <w:pPr>
        <w:rPr>
          <w:rFonts w:ascii="Corbel" w:hAnsi="Corbel"/>
          <w:sz w:val="22"/>
          <w:szCs w:val="22"/>
        </w:rPr>
      </w:pPr>
      <w:r w:rsidRPr="00421969">
        <w:rPr>
          <w:rFonts w:ascii="Corbel" w:hAnsi="Corbel"/>
          <w:sz w:val="22"/>
          <w:szCs w:val="22"/>
        </w:rPr>
        <w:t xml:space="preserve">De gekozen oplossing vereist slechts </w:t>
      </w:r>
      <w:r w:rsidR="004739FD" w:rsidRPr="00421969">
        <w:rPr>
          <w:rFonts w:ascii="Corbel" w:hAnsi="Corbel"/>
          <w:sz w:val="22"/>
          <w:szCs w:val="22"/>
        </w:rPr>
        <w:t>twee function calls</w:t>
      </w:r>
      <w:r w:rsidRPr="00421969">
        <w:rPr>
          <w:rFonts w:ascii="Corbel" w:hAnsi="Corbel"/>
          <w:sz w:val="22"/>
          <w:szCs w:val="22"/>
        </w:rPr>
        <w:t>.</w:t>
      </w:r>
    </w:p>
    <w:p w14:paraId="5CE8D552" w14:textId="77777777" w:rsidR="006070CF" w:rsidRPr="00421969" w:rsidRDefault="006070CF" w:rsidP="006070CF">
      <w:pPr>
        <w:rPr>
          <w:rFonts w:ascii="Corbel" w:hAnsi="Corbel"/>
          <w:sz w:val="22"/>
          <w:szCs w:val="22"/>
        </w:rPr>
      </w:pPr>
    </w:p>
    <w:p w14:paraId="5CE8D553" w14:textId="77777777" w:rsidR="006070CF" w:rsidRPr="00421969" w:rsidRDefault="004739FD" w:rsidP="006070CF">
      <w:pPr>
        <w:rPr>
          <w:rFonts w:ascii="Corbel" w:hAnsi="Corbel"/>
          <w:b/>
          <w:sz w:val="22"/>
          <w:szCs w:val="22"/>
        </w:rPr>
      </w:pPr>
      <w:r w:rsidRPr="00421969">
        <w:rPr>
          <w:rFonts w:ascii="Corbel" w:hAnsi="Corbel"/>
          <w:sz w:val="22"/>
          <w:szCs w:val="22"/>
        </w:rPr>
        <w:t xml:space="preserve">functioncall </w:t>
      </w:r>
      <w:r w:rsidR="006070CF" w:rsidRPr="00421969">
        <w:rPr>
          <w:rFonts w:ascii="Corbel" w:hAnsi="Corbel"/>
          <w:b/>
          <w:sz w:val="22"/>
          <w:szCs w:val="22"/>
        </w:rPr>
        <w:t>parseMessage</w:t>
      </w:r>
    </w:p>
    <w:p w14:paraId="5CE8D554" w14:textId="77777777" w:rsidR="006070CF" w:rsidRPr="00421969" w:rsidRDefault="006070CF" w:rsidP="006070CF">
      <w:pPr>
        <w:rPr>
          <w:rFonts w:ascii="Corbel" w:hAnsi="Corbel"/>
          <w:i/>
          <w:sz w:val="22"/>
          <w:szCs w:val="22"/>
        </w:rPr>
      </w:pPr>
      <w:r w:rsidRPr="00421969">
        <w:rPr>
          <w:rFonts w:ascii="Corbel" w:hAnsi="Corbel"/>
          <w:i/>
          <w:sz w:val="22"/>
          <w:szCs w:val="22"/>
        </w:rPr>
        <w:tab/>
        <w:t>(1 inputvariabele van het type string, bevat een XML file, zie ook 3.4)</w:t>
      </w:r>
    </w:p>
    <w:p w14:paraId="5CE8D555" w14:textId="77777777" w:rsidR="006070CF" w:rsidRPr="00421969" w:rsidRDefault="004739FD" w:rsidP="006070CF">
      <w:pPr>
        <w:rPr>
          <w:rFonts w:ascii="Corbel" w:hAnsi="Corbel"/>
          <w:sz w:val="22"/>
          <w:szCs w:val="22"/>
        </w:rPr>
      </w:pPr>
      <w:r w:rsidRPr="00421969">
        <w:rPr>
          <w:rFonts w:ascii="Corbel" w:hAnsi="Corbel"/>
          <w:sz w:val="22"/>
          <w:szCs w:val="22"/>
        </w:rPr>
        <w:t xml:space="preserve">functioncall </w:t>
      </w:r>
      <w:r w:rsidR="006070CF" w:rsidRPr="00421969">
        <w:rPr>
          <w:rFonts w:ascii="Corbel" w:hAnsi="Corbel"/>
          <w:b/>
          <w:sz w:val="22"/>
          <w:szCs w:val="22"/>
        </w:rPr>
        <w:t>parseMessageConfirmation</w:t>
      </w:r>
    </w:p>
    <w:p w14:paraId="5CE8D556" w14:textId="77777777" w:rsidR="006070CF" w:rsidRPr="00421969" w:rsidRDefault="006070CF" w:rsidP="006070CF">
      <w:pPr>
        <w:rPr>
          <w:rFonts w:ascii="Corbel" w:hAnsi="Corbel"/>
          <w:i/>
          <w:sz w:val="22"/>
          <w:szCs w:val="22"/>
        </w:rPr>
      </w:pPr>
      <w:r w:rsidRPr="00421969">
        <w:rPr>
          <w:rFonts w:ascii="Corbel" w:hAnsi="Corbel"/>
          <w:i/>
          <w:sz w:val="22"/>
          <w:szCs w:val="22"/>
        </w:rPr>
        <w:tab/>
        <w:t xml:space="preserve">(2 inputvariabelen van het type string, t.w. </w:t>
      </w:r>
    </w:p>
    <w:p w14:paraId="5CE8D557" w14:textId="77777777" w:rsidR="006070CF" w:rsidRPr="00421969" w:rsidRDefault="006070CF" w:rsidP="006070CF">
      <w:pPr>
        <w:ind w:firstLine="720"/>
        <w:rPr>
          <w:rFonts w:ascii="Corbel" w:hAnsi="Corbel"/>
          <w:i/>
          <w:sz w:val="22"/>
          <w:szCs w:val="22"/>
        </w:rPr>
      </w:pPr>
      <w:r w:rsidRPr="00421969">
        <w:rPr>
          <w:rFonts w:ascii="Corbel" w:hAnsi="Corbel"/>
          <w:i/>
          <w:sz w:val="22"/>
          <w:szCs w:val="22"/>
        </w:rPr>
        <w:t xml:space="preserve">UniqueIDonMessageInitiatingSOAPServer_XYZ en de gevonden errors, geeft </w:t>
      </w:r>
    </w:p>
    <w:p w14:paraId="5CE8D558" w14:textId="77777777" w:rsidR="006070CF" w:rsidRPr="00421969" w:rsidRDefault="006070CF" w:rsidP="006070CF">
      <w:pPr>
        <w:ind w:firstLine="720"/>
        <w:rPr>
          <w:rFonts w:ascii="Corbel" w:hAnsi="Corbel"/>
          <w:i/>
          <w:sz w:val="22"/>
          <w:szCs w:val="22"/>
        </w:rPr>
      </w:pPr>
      <w:r w:rsidRPr="00421969">
        <w:rPr>
          <w:rFonts w:ascii="Corbel" w:hAnsi="Corbel"/>
          <w:i/>
          <w:sz w:val="22"/>
          <w:szCs w:val="22"/>
        </w:rPr>
        <w:t>wel een XML file terug, zie ook 3.4)</w:t>
      </w:r>
    </w:p>
    <w:p w14:paraId="5CE8D559" w14:textId="77777777" w:rsidR="006070CF" w:rsidRPr="00421969" w:rsidRDefault="006070CF" w:rsidP="006070CF">
      <w:pPr>
        <w:rPr>
          <w:rFonts w:ascii="Corbel" w:hAnsi="Corbel"/>
          <w:sz w:val="22"/>
          <w:szCs w:val="22"/>
        </w:rPr>
      </w:pPr>
    </w:p>
    <w:p w14:paraId="5CE8D55A" w14:textId="77777777" w:rsidR="006070CF" w:rsidRPr="00421969" w:rsidRDefault="006070CF" w:rsidP="006070CF">
      <w:pPr>
        <w:rPr>
          <w:rFonts w:ascii="Corbel" w:hAnsi="Corbel"/>
          <w:sz w:val="22"/>
          <w:szCs w:val="22"/>
        </w:rPr>
      </w:pPr>
      <w:r w:rsidRPr="00421969">
        <w:rPr>
          <w:rFonts w:ascii="Corbel" w:hAnsi="Corbel"/>
          <w:sz w:val="22"/>
          <w:szCs w:val="22"/>
        </w:rPr>
        <w:t>De inhoud is in beide gevallen gelijk, namelijk het VISI bericht voorafgegaan aan de attachments. De vorm van het SOAP bericht behoort te voldoen aan het protocol welke gekozen is in het project</w:t>
      </w:r>
      <w:r w:rsidR="004739FD" w:rsidRPr="00421969">
        <w:rPr>
          <w:rFonts w:ascii="Corbel" w:hAnsi="Corbel"/>
          <w:sz w:val="22"/>
          <w:szCs w:val="22"/>
        </w:rPr>
        <w:softHyphen/>
      </w:r>
      <w:r w:rsidRPr="00421969">
        <w:rPr>
          <w:rFonts w:ascii="Corbel" w:hAnsi="Corbel"/>
          <w:sz w:val="22"/>
          <w:szCs w:val="22"/>
        </w:rPr>
        <w:t>specifieke bericht.</w:t>
      </w:r>
    </w:p>
    <w:p w14:paraId="5CE8D55B" w14:textId="77777777" w:rsidR="006070CF" w:rsidRPr="00421969" w:rsidRDefault="006070CF" w:rsidP="006070CF">
      <w:pPr>
        <w:rPr>
          <w:rFonts w:ascii="Corbel" w:hAnsi="Corbel"/>
          <w:sz w:val="22"/>
          <w:szCs w:val="22"/>
        </w:rPr>
      </w:pPr>
    </w:p>
    <w:p w14:paraId="5CE8D55C" w14:textId="77777777" w:rsidR="006070CF" w:rsidRPr="00421969" w:rsidRDefault="006070CF" w:rsidP="006070CF">
      <w:pPr>
        <w:rPr>
          <w:rFonts w:ascii="Corbel" w:hAnsi="Corbel"/>
          <w:sz w:val="22"/>
          <w:szCs w:val="22"/>
        </w:rPr>
      </w:pPr>
      <w:r w:rsidRPr="00421969">
        <w:rPr>
          <w:rFonts w:ascii="Corbel" w:hAnsi="Corbel"/>
          <w:sz w:val="22"/>
          <w:szCs w:val="22"/>
        </w:rPr>
        <w:t>‘Meta’ informatie over de verschillende URL adressen en het unieke ID voor de versturende SOAP server worden in de header van het SOAP bericht opgenomen.</w:t>
      </w:r>
      <w:r w:rsidRPr="00421969">
        <w:rPr>
          <w:rFonts w:ascii="Corbel" w:hAnsi="Corbel"/>
          <w:sz w:val="22"/>
          <w:szCs w:val="22"/>
        </w:rPr>
        <w:br/>
      </w:r>
    </w:p>
    <w:p w14:paraId="5CE8D55D" w14:textId="77777777" w:rsidR="006070CF" w:rsidRPr="00421969" w:rsidRDefault="006070CF" w:rsidP="006070CF">
      <w:pPr>
        <w:rPr>
          <w:rFonts w:ascii="Corbel" w:hAnsi="Corbel"/>
          <w:b/>
          <w:sz w:val="22"/>
          <w:szCs w:val="22"/>
        </w:rPr>
      </w:pPr>
      <w:r w:rsidRPr="00421969">
        <w:rPr>
          <w:rFonts w:ascii="Corbel" w:hAnsi="Corbel"/>
          <w:sz w:val="22"/>
          <w:szCs w:val="22"/>
        </w:rPr>
        <w:t xml:space="preserve">De wijze van implementatie en gebruik is beschreven in </w:t>
      </w:r>
      <w:r w:rsidR="00903B01" w:rsidRPr="00421969">
        <w:rPr>
          <w:rFonts w:ascii="Corbel" w:hAnsi="Corbel"/>
          <w:sz w:val="22"/>
          <w:szCs w:val="22"/>
        </w:rPr>
        <w:t>paragraaf 3.4.</w:t>
      </w:r>
    </w:p>
    <w:p w14:paraId="5CE8D55E" w14:textId="77777777" w:rsidR="006070CF" w:rsidRPr="00421969" w:rsidRDefault="006070CF" w:rsidP="006070CF">
      <w:pPr>
        <w:pStyle w:val="Kop1"/>
        <w:numPr>
          <w:ilvl w:val="0"/>
          <w:numId w:val="0"/>
        </w:numPr>
        <w:rPr>
          <w:rFonts w:ascii="Corbel" w:hAnsi="Corbel"/>
          <w:sz w:val="32"/>
          <w:szCs w:val="32"/>
        </w:rPr>
      </w:pPr>
      <w:r w:rsidRPr="00421969">
        <w:rPr>
          <w:rFonts w:ascii="Corbel" w:hAnsi="Corbel"/>
          <w:sz w:val="22"/>
          <w:szCs w:val="22"/>
        </w:rPr>
        <w:br w:type="page"/>
      </w:r>
      <w:bookmarkStart w:id="20" w:name="_Toc300567094"/>
      <w:r w:rsidRPr="00421969">
        <w:rPr>
          <w:rFonts w:ascii="Corbel" w:hAnsi="Corbel"/>
          <w:sz w:val="32"/>
          <w:szCs w:val="32"/>
        </w:rPr>
        <w:lastRenderedPageBreak/>
        <w:t>9.</w:t>
      </w:r>
      <w:r w:rsidRPr="00421969">
        <w:rPr>
          <w:rFonts w:ascii="Corbel" w:hAnsi="Corbel"/>
          <w:sz w:val="32"/>
          <w:szCs w:val="32"/>
        </w:rPr>
        <w:tab/>
        <w:t>Project specifiek bericht</w:t>
      </w:r>
      <w:bookmarkEnd w:id="20"/>
    </w:p>
    <w:p w14:paraId="5CE8D55F" w14:textId="77777777" w:rsidR="006070CF" w:rsidRPr="00421969" w:rsidRDefault="006070CF" w:rsidP="006070CF">
      <w:pPr>
        <w:rPr>
          <w:rFonts w:ascii="Corbel" w:hAnsi="Corbel"/>
          <w:sz w:val="22"/>
          <w:szCs w:val="22"/>
        </w:rPr>
      </w:pPr>
    </w:p>
    <w:p w14:paraId="5CE8D560" w14:textId="77777777" w:rsidR="00A840D4" w:rsidRPr="00421969" w:rsidRDefault="006070CF" w:rsidP="005468A7">
      <w:pPr>
        <w:rPr>
          <w:rFonts w:ascii="Corbel" w:hAnsi="Corbel"/>
          <w:sz w:val="22"/>
          <w:szCs w:val="22"/>
        </w:rPr>
      </w:pPr>
      <w:r w:rsidRPr="00421969">
        <w:rPr>
          <w:rFonts w:ascii="Corbel" w:hAnsi="Corbel"/>
          <w:sz w:val="22"/>
          <w:szCs w:val="22"/>
        </w:rPr>
        <w:t>De inhoud projectspecifiek bericht is reeds in een eerder document beschreven. De wijze van handelen bij updates van een projectspecifiek bericht is te vinden in</w:t>
      </w:r>
      <w:r w:rsidR="00903B01" w:rsidRPr="00421969">
        <w:rPr>
          <w:rFonts w:ascii="Corbel" w:hAnsi="Corbel"/>
          <w:sz w:val="22"/>
          <w:szCs w:val="22"/>
        </w:rPr>
        <w:t xml:space="preserve"> hoofdstuk 5</w:t>
      </w:r>
      <w:r w:rsidRPr="00421969">
        <w:rPr>
          <w:rFonts w:ascii="Corbel" w:hAnsi="Corbel"/>
          <w:sz w:val="22"/>
          <w:szCs w:val="22"/>
        </w:rPr>
        <w:t>.</w:t>
      </w:r>
    </w:p>
    <w:p w14:paraId="5CE8D561" w14:textId="77777777" w:rsidR="009F4093" w:rsidRPr="00421969" w:rsidRDefault="009F4093" w:rsidP="009F4093">
      <w:pPr>
        <w:pStyle w:val="Plattetekst"/>
        <w:rPr>
          <w:rFonts w:ascii="Corbel" w:hAnsi="Corbel"/>
          <w:sz w:val="22"/>
          <w:szCs w:val="22"/>
        </w:rPr>
      </w:pPr>
    </w:p>
    <w:p w14:paraId="5CE8D562" w14:textId="77777777" w:rsidR="0026775B" w:rsidRPr="00421969" w:rsidRDefault="0026775B" w:rsidP="009F4093">
      <w:pPr>
        <w:pStyle w:val="Plattetekst"/>
        <w:rPr>
          <w:rFonts w:ascii="Corbel" w:hAnsi="Corbel"/>
          <w:sz w:val="22"/>
          <w:szCs w:val="22"/>
        </w:rPr>
      </w:pPr>
    </w:p>
    <w:p w14:paraId="5CE8D563" w14:textId="77777777" w:rsidR="0026775B" w:rsidRPr="00421969" w:rsidRDefault="0026775B" w:rsidP="009F4093">
      <w:pPr>
        <w:pStyle w:val="Plattetekst"/>
        <w:rPr>
          <w:rFonts w:ascii="Corbel" w:hAnsi="Corbel"/>
          <w:sz w:val="22"/>
          <w:szCs w:val="22"/>
        </w:rPr>
      </w:pPr>
      <w:r w:rsidRPr="00421969">
        <w:rPr>
          <w:rFonts w:ascii="Corbel" w:hAnsi="Corbel"/>
          <w:sz w:val="22"/>
          <w:szCs w:val="22"/>
        </w:rPr>
        <w:t>&lt;</w:t>
      </w:r>
      <w:r w:rsidR="003913FE" w:rsidRPr="00421969">
        <w:rPr>
          <w:rFonts w:ascii="Corbel" w:hAnsi="Corbel"/>
          <w:sz w:val="22"/>
          <w:szCs w:val="22"/>
        </w:rPr>
        <w:t xml:space="preserve"> </w:t>
      </w:r>
      <w:r w:rsidRPr="00421969">
        <w:rPr>
          <w:rFonts w:ascii="Corbel" w:hAnsi="Corbel"/>
          <w:sz w:val="22"/>
          <w:szCs w:val="22"/>
        </w:rPr>
        <w:t>einde Bijlage 8</w:t>
      </w:r>
      <w:r w:rsidR="003913FE" w:rsidRPr="00421969">
        <w:rPr>
          <w:rFonts w:ascii="Corbel" w:hAnsi="Corbel"/>
          <w:sz w:val="22"/>
          <w:szCs w:val="22"/>
        </w:rPr>
        <w:t xml:space="preserve"> </w:t>
      </w:r>
      <w:r w:rsidRPr="00421969">
        <w:rPr>
          <w:rFonts w:ascii="Corbel" w:hAnsi="Corbel"/>
          <w:sz w:val="22"/>
          <w:szCs w:val="22"/>
        </w:rPr>
        <w:t>&gt;</w:t>
      </w:r>
    </w:p>
    <w:sectPr w:rsidR="0026775B" w:rsidRPr="00421969" w:rsidSect="009F4093">
      <w:headerReference w:type="default" r:id="rId16"/>
      <w:footerReference w:type="default" r:id="rId17"/>
      <w:footnotePr>
        <w:pos w:val="beneathText"/>
      </w:footnotePr>
      <w:type w:val="continuous"/>
      <w:pgSz w:w="11905" w:h="16837"/>
      <w:pgMar w:top="1701" w:right="1134" w:bottom="1134" w:left="1701"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7333CE" w14:textId="77777777" w:rsidR="00B10AC6" w:rsidRDefault="00B10AC6">
      <w:r>
        <w:separator/>
      </w:r>
    </w:p>
  </w:endnote>
  <w:endnote w:type="continuationSeparator" w:id="0">
    <w:p w14:paraId="60495E58" w14:textId="77777777" w:rsidR="00B10AC6" w:rsidRDefault="00B10A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charset w:val="00"/>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rbel">
    <w:panose1 w:val="020B0503020204020204"/>
    <w:charset w:val="00"/>
    <w:family w:val="swiss"/>
    <w:pitch w:val="variable"/>
    <w:sig w:usb0="A00002EF" w:usb1="4000A44B" w:usb2="00000000" w:usb3="00000000" w:csb0="0000019F" w:csb1="00000000"/>
  </w:font>
  <w:font w:name="Calibri">
    <w:panose1 w:val="020F0502020204030204"/>
    <w:charset w:val="00"/>
    <w:family w:val="swiss"/>
    <w:pitch w:val="variable"/>
    <w:sig w:usb0="E0002AFF" w:usb1="C000247B" w:usb2="00000009" w:usb3="00000000" w:csb0="000001FF" w:csb1="00000000"/>
  </w:font>
  <w:font w:name="Frutiger-Roman">
    <w:altName w:val="Arial Unicode MS"/>
    <w:panose1 w:val="00000000000000000000"/>
    <w:charset w:val="80"/>
    <w:family w:val="auto"/>
    <w:notTrueType/>
    <w:pitch w:val="default"/>
    <w:sig w:usb0="00000003" w:usb1="08070000" w:usb2="00000010" w:usb3="00000000" w:csb0="00020001"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E8D572" w14:textId="77777777" w:rsidR="0009238A" w:rsidRPr="005E3218" w:rsidRDefault="00EC0111">
    <w:pPr>
      <w:pStyle w:val="Voettekst"/>
      <w:rPr>
        <w:rFonts w:asciiTheme="minorHAnsi" w:hAnsiTheme="minorHAnsi"/>
      </w:rPr>
    </w:pPr>
    <w:r w:rsidRPr="005E3218">
      <w:rPr>
        <w:rFonts w:asciiTheme="minorHAnsi" w:hAnsiTheme="minorHAnsi"/>
        <w:noProof/>
      </w:rPr>
      <w:drawing>
        <wp:inline distT="0" distB="0" distL="0" distR="0" wp14:anchorId="5CE8D576" wp14:editId="5CE8D577">
          <wp:extent cx="694690" cy="124460"/>
          <wp:effectExtent l="0" t="0" r="0" b="8890"/>
          <wp:docPr id="4" name="Afbeelding 4" descr="by-nc-sa 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y-nc-sa smal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94690" cy="124460"/>
                  </a:xfrm>
                  <a:prstGeom prst="rect">
                    <a:avLst/>
                  </a:prstGeom>
                  <a:noFill/>
                  <a:ln>
                    <a:noFill/>
                  </a:ln>
                </pic:spPr>
              </pic:pic>
            </a:graphicData>
          </a:graphic>
        </wp:inline>
      </w:drawing>
    </w:r>
    <w:r w:rsidR="0009238A" w:rsidRPr="005E3218">
      <w:rPr>
        <w:rFonts w:asciiTheme="minorHAnsi" w:hAnsiTheme="minorHAnsi"/>
        <w:sz w:val="16"/>
        <w:szCs w:val="16"/>
      </w:rPr>
      <w:t xml:space="preserve"> VISI</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E8D575" w14:textId="77777777" w:rsidR="0009238A" w:rsidRPr="00421969" w:rsidRDefault="00EC0111">
    <w:pPr>
      <w:pStyle w:val="Voettekst"/>
      <w:rPr>
        <w:rFonts w:ascii="Corbel" w:hAnsi="Corbel"/>
        <w:sz w:val="16"/>
        <w:szCs w:val="16"/>
      </w:rPr>
    </w:pPr>
    <w:r w:rsidRPr="00421969">
      <w:rPr>
        <w:rFonts w:ascii="Corbel" w:hAnsi="Corbel"/>
        <w:noProof/>
      </w:rPr>
      <w:drawing>
        <wp:inline distT="0" distB="0" distL="0" distR="0" wp14:anchorId="5CE8D57A" wp14:editId="5CE8D57B">
          <wp:extent cx="694690" cy="124460"/>
          <wp:effectExtent l="0" t="0" r="0" b="8890"/>
          <wp:docPr id="5" name="Afbeelding 5" descr="by-nc-sa 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y-nc-sa smal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94690" cy="124460"/>
                  </a:xfrm>
                  <a:prstGeom prst="rect">
                    <a:avLst/>
                  </a:prstGeom>
                  <a:noFill/>
                  <a:ln>
                    <a:noFill/>
                  </a:ln>
                </pic:spPr>
              </pic:pic>
            </a:graphicData>
          </a:graphic>
        </wp:inline>
      </w:drawing>
    </w:r>
    <w:r w:rsidR="0009238A" w:rsidRPr="00421969">
      <w:rPr>
        <w:rFonts w:ascii="Corbel" w:hAnsi="Corbel"/>
        <w:sz w:val="16"/>
        <w:szCs w:val="16"/>
      </w:rPr>
      <w:t xml:space="preserve"> VISI</w:t>
    </w:r>
    <w:r w:rsidR="0009238A" w:rsidRPr="00421969">
      <w:rPr>
        <w:rFonts w:ascii="Corbel" w:hAnsi="Corbel"/>
        <w:sz w:val="16"/>
        <w:szCs w:val="16"/>
      </w:rPr>
      <w:tab/>
      <w:t xml:space="preserve">Pagina </w:t>
    </w:r>
    <w:r w:rsidR="0009238A" w:rsidRPr="00421969">
      <w:rPr>
        <w:rFonts w:ascii="Corbel" w:hAnsi="Corbel"/>
        <w:sz w:val="16"/>
        <w:szCs w:val="16"/>
      </w:rPr>
      <w:fldChar w:fldCharType="begin"/>
    </w:r>
    <w:r w:rsidR="0009238A" w:rsidRPr="00421969">
      <w:rPr>
        <w:rFonts w:ascii="Corbel" w:hAnsi="Corbel"/>
        <w:sz w:val="16"/>
        <w:szCs w:val="16"/>
      </w:rPr>
      <w:instrText xml:space="preserve"> PAGE </w:instrText>
    </w:r>
    <w:r w:rsidR="0009238A" w:rsidRPr="00421969">
      <w:rPr>
        <w:rFonts w:ascii="Corbel" w:hAnsi="Corbel"/>
        <w:sz w:val="16"/>
        <w:szCs w:val="16"/>
      </w:rPr>
      <w:fldChar w:fldCharType="separate"/>
    </w:r>
    <w:r w:rsidR="00421969">
      <w:rPr>
        <w:rFonts w:ascii="Corbel" w:hAnsi="Corbel"/>
        <w:noProof/>
        <w:sz w:val="16"/>
        <w:szCs w:val="16"/>
      </w:rPr>
      <w:t>2</w:t>
    </w:r>
    <w:r w:rsidR="0009238A" w:rsidRPr="00421969">
      <w:rPr>
        <w:rFonts w:ascii="Corbel" w:hAnsi="Corbel"/>
        <w:sz w:val="16"/>
        <w:szCs w:val="16"/>
      </w:rPr>
      <w:fldChar w:fldCharType="end"/>
    </w:r>
    <w:r w:rsidR="0009238A" w:rsidRPr="00421969">
      <w:rPr>
        <w:rFonts w:ascii="Corbel" w:hAnsi="Corbel"/>
        <w:sz w:val="16"/>
        <w:szCs w:val="16"/>
      </w:rPr>
      <w:t xml:space="preserve"> van </w:t>
    </w:r>
    <w:r w:rsidR="0009238A" w:rsidRPr="00421969">
      <w:rPr>
        <w:rFonts w:ascii="Corbel" w:hAnsi="Corbel"/>
        <w:sz w:val="16"/>
        <w:szCs w:val="16"/>
      </w:rPr>
      <w:fldChar w:fldCharType="begin"/>
    </w:r>
    <w:r w:rsidR="0009238A" w:rsidRPr="00421969">
      <w:rPr>
        <w:rFonts w:ascii="Corbel" w:hAnsi="Corbel"/>
        <w:sz w:val="16"/>
        <w:szCs w:val="16"/>
      </w:rPr>
      <w:instrText xml:space="preserve"> NUMPAGES </w:instrText>
    </w:r>
    <w:r w:rsidR="0009238A" w:rsidRPr="00421969">
      <w:rPr>
        <w:rFonts w:ascii="Corbel" w:hAnsi="Corbel"/>
        <w:sz w:val="16"/>
        <w:szCs w:val="16"/>
      </w:rPr>
      <w:fldChar w:fldCharType="separate"/>
    </w:r>
    <w:r w:rsidR="00421969">
      <w:rPr>
        <w:rFonts w:ascii="Corbel" w:hAnsi="Corbel"/>
        <w:noProof/>
        <w:sz w:val="16"/>
        <w:szCs w:val="16"/>
      </w:rPr>
      <w:t>21</w:t>
    </w:r>
    <w:r w:rsidR="0009238A" w:rsidRPr="00421969">
      <w:rPr>
        <w:rFonts w:ascii="Corbel" w:hAnsi="Corbel"/>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9D7678" w14:textId="77777777" w:rsidR="00B10AC6" w:rsidRDefault="00B10AC6">
      <w:r>
        <w:separator/>
      </w:r>
    </w:p>
  </w:footnote>
  <w:footnote w:type="continuationSeparator" w:id="0">
    <w:p w14:paraId="6A8A4D3F" w14:textId="77777777" w:rsidR="00B10AC6" w:rsidRDefault="00B10AC6">
      <w:r>
        <w:continuationSeparator/>
      </w:r>
    </w:p>
  </w:footnote>
  <w:footnote w:id="1">
    <w:p w14:paraId="5CE8D57C" w14:textId="77777777" w:rsidR="0009238A" w:rsidRPr="00421969" w:rsidRDefault="0009238A" w:rsidP="00BD4806">
      <w:pPr>
        <w:pStyle w:val="Tekstzonderopmaak"/>
        <w:rPr>
          <w:rFonts w:ascii="Corbel" w:hAnsi="Corbel" w:cs="Times New Roman"/>
        </w:rPr>
      </w:pPr>
      <w:r w:rsidRPr="00421969">
        <w:rPr>
          <w:rFonts w:ascii="Corbel" w:hAnsi="Corbel" w:cs="Times New Roman"/>
          <w:vertAlign w:val="superscript"/>
        </w:rPr>
        <w:footnoteRef/>
      </w:r>
      <w:r w:rsidRPr="00421969">
        <w:rPr>
          <w:rFonts w:ascii="Corbel" w:hAnsi="Corbel" w:cs="Times New Roman"/>
          <w:lang w:val="en-US"/>
        </w:rPr>
        <w:t xml:space="preserve"> MTOM staat voor ‘Message Transmission Optimization Mechanism’. </w:t>
      </w:r>
      <w:r w:rsidRPr="00421969">
        <w:rPr>
          <w:rFonts w:ascii="Corbel" w:hAnsi="Corbel" w:cs="Times New Roman"/>
        </w:rPr>
        <w:t>Dit is een W3C-standaardmethode om op efficiënte wijze binaire data naar en van webservices te versturen. Het maakt gebruik van XML-binary Optimized Packaging (XOP) om binaire data over te brengen en is bedoeld om zowel MIME- als DIME-bijlagen te vervangen (MIME staat voor ‘Multipurpose Internet Mail Extensions’, een internetstandaard voor e-mail die de structuur en codering van e-mailberichten vastlegt. DIME staat voor ‘Direct Internet Message Encapsulation).</w:t>
      </w:r>
    </w:p>
    <w:p w14:paraId="5CE8D57D" w14:textId="77777777" w:rsidR="0009238A" w:rsidRPr="00421969" w:rsidRDefault="0009238A" w:rsidP="00BD4806">
      <w:pPr>
        <w:pStyle w:val="Tekstzonderopmaak"/>
        <w:rPr>
          <w:rFonts w:ascii="Corbel" w:hAnsi="Corbel" w:cs="Times New Roman"/>
        </w:rPr>
      </w:pPr>
      <w:r w:rsidRPr="00421969">
        <w:rPr>
          <w:rFonts w:ascii="Corbel" w:hAnsi="Corbel" w:cs="Times New Roman"/>
        </w:rPr>
        <w:t xml:space="preserve">Binaire bestanden worden gewoonlijk gezien als een opeenvolging van bytes. Binaire bestanden bevatten typisch bytes die niet als tekstkarakters geïnterpreteerd moeten worden, maar die iets anders moeten voorstellen. In een SOAP-bericht wordt zo'n zogenaamde ‘array of bytes’ echter vaak gecodeerd als tekstdata. MTOM maakt het mogelijk om efficiënter de binary data van grote bestanden in a SOAP-request (aanvraag) of response (reactie) te plaatsen. </w:t>
      </w:r>
    </w:p>
    <w:p w14:paraId="5CE8D57E" w14:textId="77777777" w:rsidR="0009238A" w:rsidRPr="00421969" w:rsidRDefault="0009238A" w:rsidP="00BD4806">
      <w:pPr>
        <w:pStyle w:val="Tekstzonderopmaak"/>
        <w:rPr>
          <w:rFonts w:ascii="Corbel" w:hAnsi="Corbel" w:cs="Times New Roman"/>
        </w:rPr>
      </w:pPr>
      <w:r w:rsidRPr="00421969">
        <w:rPr>
          <w:rFonts w:ascii="Corbel" w:hAnsi="Corbel" w:cs="Times New Roman"/>
        </w:rPr>
        <w:t xml:space="preserve">Bron: </w:t>
      </w:r>
      <w:hyperlink r:id="rId1" w:history="1">
        <w:r w:rsidRPr="00421969">
          <w:rPr>
            <w:rStyle w:val="Hyperlink"/>
            <w:rFonts w:ascii="Corbel" w:eastAsia="Courier New" w:hAnsi="Corbel" w:cs="Times New Roman"/>
          </w:rPr>
          <w:t>http://nl.wikipedia.org/wiki/Message_Transmission_Optimization_Mechanism</w:t>
        </w:r>
      </w:hyperlink>
      <w:r w:rsidRPr="00421969">
        <w:rPr>
          <w:rFonts w:ascii="Corbel" w:hAnsi="Corbel" w:cs="Times New Roman"/>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E8D573" w14:textId="77777777" w:rsidR="0009238A" w:rsidRPr="00421969" w:rsidRDefault="00421969" w:rsidP="00317E2A">
    <w:pPr>
      <w:pStyle w:val="Koptekst"/>
      <w:pBdr>
        <w:bottom w:val="single" w:sz="4" w:space="1" w:color="auto"/>
      </w:pBdr>
      <w:tabs>
        <w:tab w:val="clear" w:pos="9072"/>
      </w:tabs>
      <w:ind w:right="3400"/>
      <w:rPr>
        <w:rFonts w:ascii="Corbel" w:hAnsi="Corbel"/>
        <w:sz w:val="20"/>
        <w:szCs w:val="20"/>
      </w:rPr>
    </w:pPr>
    <w:r w:rsidRPr="00421969">
      <w:rPr>
        <w:rFonts w:ascii="Corbel" w:hAnsi="Corbel"/>
        <w:b/>
        <w:i/>
        <w:noProof/>
        <w:sz w:val="32"/>
        <w:szCs w:val="32"/>
        <w:u w:val="single"/>
      </w:rPr>
      <w:drawing>
        <wp:anchor distT="0" distB="0" distL="114300" distR="114300" simplePos="0" relativeHeight="251659264" behindDoc="0" locked="0" layoutInCell="1" allowOverlap="1" wp14:anchorId="5CE8D578" wp14:editId="5CE8D579">
          <wp:simplePos x="0" y="0"/>
          <wp:positionH relativeFrom="column">
            <wp:posOffset>3750310</wp:posOffset>
          </wp:positionH>
          <wp:positionV relativeFrom="paragraph">
            <wp:posOffset>-158750</wp:posOffset>
          </wp:positionV>
          <wp:extent cx="2252980" cy="539750"/>
          <wp:effectExtent l="0" t="0" r="0" b="0"/>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m logo standaard visi.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52980" cy="539750"/>
                  </a:xfrm>
                  <a:prstGeom prst="rect">
                    <a:avLst/>
                  </a:prstGeom>
                </pic:spPr>
              </pic:pic>
            </a:graphicData>
          </a:graphic>
          <wp14:sizeRelH relativeFrom="page">
            <wp14:pctWidth>0</wp14:pctWidth>
          </wp14:sizeRelH>
          <wp14:sizeRelV relativeFrom="page">
            <wp14:pctHeight>0</wp14:pctHeight>
          </wp14:sizeRelV>
        </wp:anchor>
      </w:drawing>
    </w:r>
    <w:r w:rsidR="0009238A" w:rsidRPr="00421969">
      <w:rPr>
        <w:rFonts w:ascii="Corbel" w:hAnsi="Corbel"/>
        <w:sz w:val="20"/>
        <w:szCs w:val="20"/>
      </w:rPr>
      <w:t>Leidraad VISI-systematiek v.1.</w:t>
    </w:r>
    <w:r w:rsidRPr="00421969">
      <w:rPr>
        <w:rFonts w:ascii="Corbel" w:hAnsi="Corbel"/>
        <w:sz w:val="20"/>
        <w:szCs w:val="20"/>
      </w:rPr>
      <w:t>6</w:t>
    </w:r>
  </w:p>
  <w:p w14:paraId="5CE8D574" w14:textId="77777777" w:rsidR="0009238A" w:rsidRPr="00421969" w:rsidRDefault="0009238A" w:rsidP="00317E2A">
    <w:pPr>
      <w:pStyle w:val="Koptekst"/>
      <w:pBdr>
        <w:bottom w:val="single" w:sz="4" w:space="1" w:color="auto"/>
      </w:pBdr>
      <w:tabs>
        <w:tab w:val="clear" w:pos="9072"/>
      </w:tabs>
      <w:ind w:right="3400"/>
      <w:rPr>
        <w:rFonts w:ascii="Corbel" w:hAnsi="Corbel"/>
        <w:sz w:val="20"/>
        <w:szCs w:val="20"/>
      </w:rPr>
    </w:pPr>
    <w:r w:rsidRPr="00421969">
      <w:rPr>
        <w:rFonts w:ascii="Corbel" w:hAnsi="Corbel"/>
        <w:sz w:val="20"/>
        <w:szCs w:val="20"/>
      </w:rPr>
      <w:t>Bijlage 8</w:t>
    </w:r>
    <w:r w:rsidRPr="00421969">
      <w:rPr>
        <w:rFonts w:ascii="Corbel" w:hAnsi="Corbel"/>
        <w:sz w:val="20"/>
        <w:szCs w:val="20"/>
      </w:rPr>
      <w:tab/>
      <w:t>NORMATIEF</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pStyle w:val="Kop1"/>
      <w:lvlText w:val=""/>
      <w:lvlJc w:val="left"/>
      <w:pPr>
        <w:tabs>
          <w:tab w:val="num" w:pos="432"/>
        </w:tabs>
        <w:ind w:left="432" w:hanging="432"/>
      </w:pPr>
    </w:lvl>
    <w:lvl w:ilvl="1">
      <w:start w:val="1"/>
      <w:numFmt w:val="none"/>
      <w:pStyle w:val="Kop2"/>
      <w:lvlText w:val=""/>
      <w:lvlJc w:val="left"/>
      <w:pPr>
        <w:tabs>
          <w:tab w:val="num" w:pos="576"/>
        </w:tabs>
        <w:ind w:left="576" w:hanging="576"/>
      </w:pPr>
    </w:lvl>
    <w:lvl w:ilvl="2">
      <w:start w:val="1"/>
      <w:numFmt w:val="none"/>
      <w:pStyle w:val="Kop3"/>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 w15:restartNumberingAfterBreak="0">
    <w:nsid w:val="00000002"/>
    <w:multiLevelType w:val="multilevel"/>
    <w:tmpl w:val="00000002"/>
    <w:lvl w:ilvl="0">
      <w:start w:val="1"/>
      <w:numFmt w:val="bullet"/>
      <w:lvlText w:val=""/>
      <w:lvlJc w:val="left"/>
      <w:pPr>
        <w:tabs>
          <w:tab w:val="num" w:pos="707"/>
        </w:tabs>
        <w:ind w:left="707"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2" w15:restartNumberingAfterBreak="0">
    <w:nsid w:val="094431B8"/>
    <w:multiLevelType w:val="multilevel"/>
    <w:tmpl w:val="3ADED098"/>
    <w:lvl w:ilvl="0">
      <w:start w:val="4"/>
      <w:numFmt w:val="decimal"/>
      <w:lvlText w:val="%1"/>
      <w:lvlJc w:val="left"/>
      <w:pPr>
        <w:tabs>
          <w:tab w:val="num" w:pos="360"/>
        </w:tabs>
        <w:ind w:left="360" w:hanging="360"/>
      </w:pPr>
      <w:rPr>
        <w:rFonts w:hint="default"/>
      </w:rPr>
    </w:lvl>
    <w:lvl w:ilvl="1">
      <w:start w:val="5"/>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 w15:restartNumberingAfterBreak="0">
    <w:nsid w:val="0A6A4693"/>
    <w:multiLevelType w:val="hybridMultilevel"/>
    <w:tmpl w:val="7DAEE4E8"/>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 w15:restartNumberingAfterBreak="0">
    <w:nsid w:val="0B3D47B1"/>
    <w:multiLevelType w:val="hybridMultilevel"/>
    <w:tmpl w:val="122ED13E"/>
    <w:lvl w:ilvl="0" w:tplc="04130001">
      <w:start w:val="1"/>
      <w:numFmt w:val="bullet"/>
      <w:lvlText w:val=""/>
      <w:lvlJc w:val="left"/>
      <w:pPr>
        <w:tabs>
          <w:tab w:val="num" w:pos="1440"/>
        </w:tabs>
        <w:ind w:left="1440" w:hanging="360"/>
      </w:pPr>
      <w:rPr>
        <w:rFonts w:ascii="Symbol" w:hAnsi="Symbol" w:hint="default"/>
      </w:rPr>
    </w:lvl>
    <w:lvl w:ilvl="1" w:tplc="04130003" w:tentative="1">
      <w:start w:val="1"/>
      <w:numFmt w:val="bullet"/>
      <w:lvlText w:val="o"/>
      <w:lvlJc w:val="left"/>
      <w:pPr>
        <w:tabs>
          <w:tab w:val="num" w:pos="2160"/>
        </w:tabs>
        <w:ind w:left="2160" w:hanging="360"/>
      </w:pPr>
      <w:rPr>
        <w:rFonts w:ascii="Courier New" w:hAnsi="Courier New" w:cs="Courier New" w:hint="default"/>
      </w:rPr>
    </w:lvl>
    <w:lvl w:ilvl="2" w:tplc="04130005" w:tentative="1">
      <w:start w:val="1"/>
      <w:numFmt w:val="bullet"/>
      <w:lvlText w:val=""/>
      <w:lvlJc w:val="left"/>
      <w:pPr>
        <w:tabs>
          <w:tab w:val="num" w:pos="2880"/>
        </w:tabs>
        <w:ind w:left="2880" w:hanging="360"/>
      </w:pPr>
      <w:rPr>
        <w:rFonts w:ascii="Wingdings" w:hAnsi="Wingdings" w:hint="default"/>
      </w:rPr>
    </w:lvl>
    <w:lvl w:ilvl="3" w:tplc="04130001" w:tentative="1">
      <w:start w:val="1"/>
      <w:numFmt w:val="bullet"/>
      <w:lvlText w:val=""/>
      <w:lvlJc w:val="left"/>
      <w:pPr>
        <w:tabs>
          <w:tab w:val="num" w:pos="3600"/>
        </w:tabs>
        <w:ind w:left="3600" w:hanging="360"/>
      </w:pPr>
      <w:rPr>
        <w:rFonts w:ascii="Symbol" w:hAnsi="Symbol" w:hint="default"/>
      </w:rPr>
    </w:lvl>
    <w:lvl w:ilvl="4" w:tplc="04130003" w:tentative="1">
      <w:start w:val="1"/>
      <w:numFmt w:val="bullet"/>
      <w:lvlText w:val="o"/>
      <w:lvlJc w:val="left"/>
      <w:pPr>
        <w:tabs>
          <w:tab w:val="num" w:pos="4320"/>
        </w:tabs>
        <w:ind w:left="4320" w:hanging="360"/>
      </w:pPr>
      <w:rPr>
        <w:rFonts w:ascii="Courier New" w:hAnsi="Courier New" w:cs="Courier New" w:hint="default"/>
      </w:rPr>
    </w:lvl>
    <w:lvl w:ilvl="5" w:tplc="04130005" w:tentative="1">
      <w:start w:val="1"/>
      <w:numFmt w:val="bullet"/>
      <w:lvlText w:val=""/>
      <w:lvlJc w:val="left"/>
      <w:pPr>
        <w:tabs>
          <w:tab w:val="num" w:pos="5040"/>
        </w:tabs>
        <w:ind w:left="5040" w:hanging="360"/>
      </w:pPr>
      <w:rPr>
        <w:rFonts w:ascii="Wingdings" w:hAnsi="Wingdings" w:hint="default"/>
      </w:rPr>
    </w:lvl>
    <w:lvl w:ilvl="6" w:tplc="04130001" w:tentative="1">
      <w:start w:val="1"/>
      <w:numFmt w:val="bullet"/>
      <w:lvlText w:val=""/>
      <w:lvlJc w:val="left"/>
      <w:pPr>
        <w:tabs>
          <w:tab w:val="num" w:pos="5760"/>
        </w:tabs>
        <w:ind w:left="5760" w:hanging="360"/>
      </w:pPr>
      <w:rPr>
        <w:rFonts w:ascii="Symbol" w:hAnsi="Symbol" w:hint="default"/>
      </w:rPr>
    </w:lvl>
    <w:lvl w:ilvl="7" w:tplc="04130003" w:tentative="1">
      <w:start w:val="1"/>
      <w:numFmt w:val="bullet"/>
      <w:lvlText w:val="o"/>
      <w:lvlJc w:val="left"/>
      <w:pPr>
        <w:tabs>
          <w:tab w:val="num" w:pos="6480"/>
        </w:tabs>
        <w:ind w:left="6480" w:hanging="360"/>
      </w:pPr>
      <w:rPr>
        <w:rFonts w:ascii="Courier New" w:hAnsi="Courier New" w:cs="Courier New" w:hint="default"/>
      </w:rPr>
    </w:lvl>
    <w:lvl w:ilvl="8" w:tplc="04130005" w:tentative="1">
      <w:start w:val="1"/>
      <w:numFmt w:val="bullet"/>
      <w:lvlText w:val=""/>
      <w:lvlJc w:val="left"/>
      <w:pPr>
        <w:tabs>
          <w:tab w:val="num" w:pos="7200"/>
        </w:tabs>
        <w:ind w:left="7200" w:hanging="360"/>
      </w:pPr>
      <w:rPr>
        <w:rFonts w:ascii="Wingdings" w:hAnsi="Wingdings" w:hint="default"/>
      </w:rPr>
    </w:lvl>
  </w:abstractNum>
  <w:abstractNum w:abstractNumId="5" w15:restartNumberingAfterBreak="0">
    <w:nsid w:val="1561606F"/>
    <w:multiLevelType w:val="hybridMultilevel"/>
    <w:tmpl w:val="C69494A0"/>
    <w:lvl w:ilvl="0" w:tplc="5E0A0AF8">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92018BB"/>
    <w:multiLevelType w:val="hybridMultilevel"/>
    <w:tmpl w:val="E3FA86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97E0FE4"/>
    <w:multiLevelType w:val="multilevel"/>
    <w:tmpl w:val="81E49154"/>
    <w:lvl w:ilvl="0">
      <w:start w:val="3"/>
      <w:numFmt w:val="decimal"/>
      <w:lvlText w:val="%1."/>
      <w:lvlJc w:val="left"/>
      <w:pPr>
        <w:tabs>
          <w:tab w:val="num" w:pos="360"/>
        </w:tabs>
        <w:ind w:left="360" w:hanging="360"/>
      </w:pPr>
      <w:rPr>
        <w:rFonts w:hint="default"/>
        <w:b w:val="0"/>
        <w:sz w:val="24"/>
      </w:rPr>
    </w:lvl>
    <w:lvl w:ilvl="1">
      <w:start w:val="4"/>
      <w:numFmt w:val="decimal"/>
      <w:lvlText w:val="%1.%2."/>
      <w:lvlJc w:val="left"/>
      <w:pPr>
        <w:tabs>
          <w:tab w:val="num" w:pos="720"/>
        </w:tabs>
        <w:ind w:left="720" w:hanging="720"/>
      </w:pPr>
      <w:rPr>
        <w:rFonts w:hint="default"/>
        <w:b w:val="0"/>
        <w:sz w:val="24"/>
      </w:rPr>
    </w:lvl>
    <w:lvl w:ilvl="2">
      <w:start w:val="1"/>
      <w:numFmt w:val="decimal"/>
      <w:lvlText w:val="%1.%2.%3."/>
      <w:lvlJc w:val="left"/>
      <w:pPr>
        <w:tabs>
          <w:tab w:val="num" w:pos="720"/>
        </w:tabs>
        <w:ind w:left="720" w:hanging="720"/>
      </w:pPr>
      <w:rPr>
        <w:rFonts w:hint="default"/>
        <w:b w:val="0"/>
        <w:sz w:val="24"/>
      </w:rPr>
    </w:lvl>
    <w:lvl w:ilvl="3">
      <w:start w:val="1"/>
      <w:numFmt w:val="decimal"/>
      <w:lvlText w:val="%1.%2.%3.%4."/>
      <w:lvlJc w:val="left"/>
      <w:pPr>
        <w:tabs>
          <w:tab w:val="num" w:pos="1080"/>
        </w:tabs>
        <w:ind w:left="1080" w:hanging="1080"/>
      </w:pPr>
      <w:rPr>
        <w:rFonts w:hint="default"/>
        <w:b w:val="0"/>
        <w:sz w:val="24"/>
      </w:rPr>
    </w:lvl>
    <w:lvl w:ilvl="4">
      <w:start w:val="1"/>
      <w:numFmt w:val="decimal"/>
      <w:lvlText w:val="%1.%2.%3.%4.%5."/>
      <w:lvlJc w:val="left"/>
      <w:pPr>
        <w:tabs>
          <w:tab w:val="num" w:pos="1080"/>
        </w:tabs>
        <w:ind w:left="1080" w:hanging="1080"/>
      </w:pPr>
      <w:rPr>
        <w:rFonts w:hint="default"/>
        <w:b w:val="0"/>
        <w:sz w:val="24"/>
      </w:rPr>
    </w:lvl>
    <w:lvl w:ilvl="5">
      <w:start w:val="1"/>
      <w:numFmt w:val="decimal"/>
      <w:lvlText w:val="%1.%2.%3.%4.%5.%6."/>
      <w:lvlJc w:val="left"/>
      <w:pPr>
        <w:tabs>
          <w:tab w:val="num" w:pos="1440"/>
        </w:tabs>
        <w:ind w:left="1440" w:hanging="1440"/>
      </w:pPr>
      <w:rPr>
        <w:rFonts w:hint="default"/>
        <w:b w:val="0"/>
        <w:sz w:val="24"/>
      </w:rPr>
    </w:lvl>
    <w:lvl w:ilvl="6">
      <w:start w:val="1"/>
      <w:numFmt w:val="decimal"/>
      <w:lvlText w:val="%1.%2.%3.%4.%5.%6.%7."/>
      <w:lvlJc w:val="left"/>
      <w:pPr>
        <w:tabs>
          <w:tab w:val="num" w:pos="1800"/>
        </w:tabs>
        <w:ind w:left="1800" w:hanging="1800"/>
      </w:pPr>
      <w:rPr>
        <w:rFonts w:hint="default"/>
        <w:b w:val="0"/>
        <w:sz w:val="24"/>
      </w:rPr>
    </w:lvl>
    <w:lvl w:ilvl="7">
      <w:start w:val="1"/>
      <w:numFmt w:val="decimal"/>
      <w:lvlText w:val="%1.%2.%3.%4.%5.%6.%7.%8."/>
      <w:lvlJc w:val="left"/>
      <w:pPr>
        <w:tabs>
          <w:tab w:val="num" w:pos="1800"/>
        </w:tabs>
        <w:ind w:left="1800" w:hanging="1800"/>
      </w:pPr>
      <w:rPr>
        <w:rFonts w:hint="default"/>
        <w:b w:val="0"/>
        <w:sz w:val="24"/>
      </w:rPr>
    </w:lvl>
    <w:lvl w:ilvl="8">
      <w:start w:val="1"/>
      <w:numFmt w:val="decimal"/>
      <w:lvlText w:val="%1.%2.%3.%4.%5.%6.%7.%8.%9."/>
      <w:lvlJc w:val="left"/>
      <w:pPr>
        <w:tabs>
          <w:tab w:val="num" w:pos="2160"/>
        </w:tabs>
        <w:ind w:left="2160" w:hanging="2160"/>
      </w:pPr>
      <w:rPr>
        <w:rFonts w:hint="default"/>
        <w:b w:val="0"/>
        <w:sz w:val="24"/>
      </w:rPr>
    </w:lvl>
  </w:abstractNum>
  <w:abstractNum w:abstractNumId="8" w15:restartNumberingAfterBreak="0">
    <w:nsid w:val="2B7A2D54"/>
    <w:multiLevelType w:val="multilevel"/>
    <w:tmpl w:val="8220796A"/>
    <w:lvl w:ilvl="0">
      <w:start w:val="3"/>
      <w:numFmt w:val="decimal"/>
      <w:lvlText w:val="%1."/>
      <w:lvlJc w:val="left"/>
      <w:pPr>
        <w:tabs>
          <w:tab w:val="num" w:pos="720"/>
        </w:tabs>
        <w:ind w:left="720" w:hanging="720"/>
      </w:pPr>
      <w:rPr>
        <w:rFonts w:hint="default"/>
      </w:rPr>
    </w:lvl>
    <w:lvl w:ilvl="1">
      <w:start w:val="5"/>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9" w15:restartNumberingAfterBreak="0">
    <w:nsid w:val="2E6F1818"/>
    <w:multiLevelType w:val="hybridMultilevel"/>
    <w:tmpl w:val="F7680FAA"/>
    <w:lvl w:ilvl="0" w:tplc="5E0A0AF8">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01837A0"/>
    <w:multiLevelType w:val="multilevel"/>
    <w:tmpl w:val="8220796A"/>
    <w:lvl w:ilvl="0">
      <w:start w:val="3"/>
      <w:numFmt w:val="decimal"/>
      <w:lvlText w:val="%1."/>
      <w:lvlJc w:val="left"/>
      <w:pPr>
        <w:tabs>
          <w:tab w:val="num" w:pos="720"/>
        </w:tabs>
        <w:ind w:left="720" w:hanging="720"/>
      </w:pPr>
      <w:rPr>
        <w:rFonts w:hint="default"/>
      </w:rPr>
    </w:lvl>
    <w:lvl w:ilvl="1">
      <w:start w:val="5"/>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11" w15:restartNumberingAfterBreak="0">
    <w:nsid w:val="31EC56B2"/>
    <w:multiLevelType w:val="hybridMultilevel"/>
    <w:tmpl w:val="A678C5D6"/>
    <w:lvl w:ilvl="0" w:tplc="3730A376">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3F445B84"/>
    <w:multiLevelType w:val="hybridMultilevel"/>
    <w:tmpl w:val="12F0F4EA"/>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423A602A"/>
    <w:multiLevelType w:val="hybridMultilevel"/>
    <w:tmpl w:val="FA6CB85C"/>
    <w:lvl w:ilvl="0" w:tplc="04130005">
      <w:start w:val="1"/>
      <w:numFmt w:val="bullet"/>
      <w:lvlText w:val=""/>
      <w:lvlJc w:val="left"/>
      <w:pPr>
        <w:tabs>
          <w:tab w:val="num" w:pos="720"/>
        </w:tabs>
        <w:ind w:left="720" w:hanging="360"/>
      </w:pPr>
      <w:rPr>
        <w:rFonts w:ascii="Wingdings" w:hAnsi="Wingdings"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F105ADA"/>
    <w:multiLevelType w:val="hybridMultilevel"/>
    <w:tmpl w:val="6AE418A4"/>
    <w:lvl w:ilvl="0" w:tplc="5E0A0AF8">
      <w:numFmt w:val="bullet"/>
      <w:lvlText w:val="-"/>
      <w:lvlJc w:val="left"/>
      <w:pPr>
        <w:tabs>
          <w:tab w:val="num" w:pos="720"/>
        </w:tabs>
        <w:ind w:left="720" w:hanging="360"/>
      </w:pPr>
      <w:rPr>
        <w:rFonts w:ascii="Times New Roman" w:eastAsia="Times New Roman" w:hAnsi="Times New Roman" w:cs="Times New Roman"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58E63F58"/>
    <w:multiLevelType w:val="hybridMultilevel"/>
    <w:tmpl w:val="8626D256"/>
    <w:lvl w:ilvl="0" w:tplc="10FCD18C">
      <w:numFmt w:val="bullet"/>
      <w:lvlText w:val="-"/>
      <w:lvlJc w:val="left"/>
      <w:pPr>
        <w:tabs>
          <w:tab w:val="num" w:pos="720"/>
        </w:tabs>
        <w:ind w:left="720" w:hanging="360"/>
      </w:pPr>
      <w:rPr>
        <w:rFonts w:ascii="Times New Roman" w:eastAsia="Times New Roman" w:hAnsi="Times New Roman" w:cs="Times New Roman"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6B852815"/>
    <w:multiLevelType w:val="hybridMultilevel"/>
    <w:tmpl w:val="253CD8E8"/>
    <w:lvl w:ilvl="0" w:tplc="0409000F">
      <w:start w:val="4"/>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15:restartNumberingAfterBreak="0">
    <w:nsid w:val="75AC1860"/>
    <w:multiLevelType w:val="hybridMultilevel"/>
    <w:tmpl w:val="1BAE43AA"/>
    <w:lvl w:ilvl="0" w:tplc="325C4DCC">
      <w:start w:val="2"/>
      <w:numFmt w:val="bullet"/>
      <w:lvlText w:val="-"/>
      <w:lvlJc w:val="left"/>
      <w:pPr>
        <w:tabs>
          <w:tab w:val="num" w:pos="720"/>
        </w:tabs>
        <w:ind w:left="720" w:hanging="360"/>
      </w:pPr>
      <w:rPr>
        <w:rFonts w:ascii="Times New Roman" w:eastAsia="Times New Roman" w:hAnsi="Times New Roman" w:cs="Times New Roman"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E113226"/>
    <w:multiLevelType w:val="hybridMultilevel"/>
    <w:tmpl w:val="4468C41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1"/>
  </w:num>
  <w:num w:numId="3">
    <w:abstractNumId w:val="18"/>
  </w:num>
  <w:num w:numId="4">
    <w:abstractNumId w:val="5"/>
  </w:num>
  <w:num w:numId="5">
    <w:abstractNumId w:val="9"/>
  </w:num>
  <w:num w:numId="6">
    <w:abstractNumId w:val="12"/>
  </w:num>
  <w:num w:numId="7">
    <w:abstractNumId w:val="11"/>
  </w:num>
  <w:num w:numId="8">
    <w:abstractNumId w:val="14"/>
  </w:num>
  <w:num w:numId="9">
    <w:abstractNumId w:val="2"/>
  </w:num>
  <w:num w:numId="10">
    <w:abstractNumId w:val="16"/>
  </w:num>
  <w:num w:numId="11">
    <w:abstractNumId w:val="6"/>
  </w:num>
  <w:num w:numId="12">
    <w:abstractNumId w:val="10"/>
  </w:num>
  <w:num w:numId="13">
    <w:abstractNumId w:val="3"/>
  </w:num>
  <w:num w:numId="14">
    <w:abstractNumId w:val="8"/>
  </w:num>
  <w:num w:numId="15">
    <w:abstractNumId w:val="7"/>
  </w:num>
  <w:num w:numId="16">
    <w:abstractNumId w:val="15"/>
  </w:num>
  <w:num w:numId="17">
    <w:abstractNumId w:val="17"/>
  </w:num>
  <w:num w:numId="18">
    <w:abstractNumId w:val="4"/>
  </w:num>
  <w:num w:numId="19">
    <w:abstractNumId w:val="13"/>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Willems, P.H. (Peter)">
    <w15:presenceInfo w15:providerId="AD" w15:userId="S-1-5-21-1104492580-2141259050-3462381582-266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isplayBackgroundShape/>
  <w:revisionView w:markup="0"/>
  <w:trackRevisions/>
  <w:defaultTabStop w:val="709"/>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F1EC0"/>
    <w:rsid w:val="000008AD"/>
    <w:rsid w:val="00005E7E"/>
    <w:rsid w:val="00026EB6"/>
    <w:rsid w:val="000816F1"/>
    <w:rsid w:val="0009238A"/>
    <w:rsid w:val="000B55E1"/>
    <w:rsid w:val="000C4748"/>
    <w:rsid w:val="000D1276"/>
    <w:rsid w:val="000D741C"/>
    <w:rsid w:val="00110772"/>
    <w:rsid w:val="00124961"/>
    <w:rsid w:val="0014062A"/>
    <w:rsid w:val="00150C4B"/>
    <w:rsid w:val="0015133B"/>
    <w:rsid w:val="00156D72"/>
    <w:rsid w:val="00180F97"/>
    <w:rsid w:val="001A2D00"/>
    <w:rsid w:val="00207C95"/>
    <w:rsid w:val="00245C1C"/>
    <w:rsid w:val="002616C1"/>
    <w:rsid w:val="0026775B"/>
    <w:rsid w:val="002756F7"/>
    <w:rsid w:val="002806F6"/>
    <w:rsid w:val="00283E2A"/>
    <w:rsid w:val="00290C7A"/>
    <w:rsid w:val="002A6B78"/>
    <w:rsid w:val="002A7BB2"/>
    <w:rsid w:val="002D4671"/>
    <w:rsid w:val="002F1915"/>
    <w:rsid w:val="00317E2A"/>
    <w:rsid w:val="003233BF"/>
    <w:rsid w:val="00355829"/>
    <w:rsid w:val="00376DED"/>
    <w:rsid w:val="003855CF"/>
    <w:rsid w:val="00387589"/>
    <w:rsid w:val="003913FE"/>
    <w:rsid w:val="00392CAC"/>
    <w:rsid w:val="003B3084"/>
    <w:rsid w:val="003C1E73"/>
    <w:rsid w:val="003C2195"/>
    <w:rsid w:val="00410727"/>
    <w:rsid w:val="0042176E"/>
    <w:rsid w:val="00421969"/>
    <w:rsid w:val="004739FD"/>
    <w:rsid w:val="004742B6"/>
    <w:rsid w:val="0049685E"/>
    <w:rsid w:val="004C6D08"/>
    <w:rsid w:val="004D14C2"/>
    <w:rsid w:val="004F2E0D"/>
    <w:rsid w:val="004F7A6B"/>
    <w:rsid w:val="004F7D48"/>
    <w:rsid w:val="0050424C"/>
    <w:rsid w:val="0050438F"/>
    <w:rsid w:val="00531CAD"/>
    <w:rsid w:val="00536DA2"/>
    <w:rsid w:val="005468A7"/>
    <w:rsid w:val="00573E12"/>
    <w:rsid w:val="00586EF0"/>
    <w:rsid w:val="00591822"/>
    <w:rsid w:val="00596A72"/>
    <w:rsid w:val="005C2EE1"/>
    <w:rsid w:val="005E3218"/>
    <w:rsid w:val="005F1EC0"/>
    <w:rsid w:val="00605D25"/>
    <w:rsid w:val="006070CF"/>
    <w:rsid w:val="00611F1D"/>
    <w:rsid w:val="006271F8"/>
    <w:rsid w:val="00666277"/>
    <w:rsid w:val="006966A4"/>
    <w:rsid w:val="006E6E72"/>
    <w:rsid w:val="00700072"/>
    <w:rsid w:val="00703E2D"/>
    <w:rsid w:val="007100F2"/>
    <w:rsid w:val="00712F28"/>
    <w:rsid w:val="007648A1"/>
    <w:rsid w:val="0079622E"/>
    <w:rsid w:val="007E3049"/>
    <w:rsid w:val="007E7AE5"/>
    <w:rsid w:val="00800DFE"/>
    <w:rsid w:val="008251A6"/>
    <w:rsid w:val="008507AD"/>
    <w:rsid w:val="0089696E"/>
    <w:rsid w:val="008D5EC8"/>
    <w:rsid w:val="008D7AB2"/>
    <w:rsid w:val="008E36EE"/>
    <w:rsid w:val="008F0177"/>
    <w:rsid w:val="00901209"/>
    <w:rsid w:val="00903B01"/>
    <w:rsid w:val="00904586"/>
    <w:rsid w:val="009201A1"/>
    <w:rsid w:val="009260B7"/>
    <w:rsid w:val="00956466"/>
    <w:rsid w:val="00963C6A"/>
    <w:rsid w:val="00976D8A"/>
    <w:rsid w:val="00993BB8"/>
    <w:rsid w:val="009A23B0"/>
    <w:rsid w:val="009D43D6"/>
    <w:rsid w:val="009D690E"/>
    <w:rsid w:val="009F114B"/>
    <w:rsid w:val="009F4093"/>
    <w:rsid w:val="00A043D3"/>
    <w:rsid w:val="00A04B27"/>
    <w:rsid w:val="00A13361"/>
    <w:rsid w:val="00A1646A"/>
    <w:rsid w:val="00A44E1E"/>
    <w:rsid w:val="00A60F54"/>
    <w:rsid w:val="00A67BEB"/>
    <w:rsid w:val="00A7629F"/>
    <w:rsid w:val="00A840D4"/>
    <w:rsid w:val="00A92E9C"/>
    <w:rsid w:val="00AA032B"/>
    <w:rsid w:val="00AC62EA"/>
    <w:rsid w:val="00AF1CED"/>
    <w:rsid w:val="00B10AC6"/>
    <w:rsid w:val="00B5282B"/>
    <w:rsid w:val="00B62AAA"/>
    <w:rsid w:val="00B65E6F"/>
    <w:rsid w:val="00BA0158"/>
    <w:rsid w:val="00BA64BE"/>
    <w:rsid w:val="00BB0989"/>
    <w:rsid w:val="00BC5159"/>
    <w:rsid w:val="00BD4806"/>
    <w:rsid w:val="00BD6984"/>
    <w:rsid w:val="00C64B2F"/>
    <w:rsid w:val="00C9263A"/>
    <w:rsid w:val="00CA5E53"/>
    <w:rsid w:val="00CB71CF"/>
    <w:rsid w:val="00CC08A4"/>
    <w:rsid w:val="00CE6190"/>
    <w:rsid w:val="00CF6329"/>
    <w:rsid w:val="00D250A6"/>
    <w:rsid w:val="00D533DB"/>
    <w:rsid w:val="00D8624D"/>
    <w:rsid w:val="00D90466"/>
    <w:rsid w:val="00DA57AF"/>
    <w:rsid w:val="00DC6AFB"/>
    <w:rsid w:val="00E10213"/>
    <w:rsid w:val="00E30AD6"/>
    <w:rsid w:val="00E96B39"/>
    <w:rsid w:val="00EA0C76"/>
    <w:rsid w:val="00EB1F1E"/>
    <w:rsid w:val="00EB20D2"/>
    <w:rsid w:val="00EC0111"/>
    <w:rsid w:val="00EC3D05"/>
    <w:rsid w:val="00ED232C"/>
    <w:rsid w:val="00EE2781"/>
    <w:rsid w:val="00EE4A2D"/>
    <w:rsid w:val="00F43632"/>
    <w:rsid w:val="00F526B1"/>
    <w:rsid w:val="00F52C43"/>
    <w:rsid w:val="00F771CD"/>
    <w:rsid w:val="00F868EB"/>
    <w:rsid w:val="00F90F08"/>
    <w:rsid w:val="00FA2DEC"/>
    <w:rsid w:val="00FC6329"/>
    <w:rsid w:val="00FC7A70"/>
    <w:rsid w:val="00FE6CA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E8D357"/>
  <w15:docId w15:val="{69028924-B969-4C92-A075-6C17770312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l-NL" w:eastAsia="nl-NL"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pPr>
      <w:widowControl w:val="0"/>
      <w:suppressAutoHyphens/>
    </w:pPr>
    <w:rPr>
      <w:rFonts w:eastAsia="Arial Unicode MS"/>
      <w:kern w:val="1"/>
      <w:sz w:val="24"/>
      <w:szCs w:val="24"/>
    </w:rPr>
  </w:style>
  <w:style w:type="paragraph" w:styleId="Kop1">
    <w:name w:val="heading 1"/>
    <w:basedOn w:val="Kop"/>
    <w:next w:val="Plattetekst"/>
    <w:qFormat/>
    <w:pPr>
      <w:numPr>
        <w:numId w:val="1"/>
      </w:numPr>
      <w:outlineLvl w:val="0"/>
    </w:pPr>
    <w:rPr>
      <w:rFonts w:ascii="Times New Roman" w:eastAsia="Arial Unicode MS" w:hAnsi="Times New Roman"/>
      <w:b/>
      <w:bCs/>
      <w:sz w:val="48"/>
      <w:szCs w:val="48"/>
    </w:rPr>
  </w:style>
  <w:style w:type="paragraph" w:styleId="Kop2">
    <w:name w:val="heading 2"/>
    <w:basedOn w:val="Kop"/>
    <w:next w:val="Plattetekst"/>
    <w:qFormat/>
    <w:pPr>
      <w:numPr>
        <w:ilvl w:val="1"/>
        <w:numId w:val="1"/>
      </w:numPr>
      <w:outlineLvl w:val="1"/>
    </w:pPr>
    <w:rPr>
      <w:rFonts w:ascii="Times New Roman" w:eastAsia="Arial Unicode MS" w:hAnsi="Times New Roman"/>
      <w:b/>
      <w:bCs/>
      <w:sz w:val="36"/>
      <w:szCs w:val="36"/>
    </w:rPr>
  </w:style>
  <w:style w:type="paragraph" w:styleId="Kop3">
    <w:name w:val="heading 3"/>
    <w:basedOn w:val="Kop"/>
    <w:next w:val="Plattetekst"/>
    <w:qFormat/>
    <w:pPr>
      <w:numPr>
        <w:ilvl w:val="2"/>
        <w:numId w:val="1"/>
      </w:numPr>
      <w:outlineLvl w:val="2"/>
    </w:pPr>
    <w:rPr>
      <w:rFonts w:ascii="Times New Roman" w:eastAsia="Arial Unicode MS" w:hAnsi="Times New Roman"/>
      <w:b/>
      <w:bC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
    <w:name w:val="Kop"/>
    <w:basedOn w:val="Standaard"/>
    <w:next w:val="Plattetekst"/>
    <w:pPr>
      <w:keepNext/>
      <w:spacing w:before="240" w:after="120"/>
    </w:pPr>
    <w:rPr>
      <w:rFonts w:ascii="Arial" w:eastAsia="MS Mincho" w:hAnsi="Arial" w:cs="Tahoma"/>
      <w:sz w:val="28"/>
      <w:szCs w:val="28"/>
    </w:rPr>
  </w:style>
  <w:style w:type="paragraph" w:styleId="Plattetekst">
    <w:name w:val="Body Text"/>
    <w:basedOn w:val="Standaard"/>
    <w:semiHidden/>
    <w:pPr>
      <w:spacing w:after="120"/>
    </w:pPr>
  </w:style>
  <w:style w:type="character" w:styleId="Hyperlink">
    <w:name w:val="Hyperlink"/>
    <w:semiHidden/>
    <w:rPr>
      <w:color w:val="000080"/>
      <w:u w:val="single"/>
    </w:rPr>
  </w:style>
  <w:style w:type="character" w:customStyle="1" w:styleId="Opsommingstekens">
    <w:name w:val="Opsommingstekens"/>
    <w:rPr>
      <w:rFonts w:ascii="OpenSymbol" w:eastAsia="OpenSymbol" w:hAnsi="OpenSymbol" w:cs="OpenSymbol"/>
    </w:rPr>
  </w:style>
  <w:style w:type="character" w:customStyle="1" w:styleId="Brontekst">
    <w:name w:val="Brontekst"/>
    <w:rPr>
      <w:rFonts w:ascii="Courier New" w:eastAsia="Courier New" w:hAnsi="Courier New" w:cs="Courier New"/>
    </w:rPr>
  </w:style>
  <w:style w:type="paragraph" w:styleId="Lijst">
    <w:name w:val="List"/>
    <w:basedOn w:val="Plattetekst"/>
    <w:semiHidden/>
    <w:rPr>
      <w:rFonts w:cs="Tahoma"/>
    </w:rPr>
  </w:style>
  <w:style w:type="paragraph" w:customStyle="1" w:styleId="Bijschrift1">
    <w:name w:val="Bijschrift1"/>
    <w:basedOn w:val="Standaard"/>
    <w:pPr>
      <w:suppressLineNumbers/>
      <w:spacing w:before="120" w:after="120"/>
    </w:pPr>
    <w:rPr>
      <w:rFonts w:cs="Tahoma"/>
      <w:i/>
      <w:iCs/>
    </w:rPr>
  </w:style>
  <w:style w:type="paragraph" w:customStyle="1" w:styleId="Index">
    <w:name w:val="Index"/>
    <w:basedOn w:val="Standaard"/>
    <w:pPr>
      <w:suppressLineNumbers/>
    </w:pPr>
    <w:rPr>
      <w:rFonts w:cs="Tahoma"/>
    </w:rPr>
  </w:style>
  <w:style w:type="paragraph" w:customStyle="1" w:styleId="Inhoudtabel">
    <w:name w:val="Inhoud tabel"/>
    <w:basedOn w:val="Standaard"/>
    <w:pPr>
      <w:suppressLineNumbers/>
    </w:pPr>
  </w:style>
  <w:style w:type="paragraph" w:customStyle="1" w:styleId="Tabelkop">
    <w:name w:val="Tabelkop"/>
    <w:basedOn w:val="Inhoudtabel"/>
    <w:pPr>
      <w:jc w:val="center"/>
    </w:pPr>
    <w:rPr>
      <w:b/>
      <w:bCs/>
    </w:rPr>
  </w:style>
  <w:style w:type="paragraph" w:customStyle="1" w:styleId="Reedsopgemaaktetekst">
    <w:name w:val="Reeds opgemaakte tekst"/>
    <w:basedOn w:val="Standaard"/>
    <w:rPr>
      <w:rFonts w:ascii="Courier New" w:eastAsia="Courier New" w:hAnsi="Courier New" w:cs="Courier New"/>
      <w:sz w:val="20"/>
      <w:szCs w:val="20"/>
    </w:rPr>
  </w:style>
  <w:style w:type="paragraph" w:styleId="Ballontekst">
    <w:name w:val="Balloon Text"/>
    <w:basedOn w:val="Standaard"/>
    <w:link w:val="BallontekstChar"/>
    <w:uiPriority w:val="99"/>
    <w:semiHidden/>
    <w:unhideWhenUsed/>
    <w:rsid w:val="009F114B"/>
    <w:rPr>
      <w:rFonts w:ascii="Tahoma" w:hAnsi="Tahoma"/>
      <w:sz w:val="16"/>
      <w:szCs w:val="16"/>
      <w:lang w:val="x-none"/>
    </w:rPr>
  </w:style>
  <w:style w:type="character" w:customStyle="1" w:styleId="BallontekstChar">
    <w:name w:val="Ballontekst Char"/>
    <w:link w:val="Ballontekst"/>
    <w:uiPriority w:val="99"/>
    <w:semiHidden/>
    <w:rsid w:val="009F114B"/>
    <w:rPr>
      <w:rFonts w:ascii="Tahoma" w:eastAsia="Arial Unicode MS" w:hAnsi="Tahoma" w:cs="Tahoma"/>
      <w:kern w:val="1"/>
      <w:sz w:val="16"/>
      <w:szCs w:val="16"/>
    </w:rPr>
  </w:style>
  <w:style w:type="paragraph" w:styleId="Koptekst">
    <w:name w:val="header"/>
    <w:basedOn w:val="Standaard"/>
    <w:rsid w:val="004C6D08"/>
    <w:pPr>
      <w:tabs>
        <w:tab w:val="center" w:pos="4536"/>
        <w:tab w:val="right" w:pos="9072"/>
      </w:tabs>
    </w:pPr>
  </w:style>
  <w:style w:type="paragraph" w:styleId="Voettekst">
    <w:name w:val="footer"/>
    <w:basedOn w:val="Standaard"/>
    <w:link w:val="VoettekstChar"/>
    <w:uiPriority w:val="99"/>
    <w:rsid w:val="004C6D08"/>
    <w:pPr>
      <w:tabs>
        <w:tab w:val="center" w:pos="4536"/>
        <w:tab w:val="right" w:pos="9072"/>
      </w:tabs>
    </w:pPr>
  </w:style>
  <w:style w:type="paragraph" w:styleId="Inhopg1">
    <w:name w:val="toc 1"/>
    <w:basedOn w:val="Kop1"/>
    <w:next w:val="Standaard"/>
    <w:autoRedefine/>
    <w:rsid w:val="006070CF"/>
    <w:pPr>
      <w:keepNext w:val="0"/>
      <w:widowControl/>
      <w:numPr>
        <w:numId w:val="0"/>
      </w:numPr>
      <w:suppressAutoHyphens w:val="0"/>
      <w:spacing w:before="0" w:after="0"/>
    </w:pPr>
    <w:rPr>
      <w:rFonts w:ascii="Arial Unicode MS" w:hAnsi="Arial Unicode MS" w:cs="Arial Unicode MS"/>
      <w:bCs w:val="0"/>
      <w:kern w:val="36"/>
      <w:sz w:val="32"/>
      <w:lang w:val="en-US" w:eastAsia="en-US"/>
    </w:rPr>
  </w:style>
  <w:style w:type="character" w:styleId="Paginanummer">
    <w:name w:val="page number"/>
    <w:basedOn w:val="Standaardalinea-lettertype"/>
    <w:rsid w:val="006070CF"/>
  </w:style>
  <w:style w:type="paragraph" w:customStyle="1" w:styleId="Lijstalinea1">
    <w:name w:val="Lijstalinea1"/>
    <w:basedOn w:val="Standaard"/>
    <w:qFormat/>
    <w:rsid w:val="006070CF"/>
    <w:pPr>
      <w:widowControl/>
      <w:suppressAutoHyphens w:val="0"/>
      <w:ind w:left="708"/>
    </w:pPr>
    <w:rPr>
      <w:rFonts w:eastAsia="Times New Roman"/>
      <w:kern w:val="0"/>
      <w:lang w:val="en-US" w:eastAsia="en-US"/>
    </w:rPr>
  </w:style>
  <w:style w:type="paragraph" w:styleId="Bijschrift">
    <w:name w:val="caption"/>
    <w:basedOn w:val="Standaard"/>
    <w:next w:val="Standaard"/>
    <w:uiPriority w:val="35"/>
    <w:qFormat/>
    <w:rsid w:val="00392CAC"/>
    <w:rPr>
      <w:b/>
      <w:bCs/>
      <w:sz w:val="20"/>
      <w:szCs w:val="20"/>
    </w:rPr>
  </w:style>
  <w:style w:type="character" w:styleId="Verwijzingopmerking">
    <w:name w:val="annotation reference"/>
    <w:uiPriority w:val="99"/>
    <w:semiHidden/>
    <w:unhideWhenUsed/>
    <w:rsid w:val="004739FD"/>
    <w:rPr>
      <w:sz w:val="16"/>
      <w:szCs w:val="16"/>
    </w:rPr>
  </w:style>
  <w:style w:type="paragraph" w:styleId="Tekstopmerking">
    <w:name w:val="annotation text"/>
    <w:basedOn w:val="Standaard"/>
    <w:link w:val="TekstopmerkingChar"/>
    <w:uiPriority w:val="99"/>
    <w:semiHidden/>
    <w:unhideWhenUsed/>
    <w:rsid w:val="004739FD"/>
    <w:rPr>
      <w:sz w:val="20"/>
      <w:szCs w:val="20"/>
      <w:lang w:val="x-none"/>
    </w:rPr>
  </w:style>
  <w:style w:type="character" w:customStyle="1" w:styleId="TekstopmerkingChar">
    <w:name w:val="Tekst opmerking Char"/>
    <w:link w:val="Tekstopmerking"/>
    <w:uiPriority w:val="99"/>
    <w:semiHidden/>
    <w:rsid w:val="004739FD"/>
    <w:rPr>
      <w:rFonts w:eastAsia="Arial Unicode MS"/>
      <w:kern w:val="1"/>
    </w:rPr>
  </w:style>
  <w:style w:type="paragraph" w:styleId="Onderwerpvanopmerking">
    <w:name w:val="annotation subject"/>
    <w:basedOn w:val="Tekstopmerking"/>
    <w:next w:val="Tekstopmerking"/>
    <w:link w:val="OnderwerpvanopmerkingChar"/>
    <w:uiPriority w:val="99"/>
    <w:semiHidden/>
    <w:unhideWhenUsed/>
    <w:rsid w:val="004739FD"/>
    <w:rPr>
      <w:b/>
      <w:bCs/>
    </w:rPr>
  </w:style>
  <w:style w:type="character" w:customStyle="1" w:styleId="OnderwerpvanopmerkingChar">
    <w:name w:val="Onderwerp van opmerking Char"/>
    <w:link w:val="Onderwerpvanopmerking"/>
    <w:uiPriority w:val="99"/>
    <w:semiHidden/>
    <w:rsid w:val="004739FD"/>
    <w:rPr>
      <w:rFonts w:eastAsia="Arial Unicode MS"/>
      <w:b/>
      <w:bCs/>
      <w:kern w:val="1"/>
    </w:rPr>
  </w:style>
  <w:style w:type="paragraph" w:styleId="Tekstzonderopmaak">
    <w:name w:val="Plain Text"/>
    <w:basedOn w:val="Standaard"/>
    <w:rsid w:val="00BD4806"/>
    <w:pPr>
      <w:widowControl/>
      <w:suppressAutoHyphens w:val="0"/>
    </w:pPr>
    <w:rPr>
      <w:rFonts w:ascii="Courier New" w:eastAsia="Times New Roman" w:hAnsi="Courier New" w:cs="Courier New"/>
      <w:kern w:val="0"/>
      <w:sz w:val="20"/>
      <w:szCs w:val="20"/>
    </w:rPr>
  </w:style>
  <w:style w:type="character" w:customStyle="1" w:styleId="VoettekstChar">
    <w:name w:val="Voettekst Char"/>
    <w:link w:val="Voettekst"/>
    <w:uiPriority w:val="99"/>
    <w:rsid w:val="001A2D00"/>
    <w:rPr>
      <w:rFonts w:eastAsia="Arial Unicode MS"/>
      <w:kern w:val="1"/>
      <w:sz w:val="24"/>
      <w:szCs w:val="24"/>
    </w:rPr>
  </w:style>
  <w:style w:type="character" w:styleId="GevolgdeHyperlink">
    <w:name w:val="FollowedHyperlink"/>
    <w:uiPriority w:val="99"/>
    <w:semiHidden/>
    <w:unhideWhenUsed/>
    <w:rsid w:val="00150C4B"/>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2638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www.w3.org/TR/soap12-mtom/"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w3.org/TR/soap12-mtom/" TargetMode="External"/><Relationship Id="rId5" Type="http://schemas.openxmlformats.org/officeDocument/2006/relationships/footnotes" Target="footnotes.xml"/><Relationship Id="rId15" Type="http://schemas.openxmlformats.org/officeDocument/2006/relationships/hyperlink" Target="http://www.w3.org/TR/soap12-mtom/" TargetMode="External"/><Relationship Id="rId10" Type="http://schemas.openxmlformats.org/officeDocument/2006/relationships/hyperlink" Target="http://creativecommons.org/licenses/by-nc-sa/3.0/nl/" TargetMode="External"/><Relationship Id="rId19" Type="http://schemas.microsoft.com/office/2011/relationships/people" Target="peop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5.png"/></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notes.xml.rels><?xml version="1.0" encoding="UTF-8" standalone="yes"?>
<Relationships xmlns="http://schemas.openxmlformats.org/package/2006/relationships"><Relationship Id="rId1" Type="http://schemas.openxmlformats.org/officeDocument/2006/relationships/hyperlink" Target="http://nl.wikipedia.org/wiki/Message_Transmission_Optimization_Mechanis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6.jp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21</Pages>
  <Words>3631</Words>
  <Characters>23457</Characters>
  <Application>Microsoft Office Word</Application>
  <DocSecurity>0</DocSecurity>
  <Lines>781</Lines>
  <Paragraphs>444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TNO</Company>
  <LinksUpToDate>false</LinksUpToDate>
  <CharactersWithSpaces>26644</CharactersWithSpaces>
  <SharedDoc>false</SharedDoc>
  <HLinks>
    <vt:vector size="108" baseType="variant">
      <vt:variant>
        <vt:i4>4849695</vt:i4>
      </vt:variant>
      <vt:variant>
        <vt:i4>84</vt:i4>
      </vt:variant>
      <vt:variant>
        <vt:i4>0</vt:i4>
      </vt:variant>
      <vt:variant>
        <vt:i4>5</vt:i4>
      </vt:variant>
      <vt:variant>
        <vt:lpwstr>http://www.w3.org/TR/soap12-mtom/</vt:lpwstr>
      </vt:variant>
      <vt:variant>
        <vt:lpwstr/>
      </vt:variant>
      <vt:variant>
        <vt:i4>4849695</vt:i4>
      </vt:variant>
      <vt:variant>
        <vt:i4>75</vt:i4>
      </vt:variant>
      <vt:variant>
        <vt:i4>0</vt:i4>
      </vt:variant>
      <vt:variant>
        <vt:i4>5</vt:i4>
      </vt:variant>
      <vt:variant>
        <vt:lpwstr>http://www.w3.org/TR/soap12-mtom/</vt:lpwstr>
      </vt:variant>
      <vt:variant>
        <vt:lpwstr/>
      </vt:variant>
      <vt:variant>
        <vt:i4>4849695</vt:i4>
      </vt:variant>
      <vt:variant>
        <vt:i4>72</vt:i4>
      </vt:variant>
      <vt:variant>
        <vt:i4>0</vt:i4>
      </vt:variant>
      <vt:variant>
        <vt:i4>5</vt:i4>
      </vt:variant>
      <vt:variant>
        <vt:lpwstr>http://www.w3.org/TR/soap12-mtom/</vt:lpwstr>
      </vt:variant>
      <vt:variant>
        <vt:lpwstr/>
      </vt:variant>
      <vt:variant>
        <vt:i4>1835061</vt:i4>
      </vt:variant>
      <vt:variant>
        <vt:i4>65</vt:i4>
      </vt:variant>
      <vt:variant>
        <vt:i4>0</vt:i4>
      </vt:variant>
      <vt:variant>
        <vt:i4>5</vt:i4>
      </vt:variant>
      <vt:variant>
        <vt:lpwstr/>
      </vt:variant>
      <vt:variant>
        <vt:lpwstr>_Toc300567094</vt:lpwstr>
      </vt:variant>
      <vt:variant>
        <vt:i4>1835061</vt:i4>
      </vt:variant>
      <vt:variant>
        <vt:i4>59</vt:i4>
      </vt:variant>
      <vt:variant>
        <vt:i4>0</vt:i4>
      </vt:variant>
      <vt:variant>
        <vt:i4>5</vt:i4>
      </vt:variant>
      <vt:variant>
        <vt:lpwstr/>
      </vt:variant>
      <vt:variant>
        <vt:lpwstr>_Toc300567093</vt:lpwstr>
      </vt:variant>
      <vt:variant>
        <vt:i4>1835061</vt:i4>
      </vt:variant>
      <vt:variant>
        <vt:i4>53</vt:i4>
      </vt:variant>
      <vt:variant>
        <vt:i4>0</vt:i4>
      </vt:variant>
      <vt:variant>
        <vt:i4>5</vt:i4>
      </vt:variant>
      <vt:variant>
        <vt:lpwstr/>
      </vt:variant>
      <vt:variant>
        <vt:lpwstr>_Toc300567092</vt:lpwstr>
      </vt:variant>
      <vt:variant>
        <vt:i4>1835061</vt:i4>
      </vt:variant>
      <vt:variant>
        <vt:i4>47</vt:i4>
      </vt:variant>
      <vt:variant>
        <vt:i4>0</vt:i4>
      </vt:variant>
      <vt:variant>
        <vt:i4>5</vt:i4>
      </vt:variant>
      <vt:variant>
        <vt:lpwstr/>
      </vt:variant>
      <vt:variant>
        <vt:lpwstr>_Toc300567091</vt:lpwstr>
      </vt:variant>
      <vt:variant>
        <vt:i4>1835061</vt:i4>
      </vt:variant>
      <vt:variant>
        <vt:i4>41</vt:i4>
      </vt:variant>
      <vt:variant>
        <vt:i4>0</vt:i4>
      </vt:variant>
      <vt:variant>
        <vt:i4>5</vt:i4>
      </vt:variant>
      <vt:variant>
        <vt:lpwstr/>
      </vt:variant>
      <vt:variant>
        <vt:lpwstr>_Toc300567090</vt:lpwstr>
      </vt:variant>
      <vt:variant>
        <vt:i4>1900597</vt:i4>
      </vt:variant>
      <vt:variant>
        <vt:i4>35</vt:i4>
      </vt:variant>
      <vt:variant>
        <vt:i4>0</vt:i4>
      </vt:variant>
      <vt:variant>
        <vt:i4>5</vt:i4>
      </vt:variant>
      <vt:variant>
        <vt:lpwstr/>
      </vt:variant>
      <vt:variant>
        <vt:lpwstr>_Toc300567089</vt:lpwstr>
      </vt:variant>
      <vt:variant>
        <vt:i4>1900597</vt:i4>
      </vt:variant>
      <vt:variant>
        <vt:i4>29</vt:i4>
      </vt:variant>
      <vt:variant>
        <vt:i4>0</vt:i4>
      </vt:variant>
      <vt:variant>
        <vt:i4>5</vt:i4>
      </vt:variant>
      <vt:variant>
        <vt:lpwstr/>
      </vt:variant>
      <vt:variant>
        <vt:lpwstr>_Toc300567088</vt:lpwstr>
      </vt:variant>
      <vt:variant>
        <vt:i4>1900597</vt:i4>
      </vt:variant>
      <vt:variant>
        <vt:i4>23</vt:i4>
      </vt:variant>
      <vt:variant>
        <vt:i4>0</vt:i4>
      </vt:variant>
      <vt:variant>
        <vt:i4>5</vt:i4>
      </vt:variant>
      <vt:variant>
        <vt:lpwstr/>
      </vt:variant>
      <vt:variant>
        <vt:lpwstr>_Toc300567087</vt:lpwstr>
      </vt:variant>
      <vt:variant>
        <vt:i4>1900597</vt:i4>
      </vt:variant>
      <vt:variant>
        <vt:i4>17</vt:i4>
      </vt:variant>
      <vt:variant>
        <vt:i4>0</vt:i4>
      </vt:variant>
      <vt:variant>
        <vt:i4>5</vt:i4>
      </vt:variant>
      <vt:variant>
        <vt:lpwstr/>
      </vt:variant>
      <vt:variant>
        <vt:lpwstr>_Toc300567086</vt:lpwstr>
      </vt:variant>
      <vt:variant>
        <vt:i4>1900597</vt:i4>
      </vt:variant>
      <vt:variant>
        <vt:i4>11</vt:i4>
      </vt:variant>
      <vt:variant>
        <vt:i4>0</vt:i4>
      </vt:variant>
      <vt:variant>
        <vt:i4>5</vt:i4>
      </vt:variant>
      <vt:variant>
        <vt:lpwstr/>
      </vt:variant>
      <vt:variant>
        <vt:lpwstr>_Toc300567085</vt:lpwstr>
      </vt:variant>
      <vt:variant>
        <vt:i4>1900597</vt:i4>
      </vt:variant>
      <vt:variant>
        <vt:i4>5</vt:i4>
      </vt:variant>
      <vt:variant>
        <vt:i4>0</vt:i4>
      </vt:variant>
      <vt:variant>
        <vt:i4>5</vt:i4>
      </vt:variant>
      <vt:variant>
        <vt:lpwstr/>
      </vt:variant>
      <vt:variant>
        <vt:lpwstr>_Toc300567084</vt:lpwstr>
      </vt:variant>
      <vt:variant>
        <vt:i4>458776</vt:i4>
      </vt:variant>
      <vt:variant>
        <vt:i4>0</vt:i4>
      </vt:variant>
      <vt:variant>
        <vt:i4>0</vt:i4>
      </vt:variant>
      <vt:variant>
        <vt:i4>5</vt:i4>
      </vt:variant>
      <vt:variant>
        <vt:lpwstr>http://creativecommons.org/licenses/by-nc-sa/3.0/nl/</vt:lpwstr>
      </vt:variant>
      <vt:variant>
        <vt:lpwstr/>
      </vt:variant>
      <vt:variant>
        <vt:i4>4128836</vt:i4>
      </vt:variant>
      <vt:variant>
        <vt:i4>0</vt:i4>
      </vt:variant>
      <vt:variant>
        <vt:i4>0</vt:i4>
      </vt:variant>
      <vt:variant>
        <vt:i4>5</vt:i4>
      </vt:variant>
      <vt:variant>
        <vt:lpwstr>http://nl.wikipedia.org/wiki/Message_Transmission_Optimization_Mechanism</vt:lpwstr>
      </vt:variant>
      <vt:variant>
        <vt:lpwstr/>
      </vt:variant>
      <vt:variant>
        <vt:i4>4915271</vt:i4>
      </vt:variant>
      <vt:variant>
        <vt:i4>-1</vt:i4>
      </vt:variant>
      <vt:variant>
        <vt:i4>2049</vt:i4>
      </vt:variant>
      <vt:variant>
        <vt:i4>1</vt:i4>
      </vt:variant>
      <vt:variant>
        <vt:lpwstr>C:\Documents and Settings\100048\Local Settings\Temporary Internet Files\Content.MSO\9258BF21.gif</vt:lpwstr>
      </vt:variant>
      <vt:variant>
        <vt:lpwstr/>
      </vt:variant>
      <vt:variant>
        <vt:i4>4915271</vt:i4>
      </vt:variant>
      <vt:variant>
        <vt:i4>-1</vt:i4>
      </vt:variant>
      <vt:variant>
        <vt:i4>1027</vt:i4>
      </vt:variant>
      <vt:variant>
        <vt:i4>1</vt:i4>
      </vt:variant>
      <vt:variant>
        <vt:lpwstr>C:\Documents and Settings\100048\Local Settings\Temporary Internet Files\Content.MSO\9258BF21.gif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Werknemer</dc:creator>
  <cp:lastModifiedBy>Willems, P.H. (Peter)</cp:lastModifiedBy>
  <cp:revision>10</cp:revision>
  <cp:lastPrinted>2019-03-27T09:58:00Z</cp:lastPrinted>
  <dcterms:created xsi:type="dcterms:W3CDTF">2014-11-18T09:31:00Z</dcterms:created>
  <dcterms:modified xsi:type="dcterms:W3CDTF">2019-03-27T09:58:00Z</dcterms:modified>
</cp:coreProperties>
</file>