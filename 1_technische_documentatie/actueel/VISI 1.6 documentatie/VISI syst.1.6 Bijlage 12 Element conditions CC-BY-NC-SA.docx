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E71ED" w14:textId="77777777" w:rsidR="00EA0C76" w:rsidRPr="004F2895" w:rsidRDefault="004F2895" w:rsidP="00EA0C76">
      <w:pPr>
        <w:rPr>
          <w:rFonts w:ascii="Corbel" w:hAnsi="Corbel"/>
          <w:sz w:val="22"/>
          <w:szCs w:val="22"/>
        </w:rPr>
      </w:pPr>
      <w:bookmarkStart w:id="0" w:name="_GoBack"/>
      <w:bookmarkEnd w:id="0"/>
      <w:r w:rsidRPr="004F2895">
        <w:rPr>
          <w:rFonts w:ascii="Corbel" w:hAnsi="Corbel"/>
          <w:b/>
          <w:i/>
          <w:noProof/>
          <w:sz w:val="32"/>
          <w:szCs w:val="32"/>
          <w:u w:val="single"/>
        </w:rPr>
        <w:drawing>
          <wp:anchor distT="0" distB="0" distL="114300" distR="114300" simplePos="0" relativeHeight="251659264" behindDoc="0" locked="0" layoutInCell="1" allowOverlap="1" wp14:anchorId="5E9E7294" wp14:editId="5E9E7295">
            <wp:simplePos x="0" y="0"/>
            <wp:positionH relativeFrom="column">
              <wp:posOffset>3246120</wp:posOffset>
            </wp:positionH>
            <wp:positionV relativeFrom="paragraph">
              <wp:posOffset>-248920</wp:posOffset>
            </wp:positionV>
            <wp:extent cx="2586990" cy="620395"/>
            <wp:effectExtent l="0" t="0" r="3810" b="825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6990" cy="620395"/>
                    </a:xfrm>
                    <a:prstGeom prst="rect">
                      <a:avLst/>
                    </a:prstGeom>
                  </pic:spPr>
                </pic:pic>
              </a:graphicData>
            </a:graphic>
            <wp14:sizeRelH relativeFrom="page">
              <wp14:pctWidth>0</wp14:pctWidth>
            </wp14:sizeRelH>
            <wp14:sizeRelV relativeFrom="page">
              <wp14:pctHeight>0</wp14:pctHeight>
            </wp14:sizeRelV>
          </wp:anchor>
        </w:drawing>
      </w:r>
    </w:p>
    <w:p w14:paraId="5E9E71EE" w14:textId="77777777" w:rsidR="00EA0C76" w:rsidRPr="004F2895" w:rsidRDefault="00EA0C76" w:rsidP="00EA0C76">
      <w:pPr>
        <w:rPr>
          <w:rFonts w:ascii="Corbel" w:hAnsi="Corbel"/>
          <w:sz w:val="22"/>
          <w:szCs w:val="22"/>
        </w:rPr>
      </w:pPr>
    </w:p>
    <w:p w14:paraId="5E9E71EF" w14:textId="77777777" w:rsidR="00EA0C76" w:rsidRPr="004F2895" w:rsidRDefault="00EA0C76" w:rsidP="00EA0C76">
      <w:pPr>
        <w:rPr>
          <w:rFonts w:ascii="Corbel" w:hAnsi="Corbel"/>
          <w:sz w:val="22"/>
          <w:szCs w:val="22"/>
        </w:rPr>
      </w:pPr>
    </w:p>
    <w:p w14:paraId="5E9E71F0" w14:textId="77777777" w:rsidR="00EA0C76" w:rsidRPr="004F2895" w:rsidRDefault="00EA0C76" w:rsidP="00EA0C76">
      <w:pPr>
        <w:rPr>
          <w:rFonts w:ascii="Corbel" w:hAnsi="Corbel"/>
          <w:sz w:val="22"/>
          <w:szCs w:val="22"/>
        </w:rPr>
      </w:pPr>
    </w:p>
    <w:p w14:paraId="5E9E71F1" w14:textId="77777777" w:rsidR="00EA0C76" w:rsidRPr="004F2895" w:rsidRDefault="00EA0C76" w:rsidP="00EA0C76">
      <w:pPr>
        <w:rPr>
          <w:rFonts w:ascii="Corbel" w:hAnsi="Corbel"/>
          <w:sz w:val="22"/>
          <w:szCs w:val="22"/>
        </w:rPr>
      </w:pPr>
    </w:p>
    <w:p w14:paraId="5E9E71F2" w14:textId="77777777" w:rsidR="00EA0C76" w:rsidRPr="004F2895" w:rsidRDefault="00EA0C76" w:rsidP="00EA0C76">
      <w:pPr>
        <w:rPr>
          <w:rFonts w:ascii="Corbel" w:hAnsi="Corbel"/>
          <w:sz w:val="22"/>
          <w:szCs w:val="22"/>
        </w:rPr>
      </w:pPr>
    </w:p>
    <w:p w14:paraId="5E9E71F3" w14:textId="77777777" w:rsidR="00EA0C76" w:rsidRPr="004F2895" w:rsidRDefault="00EA0C76" w:rsidP="00EA0C76">
      <w:pPr>
        <w:rPr>
          <w:rFonts w:ascii="Corbel" w:hAnsi="Corbel"/>
          <w:sz w:val="22"/>
          <w:szCs w:val="22"/>
        </w:rPr>
      </w:pPr>
    </w:p>
    <w:p w14:paraId="5E9E71F4" w14:textId="77777777" w:rsidR="00EA0C76" w:rsidRPr="004F2895" w:rsidRDefault="00EA0C76" w:rsidP="00EA0C76">
      <w:pPr>
        <w:rPr>
          <w:rFonts w:ascii="Corbel" w:hAnsi="Corbel"/>
          <w:sz w:val="22"/>
          <w:szCs w:val="22"/>
        </w:rPr>
      </w:pPr>
    </w:p>
    <w:p w14:paraId="5E9E71F5" w14:textId="77777777" w:rsidR="009F4993" w:rsidRPr="004F2895" w:rsidRDefault="009F4993" w:rsidP="00EA0C76">
      <w:pPr>
        <w:rPr>
          <w:rFonts w:ascii="Corbel" w:hAnsi="Corbel"/>
          <w:sz w:val="22"/>
          <w:szCs w:val="22"/>
        </w:rPr>
      </w:pPr>
    </w:p>
    <w:p w14:paraId="5E9E71F6" w14:textId="77777777" w:rsidR="00EA0C76" w:rsidRPr="004F2895" w:rsidRDefault="00EA0C76" w:rsidP="00EA0C76">
      <w:pPr>
        <w:rPr>
          <w:rFonts w:ascii="Corbel" w:hAnsi="Corbel"/>
          <w:sz w:val="22"/>
          <w:szCs w:val="22"/>
        </w:rPr>
      </w:pPr>
    </w:p>
    <w:p w14:paraId="5E9E71F7" w14:textId="77777777" w:rsidR="00EA0C76" w:rsidRPr="004F2895" w:rsidRDefault="00EA0C76" w:rsidP="00EA0C76">
      <w:pPr>
        <w:rPr>
          <w:rFonts w:ascii="Corbel" w:hAnsi="Corbel"/>
          <w:sz w:val="22"/>
          <w:szCs w:val="22"/>
        </w:rPr>
      </w:pPr>
    </w:p>
    <w:p w14:paraId="5E9E71F8" w14:textId="77777777" w:rsidR="00EA0C76" w:rsidRPr="004F2895" w:rsidRDefault="00EA0C76" w:rsidP="00EA0C76">
      <w:pPr>
        <w:rPr>
          <w:rFonts w:ascii="Corbel" w:hAnsi="Corbel"/>
          <w:sz w:val="22"/>
          <w:szCs w:val="22"/>
        </w:rPr>
      </w:pPr>
    </w:p>
    <w:p w14:paraId="5E9E71F9" w14:textId="77777777" w:rsidR="00EA0C76" w:rsidRPr="004F2895" w:rsidRDefault="00EA0C76" w:rsidP="00EA0C76">
      <w:pPr>
        <w:rPr>
          <w:rFonts w:ascii="Corbel" w:hAnsi="Corbel"/>
          <w:sz w:val="22"/>
          <w:szCs w:val="22"/>
        </w:rPr>
      </w:pPr>
    </w:p>
    <w:p w14:paraId="5E9E71FA" w14:textId="77777777" w:rsidR="00EA0C76" w:rsidRPr="004F2895" w:rsidRDefault="00EA0C76" w:rsidP="00EA0C76">
      <w:pPr>
        <w:rPr>
          <w:rFonts w:ascii="Corbel" w:hAnsi="Corbel"/>
          <w:sz w:val="22"/>
          <w:szCs w:val="22"/>
        </w:rPr>
      </w:pPr>
    </w:p>
    <w:p w14:paraId="5E9E71FB" w14:textId="77777777" w:rsidR="00EA0C76" w:rsidRPr="004F2895" w:rsidRDefault="00EA0C76" w:rsidP="00EA0C76">
      <w:pPr>
        <w:rPr>
          <w:rFonts w:ascii="Corbel" w:hAnsi="Corbel"/>
          <w:sz w:val="22"/>
          <w:szCs w:val="22"/>
        </w:rPr>
      </w:pPr>
    </w:p>
    <w:p w14:paraId="5E9E71FC" w14:textId="77777777" w:rsidR="00EA0C76" w:rsidRPr="004F2895" w:rsidRDefault="00EA0C76" w:rsidP="00EA0C76">
      <w:pPr>
        <w:rPr>
          <w:rFonts w:ascii="Corbel" w:hAnsi="Corbel"/>
          <w:sz w:val="22"/>
          <w:szCs w:val="22"/>
        </w:rPr>
      </w:pPr>
    </w:p>
    <w:p w14:paraId="5E9E71FD" w14:textId="77777777" w:rsidR="00EA0C76" w:rsidRPr="004F2895" w:rsidRDefault="00EA0C76" w:rsidP="00EA0C76">
      <w:pPr>
        <w:rPr>
          <w:rFonts w:ascii="Corbel" w:hAnsi="Corbel"/>
          <w:sz w:val="22"/>
          <w:szCs w:val="22"/>
        </w:rPr>
      </w:pPr>
    </w:p>
    <w:p w14:paraId="5E9E71FE" w14:textId="77777777" w:rsidR="00EA0C76" w:rsidRPr="004F2895" w:rsidRDefault="00EA0C76" w:rsidP="00EA0C76">
      <w:pPr>
        <w:rPr>
          <w:rFonts w:ascii="Corbel" w:hAnsi="Corbel"/>
          <w:sz w:val="22"/>
          <w:szCs w:val="22"/>
        </w:rPr>
      </w:pPr>
    </w:p>
    <w:p w14:paraId="5E9E71FF" w14:textId="77777777" w:rsidR="00EA0C76" w:rsidRPr="004F2895" w:rsidRDefault="00EA0C76" w:rsidP="00EA0C76">
      <w:pPr>
        <w:rPr>
          <w:rFonts w:ascii="Corbel" w:hAnsi="Corbel"/>
          <w:sz w:val="22"/>
          <w:szCs w:val="22"/>
        </w:rPr>
      </w:pPr>
    </w:p>
    <w:p w14:paraId="5E9E7200" w14:textId="4AE1CF53" w:rsidR="00EA0C76" w:rsidRPr="004F2895" w:rsidRDefault="00812556" w:rsidP="00EA0C76">
      <w:pPr>
        <w:rPr>
          <w:rFonts w:ascii="Corbel" w:hAnsi="Corbel"/>
          <w:b/>
          <w:sz w:val="32"/>
          <w:szCs w:val="32"/>
        </w:rPr>
      </w:pPr>
      <w:r w:rsidRPr="004F2895">
        <w:rPr>
          <w:rFonts w:ascii="Corbel" w:hAnsi="Corbel"/>
          <w:b/>
          <w:sz w:val="32"/>
          <w:szCs w:val="32"/>
        </w:rPr>
        <w:t>Leidraad VISI-systematiek</w:t>
      </w:r>
      <w:r w:rsidR="00C1389F" w:rsidRPr="004F2895">
        <w:rPr>
          <w:rFonts w:ascii="Corbel" w:hAnsi="Corbel"/>
          <w:b/>
          <w:sz w:val="32"/>
          <w:szCs w:val="32"/>
        </w:rPr>
        <w:t xml:space="preserve"> versie 1.6 </w:t>
      </w:r>
      <w:del w:id="1" w:author="Willems, P.H. (Peter)" w:date="2019-03-26T09:49:00Z">
        <w:r w:rsidR="00C1389F" w:rsidRPr="004F2895" w:rsidDel="005E4BDA">
          <w:rPr>
            <w:rFonts w:ascii="Corbel" w:hAnsi="Corbel"/>
            <w:b/>
            <w:sz w:val="32"/>
            <w:szCs w:val="32"/>
            <w:highlight w:val="red"/>
          </w:rPr>
          <w:delText>&gt;&gt;&gt;nog actualiseren!!&lt;&lt;&lt;</w:delText>
        </w:r>
      </w:del>
    </w:p>
    <w:p w14:paraId="5E9E7201" w14:textId="77777777" w:rsidR="00A34FFD" w:rsidRPr="004F2895" w:rsidRDefault="00A34FFD" w:rsidP="00EA0C76">
      <w:pPr>
        <w:rPr>
          <w:rFonts w:ascii="Corbel" w:hAnsi="Corbel"/>
          <w:b/>
          <w:sz w:val="32"/>
          <w:szCs w:val="32"/>
        </w:rPr>
      </w:pPr>
    </w:p>
    <w:p w14:paraId="5E9E7202" w14:textId="77777777" w:rsidR="004F539F" w:rsidRPr="004F2895" w:rsidRDefault="00EA0C76" w:rsidP="00D76204">
      <w:pPr>
        <w:pBdr>
          <w:top w:val="single" w:sz="4" w:space="1" w:color="auto"/>
          <w:left w:val="single" w:sz="4" w:space="4" w:color="auto"/>
          <w:bottom w:val="single" w:sz="4" w:space="1" w:color="auto"/>
          <w:right w:val="single" w:sz="4" w:space="4" w:color="auto"/>
        </w:pBdr>
        <w:rPr>
          <w:rFonts w:ascii="Corbel" w:hAnsi="Corbel"/>
          <w:b/>
          <w:sz w:val="32"/>
          <w:szCs w:val="32"/>
        </w:rPr>
      </w:pPr>
      <w:r w:rsidRPr="004F2895">
        <w:rPr>
          <w:rFonts w:ascii="Corbel" w:hAnsi="Corbel"/>
          <w:b/>
          <w:sz w:val="32"/>
          <w:szCs w:val="32"/>
        </w:rPr>
        <w:t xml:space="preserve">Bijlage </w:t>
      </w:r>
      <w:r w:rsidR="004F539F" w:rsidRPr="004F2895">
        <w:rPr>
          <w:rFonts w:ascii="Corbel" w:hAnsi="Corbel"/>
          <w:b/>
          <w:sz w:val="32"/>
          <w:szCs w:val="32"/>
        </w:rPr>
        <w:t>1</w:t>
      </w:r>
      <w:r w:rsidR="00321D64" w:rsidRPr="004F2895">
        <w:rPr>
          <w:rFonts w:ascii="Corbel" w:hAnsi="Corbel"/>
          <w:b/>
          <w:sz w:val="32"/>
          <w:szCs w:val="32"/>
        </w:rPr>
        <w:t>2</w:t>
      </w:r>
    </w:p>
    <w:p w14:paraId="5E9E7203" w14:textId="77777777" w:rsidR="00EA0C76" w:rsidRPr="004F2895" w:rsidRDefault="00607E9B" w:rsidP="00D76204">
      <w:pPr>
        <w:pBdr>
          <w:top w:val="single" w:sz="4" w:space="1" w:color="auto"/>
          <w:left w:val="single" w:sz="4" w:space="4" w:color="auto"/>
          <w:bottom w:val="single" w:sz="4" w:space="1" w:color="auto"/>
          <w:right w:val="single" w:sz="4" w:space="4" w:color="auto"/>
        </w:pBdr>
        <w:rPr>
          <w:rFonts w:ascii="Corbel" w:hAnsi="Corbel"/>
          <w:b/>
          <w:sz w:val="32"/>
          <w:szCs w:val="32"/>
        </w:rPr>
      </w:pPr>
      <w:r w:rsidRPr="004F2895">
        <w:rPr>
          <w:rFonts w:ascii="Corbel" w:hAnsi="Corbel"/>
          <w:b/>
          <w:sz w:val="32"/>
          <w:szCs w:val="32"/>
        </w:rPr>
        <w:t xml:space="preserve">Richtlijn voor </w:t>
      </w:r>
      <w:r w:rsidR="004F539F" w:rsidRPr="004F2895">
        <w:rPr>
          <w:rFonts w:ascii="Corbel" w:hAnsi="Corbel"/>
          <w:b/>
          <w:sz w:val="32"/>
          <w:szCs w:val="32"/>
        </w:rPr>
        <w:t xml:space="preserve">Element </w:t>
      </w:r>
      <w:proofErr w:type="spellStart"/>
      <w:r w:rsidR="004F539F" w:rsidRPr="004F2895">
        <w:rPr>
          <w:rFonts w:ascii="Corbel" w:hAnsi="Corbel"/>
          <w:b/>
          <w:sz w:val="32"/>
          <w:szCs w:val="32"/>
        </w:rPr>
        <w:t>Conditions</w:t>
      </w:r>
      <w:proofErr w:type="spellEnd"/>
    </w:p>
    <w:p w14:paraId="5E9E7204" w14:textId="77777777" w:rsidR="00607E9B" w:rsidRPr="004F2895" w:rsidRDefault="00607E9B" w:rsidP="00EA0C76">
      <w:pPr>
        <w:rPr>
          <w:rFonts w:ascii="Corbel" w:hAnsi="Corbel"/>
          <w:b/>
          <w:sz w:val="32"/>
          <w:szCs w:val="32"/>
        </w:rPr>
      </w:pPr>
    </w:p>
    <w:p w14:paraId="5E9E7205" w14:textId="77777777" w:rsidR="000C05E3" w:rsidRPr="004F2895" w:rsidRDefault="000C05E3" w:rsidP="00EA0C76">
      <w:pPr>
        <w:rPr>
          <w:rFonts w:ascii="Corbel" w:hAnsi="Corbel"/>
          <w:b/>
          <w:sz w:val="32"/>
          <w:szCs w:val="32"/>
        </w:rPr>
      </w:pPr>
      <w:r w:rsidRPr="004F2895">
        <w:rPr>
          <w:rFonts w:ascii="Corbel" w:hAnsi="Corbel"/>
          <w:b/>
          <w:sz w:val="32"/>
          <w:szCs w:val="32"/>
        </w:rPr>
        <w:t>Normatief</w:t>
      </w:r>
    </w:p>
    <w:p w14:paraId="5E9E7206" w14:textId="77777777" w:rsidR="00EA0C76" w:rsidRPr="004F2895" w:rsidRDefault="00EA0C76" w:rsidP="00EA0C76">
      <w:pPr>
        <w:rPr>
          <w:rFonts w:ascii="Corbel" w:hAnsi="Corbel"/>
          <w:b/>
          <w:sz w:val="22"/>
          <w:szCs w:val="22"/>
        </w:rPr>
      </w:pPr>
    </w:p>
    <w:p w14:paraId="5E9E7207" w14:textId="77777777" w:rsidR="009F4993" w:rsidRPr="004F2895" w:rsidRDefault="009F4993" w:rsidP="002146D9">
      <w:pPr>
        <w:tabs>
          <w:tab w:val="left" w:pos="1701"/>
          <w:tab w:val="left" w:pos="4253"/>
        </w:tabs>
        <w:rPr>
          <w:rFonts w:ascii="Corbel" w:hAnsi="Corbel"/>
          <w:sz w:val="22"/>
          <w:szCs w:val="22"/>
        </w:rPr>
      </w:pPr>
    </w:p>
    <w:p w14:paraId="5E9E7208" w14:textId="77777777" w:rsidR="00F771CD" w:rsidRPr="004F2895" w:rsidRDefault="00F771CD" w:rsidP="002146D9">
      <w:pPr>
        <w:tabs>
          <w:tab w:val="left" w:pos="1701"/>
          <w:tab w:val="left" w:pos="4253"/>
        </w:tabs>
        <w:rPr>
          <w:rFonts w:ascii="Corbel" w:hAnsi="Corbel"/>
          <w:sz w:val="22"/>
          <w:szCs w:val="22"/>
        </w:rPr>
      </w:pPr>
      <w:r w:rsidRPr="004F2895">
        <w:rPr>
          <w:rFonts w:ascii="Corbel" w:hAnsi="Corbel"/>
          <w:sz w:val="22"/>
          <w:szCs w:val="22"/>
        </w:rPr>
        <w:t>Documentversie:</w:t>
      </w:r>
      <w:r w:rsidRPr="004F2895">
        <w:rPr>
          <w:rFonts w:ascii="Corbel" w:hAnsi="Corbel"/>
          <w:sz w:val="22"/>
          <w:szCs w:val="22"/>
        </w:rPr>
        <w:tab/>
      </w:r>
      <w:r w:rsidR="004F2895">
        <w:rPr>
          <w:rFonts w:ascii="Corbel" w:hAnsi="Corbel"/>
          <w:sz w:val="22"/>
          <w:szCs w:val="22"/>
        </w:rPr>
        <w:t>1.1</w:t>
      </w:r>
    </w:p>
    <w:p w14:paraId="5E9E7209" w14:textId="056AE08F" w:rsidR="00EA0C76" w:rsidRPr="004F2895" w:rsidRDefault="00EA0C76" w:rsidP="002146D9">
      <w:pPr>
        <w:tabs>
          <w:tab w:val="left" w:pos="1701"/>
          <w:tab w:val="left" w:pos="4253"/>
        </w:tabs>
        <w:rPr>
          <w:rFonts w:ascii="Corbel" w:hAnsi="Corbel"/>
          <w:sz w:val="22"/>
          <w:szCs w:val="22"/>
        </w:rPr>
      </w:pPr>
      <w:r w:rsidRPr="004F2895">
        <w:rPr>
          <w:rFonts w:ascii="Corbel" w:hAnsi="Corbel"/>
          <w:sz w:val="22"/>
          <w:szCs w:val="22"/>
        </w:rPr>
        <w:t>Datum:</w:t>
      </w:r>
      <w:r w:rsidRPr="004F2895">
        <w:rPr>
          <w:rFonts w:ascii="Corbel" w:hAnsi="Corbel"/>
          <w:sz w:val="22"/>
          <w:szCs w:val="22"/>
        </w:rPr>
        <w:tab/>
      </w:r>
      <w:del w:id="2" w:author="Willems, P.H. (Peter)" w:date="2019-03-26T09:49:00Z">
        <w:r w:rsidR="009F4993" w:rsidRPr="004F2895" w:rsidDel="005E4BDA">
          <w:rPr>
            <w:rFonts w:ascii="Corbel" w:hAnsi="Corbel"/>
            <w:sz w:val="22"/>
            <w:szCs w:val="22"/>
          </w:rPr>
          <w:delText>5</w:delText>
        </w:r>
        <w:r w:rsidR="00321D64" w:rsidRPr="004F2895" w:rsidDel="005E4BDA">
          <w:rPr>
            <w:rFonts w:ascii="Corbel" w:hAnsi="Corbel"/>
            <w:sz w:val="22"/>
            <w:szCs w:val="22"/>
          </w:rPr>
          <w:delText xml:space="preserve"> </w:delText>
        </w:r>
        <w:r w:rsidR="004F2895" w:rsidDel="005E4BDA">
          <w:rPr>
            <w:rFonts w:ascii="Corbel" w:hAnsi="Corbel"/>
            <w:sz w:val="22"/>
            <w:szCs w:val="22"/>
          </w:rPr>
          <w:delText>dec</w:delText>
        </w:r>
        <w:r w:rsidR="00321D64" w:rsidRPr="004F2895" w:rsidDel="005E4BDA">
          <w:rPr>
            <w:rFonts w:ascii="Corbel" w:hAnsi="Corbel"/>
            <w:sz w:val="22"/>
            <w:szCs w:val="22"/>
          </w:rPr>
          <w:delText>ember 2011</w:delText>
        </w:r>
      </w:del>
      <w:ins w:id="3" w:author="Willems, P.H. (Peter)" w:date="2019-03-26T09:49:00Z">
        <w:r w:rsidR="005E4BDA">
          <w:rPr>
            <w:rFonts w:ascii="Corbel" w:hAnsi="Corbel"/>
            <w:sz w:val="22"/>
            <w:szCs w:val="22"/>
          </w:rPr>
          <w:t>april 2019</w:t>
        </w:r>
      </w:ins>
    </w:p>
    <w:p w14:paraId="5E9E720A" w14:textId="03380166" w:rsidR="00EA0C76" w:rsidRPr="004F2895" w:rsidRDefault="00EA0C76" w:rsidP="002146D9">
      <w:pPr>
        <w:tabs>
          <w:tab w:val="left" w:pos="1701"/>
          <w:tab w:val="left" w:pos="4253"/>
        </w:tabs>
        <w:rPr>
          <w:rFonts w:ascii="Corbel" w:hAnsi="Corbel"/>
          <w:sz w:val="22"/>
          <w:szCs w:val="22"/>
        </w:rPr>
      </w:pPr>
      <w:r w:rsidRPr="004F2895">
        <w:rPr>
          <w:rFonts w:ascii="Corbel" w:hAnsi="Corbel"/>
          <w:sz w:val="22"/>
          <w:szCs w:val="22"/>
        </w:rPr>
        <w:t>Status:</w:t>
      </w:r>
      <w:r w:rsidRPr="004F2895">
        <w:rPr>
          <w:rFonts w:ascii="Corbel" w:hAnsi="Corbel"/>
          <w:sz w:val="22"/>
          <w:szCs w:val="22"/>
        </w:rPr>
        <w:tab/>
      </w:r>
      <w:del w:id="4" w:author="Willems, P.H. (Peter)" w:date="2019-03-26T09:49:00Z">
        <w:r w:rsidR="004F2895" w:rsidDel="005E4BDA">
          <w:rPr>
            <w:rFonts w:ascii="Corbel" w:hAnsi="Corbel"/>
            <w:sz w:val="22"/>
            <w:szCs w:val="22"/>
          </w:rPr>
          <w:delText>Concept</w:delText>
        </w:r>
      </w:del>
      <w:ins w:id="5" w:author="Willems, P.H. (Peter)" w:date="2019-03-26T09:49:00Z">
        <w:r w:rsidR="005E4BDA">
          <w:rPr>
            <w:rFonts w:ascii="Corbel" w:hAnsi="Corbel"/>
            <w:sz w:val="22"/>
            <w:szCs w:val="22"/>
          </w:rPr>
          <w:t>Definitief</w:t>
        </w:r>
      </w:ins>
    </w:p>
    <w:p w14:paraId="5E9E720B" w14:textId="77777777" w:rsidR="00EA0C76" w:rsidRPr="004F2895" w:rsidRDefault="00EA0C76" w:rsidP="00EA0C76">
      <w:pPr>
        <w:tabs>
          <w:tab w:val="right" w:pos="3969"/>
          <w:tab w:val="left" w:pos="4253"/>
        </w:tabs>
        <w:rPr>
          <w:rFonts w:ascii="Corbel" w:hAnsi="Corbel"/>
          <w:sz w:val="22"/>
          <w:szCs w:val="22"/>
        </w:rPr>
      </w:pPr>
    </w:p>
    <w:p w14:paraId="5E9E720C" w14:textId="77777777" w:rsidR="007E7AE5" w:rsidRPr="004F2895" w:rsidRDefault="007E7AE5" w:rsidP="00EA0C76">
      <w:pPr>
        <w:tabs>
          <w:tab w:val="right" w:pos="3969"/>
          <w:tab w:val="left" w:pos="4253"/>
        </w:tabs>
        <w:rPr>
          <w:rFonts w:ascii="Corbel" w:hAnsi="Corbel"/>
          <w:sz w:val="22"/>
          <w:szCs w:val="22"/>
        </w:rPr>
      </w:pPr>
    </w:p>
    <w:p w14:paraId="5E9E720D" w14:textId="77777777" w:rsidR="007E7AE5" w:rsidRPr="004F2895" w:rsidRDefault="007E7AE5" w:rsidP="00EA0C76">
      <w:pPr>
        <w:tabs>
          <w:tab w:val="right" w:pos="3969"/>
          <w:tab w:val="left" w:pos="4253"/>
        </w:tabs>
        <w:rPr>
          <w:rFonts w:ascii="Corbel" w:hAnsi="Corbel"/>
          <w:sz w:val="22"/>
          <w:szCs w:val="22"/>
        </w:rPr>
      </w:pPr>
    </w:p>
    <w:p w14:paraId="5E9E720E" w14:textId="77777777" w:rsidR="00EA0C76" w:rsidRPr="004F2895" w:rsidRDefault="00EA0C76" w:rsidP="00EA0C76">
      <w:pPr>
        <w:tabs>
          <w:tab w:val="left" w:pos="3402"/>
          <w:tab w:val="left" w:pos="4253"/>
        </w:tabs>
        <w:rPr>
          <w:rFonts w:ascii="Corbel" w:hAnsi="Corbel"/>
          <w:sz w:val="22"/>
          <w:szCs w:val="22"/>
        </w:rPr>
      </w:pPr>
    </w:p>
    <w:p w14:paraId="5E9E720F" w14:textId="77777777" w:rsidR="00EA0C76" w:rsidRPr="004F2895" w:rsidRDefault="00EA0C76" w:rsidP="00EA0C76">
      <w:pPr>
        <w:rPr>
          <w:rFonts w:ascii="Corbel" w:hAnsi="Corbel"/>
          <w:sz w:val="22"/>
          <w:szCs w:val="22"/>
        </w:rPr>
        <w:sectPr w:rsidR="00EA0C76" w:rsidRPr="004F2895" w:rsidSect="00EA0C76">
          <w:footerReference w:type="default" r:id="rId8"/>
          <w:type w:val="continuous"/>
          <w:pgSz w:w="11906" w:h="16838"/>
          <w:pgMar w:top="1702" w:right="1133" w:bottom="1417" w:left="1701" w:header="708" w:footer="708" w:gutter="0"/>
          <w:cols w:space="708"/>
          <w:docGrid w:linePitch="360"/>
        </w:sectPr>
      </w:pPr>
    </w:p>
    <w:p w14:paraId="5E9E7210" w14:textId="77777777" w:rsidR="00EA0C76" w:rsidRPr="004F2895" w:rsidRDefault="00EA0C76" w:rsidP="00EA0C76">
      <w:pPr>
        <w:rPr>
          <w:rFonts w:ascii="Corbel" w:hAnsi="Corbel"/>
          <w:sz w:val="22"/>
          <w:szCs w:val="22"/>
        </w:rPr>
      </w:pPr>
    </w:p>
    <w:p w14:paraId="5E9E7211" w14:textId="77777777" w:rsidR="00EA0C76" w:rsidRPr="004F2895" w:rsidRDefault="00EA0C76" w:rsidP="00EA0C76">
      <w:pPr>
        <w:rPr>
          <w:rFonts w:ascii="Corbel" w:hAnsi="Corbel"/>
          <w:sz w:val="22"/>
          <w:szCs w:val="22"/>
        </w:rPr>
      </w:pPr>
    </w:p>
    <w:p w14:paraId="5E9E7212" w14:textId="77777777" w:rsidR="00EA0C76" w:rsidRPr="004F2895" w:rsidRDefault="00EA0C76" w:rsidP="00EA0C76">
      <w:pPr>
        <w:rPr>
          <w:rFonts w:ascii="Corbel" w:hAnsi="Corbel"/>
          <w:sz w:val="22"/>
          <w:szCs w:val="22"/>
        </w:rPr>
      </w:pPr>
    </w:p>
    <w:p w14:paraId="5E9E7213" w14:textId="77777777" w:rsidR="00EA0C76" w:rsidRPr="004F2895" w:rsidRDefault="00EA0C76" w:rsidP="00EA0C76">
      <w:pPr>
        <w:rPr>
          <w:rFonts w:ascii="Corbel" w:hAnsi="Corbel"/>
          <w:sz w:val="22"/>
          <w:szCs w:val="22"/>
        </w:rPr>
      </w:pPr>
    </w:p>
    <w:p w14:paraId="5E9E7214" w14:textId="77777777" w:rsidR="00EA0C76" w:rsidRPr="004F2895" w:rsidRDefault="00EA0C76" w:rsidP="00EA0C76">
      <w:pPr>
        <w:rPr>
          <w:rFonts w:ascii="Corbel" w:hAnsi="Corbel"/>
          <w:sz w:val="22"/>
          <w:szCs w:val="22"/>
        </w:rPr>
      </w:pPr>
    </w:p>
    <w:p w14:paraId="5E9E7215" w14:textId="77777777" w:rsidR="00EA0C76" w:rsidRPr="004F2895" w:rsidRDefault="00EA0C76" w:rsidP="00EA0C76">
      <w:pPr>
        <w:rPr>
          <w:rFonts w:ascii="Corbel" w:hAnsi="Corbel"/>
          <w:sz w:val="22"/>
          <w:szCs w:val="22"/>
        </w:rPr>
      </w:pPr>
    </w:p>
    <w:p w14:paraId="5E9E7216" w14:textId="77777777" w:rsidR="00EA0C76" w:rsidRPr="004F2895" w:rsidRDefault="00EA0C76" w:rsidP="00EA0C76">
      <w:pPr>
        <w:rPr>
          <w:rFonts w:ascii="Corbel" w:hAnsi="Corbel"/>
          <w:sz w:val="22"/>
          <w:szCs w:val="22"/>
        </w:rPr>
      </w:pPr>
    </w:p>
    <w:p w14:paraId="5E9E7217" w14:textId="77777777" w:rsidR="00EA0C76" w:rsidRPr="004F2895" w:rsidRDefault="00EA0C76" w:rsidP="00EA0C76">
      <w:pPr>
        <w:rPr>
          <w:rFonts w:ascii="Corbel" w:hAnsi="Corbel"/>
          <w:sz w:val="22"/>
          <w:szCs w:val="22"/>
        </w:rPr>
      </w:pPr>
    </w:p>
    <w:p w14:paraId="5E9E7218" w14:textId="77777777" w:rsidR="00EA0C76" w:rsidRPr="004F2895" w:rsidRDefault="00EA0C76" w:rsidP="00EA0C76">
      <w:pPr>
        <w:rPr>
          <w:rFonts w:ascii="Corbel" w:hAnsi="Corbel"/>
          <w:sz w:val="22"/>
          <w:szCs w:val="22"/>
        </w:rPr>
      </w:pPr>
    </w:p>
    <w:p w14:paraId="5E9E7219" w14:textId="77777777" w:rsidR="00EA0C76" w:rsidRPr="004F2895" w:rsidRDefault="00EA0C76" w:rsidP="00EA0C76">
      <w:pPr>
        <w:rPr>
          <w:rFonts w:ascii="Corbel" w:hAnsi="Corbel"/>
          <w:sz w:val="22"/>
          <w:szCs w:val="22"/>
        </w:rPr>
      </w:pPr>
    </w:p>
    <w:p w14:paraId="5E9E721A" w14:textId="77777777" w:rsidR="00EA0C76" w:rsidRPr="004F2895" w:rsidRDefault="00EA0C76" w:rsidP="00EA0C76">
      <w:pPr>
        <w:rPr>
          <w:rFonts w:ascii="Corbel" w:hAnsi="Corbel"/>
          <w:sz w:val="22"/>
          <w:szCs w:val="22"/>
        </w:rPr>
      </w:pPr>
    </w:p>
    <w:p w14:paraId="5E9E721B" w14:textId="77777777" w:rsidR="00EA0C76" w:rsidRPr="004F2895" w:rsidRDefault="00EA0C76" w:rsidP="00EA0C76">
      <w:pPr>
        <w:rPr>
          <w:rFonts w:ascii="Corbel" w:hAnsi="Corbel"/>
          <w:sz w:val="22"/>
          <w:szCs w:val="22"/>
        </w:rPr>
      </w:pPr>
    </w:p>
    <w:p w14:paraId="5E9E721C" w14:textId="77777777" w:rsidR="00EA0C76" w:rsidRPr="004F2895" w:rsidRDefault="00EA0C76" w:rsidP="00EA0C76">
      <w:pPr>
        <w:rPr>
          <w:rFonts w:ascii="Corbel" w:hAnsi="Corbel"/>
          <w:sz w:val="22"/>
          <w:szCs w:val="22"/>
        </w:rPr>
      </w:pPr>
    </w:p>
    <w:p w14:paraId="5E9E721D" w14:textId="77777777" w:rsidR="00EA0C76" w:rsidRPr="004F2895" w:rsidRDefault="00EA0C76" w:rsidP="00EA0C76">
      <w:pPr>
        <w:rPr>
          <w:rFonts w:ascii="Corbel" w:hAnsi="Corbel"/>
          <w:sz w:val="22"/>
          <w:szCs w:val="22"/>
        </w:rPr>
      </w:pPr>
    </w:p>
    <w:p w14:paraId="5E9E721E" w14:textId="77777777" w:rsidR="00EA0C76" w:rsidRPr="004F2895" w:rsidRDefault="00EA0C76" w:rsidP="00EA0C76">
      <w:pPr>
        <w:rPr>
          <w:rFonts w:ascii="Corbel" w:hAnsi="Corbel"/>
          <w:sz w:val="22"/>
          <w:szCs w:val="22"/>
        </w:rPr>
      </w:pPr>
    </w:p>
    <w:p w14:paraId="5E9E721F" w14:textId="77777777" w:rsidR="00EA0C76" w:rsidRPr="004F2895" w:rsidRDefault="00EA0C76" w:rsidP="00EA0C76">
      <w:pPr>
        <w:rPr>
          <w:rFonts w:ascii="Corbel" w:hAnsi="Corbel"/>
          <w:sz w:val="22"/>
          <w:szCs w:val="22"/>
        </w:rPr>
      </w:pPr>
    </w:p>
    <w:p w14:paraId="5E9E7220" w14:textId="77777777" w:rsidR="00EA0C76" w:rsidRPr="004F2895" w:rsidRDefault="00EA0C76" w:rsidP="00EA0C76">
      <w:pPr>
        <w:rPr>
          <w:rFonts w:ascii="Corbel" w:hAnsi="Corbel"/>
          <w:sz w:val="22"/>
          <w:szCs w:val="22"/>
        </w:rPr>
      </w:pPr>
    </w:p>
    <w:p w14:paraId="5E9E7221" w14:textId="77777777" w:rsidR="00EA0C76" w:rsidRPr="004F2895" w:rsidRDefault="00EA0C76" w:rsidP="00EA0C76">
      <w:pPr>
        <w:rPr>
          <w:rFonts w:ascii="Corbel" w:hAnsi="Corbel"/>
          <w:sz w:val="22"/>
          <w:szCs w:val="22"/>
        </w:rPr>
      </w:pPr>
    </w:p>
    <w:p w14:paraId="5E9E7222" w14:textId="77777777" w:rsidR="00EA0C76" w:rsidRPr="004F2895" w:rsidRDefault="00EA0C76" w:rsidP="00EA0C76">
      <w:pPr>
        <w:rPr>
          <w:rFonts w:ascii="Corbel" w:hAnsi="Corbel"/>
          <w:sz w:val="22"/>
          <w:szCs w:val="22"/>
        </w:rPr>
      </w:pPr>
    </w:p>
    <w:p w14:paraId="5E9E7223" w14:textId="77777777" w:rsidR="00EA0C76" w:rsidRPr="004F2895" w:rsidRDefault="00EA0C76" w:rsidP="00EA0C76">
      <w:pPr>
        <w:rPr>
          <w:rFonts w:ascii="Corbel" w:hAnsi="Corbel"/>
          <w:sz w:val="22"/>
          <w:szCs w:val="22"/>
        </w:rPr>
      </w:pPr>
    </w:p>
    <w:p w14:paraId="5E9E7224" w14:textId="77777777" w:rsidR="00EA0C76" w:rsidRPr="004F2895" w:rsidRDefault="00EA0C76" w:rsidP="00EA0C76">
      <w:pPr>
        <w:rPr>
          <w:rFonts w:ascii="Corbel" w:hAnsi="Corbel"/>
          <w:sz w:val="22"/>
          <w:szCs w:val="22"/>
        </w:rPr>
      </w:pPr>
    </w:p>
    <w:p w14:paraId="5E9E7225" w14:textId="77777777" w:rsidR="00EA0C76" w:rsidRPr="004F2895" w:rsidRDefault="00EA0C76" w:rsidP="00EA0C76">
      <w:pPr>
        <w:rPr>
          <w:rFonts w:ascii="Corbel" w:hAnsi="Corbel"/>
          <w:sz w:val="22"/>
          <w:szCs w:val="22"/>
        </w:rPr>
      </w:pPr>
    </w:p>
    <w:p w14:paraId="5E9E7226" w14:textId="77777777" w:rsidR="00EA0C76" w:rsidRPr="004F2895" w:rsidRDefault="00EA0C76" w:rsidP="00EA0C76">
      <w:pPr>
        <w:rPr>
          <w:rFonts w:ascii="Corbel" w:hAnsi="Corbel"/>
          <w:sz w:val="22"/>
          <w:szCs w:val="22"/>
        </w:rPr>
      </w:pPr>
    </w:p>
    <w:p w14:paraId="5E9E7227" w14:textId="77777777" w:rsidR="00EA0C76" w:rsidRPr="004F2895" w:rsidRDefault="00EA0C76" w:rsidP="00EA0C76">
      <w:pPr>
        <w:rPr>
          <w:rFonts w:ascii="Corbel" w:hAnsi="Corbel"/>
          <w:sz w:val="22"/>
          <w:szCs w:val="22"/>
        </w:rPr>
      </w:pPr>
    </w:p>
    <w:p w14:paraId="5E9E7228" w14:textId="77777777" w:rsidR="00EA0C76" w:rsidRPr="004F2895" w:rsidRDefault="00EA0C76" w:rsidP="00EA0C76">
      <w:pPr>
        <w:rPr>
          <w:rFonts w:ascii="Corbel" w:hAnsi="Corbel"/>
          <w:sz w:val="22"/>
          <w:szCs w:val="22"/>
        </w:rPr>
      </w:pPr>
    </w:p>
    <w:p w14:paraId="5E9E7229" w14:textId="77777777" w:rsidR="00EA0C76" w:rsidRPr="004F2895" w:rsidRDefault="00EA0C76" w:rsidP="00EA0C76">
      <w:pPr>
        <w:rPr>
          <w:rFonts w:ascii="Corbel" w:hAnsi="Corbel"/>
          <w:sz w:val="22"/>
          <w:szCs w:val="22"/>
        </w:rPr>
      </w:pPr>
    </w:p>
    <w:p w14:paraId="5E9E722A" w14:textId="77777777" w:rsidR="00EA0C76" w:rsidRPr="004F2895" w:rsidRDefault="00EA0C76" w:rsidP="00EA0C76">
      <w:pPr>
        <w:rPr>
          <w:rFonts w:ascii="Corbel" w:hAnsi="Corbel"/>
          <w:sz w:val="22"/>
          <w:szCs w:val="22"/>
        </w:rPr>
      </w:pPr>
    </w:p>
    <w:p w14:paraId="5E9E722B" w14:textId="77777777" w:rsidR="00EA0C76" w:rsidRPr="004F2895" w:rsidRDefault="00EA0C76" w:rsidP="00EA0C76">
      <w:pPr>
        <w:rPr>
          <w:rFonts w:ascii="Corbel" w:hAnsi="Corbel"/>
          <w:sz w:val="22"/>
          <w:szCs w:val="22"/>
        </w:rPr>
      </w:pPr>
    </w:p>
    <w:p w14:paraId="5E9E722C" w14:textId="77777777" w:rsidR="00EA0C76" w:rsidRPr="004F2895" w:rsidRDefault="00EA0C76" w:rsidP="00EA0C76">
      <w:pPr>
        <w:rPr>
          <w:rFonts w:ascii="Corbel" w:hAnsi="Corbel"/>
          <w:sz w:val="22"/>
          <w:szCs w:val="22"/>
        </w:rPr>
      </w:pPr>
    </w:p>
    <w:p w14:paraId="5E9E722D" w14:textId="77777777" w:rsidR="00EA0C76" w:rsidRPr="004F2895" w:rsidRDefault="00EA0C76" w:rsidP="00EA0C76">
      <w:pPr>
        <w:rPr>
          <w:rFonts w:ascii="Corbel" w:hAnsi="Corbel"/>
          <w:sz w:val="22"/>
          <w:szCs w:val="22"/>
        </w:rPr>
      </w:pPr>
    </w:p>
    <w:p w14:paraId="5E9E722E" w14:textId="77777777" w:rsidR="00EA0C76" w:rsidRPr="004F2895" w:rsidRDefault="00EA0C76" w:rsidP="00EA0C76">
      <w:pPr>
        <w:rPr>
          <w:rFonts w:ascii="Corbel" w:hAnsi="Corbel"/>
          <w:sz w:val="22"/>
          <w:szCs w:val="22"/>
        </w:rPr>
      </w:pPr>
    </w:p>
    <w:p w14:paraId="5E9E722F" w14:textId="77777777" w:rsidR="009F4993" w:rsidRPr="004F2895" w:rsidRDefault="009F4993" w:rsidP="00EA0C76">
      <w:pPr>
        <w:rPr>
          <w:rFonts w:ascii="Corbel" w:hAnsi="Corbel"/>
          <w:sz w:val="22"/>
          <w:szCs w:val="22"/>
        </w:rPr>
      </w:pPr>
    </w:p>
    <w:p w14:paraId="5E9E7230" w14:textId="77777777" w:rsidR="009F4993" w:rsidRPr="004F2895" w:rsidRDefault="009F4993" w:rsidP="00EA0C76">
      <w:pPr>
        <w:rPr>
          <w:rFonts w:ascii="Corbel" w:hAnsi="Corbel"/>
          <w:sz w:val="22"/>
          <w:szCs w:val="22"/>
        </w:rPr>
      </w:pPr>
    </w:p>
    <w:p w14:paraId="5E9E7231" w14:textId="77777777" w:rsidR="009F4993" w:rsidRPr="004F2895" w:rsidRDefault="009F4993" w:rsidP="00EA0C76">
      <w:pPr>
        <w:rPr>
          <w:rFonts w:ascii="Corbel" w:hAnsi="Corbel"/>
          <w:sz w:val="22"/>
          <w:szCs w:val="22"/>
        </w:rPr>
      </w:pPr>
    </w:p>
    <w:p w14:paraId="5E9E7232" w14:textId="77777777" w:rsidR="00627386" w:rsidRPr="004F2895" w:rsidRDefault="00627386" w:rsidP="00EA0C76">
      <w:pPr>
        <w:rPr>
          <w:rFonts w:ascii="Corbel" w:hAnsi="Corbel"/>
          <w:sz w:val="22"/>
          <w:szCs w:val="22"/>
        </w:rPr>
      </w:pPr>
    </w:p>
    <w:p w14:paraId="5E9E7233" w14:textId="77777777" w:rsidR="00EA0C76" w:rsidRPr="004F2895" w:rsidRDefault="00EA0C76" w:rsidP="00EA0C76">
      <w:pPr>
        <w:rPr>
          <w:rFonts w:ascii="Corbel" w:hAnsi="Corbel"/>
          <w:sz w:val="22"/>
          <w:szCs w:val="22"/>
        </w:rPr>
      </w:pPr>
    </w:p>
    <w:p w14:paraId="5E9E7234" w14:textId="77777777" w:rsidR="00EA0C76" w:rsidRPr="004F2895" w:rsidRDefault="00EA0C76" w:rsidP="00EA0C76">
      <w:pPr>
        <w:rPr>
          <w:rFonts w:ascii="Corbel" w:hAnsi="Corbel"/>
          <w:sz w:val="22"/>
          <w:szCs w:val="22"/>
        </w:rPr>
      </w:pPr>
    </w:p>
    <w:p w14:paraId="5E9E7235" w14:textId="77777777" w:rsidR="00EA0C76" w:rsidRPr="004F2895" w:rsidRDefault="00EA0C76" w:rsidP="00EA0C76">
      <w:pPr>
        <w:rPr>
          <w:rFonts w:ascii="Corbel" w:hAnsi="Corbel"/>
          <w:sz w:val="22"/>
          <w:szCs w:val="22"/>
        </w:rPr>
      </w:pPr>
    </w:p>
    <w:p w14:paraId="5E9E7236" w14:textId="77777777" w:rsidR="006E2992" w:rsidRPr="004F2895" w:rsidRDefault="006E2992" w:rsidP="006E2992">
      <w:pPr>
        <w:rPr>
          <w:rFonts w:ascii="Corbel" w:hAnsi="Corbel"/>
          <w:sz w:val="22"/>
          <w:szCs w:val="22"/>
        </w:rPr>
      </w:pPr>
      <w:bookmarkStart w:id="6" w:name="Element_typen"/>
      <w:bookmarkEnd w:id="6"/>
    </w:p>
    <w:p w14:paraId="5E9E7237" w14:textId="2B904E6C" w:rsidR="006E2992" w:rsidRPr="004F2895" w:rsidRDefault="005D12C0" w:rsidP="006E2992">
      <w:pPr>
        <w:rPr>
          <w:rFonts w:ascii="Corbel" w:hAnsi="Corbel"/>
          <w:sz w:val="22"/>
          <w:szCs w:val="22"/>
        </w:rPr>
      </w:pPr>
      <w:r w:rsidRPr="004F2895">
        <w:rPr>
          <w:rFonts w:ascii="Corbel" w:hAnsi="Corbel"/>
          <w:noProof/>
          <w:sz w:val="22"/>
          <w:szCs w:val="22"/>
        </w:rPr>
        <w:drawing>
          <wp:inline distT="0" distB="0" distL="0" distR="0" wp14:anchorId="5E9E7296" wp14:editId="5E9E7297">
            <wp:extent cx="862965" cy="299720"/>
            <wp:effectExtent l="0" t="0" r="0" b="5080"/>
            <wp:docPr id="4" name="Afbeelding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2965" cy="299720"/>
                    </a:xfrm>
                    <a:prstGeom prst="rect">
                      <a:avLst/>
                    </a:prstGeom>
                    <a:noFill/>
                    <a:ln>
                      <a:noFill/>
                    </a:ln>
                  </pic:spPr>
                </pic:pic>
              </a:graphicData>
            </a:graphic>
          </wp:inline>
        </w:drawing>
      </w:r>
      <w:r w:rsidR="006E2992" w:rsidRPr="004F2895">
        <w:rPr>
          <w:rFonts w:ascii="Corbel" w:hAnsi="Corbel"/>
          <w:sz w:val="22"/>
          <w:szCs w:val="22"/>
        </w:rPr>
        <w:t xml:space="preserve">  VISI  2003</w:t>
      </w:r>
      <w:r w:rsidR="004F2895">
        <w:rPr>
          <w:rFonts w:ascii="Corbel" w:hAnsi="Corbel"/>
          <w:sz w:val="22"/>
          <w:szCs w:val="22"/>
        </w:rPr>
        <w:t xml:space="preserve"> - </w:t>
      </w:r>
      <w:del w:id="7" w:author="Willems, P.H. (Peter)" w:date="2019-03-26T09:50:00Z">
        <w:r w:rsidR="004F2895" w:rsidDel="005E4BDA">
          <w:rPr>
            <w:rFonts w:ascii="Corbel" w:hAnsi="Corbel"/>
            <w:sz w:val="22"/>
            <w:szCs w:val="22"/>
          </w:rPr>
          <w:delText>2016</w:delText>
        </w:r>
      </w:del>
      <w:ins w:id="8" w:author="Willems, P.H. (Peter)" w:date="2019-03-26T09:50:00Z">
        <w:r w:rsidR="005E4BDA">
          <w:rPr>
            <w:rFonts w:ascii="Corbel" w:hAnsi="Corbel"/>
            <w:sz w:val="22"/>
            <w:szCs w:val="22"/>
          </w:rPr>
          <w:t>2019</w:t>
        </w:r>
      </w:ins>
    </w:p>
    <w:p w14:paraId="5E9E7238" w14:textId="77777777" w:rsidR="006E2992" w:rsidRPr="004F2895" w:rsidRDefault="006E2992" w:rsidP="006E2992">
      <w:pPr>
        <w:ind w:right="-2"/>
        <w:rPr>
          <w:rFonts w:ascii="Corbel" w:eastAsia="Frutiger-Roman" w:hAnsi="Corbel"/>
          <w:sz w:val="22"/>
          <w:szCs w:val="22"/>
        </w:rPr>
      </w:pPr>
    </w:p>
    <w:p w14:paraId="5E9E7239" w14:textId="77777777" w:rsidR="006E2992" w:rsidRPr="004F2895" w:rsidRDefault="006E2992" w:rsidP="006E2992">
      <w:pPr>
        <w:ind w:right="-2"/>
        <w:rPr>
          <w:rFonts w:ascii="Corbel" w:eastAsia="Frutiger-Roman" w:hAnsi="Corbel"/>
          <w:sz w:val="22"/>
          <w:szCs w:val="22"/>
        </w:rPr>
      </w:pPr>
      <w:r w:rsidRPr="004F2895">
        <w:rPr>
          <w:rFonts w:ascii="Corbel" w:eastAsia="Frutiger-Roman" w:hAnsi="Corbel"/>
          <w:sz w:val="22"/>
          <w:szCs w:val="22"/>
        </w:rPr>
        <w:t xml:space="preserve">Op deze uitgave is de Creative </w:t>
      </w:r>
      <w:proofErr w:type="spellStart"/>
      <w:r w:rsidRPr="004F2895">
        <w:rPr>
          <w:rFonts w:ascii="Corbel" w:eastAsia="Frutiger-Roman" w:hAnsi="Corbel"/>
          <w:sz w:val="22"/>
          <w:szCs w:val="22"/>
        </w:rPr>
        <w:t>Commons</w:t>
      </w:r>
      <w:proofErr w:type="spellEnd"/>
      <w:r w:rsidRPr="004F2895">
        <w:rPr>
          <w:rFonts w:ascii="Corbel" w:eastAsia="Frutiger-Roman" w:hAnsi="Corbel"/>
          <w:sz w:val="22"/>
          <w:szCs w:val="22"/>
        </w:rPr>
        <w:t xml:space="preserve"> Licentie – Naamsvermelding – </w:t>
      </w:r>
      <w:proofErr w:type="spellStart"/>
      <w:r w:rsidRPr="004F2895">
        <w:rPr>
          <w:rFonts w:ascii="Corbel" w:eastAsia="Frutiger-Roman" w:hAnsi="Corbel"/>
          <w:sz w:val="22"/>
          <w:szCs w:val="22"/>
        </w:rPr>
        <w:t>NietCommercieel</w:t>
      </w:r>
      <w:proofErr w:type="spellEnd"/>
      <w:r w:rsidRPr="004F2895">
        <w:rPr>
          <w:rFonts w:ascii="Corbel" w:eastAsia="Frutiger-Roman" w:hAnsi="Corbel"/>
          <w:sz w:val="22"/>
          <w:szCs w:val="22"/>
        </w:rPr>
        <w:t xml:space="preserve"> – </w:t>
      </w:r>
      <w:proofErr w:type="spellStart"/>
      <w:r w:rsidRPr="004F2895">
        <w:rPr>
          <w:rFonts w:ascii="Corbel" w:eastAsia="Frutiger-Roman" w:hAnsi="Corbel"/>
          <w:sz w:val="22"/>
          <w:szCs w:val="22"/>
        </w:rPr>
        <w:t>GelijkDelen</w:t>
      </w:r>
      <w:proofErr w:type="spellEnd"/>
      <w:r w:rsidRPr="004F2895">
        <w:rPr>
          <w:rFonts w:ascii="Corbel" w:eastAsia="Frutiger-Roman" w:hAnsi="Corbel"/>
          <w:sz w:val="22"/>
          <w:szCs w:val="22"/>
        </w:rPr>
        <w:t xml:space="preserve"> – van toepassing. (zie: </w:t>
      </w:r>
      <w:hyperlink r:id="rId10" w:history="1">
        <w:r w:rsidRPr="004F2895">
          <w:rPr>
            <w:rStyle w:val="Hyperlink"/>
            <w:rFonts w:ascii="Corbel" w:hAnsi="Corbel"/>
            <w:sz w:val="22"/>
            <w:szCs w:val="22"/>
          </w:rPr>
          <w:t>http://creativecommons.org/licenses/by-nc-sa/3.0/nl/</w:t>
        </w:r>
      </w:hyperlink>
      <w:r w:rsidRPr="004F2895">
        <w:rPr>
          <w:rFonts w:ascii="Corbel" w:eastAsia="Frutiger-Roman" w:hAnsi="Corbel"/>
          <w:sz w:val="22"/>
          <w:szCs w:val="22"/>
        </w:rPr>
        <w:t>)</w:t>
      </w:r>
    </w:p>
    <w:p w14:paraId="5E9E723A" w14:textId="77777777" w:rsidR="006E2992" w:rsidRPr="004F2895" w:rsidRDefault="006E2992" w:rsidP="006E2992">
      <w:pPr>
        <w:ind w:right="-2"/>
        <w:rPr>
          <w:rFonts w:ascii="Corbel" w:eastAsia="Frutiger-Roman" w:hAnsi="Corbel"/>
          <w:sz w:val="22"/>
          <w:szCs w:val="22"/>
        </w:rPr>
      </w:pPr>
    </w:p>
    <w:p w14:paraId="5E9E723B" w14:textId="77777777" w:rsidR="000F1ECE" w:rsidRPr="004F2895" w:rsidRDefault="000F1ECE" w:rsidP="000F1ECE">
      <w:pPr>
        <w:ind w:right="-2"/>
        <w:rPr>
          <w:rFonts w:ascii="Corbel" w:eastAsia="Frutiger-Roman" w:hAnsi="Corbel"/>
          <w:sz w:val="22"/>
          <w:szCs w:val="22"/>
        </w:rPr>
      </w:pPr>
      <w:r w:rsidRPr="004F2895">
        <w:rPr>
          <w:rFonts w:ascii="Corbel" w:eastAsia="Frutiger-Roman" w:hAnsi="Corbel"/>
          <w:sz w:val="22"/>
          <w:szCs w:val="22"/>
        </w:rPr>
        <w:t>CROW en degenen die aan deze publicatie hebben meegewerkt, hebben de hierin opgenomen</w:t>
      </w:r>
    </w:p>
    <w:p w14:paraId="5E9E723C" w14:textId="77777777" w:rsidR="000F1ECE" w:rsidRPr="004F2895" w:rsidRDefault="000F1ECE" w:rsidP="000F1ECE">
      <w:pPr>
        <w:ind w:right="-2"/>
        <w:rPr>
          <w:rFonts w:ascii="Corbel" w:eastAsia="Frutiger-Roman" w:hAnsi="Corbel"/>
          <w:sz w:val="22"/>
          <w:szCs w:val="22"/>
        </w:rPr>
      </w:pPr>
      <w:r w:rsidRPr="004F2895">
        <w:rPr>
          <w:rFonts w:ascii="Corbel" w:eastAsia="Frutiger-Roman" w:hAnsi="Corbel"/>
          <w:sz w:val="22"/>
          <w:szCs w:val="22"/>
        </w:rPr>
        <w:t>gegevens zorgvuldig verzameld naar de laatste stand van wetenschap en techniek. Desondanks</w:t>
      </w:r>
    </w:p>
    <w:p w14:paraId="5E9E723D" w14:textId="77777777" w:rsidR="000F1ECE" w:rsidRPr="004F2895" w:rsidRDefault="000F1ECE" w:rsidP="000F1ECE">
      <w:pPr>
        <w:ind w:right="-2"/>
        <w:rPr>
          <w:rFonts w:ascii="Corbel" w:eastAsia="Frutiger-Roman" w:hAnsi="Corbel"/>
          <w:sz w:val="22"/>
          <w:szCs w:val="22"/>
        </w:rPr>
      </w:pPr>
      <w:r w:rsidRPr="004F2895">
        <w:rPr>
          <w:rFonts w:ascii="Corbel" w:eastAsia="Frutiger-Roman" w:hAnsi="Corbel"/>
          <w:sz w:val="22"/>
          <w:szCs w:val="22"/>
        </w:rPr>
        <w:t>kunnen er onjuistheden in deze publicatie voorkomen. Gebruikers aanvaarden het risico daarvan.</w:t>
      </w:r>
    </w:p>
    <w:p w14:paraId="5E9E723E" w14:textId="77777777" w:rsidR="000F1ECE" w:rsidRPr="004F2895" w:rsidRDefault="000F1ECE" w:rsidP="000F1ECE">
      <w:pPr>
        <w:ind w:right="-2"/>
        <w:rPr>
          <w:rFonts w:ascii="Corbel" w:eastAsia="Frutiger-Roman" w:hAnsi="Corbel"/>
          <w:sz w:val="22"/>
          <w:szCs w:val="22"/>
        </w:rPr>
      </w:pPr>
      <w:r w:rsidRPr="004F2895">
        <w:rPr>
          <w:rFonts w:ascii="Corbel" w:eastAsia="Frutiger-Roman" w:hAnsi="Corbel"/>
          <w:sz w:val="22"/>
          <w:szCs w:val="22"/>
        </w:rPr>
        <w:t>CROW sluit, mede ten behoeve van degenen die aan deze publicatie hebben meegewerkt, iedere</w:t>
      </w:r>
    </w:p>
    <w:p w14:paraId="5E9E723F" w14:textId="77777777" w:rsidR="000F1ECE" w:rsidRPr="004F2895" w:rsidRDefault="000F1ECE" w:rsidP="000F1ECE">
      <w:pPr>
        <w:ind w:right="-2"/>
        <w:rPr>
          <w:rFonts w:ascii="Corbel" w:eastAsia="Frutiger-Roman" w:hAnsi="Corbel"/>
          <w:sz w:val="22"/>
          <w:szCs w:val="22"/>
        </w:rPr>
      </w:pPr>
      <w:r w:rsidRPr="004F2895">
        <w:rPr>
          <w:rFonts w:ascii="Corbel" w:eastAsia="Frutiger-Roman" w:hAnsi="Corbel"/>
          <w:sz w:val="22"/>
          <w:szCs w:val="22"/>
        </w:rPr>
        <w:t>aansprakelijkheid uit voor schade die mocht voortvloeien uit het gebruik van de gegevens.</w:t>
      </w:r>
    </w:p>
    <w:p w14:paraId="5E9E7240" w14:textId="77777777" w:rsidR="00A840D4" w:rsidRPr="004F2895" w:rsidRDefault="005F1EC0" w:rsidP="009F4093">
      <w:pPr>
        <w:pStyle w:val="Plattetekst"/>
        <w:rPr>
          <w:rFonts w:ascii="Corbel" w:hAnsi="Corbel"/>
          <w:sz w:val="22"/>
          <w:szCs w:val="22"/>
        </w:rPr>
      </w:pPr>
      <w:r w:rsidRPr="004F2895">
        <w:rPr>
          <w:rFonts w:ascii="Corbel" w:hAnsi="Corbel"/>
          <w:sz w:val="22"/>
          <w:szCs w:val="22"/>
        </w:rPr>
        <w:br w:type="page"/>
      </w:r>
    </w:p>
    <w:p w14:paraId="5E9E7241" w14:textId="77777777" w:rsidR="004F539F" w:rsidRPr="004F2895" w:rsidRDefault="004F539F" w:rsidP="00FA58F0">
      <w:pPr>
        <w:pStyle w:val="Kop1"/>
        <w:tabs>
          <w:tab w:val="clear" w:pos="432"/>
          <w:tab w:val="num" w:pos="0"/>
        </w:tabs>
        <w:ind w:left="0" w:firstLine="0"/>
        <w:rPr>
          <w:rFonts w:ascii="Corbel" w:hAnsi="Corbel" w:cs="Times New Roman"/>
          <w:sz w:val="22"/>
          <w:szCs w:val="22"/>
        </w:rPr>
      </w:pPr>
      <w:r w:rsidRPr="004F2895">
        <w:rPr>
          <w:rFonts w:ascii="Corbel" w:hAnsi="Corbel" w:cs="Times New Roman"/>
          <w:sz w:val="22"/>
          <w:szCs w:val="22"/>
        </w:rPr>
        <w:lastRenderedPageBreak/>
        <w:t xml:space="preserve">Implementatie van element </w:t>
      </w:r>
      <w:proofErr w:type="spellStart"/>
      <w:r w:rsidRPr="004F2895">
        <w:rPr>
          <w:rFonts w:ascii="Corbel" w:hAnsi="Corbel" w:cs="Times New Roman"/>
          <w:sz w:val="22"/>
          <w:szCs w:val="22"/>
        </w:rPr>
        <w:t>conditions</w:t>
      </w:r>
      <w:proofErr w:type="spellEnd"/>
    </w:p>
    <w:p w14:paraId="5E9E7242" w14:textId="77777777" w:rsidR="004F539F" w:rsidRPr="004F2895" w:rsidRDefault="004F539F" w:rsidP="004F539F">
      <w:pPr>
        <w:pStyle w:val="Normaalweb"/>
        <w:rPr>
          <w:rFonts w:ascii="Corbel" w:hAnsi="Corbel"/>
          <w:sz w:val="22"/>
          <w:szCs w:val="22"/>
        </w:rPr>
      </w:pPr>
      <w:r w:rsidRPr="004F2895">
        <w:rPr>
          <w:rFonts w:ascii="Corbel" w:hAnsi="Corbel"/>
          <w:sz w:val="22"/>
          <w:szCs w:val="22"/>
        </w:rPr>
        <w:t xml:space="preserve">Tijdens de implementatie van </w:t>
      </w:r>
      <w:r w:rsidR="00FA58F0" w:rsidRPr="004F2895">
        <w:rPr>
          <w:rFonts w:ascii="Corbel" w:hAnsi="Corbel"/>
          <w:sz w:val="22"/>
          <w:szCs w:val="22"/>
        </w:rPr>
        <w:t>‘</w:t>
      </w:r>
      <w:r w:rsidRPr="004F2895">
        <w:rPr>
          <w:rFonts w:ascii="Corbel" w:hAnsi="Corbel"/>
          <w:sz w:val="22"/>
          <w:szCs w:val="22"/>
        </w:rPr>
        <w:t>element</w:t>
      </w:r>
      <w:r w:rsidR="00E53BF8" w:rsidRPr="004F2895">
        <w:rPr>
          <w:rFonts w:ascii="Corbel" w:hAnsi="Corbel"/>
          <w:sz w:val="22"/>
          <w:szCs w:val="22"/>
        </w:rPr>
        <w:t xml:space="preserve"> </w:t>
      </w:r>
      <w:proofErr w:type="spellStart"/>
      <w:r w:rsidRPr="004F2895">
        <w:rPr>
          <w:rFonts w:ascii="Corbel" w:hAnsi="Corbel"/>
          <w:sz w:val="22"/>
          <w:szCs w:val="22"/>
        </w:rPr>
        <w:t>conditions</w:t>
      </w:r>
      <w:proofErr w:type="spellEnd"/>
      <w:r w:rsidR="00FA58F0" w:rsidRPr="004F2895">
        <w:rPr>
          <w:rFonts w:ascii="Corbel" w:hAnsi="Corbel"/>
          <w:sz w:val="22"/>
          <w:szCs w:val="22"/>
        </w:rPr>
        <w:t>’</w:t>
      </w:r>
      <w:r w:rsidRPr="004F2895">
        <w:rPr>
          <w:rFonts w:ascii="Corbel" w:hAnsi="Corbel"/>
          <w:sz w:val="22"/>
          <w:szCs w:val="22"/>
        </w:rPr>
        <w:t xml:space="preserve"> ontstond er discussie over de juiste manier van toepassen van deze condities. Belangrijkste oorzaak is dat de toepassing van een conditie op een bepaald niveau effect kan hebben op het gedrag van Simple </w:t>
      </w:r>
      <w:proofErr w:type="spellStart"/>
      <w:r w:rsidRPr="004F2895">
        <w:rPr>
          <w:rFonts w:ascii="Corbel" w:hAnsi="Corbel"/>
          <w:sz w:val="22"/>
          <w:szCs w:val="22"/>
        </w:rPr>
        <w:t>Elements</w:t>
      </w:r>
      <w:proofErr w:type="spellEnd"/>
      <w:r w:rsidRPr="004F2895">
        <w:rPr>
          <w:rFonts w:ascii="Corbel" w:hAnsi="Corbel"/>
          <w:sz w:val="22"/>
          <w:szCs w:val="22"/>
        </w:rPr>
        <w:t xml:space="preserve"> op andere niveaus</w:t>
      </w:r>
      <w:r w:rsidR="00D74801" w:rsidRPr="004F2895">
        <w:rPr>
          <w:rFonts w:ascii="Corbel" w:hAnsi="Corbel"/>
          <w:sz w:val="22"/>
          <w:szCs w:val="22"/>
        </w:rPr>
        <w:t xml:space="preserve"> (voorrangs</w:t>
      </w:r>
      <w:r w:rsidR="00D74801" w:rsidRPr="004F2895">
        <w:rPr>
          <w:rFonts w:ascii="Corbel" w:hAnsi="Corbel"/>
          <w:sz w:val="22"/>
          <w:szCs w:val="22"/>
        </w:rPr>
        <w:softHyphen/>
        <w:t>regels)</w:t>
      </w:r>
      <w:r w:rsidRPr="004F2895">
        <w:rPr>
          <w:rFonts w:ascii="Corbel" w:hAnsi="Corbel"/>
          <w:sz w:val="22"/>
          <w:szCs w:val="22"/>
        </w:rPr>
        <w:t xml:space="preserve">. </w:t>
      </w:r>
    </w:p>
    <w:p w14:paraId="5E9E7243" w14:textId="70CA7E9A" w:rsidR="004F539F" w:rsidRDefault="004F539F" w:rsidP="004F539F">
      <w:pPr>
        <w:pStyle w:val="Normaalweb"/>
        <w:rPr>
          <w:rFonts w:ascii="Corbel" w:hAnsi="Corbel"/>
          <w:sz w:val="22"/>
          <w:szCs w:val="22"/>
        </w:rPr>
      </w:pPr>
      <w:r w:rsidRPr="004F2895">
        <w:rPr>
          <w:rFonts w:ascii="Corbel" w:hAnsi="Corbel"/>
          <w:sz w:val="22"/>
          <w:szCs w:val="22"/>
        </w:rPr>
        <w:t xml:space="preserve">Om een </w:t>
      </w:r>
      <w:r w:rsidR="00407D93" w:rsidRPr="004F2895">
        <w:rPr>
          <w:rFonts w:ascii="Corbel" w:hAnsi="Corbel"/>
          <w:sz w:val="22"/>
          <w:szCs w:val="22"/>
        </w:rPr>
        <w:t>en ander te verduidelijken worden</w:t>
      </w:r>
      <w:r w:rsidRPr="004F2895">
        <w:rPr>
          <w:rFonts w:ascii="Corbel" w:hAnsi="Corbel"/>
          <w:sz w:val="22"/>
          <w:szCs w:val="22"/>
        </w:rPr>
        <w:t xml:space="preserve"> hieronder in een tabel alle mogelijke condities weer</w:t>
      </w:r>
      <w:r w:rsidR="00D74801" w:rsidRPr="004F2895">
        <w:rPr>
          <w:rFonts w:ascii="Corbel" w:hAnsi="Corbel"/>
          <w:sz w:val="22"/>
          <w:szCs w:val="22"/>
        </w:rPr>
        <w:softHyphen/>
      </w:r>
      <w:r w:rsidRPr="004F2895">
        <w:rPr>
          <w:rFonts w:ascii="Corbel" w:hAnsi="Corbel"/>
          <w:sz w:val="22"/>
          <w:szCs w:val="22"/>
        </w:rPr>
        <w:t>gegeven. Van helemaal geen conditie tot condities op zowel MITT, CE als SE niveau. Vervolgens wordt in pseudo code deze tabel geïnterpreteerd.</w:t>
      </w:r>
    </w:p>
    <w:p w14:paraId="37A69228" w14:textId="77777777" w:rsidR="00AF096A" w:rsidRPr="00AF096A" w:rsidRDefault="00AF096A" w:rsidP="00AF096A">
      <w:pPr>
        <w:pStyle w:val="Normaalweb"/>
        <w:rPr>
          <w:rFonts w:ascii="Corbel" w:hAnsi="Corbel"/>
          <w:sz w:val="22"/>
          <w:szCs w:val="22"/>
        </w:rPr>
      </w:pPr>
      <w:r w:rsidRPr="00AF096A">
        <w:rPr>
          <w:rFonts w:ascii="Corbel" w:hAnsi="Corbel"/>
          <w:sz w:val="22"/>
          <w:szCs w:val="22"/>
        </w:rPr>
        <w:t xml:space="preserve">Aangezien bij tabellen er op 2 </w:t>
      </w:r>
      <w:proofErr w:type="spellStart"/>
      <w:r w:rsidRPr="00AF096A">
        <w:rPr>
          <w:rFonts w:ascii="Corbel" w:hAnsi="Corbel"/>
          <w:sz w:val="22"/>
          <w:szCs w:val="22"/>
        </w:rPr>
        <w:t>ce’s</w:t>
      </w:r>
      <w:proofErr w:type="spellEnd"/>
      <w:r w:rsidRPr="00AF096A">
        <w:rPr>
          <w:rFonts w:ascii="Corbel" w:hAnsi="Corbel"/>
          <w:sz w:val="22"/>
          <w:szCs w:val="22"/>
        </w:rPr>
        <w:t xml:space="preserve"> een element </w:t>
      </w:r>
      <w:proofErr w:type="spellStart"/>
      <w:r w:rsidRPr="00AF096A">
        <w:rPr>
          <w:rFonts w:ascii="Corbel" w:hAnsi="Corbel"/>
          <w:sz w:val="22"/>
          <w:szCs w:val="22"/>
        </w:rPr>
        <w:t>condition</w:t>
      </w:r>
      <w:proofErr w:type="spellEnd"/>
      <w:r w:rsidRPr="00AF096A">
        <w:rPr>
          <w:rFonts w:ascii="Corbel" w:hAnsi="Corbel"/>
          <w:sz w:val="22"/>
          <w:szCs w:val="22"/>
        </w:rPr>
        <w:t xml:space="preserve"> gezet kan worden, is er in onderstaande tabel onderscheid gemaakt tussen </w:t>
      </w:r>
      <w:proofErr w:type="spellStart"/>
      <w:r w:rsidRPr="00AF096A">
        <w:rPr>
          <w:rFonts w:ascii="Corbel" w:hAnsi="Corbel"/>
          <w:sz w:val="22"/>
          <w:szCs w:val="22"/>
        </w:rPr>
        <w:t>parent</w:t>
      </w:r>
      <w:proofErr w:type="spellEnd"/>
      <w:r w:rsidRPr="00AF096A">
        <w:rPr>
          <w:rFonts w:ascii="Corbel" w:hAnsi="Corbel"/>
          <w:sz w:val="22"/>
          <w:szCs w:val="22"/>
        </w:rPr>
        <w:t xml:space="preserve"> en </w:t>
      </w:r>
      <w:proofErr w:type="spellStart"/>
      <w:r w:rsidRPr="00AF096A">
        <w:rPr>
          <w:rFonts w:ascii="Corbel" w:hAnsi="Corbel"/>
          <w:sz w:val="22"/>
          <w:szCs w:val="22"/>
        </w:rPr>
        <w:t>child</w:t>
      </w:r>
      <w:proofErr w:type="spellEnd"/>
      <w:r w:rsidRPr="00AF096A">
        <w:rPr>
          <w:rFonts w:ascii="Corbel" w:hAnsi="Corbel"/>
          <w:sz w:val="22"/>
          <w:szCs w:val="22"/>
        </w:rPr>
        <w:t xml:space="preserve"> CE. De element </w:t>
      </w:r>
      <w:proofErr w:type="spellStart"/>
      <w:r w:rsidRPr="00AF096A">
        <w:rPr>
          <w:rFonts w:ascii="Corbel" w:hAnsi="Corbel"/>
          <w:sz w:val="22"/>
          <w:szCs w:val="22"/>
        </w:rPr>
        <w:t>condition</w:t>
      </w:r>
      <w:proofErr w:type="spellEnd"/>
      <w:r w:rsidRPr="00AF096A">
        <w:rPr>
          <w:rFonts w:ascii="Corbel" w:hAnsi="Corbel"/>
          <w:sz w:val="22"/>
          <w:szCs w:val="22"/>
        </w:rPr>
        <w:t xml:space="preserve"> in de raamwerk XML staat gewoon op 1 of 2 </w:t>
      </w:r>
      <w:proofErr w:type="spellStart"/>
      <w:r w:rsidRPr="00AF096A">
        <w:rPr>
          <w:rFonts w:ascii="Corbel" w:hAnsi="Corbel"/>
          <w:sz w:val="22"/>
          <w:szCs w:val="22"/>
        </w:rPr>
        <w:t>ce’s</w:t>
      </w:r>
      <w:proofErr w:type="spellEnd"/>
      <w:r w:rsidRPr="00AF096A">
        <w:rPr>
          <w:rFonts w:ascii="Corbel" w:hAnsi="Corbel"/>
          <w:sz w:val="22"/>
          <w:szCs w:val="22"/>
        </w:rPr>
        <w:t xml:space="preserve"> ingesteld, </w:t>
      </w:r>
      <w:proofErr w:type="spellStart"/>
      <w:r w:rsidRPr="00AF096A">
        <w:rPr>
          <w:rFonts w:ascii="Corbel" w:hAnsi="Corbel"/>
          <w:sz w:val="22"/>
          <w:szCs w:val="22"/>
        </w:rPr>
        <w:t>parent</w:t>
      </w:r>
      <w:proofErr w:type="spellEnd"/>
      <w:r w:rsidRPr="00AF096A">
        <w:rPr>
          <w:rFonts w:ascii="Corbel" w:hAnsi="Corbel"/>
          <w:sz w:val="22"/>
          <w:szCs w:val="22"/>
        </w:rPr>
        <w:t xml:space="preserve"> of </w:t>
      </w:r>
      <w:proofErr w:type="spellStart"/>
      <w:r w:rsidRPr="00AF096A">
        <w:rPr>
          <w:rFonts w:ascii="Corbel" w:hAnsi="Corbel"/>
          <w:sz w:val="22"/>
          <w:szCs w:val="22"/>
        </w:rPr>
        <w:t>child</w:t>
      </w:r>
      <w:proofErr w:type="spellEnd"/>
      <w:r w:rsidRPr="00AF096A">
        <w:rPr>
          <w:rFonts w:ascii="Corbel" w:hAnsi="Corbel"/>
          <w:sz w:val="22"/>
          <w:szCs w:val="22"/>
        </w:rPr>
        <w:t xml:space="preserve"> wordt bepaald per berichtsituatie en niet vast gelegd in de element </w:t>
      </w:r>
      <w:proofErr w:type="spellStart"/>
      <w:r w:rsidRPr="00AF096A">
        <w:rPr>
          <w:rFonts w:ascii="Corbel" w:hAnsi="Corbel"/>
          <w:sz w:val="22"/>
          <w:szCs w:val="22"/>
        </w:rPr>
        <w:t>condition</w:t>
      </w:r>
      <w:proofErr w:type="spellEnd"/>
      <w:r w:rsidRPr="00AF096A">
        <w:rPr>
          <w:rFonts w:ascii="Corbel" w:hAnsi="Corbel"/>
          <w:sz w:val="22"/>
          <w:szCs w:val="22"/>
        </w:rPr>
        <w:t>.</w:t>
      </w:r>
    </w:p>
    <w:p w14:paraId="2367DF2B" w14:textId="0C41CA06" w:rsidR="00AF096A" w:rsidRPr="004F2895" w:rsidRDefault="00AF096A" w:rsidP="00AF096A">
      <w:pPr>
        <w:pStyle w:val="Normaalweb"/>
        <w:rPr>
          <w:rFonts w:ascii="Corbel" w:hAnsi="Corbel"/>
          <w:sz w:val="22"/>
          <w:szCs w:val="22"/>
        </w:rPr>
      </w:pPr>
      <w:r w:rsidRPr="00AF096A">
        <w:rPr>
          <w:rFonts w:ascii="Corbel" w:hAnsi="Corbel"/>
          <w:sz w:val="22"/>
          <w:szCs w:val="22"/>
        </w:rPr>
        <w:t xml:space="preserve">Als er 2 </w:t>
      </w:r>
      <w:proofErr w:type="spellStart"/>
      <w:r w:rsidRPr="00AF096A">
        <w:rPr>
          <w:rFonts w:ascii="Corbel" w:hAnsi="Corbel"/>
          <w:sz w:val="22"/>
          <w:szCs w:val="22"/>
        </w:rPr>
        <w:t>CE's</w:t>
      </w:r>
      <w:proofErr w:type="spellEnd"/>
      <w:r w:rsidRPr="00AF096A">
        <w:rPr>
          <w:rFonts w:ascii="Corbel" w:hAnsi="Corbel"/>
          <w:sz w:val="22"/>
          <w:szCs w:val="22"/>
        </w:rPr>
        <w:t xml:space="preserve"> in een element </w:t>
      </w:r>
      <w:proofErr w:type="spellStart"/>
      <w:r w:rsidRPr="00AF096A">
        <w:rPr>
          <w:rFonts w:ascii="Corbel" w:hAnsi="Corbel"/>
          <w:sz w:val="22"/>
          <w:szCs w:val="22"/>
        </w:rPr>
        <w:t>condition</w:t>
      </w:r>
      <w:proofErr w:type="spellEnd"/>
      <w:r w:rsidRPr="00AF096A">
        <w:rPr>
          <w:rFonts w:ascii="Corbel" w:hAnsi="Corbel"/>
          <w:sz w:val="22"/>
          <w:szCs w:val="22"/>
        </w:rPr>
        <w:t xml:space="preserve"> zitten, dan is de eerste altijd de </w:t>
      </w:r>
      <w:proofErr w:type="spellStart"/>
      <w:r w:rsidRPr="00AF096A">
        <w:rPr>
          <w:rFonts w:ascii="Corbel" w:hAnsi="Corbel"/>
          <w:sz w:val="22"/>
          <w:szCs w:val="22"/>
        </w:rPr>
        <w:t>parent</w:t>
      </w:r>
      <w:proofErr w:type="spellEnd"/>
      <w:r w:rsidRPr="00AF096A">
        <w:rPr>
          <w:rFonts w:ascii="Corbel" w:hAnsi="Corbel"/>
          <w:sz w:val="22"/>
          <w:szCs w:val="22"/>
        </w:rPr>
        <w:t xml:space="preserve"> en de tweede het </w:t>
      </w:r>
      <w:proofErr w:type="spellStart"/>
      <w:r w:rsidRPr="00AF096A">
        <w:rPr>
          <w:rFonts w:ascii="Corbel" w:hAnsi="Corbel"/>
          <w:sz w:val="22"/>
          <w:szCs w:val="22"/>
        </w:rPr>
        <w:t>child</w:t>
      </w:r>
      <w:proofErr w:type="spellEnd"/>
      <w:r w:rsidRPr="00AF096A">
        <w:rPr>
          <w:rFonts w:ascii="Corbel" w:hAnsi="Corbel"/>
          <w:sz w:val="22"/>
          <w:szCs w:val="22"/>
        </w:rPr>
        <w:t xml:space="preserve"> CE.</w:t>
      </w:r>
    </w:p>
    <w:p w14:paraId="5E9E7244" w14:textId="77777777" w:rsidR="00407D93" w:rsidRPr="004F2895" w:rsidRDefault="004F539F" w:rsidP="004F539F">
      <w:pPr>
        <w:pStyle w:val="Normaalweb"/>
        <w:rPr>
          <w:rFonts w:ascii="Corbel" w:hAnsi="Corbel"/>
          <w:sz w:val="22"/>
          <w:szCs w:val="22"/>
        </w:rPr>
      </w:pPr>
      <w:r w:rsidRPr="004F2895">
        <w:rPr>
          <w:rFonts w:ascii="Corbel" w:hAnsi="Corbel"/>
          <w:sz w:val="22"/>
          <w:szCs w:val="22"/>
        </w:rPr>
        <w:t>Tabel met alle mogelijkheden voor Element</w:t>
      </w:r>
      <w:r w:rsidR="00407D93" w:rsidRPr="004F2895">
        <w:rPr>
          <w:rFonts w:ascii="Corbel" w:hAnsi="Corbel"/>
          <w:sz w:val="22"/>
          <w:szCs w:val="22"/>
        </w:rPr>
        <w:t xml:space="preserve"> </w:t>
      </w:r>
      <w:proofErr w:type="spellStart"/>
      <w:r w:rsidRPr="004F2895">
        <w:rPr>
          <w:rFonts w:ascii="Corbel" w:hAnsi="Corbel"/>
          <w:sz w:val="22"/>
          <w:szCs w:val="22"/>
        </w:rPr>
        <w:t>condition</w:t>
      </w:r>
      <w:proofErr w:type="spellEnd"/>
      <w:r w:rsidRPr="004F2895">
        <w:rPr>
          <w:rFonts w:ascii="Corbel" w:hAnsi="Corbel"/>
          <w:sz w:val="22"/>
          <w:szCs w:val="22"/>
        </w:rPr>
        <w:t xml:space="preserve"> </w:t>
      </w:r>
    </w:p>
    <w:p w14:paraId="5E9E7245" w14:textId="21A08EDA" w:rsidR="004F539F" w:rsidRPr="004F2895" w:rsidRDefault="004F539F" w:rsidP="004F539F">
      <w:pPr>
        <w:pStyle w:val="Normaalweb"/>
        <w:rPr>
          <w:rFonts w:ascii="Corbel" w:hAnsi="Corbel"/>
          <w:sz w:val="22"/>
          <w:szCs w:val="22"/>
        </w:rPr>
      </w:pPr>
      <w:r w:rsidRPr="004F2895">
        <w:rPr>
          <w:rFonts w:ascii="Corbel" w:hAnsi="Corbel"/>
          <w:sz w:val="22"/>
          <w:szCs w:val="22"/>
        </w:rPr>
        <w:t>( - afwezig, x gedefinieerd</w:t>
      </w:r>
      <w:r w:rsidR="0079190C">
        <w:rPr>
          <w:rFonts w:ascii="Corbel" w:hAnsi="Corbel"/>
          <w:sz w:val="22"/>
          <w:szCs w:val="22"/>
        </w:rPr>
        <w:t>, o optioneel</w:t>
      </w:r>
      <w:r w:rsidRPr="004F2895">
        <w:rPr>
          <w:rFonts w:ascii="Corbel" w:hAnsi="Corbel"/>
          <w:sz w:val="22"/>
          <w:szCs w:val="22"/>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992"/>
        <w:gridCol w:w="850"/>
        <w:gridCol w:w="851"/>
        <w:gridCol w:w="851"/>
      </w:tblGrid>
      <w:tr w:rsidR="00382E88" w:rsidRPr="004F2895" w14:paraId="5E9E724A" w14:textId="77777777" w:rsidTr="00CA3DE2">
        <w:tc>
          <w:tcPr>
            <w:tcW w:w="534" w:type="dxa"/>
            <w:shd w:val="clear" w:color="auto" w:fill="auto"/>
          </w:tcPr>
          <w:p w14:paraId="5E9E7246" w14:textId="77777777" w:rsidR="00382E88" w:rsidRPr="004F2895" w:rsidRDefault="00382E88" w:rsidP="004F539F">
            <w:pPr>
              <w:pStyle w:val="Normaalweb"/>
              <w:rPr>
                <w:rFonts w:ascii="Corbel" w:hAnsi="Corbel"/>
                <w:b/>
                <w:sz w:val="22"/>
                <w:szCs w:val="22"/>
              </w:rPr>
            </w:pPr>
          </w:p>
        </w:tc>
        <w:tc>
          <w:tcPr>
            <w:tcW w:w="992" w:type="dxa"/>
            <w:shd w:val="clear" w:color="auto" w:fill="auto"/>
          </w:tcPr>
          <w:p w14:paraId="5E9E7247" w14:textId="77777777" w:rsidR="00382E88" w:rsidRPr="004F2895" w:rsidRDefault="00382E88" w:rsidP="004464DA">
            <w:pPr>
              <w:pStyle w:val="Normaalweb"/>
              <w:jc w:val="center"/>
              <w:rPr>
                <w:rFonts w:ascii="Corbel" w:hAnsi="Corbel"/>
                <w:b/>
                <w:sz w:val="22"/>
                <w:szCs w:val="22"/>
              </w:rPr>
            </w:pPr>
            <w:r w:rsidRPr="004F2895">
              <w:rPr>
                <w:rFonts w:ascii="Corbel" w:hAnsi="Corbel"/>
                <w:b/>
                <w:sz w:val="22"/>
                <w:szCs w:val="22"/>
              </w:rPr>
              <w:t>MITT</w:t>
            </w:r>
          </w:p>
        </w:tc>
        <w:tc>
          <w:tcPr>
            <w:tcW w:w="850" w:type="dxa"/>
            <w:shd w:val="clear" w:color="auto" w:fill="auto"/>
          </w:tcPr>
          <w:p w14:paraId="5E9E7248" w14:textId="709166A6" w:rsidR="00382E88" w:rsidRPr="004F2895" w:rsidRDefault="00382E88" w:rsidP="004464DA">
            <w:pPr>
              <w:pStyle w:val="Normaalweb"/>
              <w:jc w:val="center"/>
              <w:rPr>
                <w:rFonts w:ascii="Corbel" w:hAnsi="Corbel"/>
                <w:b/>
                <w:sz w:val="22"/>
                <w:szCs w:val="22"/>
              </w:rPr>
            </w:pPr>
            <w:r w:rsidRPr="004F2895">
              <w:rPr>
                <w:rFonts w:ascii="Corbel" w:hAnsi="Corbel"/>
                <w:b/>
                <w:sz w:val="22"/>
                <w:szCs w:val="22"/>
              </w:rPr>
              <w:t>CE</w:t>
            </w:r>
            <w:r w:rsidR="00665ED2">
              <w:rPr>
                <w:rFonts w:ascii="Corbel" w:hAnsi="Corbel"/>
                <w:b/>
                <w:sz w:val="22"/>
                <w:szCs w:val="22"/>
              </w:rPr>
              <w:t>1</w:t>
            </w:r>
          </w:p>
        </w:tc>
        <w:tc>
          <w:tcPr>
            <w:tcW w:w="851" w:type="dxa"/>
          </w:tcPr>
          <w:p w14:paraId="621B9EFF" w14:textId="51B2E9A8" w:rsidR="00382E88" w:rsidRPr="004F2895" w:rsidRDefault="00665ED2" w:rsidP="004464DA">
            <w:pPr>
              <w:pStyle w:val="Normaalweb"/>
              <w:jc w:val="center"/>
              <w:rPr>
                <w:rFonts w:ascii="Corbel" w:hAnsi="Corbel"/>
                <w:b/>
                <w:sz w:val="22"/>
                <w:szCs w:val="22"/>
              </w:rPr>
            </w:pPr>
            <w:r>
              <w:rPr>
                <w:rFonts w:ascii="Corbel" w:hAnsi="Corbel"/>
                <w:b/>
                <w:sz w:val="22"/>
                <w:szCs w:val="22"/>
              </w:rPr>
              <w:t>CE2</w:t>
            </w:r>
          </w:p>
        </w:tc>
        <w:tc>
          <w:tcPr>
            <w:tcW w:w="851" w:type="dxa"/>
            <w:shd w:val="clear" w:color="auto" w:fill="auto"/>
          </w:tcPr>
          <w:p w14:paraId="5E9E7249" w14:textId="55BD8171" w:rsidR="00382E88" w:rsidRPr="004F2895" w:rsidRDefault="00382E88" w:rsidP="004464DA">
            <w:pPr>
              <w:pStyle w:val="Normaalweb"/>
              <w:jc w:val="center"/>
              <w:rPr>
                <w:rFonts w:ascii="Corbel" w:hAnsi="Corbel"/>
                <w:b/>
                <w:sz w:val="22"/>
                <w:szCs w:val="22"/>
              </w:rPr>
            </w:pPr>
            <w:r w:rsidRPr="004F2895">
              <w:rPr>
                <w:rFonts w:ascii="Corbel" w:hAnsi="Corbel"/>
                <w:b/>
                <w:sz w:val="22"/>
                <w:szCs w:val="22"/>
              </w:rPr>
              <w:t>SE</w:t>
            </w:r>
          </w:p>
        </w:tc>
      </w:tr>
      <w:tr w:rsidR="00382E88" w:rsidRPr="004F2895" w14:paraId="5E9E724F" w14:textId="77777777" w:rsidTr="00CA3DE2">
        <w:tc>
          <w:tcPr>
            <w:tcW w:w="534" w:type="dxa"/>
            <w:shd w:val="clear" w:color="auto" w:fill="auto"/>
          </w:tcPr>
          <w:p w14:paraId="5E9E724B" w14:textId="77777777" w:rsidR="00382E88" w:rsidRPr="004F2895" w:rsidRDefault="00382E88" w:rsidP="004F539F">
            <w:pPr>
              <w:pStyle w:val="Normaalweb"/>
              <w:rPr>
                <w:rFonts w:ascii="Corbel" w:hAnsi="Corbel"/>
                <w:b/>
                <w:sz w:val="22"/>
                <w:szCs w:val="22"/>
              </w:rPr>
            </w:pPr>
            <w:r w:rsidRPr="004F2895">
              <w:rPr>
                <w:rFonts w:ascii="Corbel" w:hAnsi="Corbel"/>
                <w:b/>
                <w:sz w:val="22"/>
                <w:szCs w:val="22"/>
              </w:rPr>
              <w:t>0</w:t>
            </w:r>
          </w:p>
        </w:tc>
        <w:tc>
          <w:tcPr>
            <w:tcW w:w="992" w:type="dxa"/>
            <w:shd w:val="clear" w:color="auto" w:fill="auto"/>
          </w:tcPr>
          <w:p w14:paraId="5E9E724C"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w:t>
            </w:r>
          </w:p>
        </w:tc>
        <w:tc>
          <w:tcPr>
            <w:tcW w:w="850" w:type="dxa"/>
            <w:shd w:val="clear" w:color="auto" w:fill="auto"/>
          </w:tcPr>
          <w:p w14:paraId="5E9E724D"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w:t>
            </w:r>
          </w:p>
        </w:tc>
        <w:tc>
          <w:tcPr>
            <w:tcW w:w="851" w:type="dxa"/>
          </w:tcPr>
          <w:p w14:paraId="3CA0AF19" w14:textId="57BAB8C2" w:rsidR="00382E88" w:rsidRPr="004F2895" w:rsidRDefault="00665ED2" w:rsidP="004464DA">
            <w:pPr>
              <w:pStyle w:val="Normaalweb"/>
              <w:jc w:val="center"/>
              <w:rPr>
                <w:rFonts w:ascii="Corbel" w:hAnsi="Corbel"/>
                <w:sz w:val="22"/>
                <w:szCs w:val="22"/>
              </w:rPr>
            </w:pPr>
            <w:r>
              <w:rPr>
                <w:rFonts w:ascii="Corbel" w:hAnsi="Corbel"/>
                <w:sz w:val="22"/>
                <w:szCs w:val="22"/>
              </w:rPr>
              <w:t>-</w:t>
            </w:r>
          </w:p>
        </w:tc>
        <w:tc>
          <w:tcPr>
            <w:tcW w:w="851" w:type="dxa"/>
            <w:shd w:val="clear" w:color="auto" w:fill="auto"/>
          </w:tcPr>
          <w:p w14:paraId="5E9E724E" w14:textId="25DD7A11" w:rsidR="00382E88" w:rsidRPr="004F2895" w:rsidRDefault="00382E88" w:rsidP="004464DA">
            <w:pPr>
              <w:pStyle w:val="Normaalweb"/>
              <w:jc w:val="center"/>
              <w:rPr>
                <w:rFonts w:ascii="Corbel" w:hAnsi="Corbel"/>
                <w:sz w:val="22"/>
                <w:szCs w:val="22"/>
              </w:rPr>
            </w:pPr>
            <w:r w:rsidRPr="004F2895">
              <w:rPr>
                <w:rFonts w:ascii="Corbel" w:hAnsi="Corbel"/>
                <w:sz w:val="22"/>
                <w:szCs w:val="22"/>
              </w:rPr>
              <w:t>-</w:t>
            </w:r>
          </w:p>
        </w:tc>
      </w:tr>
      <w:tr w:rsidR="00382E88" w:rsidRPr="004F2895" w14:paraId="5E9E7254" w14:textId="77777777" w:rsidTr="00CA3DE2">
        <w:tc>
          <w:tcPr>
            <w:tcW w:w="534" w:type="dxa"/>
            <w:shd w:val="clear" w:color="auto" w:fill="auto"/>
          </w:tcPr>
          <w:p w14:paraId="5E9E7250" w14:textId="77777777" w:rsidR="00382E88" w:rsidRPr="004F2895" w:rsidRDefault="00382E88" w:rsidP="004F539F">
            <w:pPr>
              <w:pStyle w:val="Normaalweb"/>
              <w:rPr>
                <w:rFonts w:ascii="Corbel" w:hAnsi="Corbel"/>
                <w:b/>
                <w:sz w:val="22"/>
                <w:szCs w:val="22"/>
              </w:rPr>
            </w:pPr>
            <w:r w:rsidRPr="004F2895">
              <w:rPr>
                <w:rFonts w:ascii="Corbel" w:hAnsi="Corbel"/>
                <w:b/>
                <w:sz w:val="22"/>
                <w:szCs w:val="22"/>
              </w:rPr>
              <w:t>1</w:t>
            </w:r>
          </w:p>
        </w:tc>
        <w:tc>
          <w:tcPr>
            <w:tcW w:w="992" w:type="dxa"/>
            <w:shd w:val="clear" w:color="auto" w:fill="auto"/>
          </w:tcPr>
          <w:p w14:paraId="5E9E7251"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w:t>
            </w:r>
          </w:p>
        </w:tc>
        <w:tc>
          <w:tcPr>
            <w:tcW w:w="850" w:type="dxa"/>
            <w:shd w:val="clear" w:color="auto" w:fill="auto"/>
          </w:tcPr>
          <w:p w14:paraId="5E9E7252"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w:t>
            </w:r>
          </w:p>
        </w:tc>
        <w:tc>
          <w:tcPr>
            <w:tcW w:w="851" w:type="dxa"/>
          </w:tcPr>
          <w:p w14:paraId="1755C8CC" w14:textId="0A48A827" w:rsidR="00382E88" w:rsidRPr="004F2895" w:rsidRDefault="00CB613F" w:rsidP="004464DA">
            <w:pPr>
              <w:pStyle w:val="Normaalweb"/>
              <w:jc w:val="center"/>
              <w:rPr>
                <w:rFonts w:ascii="Corbel" w:hAnsi="Corbel"/>
                <w:sz w:val="22"/>
                <w:szCs w:val="22"/>
              </w:rPr>
            </w:pPr>
            <w:r>
              <w:rPr>
                <w:rFonts w:ascii="Corbel" w:hAnsi="Corbel"/>
                <w:sz w:val="22"/>
                <w:szCs w:val="22"/>
              </w:rPr>
              <w:t>-</w:t>
            </w:r>
          </w:p>
        </w:tc>
        <w:tc>
          <w:tcPr>
            <w:tcW w:w="851" w:type="dxa"/>
            <w:shd w:val="clear" w:color="auto" w:fill="auto"/>
          </w:tcPr>
          <w:p w14:paraId="5E9E7253" w14:textId="67E6ABB2" w:rsidR="00382E88" w:rsidRPr="004F2895" w:rsidRDefault="00382E88" w:rsidP="004464DA">
            <w:pPr>
              <w:pStyle w:val="Normaalweb"/>
              <w:jc w:val="center"/>
              <w:rPr>
                <w:rFonts w:ascii="Corbel" w:hAnsi="Corbel"/>
                <w:sz w:val="22"/>
                <w:szCs w:val="22"/>
              </w:rPr>
            </w:pPr>
            <w:r w:rsidRPr="004F2895">
              <w:rPr>
                <w:rFonts w:ascii="Corbel" w:hAnsi="Corbel"/>
                <w:sz w:val="22"/>
                <w:szCs w:val="22"/>
              </w:rPr>
              <w:t>X</w:t>
            </w:r>
          </w:p>
        </w:tc>
      </w:tr>
      <w:tr w:rsidR="00382E88" w:rsidRPr="004F2895" w14:paraId="5E9E7259" w14:textId="77777777" w:rsidTr="00CA3DE2">
        <w:tc>
          <w:tcPr>
            <w:tcW w:w="534" w:type="dxa"/>
            <w:shd w:val="clear" w:color="auto" w:fill="auto"/>
          </w:tcPr>
          <w:p w14:paraId="5E9E7255" w14:textId="77777777" w:rsidR="00382E88" w:rsidRPr="004F2895" w:rsidRDefault="00382E88" w:rsidP="004F539F">
            <w:pPr>
              <w:pStyle w:val="Normaalweb"/>
              <w:rPr>
                <w:rFonts w:ascii="Corbel" w:hAnsi="Corbel"/>
                <w:b/>
                <w:sz w:val="22"/>
                <w:szCs w:val="22"/>
              </w:rPr>
            </w:pPr>
            <w:r w:rsidRPr="004F2895">
              <w:rPr>
                <w:rFonts w:ascii="Corbel" w:hAnsi="Corbel"/>
                <w:b/>
                <w:sz w:val="22"/>
                <w:szCs w:val="22"/>
              </w:rPr>
              <w:t>2</w:t>
            </w:r>
          </w:p>
        </w:tc>
        <w:tc>
          <w:tcPr>
            <w:tcW w:w="992" w:type="dxa"/>
            <w:shd w:val="clear" w:color="auto" w:fill="auto"/>
          </w:tcPr>
          <w:p w14:paraId="5E9E7256"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w:t>
            </w:r>
          </w:p>
        </w:tc>
        <w:tc>
          <w:tcPr>
            <w:tcW w:w="850" w:type="dxa"/>
            <w:shd w:val="clear" w:color="auto" w:fill="auto"/>
          </w:tcPr>
          <w:p w14:paraId="5E9E7257"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X</w:t>
            </w:r>
          </w:p>
        </w:tc>
        <w:tc>
          <w:tcPr>
            <w:tcW w:w="851" w:type="dxa"/>
          </w:tcPr>
          <w:p w14:paraId="5D6392CF" w14:textId="189DBA9B" w:rsidR="00382E88" w:rsidRPr="004F2895" w:rsidRDefault="0079190C" w:rsidP="004464DA">
            <w:pPr>
              <w:pStyle w:val="Normaalweb"/>
              <w:jc w:val="center"/>
              <w:rPr>
                <w:rFonts w:ascii="Corbel" w:hAnsi="Corbel"/>
                <w:sz w:val="22"/>
                <w:szCs w:val="22"/>
              </w:rPr>
            </w:pPr>
            <w:r>
              <w:rPr>
                <w:rFonts w:ascii="Corbel" w:hAnsi="Corbel"/>
                <w:sz w:val="22"/>
                <w:szCs w:val="22"/>
              </w:rPr>
              <w:t>o</w:t>
            </w:r>
          </w:p>
        </w:tc>
        <w:tc>
          <w:tcPr>
            <w:tcW w:w="851" w:type="dxa"/>
            <w:shd w:val="clear" w:color="auto" w:fill="auto"/>
          </w:tcPr>
          <w:p w14:paraId="5E9E7258" w14:textId="3AE0CEA0" w:rsidR="00382E88" w:rsidRPr="004F2895" w:rsidRDefault="00382E88" w:rsidP="004464DA">
            <w:pPr>
              <w:pStyle w:val="Normaalweb"/>
              <w:jc w:val="center"/>
              <w:rPr>
                <w:rFonts w:ascii="Corbel" w:hAnsi="Corbel"/>
                <w:sz w:val="22"/>
                <w:szCs w:val="22"/>
              </w:rPr>
            </w:pPr>
            <w:r w:rsidRPr="004F2895">
              <w:rPr>
                <w:rFonts w:ascii="Corbel" w:hAnsi="Corbel"/>
                <w:sz w:val="22"/>
                <w:szCs w:val="22"/>
              </w:rPr>
              <w:t>-</w:t>
            </w:r>
          </w:p>
        </w:tc>
      </w:tr>
      <w:tr w:rsidR="00382E88" w:rsidRPr="004F2895" w14:paraId="5E9E725E" w14:textId="77777777" w:rsidTr="00CA3DE2">
        <w:tc>
          <w:tcPr>
            <w:tcW w:w="534" w:type="dxa"/>
            <w:shd w:val="clear" w:color="auto" w:fill="auto"/>
          </w:tcPr>
          <w:p w14:paraId="5E9E725A" w14:textId="77777777" w:rsidR="00382E88" w:rsidRPr="004F2895" w:rsidRDefault="00382E88" w:rsidP="004F539F">
            <w:pPr>
              <w:pStyle w:val="Normaalweb"/>
              <w:rPr>
                <w:rFonts w:ascii="Corbel" w:hAnsi="Corbel"/>
                <w:b/>
                <w:sz w:val="22"/>
                <w:szCs w:val="22"/>
              </w:rPr>
            </w:pPr>
            <w:r w:rsidRPr="004F2895">
              <w:rPr>
                <w:rFonts w:ascii="Corbel" w:hAnsi="Corbel"/>
                <w:b/>
                <w:sz w:val="22"/>
                <w:szCs w:val="22"/>
              </w:rPr>
              <w:t>3</w:t>
            </w:r>
          </w:p>
        </w:tc>
        <w:tc>
          <w:tcPr>
            <w:tcW w:w="992" w:type="dxa"/>
            <w:shd w:val="clear" w:color="auto" w:fill="auto"/>
          </w:tcPr>
          <w:p w14:paraId="5E9E725B"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w:t>
            </w:r>
          </w:p>
        </w:tc>
        <w:tc>
          <w:tcPr>
            <w:tcW w:w="850" w:type="dxa"/>
            <w:shd w:val="clear" w:color="auto" w:fill="auto"/>
          </w:tcPr>
          <w:p w14:paraId="5E9E725C"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X</w:t>
            </w:r>
          </w:p>
        </w:tc>
        <w:tc>
          <w:tcPr>
            <w:tcW w:w="851" w:type="dxa"/>
          </w:tcPr>
          <w:p w14:paraId="5A507D54" w14:textId="5C942564" w:rsidR="00382E88" w:rsidRPr="004F2895" w:rsidRDefault="0079190C" w:rsidP="004464DA">
            <w:pPr>
              <w:pStyle w:val="Normaalweb"/>
              <w:jc w:val="center"/>
              <w:rPr>
                <w:rFonts w:ascii="Corbel" w:hAnsi="Corbel"/>
                <w:sz w:val="22"/>
                <w:szCs w:val="22"/>
              </w:rPr>
            </w:pPr>
            <w:r>
              <w:rPr>
                <w:rFonts w:ascii="Corbel" w:hAnsi="Corbel"/>
                <w:sz w:val="22"/>
                <w:szCs w:val="22"/>
              </w:rPr>
              <w:t>o</w:t>
            </w:r>
          </w:p>
        </w:tc>
        <w:tc>
          <w:tcPr>
            <w:tcW w:w="851" w:type="dxa"/>
            <w:shd w:val="clear" w:color="auto" w:fill="auto"/>
          </w:tcPr>
          <w:p w14:paraId="5E9E725D" w14:textId="3560B6C5" w:rsidR="00382E88" w:rsidRPr="004F2895" w:rsidRDefault="00382E88" w:rsidP="004464DA">
            <w:pPr>
              <w:pStyle w:val="Normaalweb"/>
              <w:jc w:val="center"/>
              <w:rPr>
                <w:rFonts w:ascii="Corbel" w:hAnsi="Corbel"/>
                <w:sz w:val="22"/>
                <w:szCs w:val="22"/>
              </w:rPr>
            </w:pPr>
            <w:r w:rsidRPr="004F2895">
              <w:rPr>
                <w:rFonts w:ascii="Corbel" w:hAnsi="Corbel"/>
                <w:sz w:val="22"/>
                <w:szCs w:val="22"/>
              </w:rPr>
              <w:t>X</w:t>
            </w:r>
          </w:p>
        </w:tc>
      </w:tr>
      <w:tr w:rsidR="00382E88" w:rsidRPr="004F2895" w14:paraId="5E9E7263" w14:textId="77777777" w:rsidTr="00BF0F04">
        <w:trPr>
          <w:trHeight w:val="313"/>
        </w:trPr>
        <w:tc>
          <w:tcPr>
            <w:tcW w:w="534" w:type="dxa"/>
            <w:shd w:val="clear" w:color="auto" w:fill="auto"/>
          </w:tcPr>
          <w:p w14:paraId="5E9E725F" w14:textId="77777777" w:rsidR="00382E88" w:rsidRPr="004F2895" w:rsidRDefault="00382E88" w:rsidP="004F539F">
            <w:pPr>
              <w:pStyle w:val="Normaalweb"/>
              <w:rPr>
                <w:rFonts w:ascii="Corbel" w:hAnsi="Corbel"/>
                <w:b/>
                <w:sz w:val="22"/>
                <w:szCs w:val="22"/>
              </w:rPr>
            </w:pPr>
            <w:r w:rsidRPr="004F2895">
              <w:rPr>
                <w:rFonts w:ascii="Corbel" w:hAnsi="Corbel"/>
                <w:b/>
                <w:sz w:val="22"/>
                <w:szCs w:val="22"/>
              </w:rPr>
              <w:t>4</w:t>
            </w:r>
          </w:p>
        </w:tc>
        <w:tc>
          <w:tcPr>
            <w:tcW w:w="992" w:type="dxa"/>
            <w:shd w:val="clear" w:color="auto" w:fill="auto"/>
          </w:tcPr>
          <w:p w14:paraId="5E9E7260" w14:textId="145EE445" w:rsidR="00D0792B" w:rsidRPr="004F2895" w:rsidRDefault="00382E88" w:rsidP="00BF0F04">
            <w:pPr>
              <w:pStyle w:val="Normaalweb"/>
              <w:jc w:val="center"/>
              <w:rPr>
                <w:rFonts w:ascii="Corbel" w:hAnsi="Corbel"/>
                <w:sz w:val="22"/>
                <w:szCs w:val="22"/>
              </w:rPr>
            </w:pPr>
            <w:r w:rsidRPr="004F2895">
              <w:rPr>
                <w:rFonts w:ascii="Corbel" w:hAnsi="Corbel"/>
                <w:sz w:val="22"/>
                <w:szCs w:val="22"/>
              </w:rPr>
              <w:t>X</w:t>
            </w:r>
          </w:p>
        </w:tc>
        <w:tc>
          <w:tcPr>
            <w:tcW w:w="850" w:type="dxa"/>
            <w:shd w:val="clear" w:color="auto" w:fill="auto"/>
          </w:tcPr>
          <w:p w14:paraId="5E9E7261" w14:textId="4F8DBA28" w:rsidR="004D222A" w:rsidRPr="004F2895" w:rsidRDefault="00382E88" w:rsidP="00BF0F04">
            <w:pPr>
              <w:pStyle w:val="Normaalweb"/>
              <w:jc w:val="center"/>
              <w:rPr>
                <w:rFonts w:ascii="Corbel" w:hAnsi="Corbel"/>
                <w:sz w:val="22"/>
                <w:szCs w:val="22"/>
              </w:rPr>
            </w:pPr>
            <w:r w:rsidRPr="004F2895">
              <w:rPr>
                <w:rFonts w:ascii="Corbel" w:hAnsi="Corbel"/>
                <w:sz w:val="22"/>
                <w:szCs w:val="22"/>
              </w:rPr>
              <w:t>-</w:t>
            </w:r>
          </w:p>
        </w:tc>
        <w:tc>
          <w:tcPr>
            <w:tcW w:w="851" w:type="dxa"/>
          </w:tcPr>
          <w:p w14:paraId="58DEB13C" w14:textId="5BB9C05B" w:rsidR="004D222A" w:rsidRPr="004F2895" w:rsidRDefault="0060204B" w:rsidP="00BF0F04">
            <w:pPr>
              <w:pStyle w:val="Normaalweb"/>
              <w:jc w:val="center"/>
              <w:rPr>
                <w:rFonts w:ascii="Corbel" w:hAnsi="Corbel"/>
                <w:sz w:val="22"/>
                <w:szCs w:val="22"/>
              </w:rPr>
            </w:pPr>
            <w:r>
              <w:rPr>
                <w:rFonts w:ascii="Corbel" w:hAnsi="Corbel"/>
                <w:sz w:val="22"/>
                <w:szCs w:val="22"/>
              </w:rPr>
              <w:t>-</w:t>
            </w:r>
          </w:p>
        </w:tc>
        <w:tc>
          <w:tcPr>
            <w:tcW w:w="851" w:type="dxa"/>
            <w:shd w:val="clear" w:color="auto" w:fill="auto"/>
          </w:tcPr>
          <w:p w14:paraId="5E9E7262" w14:textId="61998891" w:rsidR="004D222A" w:rsidRPr="004F2895" w:rsidRDefault="00382E88" w:rsidP="00BF0F04">
            <w:pPr>
              <w:pStyle w:val="Normaalweb"/>
              <w:jc w:val="center"/>
              <w:rPr>
                <w:rFonts w:ascii="Corbel" w:hAnsi="Corbel"/>
                <w:sz w:val="22"/>
                <w:szCs w:val="22"/>
              </w:rPr>
            </w:pPr>
            <w:r w:rsidRPr="004F2895">
              <w:rPr>
                <w:rFonts w:ascii="Corbel" w:hAnsi="Corbel"/>
                <w:sz w:val="22"/>
                <w:szCs w:val="22"/>
              </w:rPr>
              <w:t>-</w:t>
            </w:r>
          </w:p>
        </w:tc>
      </w:tr>
      <w:tr w:rsidR="00382E88" w:rsidRPr="004F2895" w14:paraId="5E9E7268" w14:textId="77777777" w:rsidTr="00CA3DE2">
        <w:tc>
          <w:tcPr>
            <w:tcW w:w="534" w:type="dxa"/>
            <w:shd w:val="clear" w:color="auto" w:fill="auto"/>
          </w:tcPr>
          <w:p w14:paraId="5E9E7264" w14:textId="77777777" w:rsidR="00382E88" w:rsidRPr="004F2895" w:rsidRDefault="00382E88" w:rsidP="004F539F">
            <w:pPr>
              <w:pStyle w:val="Normaalweb"/>
              <w:rPr>
                <w:rFonts w:ascii="Corbel" w:hAnsi="Corbel"/>
                <w:b/>
                <w:sz w:val="22"/>
                <w:szCs w:val="22"/>
              </w:rPr>
            </w:pPr>
            <w:r w:rsidRPr="004F2895">
              <w:rPr>
                <w:rFonts w:ascii="Corbel" w:hAnsi="Corbel"/>
                <w:b/>
                <w:sz w:val="22"/>
                <w:szCs w:val="22"/>
              </w:rPr>
              <w:t>5</w:t>
            </w:r>
          </w:p>
        </w:tc>
        <w:tc>
          <w:tcPr>
            <w:tcW w:w="992" w:type="dxa"/>
            <w:shd w:val="clear" w:color="auto" w:fill="auto"/>
          </w:tcPr>
          <w:p w14:paraId="5E9E7265"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X</w:t>
            </w:r>
          </w:p>
        </w:tc>
        <w:tc>
          <w:tcPr>
            <w:tcW w:w="850" w:type="dxa"/>
            <w:shd w:val="clear" w:color="auto" w:fill="auto"/>
          </w:tcPr>
          <w:p w14:paraId="5E9E7266"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w:t>
            </w:r>
          </w:p>
        </w:tc>
        <w:tc>
          <w:tcPr>
            <w:tcW w:w="851" w:type="dxa"/>
          </w:tcPr>
          <w:p w14:paraId="3D447D1C" w14:textId="06B6A62A" w:rsidR="00382E88" w:rsidRPr="004F2895" w:rsidRDefault="008F3F3A" w:rsidP="004464DA">
            <w:pPr>
              <w:pStyle w:val="Normaalweb"/>
              <w:jc w:val="center"/>
              <w:rPr>
                <w:rFonts w:ascii="Corbel" w:hAnsi="Corbel"/>
                <w:sz w:val="22"/>
                <w:szCs w:val="22"/>
              </w:rPr>
            </w:pPr>
            <w:r>
              <w:rPr>
                <w:rFonts w:ascii="Corbel" w:hAnsi="Corbel"/>
                <w:sz w:val="22"/>
                <w:szCs w:val="22"/>
              </w:rPr>
              <w:t>-</w:t>
            </w:r>
          </w:p>
        </w:tc>
        <w:tc>
          <w:tcPr>
            <w:tcW w:w="851" w:type="dxa"/>
            <w:shd w:val="clear" w:color="auto" w:fill="auto"/>
          </w:tcPr>
          <w:p w14:paraId="5E9E7267" w14:textId="2A2DE204" w:rsidR="00382E88" w:rsidRPr="004F2895" w:rsidRDefault="00382E88" w:rsidP="004464DA">
            <w:pPr>
              <w:pStyle w:val="Normaalweb"/>
              <w:jc w:val="center"/>
              <w:rPr>
                <w:rFonts w:ascii="Corbel" w:hAnsi="Corbel"/>
                <w:sz w:val="22"/>
                <w:szCs w:val="22"/>
              </w:rPr>
            </w:pPr>
            <w:r w:rsidRPr="004F2895">
              <w:rPr>
                <w:rFonts w:ascii="Corbel" w:hAnsi="Corbel"/>
                <w:sz w:val="22"/>
                <w:szCs w:val="22"/>
              </w:rPr>
              <w:t>X</w:t>
            </w:r>
          </w:p>
        </w:tc>
      </w:tr>
      <w:tr w:rsidR="00382E88" w:rsidRPr="004F2895" w14:paraId="5E9E726D" w14:textId="77777777" w:rsidTr="00CA3DE2">
        <w:tc>
          <w:tcPr>
            <w:tcW w:w="534" w:type="dxa"/>
            <w:shd w:val="clear" w:color="auto" w:fill="auto"/>
          </w:tcPr>
          <w:p w14:paraId="5E9E7269" w14:textId="77777777" w:rsidR="00382E88" w:rsidRPr="004F2895" w:rsidRDefault="00382E88" w:rsidP="004F539F">
            <w:pPr>
              <w:pStyle w:val="Normaalweb"/>
              <w:rPr>
                <w:rFonts w:ascii="Corbel" w:hAnsi="Corbel"/>
                <w:b/>
                <w:sz w:val="22"/>
                <w:szCs w:val="22"/>
              </w:rPr>
            </w:pPr>
            <w:r w:rsidRPr="004F2895">
              <w:rPr>
                <w:rFonts w:ascii="Corbel" w:hAnsi="Corbel"/>
                <w:b/>
                <w:sz w:val="22"/>
                <w:szCs w:val="22"/>
              </w:rPr>
              <w:t>6</w:t>
            </w:r>
          </w:p>
        </w:tc>
        <w:tc>
          <w:tcPr>
            <w:tcW w:w="992" w:type="dxa"/>
            <w:shd w:val="clear" w:color="auto" w:fill="auto"/>
          </w:tcPr>
          <w:p w14:paraId="5E9E726A"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X</w:t>
            </w:r>
          </w:p>
        </w:tc>
        <w:tc>
          <w:tcPr>
            <w:tcW w:w="850" w:type="dxa"/>
            <w:shd w:val="clear" w:color="auto" w:fill="auto"/>
          </w:tcPr>
          <w:p w14:paraId="5E9E726B"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X</w:t>
            </w:r>
          </w:p>
        </w:tc>
        <w:tc>
          <w:tcPr>
            <w:tcW w:w="851" w:type="dxa"/>
          </w:tcPr>
          <w:p w14:paraId="794F1E39" w14:textId="43A3EB1E" w:rsidR="00382E88" w:rsidRPr="004F2895" w:rsidRDefault="0079190C" w:rsidP="004464DA">
            <w:pPr>
              <w:pStyle w:val="Normaalweb"/>
              <w:jc w:val="center"/>
              <w:rPr>
                <w:rFonts w:ascii="Corbel" w:hAnsi="Corbel"/>
                <w:sz w:val="22"/>
                <w:szCs w:val="22"/>
              </w:rPr>
            </w:pPr>
            <w:r>
              <w:rPr>
                <w:rFonts w:ascii="Corbel" w:hAnsi="Corbel"/>
                <w:sz w:val="22"/>
                <w:szCs w:val="22"/>
              </w:rPr>
              <w:t>o</w:t>
            </w:r>
          </w:p>
        </w:tc>
        <w:tc>
          <w:tcPr>
            <w:tcW w:w="851" w:type="dxa"/>
            <w:shd w:val="clear" w:color="auto" w:fill="auto"/>
          </w:tcPr>
          <w:p w14:paraId="5E9E726C" w14:textId="4753EA44" w:rsidR="00382E88" w:rsidRPr="004F2895" w:rsidRDefault="00382E88" w:rsidP="004464DA">
            <w:pPr>
              <w:pStyle w:val="Normaalweb"/>
              <w:jc w:val="center"/>
              <w:rPr>
                <w:rFonts w:ascii="Corbel" w:hAnsi="Corbel"/>
                <w:sz w:val="22"/>
                <w:szCs w:val="22"/>
              </w:rPr>
            </w:pPr>
            <w:r w:rsidRPr="004F2895">
              <w:rPr>
                <w:rFonts w:ascii="Corbel" w:hAnsi="Corbel"/>
                <w:sz w:val="22"/>
                <w:szCs w:val="22"/>
              </w:rPr>
              <w:t>-</w:t>
            </w:r>
          </w:p>
        </w:tc>
      </w:tr>
      <w:tr w:rsidR="00382E88" w:rsidRPr="004F2895" w14:paraId="5E9E7272" w14:textId="77777777" w:rsidTr="00CA3DE2">
        <w:tc>
          <w:tcPr>
            <w:tcW w:w="534" w:type="dxa"/>
            <w:shd w:val="clear" w:color="auto" w:fill="auto"/>
          </w:tcPr>
          <w:p w14:paraId="5E9E726E" w14:textId="77777777" w:rsidR="00382E88" w:rsidRPr="004F2895" w:rsidRDefault="00382E88" w:rsidP="004F539F">
            <w:pPr>
              <w:pStyle w:val="Normaalweb"/>
              <w:rPr>
                <w:rFonts w:ascii="Corbel" w:hAnsi="Corbel"/>
                <w:b/>
                <w:sz w:val="22"/>
                <w:szCs w:val="22"/>
              </w:rPr>
            </w:pPr>
            <w:r w:rsidRPr="004F2895">
              <w:rPr>
                <w:rFonts w:ascii="Corbel" w:hAnsi="Corbel"/>
                <w:b/>
                <w:sz w:val="22"/>
                <w:szCs w:val="22"/>
              </w:rPr>
              <w:t>7</w:t>
            </w:r>
          </w:p>
        </w:tc>
        <w:tc>
          <w:tcPr>
            <w:tcW w:w="992" w:type="dxa"/>
            <w:shd w:val="clear" w:color="auto" w:fill="auto"/>
          </w:tcPr>
          <w:p w14:paraId="5E9E726F"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X</w:t>
            </w:r>
          </w:p>
        </w:tc>
        <w:tc>
          <w:tcPr>
            <w:tcW w:w="850" w:type="dxa"/>
            <w:shd w:val="clear" w:color="auto" w:fill="auto"/>
          </w:tcPr>
          <w:p w14:paraId="5E9E7270" w14:textId="77777777" w:rsidR="00382E88" w:rsidRPr="004F2895" w:rsidRDefault="00382E88" w:rsidP="004464DA">
            <w:pPr>
              <w:pStyle w:val="Normaalweb"/>
              <w:jc w:val="center"/>
              <w:rPr>
                <w:rFonts w:ascii="Corbel" w:hAnsi="Corbel"/>
                <w:sz w:val="22"/>
                <w:szCs w:val="22"/>
              </w:rPr>
            </w:pPr>
            <w:r w:rsidRPr="004F2895">
              <w:rPr>
                <w:rFonts w:ascii="Corbel" w:hAnsi="Corbel"/>
                <w:sz w:val="22"/>
                <w:szCs w:val="22"/>
              </w:rPr>
              <w:t>X</w:t>
            </w:r>
          </w:p>
        </w:tc>
        <w:tc>
          <w:tcPr>
            <w:tcW w:w="851" w:type="dxa"/>
          </w:tcPr>
          <w:p w14:paraId="4F9FB7EA" w14:textId="77656E97" w:rsidR="00382E88" w:rsidRPr="004F2895" w:rsidRDefault="0079190C" w:rsidP="004464DA">
            <w:pPr>
              <w:pStyle w:val="Normaalweb"/>
              <w:jc w:val="center"/>
              <w:rPr>
                <w:rFonts w:ascii="Corbel" w:hAnsi="Corbel"/>
                <w:sz w:val="22"/>
                <w:szCs w:val="22"/>
              </w:rPr>
            </w:pPr>
            <w:r>
              <w:rPr>
                <w:rFonts w:ascii="Corbel" w:hAnsi="Corbel"/>
                <w:sz w:val="22"/>
                <w:szCs w:val="22"/>
              </w:rPr>
              <w:t>o</w:t>
            </w:r>
          </w:p>
        </w:tc>
        <w:tc>
          <w:tcPr>
            <w:tcW w:w="851" w:type="dxa"/>
            <w:shd w:val="clear" w:color="auto" w:fill="auto"/>
          </w:tcPr>
          <w:p w14:paraId="5E9E7271" w14:textId="5B75C1FC" w:rsidR="00382E88" w:rsidRPr="004F2895" w:rsidRDefault="00382E88" w:rsidP="004464DA">
            <w:pPr>
              <w:pStyle w:val="Normaalweb"/>
              <w:jc w:val="center"/>
              <w:rPr>
                <w:rFonts w:ascii="Corbel" w:hAnsi="Corbel"/>
                <w:sz w:val="22"/>
                <w:szCs w:val="22"/>
              </w:rPr>
            </w:pPr>
            <w:r w:rsidRPr="004F2895">
              <w:rPr>
                <w:rFonts w:ascii="Corbel" w:hAnsi="Corbel"/>
                <w:sz w:val="22"/>
                <w:szCs w:val="22"/>
              </w:rPr>
              <w:t>X</w:t>
            </w:r>
          </w:p>
        </w:tc>
      </w:tr>
    </w:tbl>
    <w:p w14:paraId="5E9E7273" w14:textId="77777777" w:rsidR="00FD551C" w:rsidRPr="004F2895" w:rsidRDefault="00FD551C" w:rsidP="004F539F">
      <w:pPr>
        <w:pStyle w:val="Normaalweb"/>
        <w:rPr>
          <w:rFonts w:ascii="Corbel" w:hAnsi="Corbel"/>
          <w:sz w:val="22"/>
          <w:szCs w:val="22"/>
        </w:rPr>
      </w:pPr>
    </w:p>
    <w:p w14:paraId="5E9E7274" w14:textId="77777777" w:rsidR="004F539F" w:rsidRPr="004F2895" w:rsidRDefault="004F539F" w:rsidP="004F539F">
      <w:pPr>
        <w:pStyle w:val="Normaalweb"/>
        <w:rPr>
          <w:rFonts w:ascii="Corbel" w:hAnsi="Corbel"/>
          <w:sz w:val="22"/>
          <w:szCs w:val="22"/>
        </w:rPr>
      </w:pPr>
      <w:r w:rsidRPr="004F2895">
        <w:rPr>
          <w:rFonts w:ascii="Corbel" w:hAnsi="Corbel"/>
          <w:sz w:val="22"/>
          <w:szCs w:val="22"/>
        </w:rPr>
        <w:t xml:space="preserve">Bijvoorbeeld: </w:t>
      </w:r>
    </w:p>
    <w:p w14:paraId="5E9E7275" w14:textId="00573ECA" w:rsidR="004F539F" w:rsidRPr="004F2895" w:rsidRDefault="004F539F" w:rsidP="00FD551C">
      <w:pPr>
        <w:widowControl/>
        <w:numPr>
          <w:ilvl w:val="0"/>
          <w:numId w:val="6"/>
        </w:numPr>
        <w:tabs>
          <w:tab w:val="clear" w:pos="1080"/>
          <w:tab w:val="num" w:pos="426"/>
        </w:tabs>
        <w:suppressAutoHyphens w:val="0"/>
        <w:spacing w:before="100" w:beforeAutospacing="1" w:after="100" w:afterAutospacing="1"/>
        <w:ind w:left="426" w:hanging="426"/>
        <w:rPr>
          <w:rFonts w:ascii="Corbel" w:hAnsi="Corbel"/>
          <w:sz w:val="22"/>
          <w:szCs w:val="22"/>
        </w:rPr>
      </w:pPr>
      <w:r w:rsidRPr="004F2895">
        <w:rPr>
          <w:rFonts w:ascii="Corbel" w:hAnsi="Corbel"/>
          <w:sz w:val="22"/>
          <w:szCs w:val="22"/>
        </w:rPr>
        <w:t xml:space="preserve">Het SE </w:t>
      </w:r>
      <w:r w:rsidR="00D74801" w:rsidRPr="004F2895">
        <w:rPr>
          <w:rFonts w:ascii="Corbel" w:hAnsi="Corbel"/>
          <w:sz w:val="22"/>
          <w:szCs w:val="22"/>
        </w:rPr>
        <w:t>“</w:t>
      </w:r>
      <w:r w:rsidRPr="004F2895">
        <w:rPr>
          <w:rFonts w:ascii="Corbel" w:hAnsi="Corbel"/>
          <w:sz w:val="22"/>
          <w:szCs w:val="22"/>
        </w:rPr>
        <w:t>Opmerkingen</w:t>
      </w:r>
      <w:r w:rsidR="00D74801" w:rsidRPr="004F2895">
        <w:rPr>
          <w:rFonts w:ascii="Corbel" w:hAnsi="Corbel"/>
          <w:sz w:val="22"/>
          <w:szCs w:val="22"/>
        </w:rPr>
        <w:t>”</w:t>
      </w:r>
      <w:r w:rsidRPr="004F2895">
        <w:rPr>
          <w:rFonts w:ascii="Corbel" w:hAnsi="Corbel"/>
          <w:sz w:val="22"/>
          <w:szCs w:val="22"/>
        </w:rPr>
        <w:t xml:space="preserve"> moet altijd EMPTY zijn, dit zou je kunnen weergeven als: </w:t>
      </w:r>
      <w:r w:rsidR="00CE790C">
        <w:rPr>
          <w:rFonts w:ascii="Corbel" w:hAnsi="Corbel"/>
          <w:sz w:val="22"/>
          <w:szCs w:val="22"/>
        </w:rPr>
        <w:br/>
      </w:r>
      <w:r w:rsidRPr="004F2895">
        <w:rPr>
          <w:rFonts w:ascii="Corbel" w:hAnsi="Corbel"/>
          <w:sz w:val="22"/>
          <w:szCs w:val="22"/>
        </w:rPr>
        <w:t xml:space="preserve">Conditie(-, -, </w:t>
      </w:r>
      <w:r w:rsidR="00CE790C">
        <w:rPr>
          <w:rFonts w:ascii="Corbel" w:hAnsi="Corbel"/>
          <w:sz w:val="22"/>
          <w:szCs w:val="22"/>
        </w:rPr>
        <w:t>-,</w:t>
      </w:r>
      <w:r w:rsidRPr="004F2895">
        <w:rPr>
          <w:rFonts w:ascii="Corbel" w:hAnsi="Corbel"/>
          <w:sz w:val="22"/>
          <w:szCs w:val="22"/>
        </w:rPr>
        <w:t xml:space="preserve">'Opmerkingen') = EMPTY </w:t>
      </w:r>
    </w:p>
    <w:p w14:paraId="5E9E7276" w14:textId="1656E32E" w:rsidR="004F539F" w:rsidRDefault="004F539F" w:rsidP="00FD551C">
      <w:pPr>
        <w:widowControl/>
        <w:numPr>
          <w:ilvl w:val="0"/>
          <w:numId w:val="6"/>
        </w:numPr>
        <w:tabs>
          <w:tab w:val="clear" w:pos="1080"/>
          <w:tab w:val="num" w:pos="426"/>
        </w:tabs>
        <w:suppressAutoHyphens w:val="0"/>
        <w:spacing w:before="100" w:beforeAutospacing="1" w:after="100" w:afterAutospacing="1"/>
        <w:ind w:left="426" w:hanging="426"/>
        <w:rPr>
          <w:rFonts w:ascii="Corbel" w:hAnsi="Corbel"/>
          <w:sz w:val="22"/>
          <w:szCs w:val="22"/>
        </w:rPr>
      </w:pPr>
      <w:r w:rsidRPr="004F2895">
        <w:rPr>
          <w:rFonts w:ascii="Corbel" w:hAnsi="Corbel"/>
          <w:sz w:val="22"/>
          <w:szCs w:val="22"/>
        </w:rPr>
        <w:t xml:space="preserve">In MITT </w:t>
      </w:r>
      <w:r w:rsidR="00D74801" w:rsidRPr="004F2895">
        <w:rPr>
          <w:rFonts w:ascii="Corbel" w:hAnsi="Corbel"/>
          <w:sz w:val="22"/>
          <w:szCs w:val="22"/>
        </w:rPr>
        <w:t>“</w:t>
      </w:r>
      <w:r w:rsidRPr="004F2895">
        <w:rPr>
          <w:rFonts w:ascii="Corbel" w:hAnsi="Corbel"/>
          <w:sz w:val="22"/>
          <w:szCs w:val="22"/>
        </w:rPr>
        <w:t>MiTT01</w:t>
      </w:r>
      <w:r w:rsidR="00D74801" w:rsidRPr="004F2895">
        <w:rPr>
          <w:rFonts w:ascii="Corbel" w:hAnsi="Corbel"/>
          <w:sz w:val="22"/>
          <w:szCs w:val="22"/>
        </w:rPr>
        <w:t>”</w:t>
      </w:r>
      <w:r w:rsidRPr="004F2895">
        <w:rPr>
          <w:rFonts w:ascii="Corbel" w:hAnsi="Corbel"/>
          <w:sz w:val="22"/>
          <w:szCs w:val="22"/>
        </w:rPr>
        <w:t xml:space="preserve"> moet de hele MITT altijd FREE zijn, dit zou je kunnen weergeven als: Conditie('MiTT01', -, -</w:t>
      </w:r>
      <w:r w:rsidR="00CA6AE7">
        <w:rPr>
          <w:rFonts w:ascii="Corbel" w:hAnsi="Corbel"/>
          <w:sz w:val="22"/>
          <w:szCs w:val="22"/>
        </w:rPr>
        <w:t>, -</w:t>
      </w:r>
      <w:r w:rsidRPr="004F2895">
        <w:rPr>
          <w:rFonts w:ascii="Corbel" w:hAnsi="Corbel"/>
          <w:sz w:val="22"/>
          <w:szCs w:val="22"/>
        </w:rPr>
        <w:t xml:space="preserve">) = FREE </w:t>
      </w:r>
    </w:p>
    <w:p w14:paraId="1E561615" w14:textId="0B9876A9" w:rsidR="00507743" w:rsidRDefault="00507743" w:rsidP="00FD551C">
      <w:pPr>
        <w:widowControl/>
        <w:numPr>
          <w:ilvl w:val="0"/>
          <w:numId w:val="6"/>
        </w:numPr>
        <w:tabs>
          <w:tab w:val="clear" w:pos="1080"/>
          <w:tab w:val="num" w:pos="426"/>
        </w:tabs>
        <w:suppressAutoHyphens w:val="0"/>
        <w:spacing w:before="100" w:beforeAutospacing="1" w:after="100" w:afterAutospacing="1"/>
        <w:ind w:left="426" w:hanging="426"/>
        <w:rPr>
          <w:rFonts w:ascii="Corbel" w:hAnsi="Corbel"/>
          <w:sz w:val="22"/>
          <w:szCs w:val="22"/>
        </w:rPr>
      </w:pPr>
      <w:r w:rsidRPr="00507743">
        <w:rPr>
          <w:rFonts w:ascii="Corbel" w:hAnsi="Corbel"/>
          <w:sz w:val="22"/>
          <w:szCs w:val="22"/>
        </w:rPr>
        <w:t>Als 1 kolom van een tabel "FIXED" is, mogen er geen regels toegevoegd of verwijderd worden, ook niet als het een lege tabel betreft.</w:t>
      </w:r>
    </w:p>
    <w:p w14:paraId="730CF07B" w14:textId="23D8FBF1" w:rsidR="00FA15EE" w:rsidRDefault="00FA15EE" w:rsidP="00FD551C">
      <w:pPr>
        <w:widowControl/>
        <w:numPr>
          <w:ilvl w:val="0"/>
          <w:numId w:val="6"/>
        </w:numPr>
        <w:tabs>
          <w:tab w:val="clear" w:pos="1080"/>
          <w:tab w:val="num" w:pos="426"/>
        </w:tabs>
        <w:suppressAutoHyphens w:val="0"/>
        <w:spacing w:before="100" w:beforeAutospacing="1" w:after="100" w:afterAutospacing="1"/>
        <w:ind w:left="426" w:hanging="426"/>
        <w:rPr>
          <w:rFonts w:ascii="Corbel" w:hAnsi="Corbel"/>
          <w:sz w:val="22"/>
          <w:szCs w:val="22"/>
        </w:rPr>
      </w:pPr>
      <w:r w:rsidRPr="00FA15EE">
        <w:rPr>
          <w:rFonts w:ascii="Corbel" w:hAnsi="Corbel"/>
          <w:sz w:val="22"/>
          <w:szCs w:val="22"/>
        </w:rPr>
        <w:t xml:space="preserve">Het CE "verificaties" moet altijd FREE zijn, onafhankelijk of het in een tabel of als een normaal CE bestaat: </w:t>
      </w:r>
      <w:r w:rsidR="001920CE">
        <w:rPr>
          <w:rFonts w:ascii="Corbel" w:hAnsi="Corbel"/>
          <w:sz w:val="22"/>
          <w:szCs w:val="22"/>
        </w:rPr>
        <w:br/>
      </w:r>
      <w:r w:rsidRPr="00FA15EE">
        <w:rPr>
          <w:rFonts w:ascii="Corbel" w:hAnsi="Corbel"/>
          <w:sz w:val="22"/>
          <w:szCs w:val="22"/>
        </w:rPr>
        <w:t>Conditie(-, 'verificaties',</w:t>
      </w:r>
      <w:r w:rsidR="00055176">
        <w:rPr>
          <w:rFonts w:ascii="Corbel" w:hAnsi="Corbel"/>
          <w:sz w:val="22"/>
          <w:szCs w:val="22"/>
        </w:rPr>
        <w:t xml:space="preserve"> </w:t>
      </w:r>
      <w:r w:rsidRPr="00FA15EE">
        <w:rPr>
          <w:rFonts w:ascii="Corbel" w:hAnsi="Corbel"/>
          <w:sz w:val="22"/>
          <w:szCs w:val="22"/>
        </w:rPr>
        <w:t>-,</w:t>
      </w:r>
      <w:r w:rsidR="00605869">
        <w:t xml:space="preserve"> </w:t>
      </w:r>
      <w:r w:rsidRPr="00FA15EE">
        <w:rPr>
          <w:rFonts w:ascii="Corbel" w:hAnsi="Corbel"/>
          <w:sz w:val="22"/>
          <w:szCs w:val="22"/>
        </w:rPr>
        <w:t>-) = FREE</w:t>
      </w:r>
    </w:p>
    <w:p w14:paraId="18A91135" w14:textId="72203E72" w:rsidR="00055176" w:rsidRDefault="00055176" w:rsidP="00FD551C">
      <w:pPr>
        <w:widowControl/>
        <w:numPr>
          <w:ilvl w:val="0"/>
          <w:numId w:val="6"/>
        </w:numPr>
        <w:tabs>
          <w:tab w:val="clear" w:pos="1080"/>
          <w:tab w:val="num" w:pos="426"/>
        </w:tabs>
        <w:suppressAutoHyphens w:val="0"/>
        <w:spacing w:before="100" w:beforeAutospacing="1" w:after="100" w:afterAutospacing="1"/>
        <w:ind w:left="426" w:hanging="426"/>
        <w:rPr>
          <w:rFonts w:ascii="Corbel" w:hAnsi="Corbel"/>
          <w:sz w:val="22"/>
          <w:szCs w:val="22"/>
        </w:rPr>
      </w:pPr>
      <w:r w:rsidRPr="00055176">
        <w:rPr>
          <w:rFonts w:ascii="Corbel" w:hAnsi="Corbel"/>
          <w:sz w:val="22"/>
          <w:szCs w:val="22"/>
        </w:rPr>
        <w:t xml:space="preserve">Het CE "controles" moet alleen FREE zijn als tabel binnen CE "advies": </w:t>
      </w:r>
      <w:r>
        <w:rPr>
          <w:rFonts w:ascii="Corbel" w:hAnsi="Corbel"/>
          <w:sz w:val="22"/>
          <w:szCs w:val="22"/>
        </w:rPr>
        <w:br/>
      </w:r>
      <w:r w:rsidRPr="00055176">
        <w:rPr>
          <w:rFonts w:ascii="Corbel" w:hAnsi="Corbel"/>
          <w:sz w:val="22"/>
          <w:szCs w:val="22"/>
        </w:rPr>
        <w:t>Conditie(-,</w:t>
      </w:r>
      <w:r>
        <w:rPr>
          <w:rFonts w:ascii="Corbel" w:hAnsi="Corbel"/>
          <w:sz w:val="22"/>
          <w:szCs w:val="22"/>
        </w:rPr>
        <w:t xml:space="preserve"> </w:t>
      </w:r>
      <w:r w:rsidRPr="00055176">
        <w:rPr>
          <w:rFonts w:ascii="Corbel" w:hAnsi="Corbel"/>
          <w:sz w:val="22"/>
          <w:szCs w:val="22"/>
        </w:rPr>
        <w:t>'advies',</w:t>
      </w:r>
      <w:r>
        <w:rPr>
          <w:rFonts w:ascii="Corbel" w:hAnsi="Corbel"/>
          <w:sz w:val="22"/>
          <w:szCs w:val="22"/>
        </w:rPr>
        <w:t xml:space="preserve"> </w:t>
      </w:r>
      <w:r w:rsidRPr="00055176">
        <w:rPr>
          <w:rFonts w:ascii="Corbel" w:hAnsi="Corbel"/>
          <w:sz w:val="22"/>
          <w:szCs w:val="22"/>
        </w:rPr>
        <w:t>'controles',</w:t>
      </w:r>
      <w:r>
        <w:rPr>
          <w:rFonts w:ascii="Corbel" w:hAnsi="Corbel"/>
          <w:sz w:val="22"/>
          <w:szCs w:val="22"/>
        </w:rPr>
        <w:t xml:space="preserve"> </w:t>
      </w:r>
      <w:r w:rsidRPr="00055176">
        <w:rPr>
          <w:rFonts w:ascii="Corbel" w:hAnsi="Corbel"/>
          <w:sz w:val="22"/>
          <w:szCs w:val="22"/>
        </w:rPr>
        <w:t>-) = FREE</w:t>
      </w:r>
    </w:p>
    <w:p w14:paraId="5A08940C" w14:textId="4C33BA35" w:rsidR="00605869" w:rsidRDefault="00605869" w:rsidP="00FD551C">
      <w:pPr>
        <w:widowControl/>
        <w:numPr>
          <w:ilvl w:val="0"/>
          <w:numId w:val="6"/>
        </w:numPr>
        <w:tabs>
          <w:tab w:val="clear" w:pos="1080"/>
          <w:tab w:val="num" w:pos="426"/>
        </w:tabs>
        <w:suppressAutoHyphens w:val="0"/>
        <w:spacing w:before="100" w:beforeAutospacing="1" w:after="100" w:afterAutospacing="1"/>
        <w:ind w:left="426" w:hanging="426"/>
        <w:rPr>
          <w:rFonts w:ascii="Corbel" w:hAnsi="Corbel"/>
          <w:sz w:val="22"/>
          <w:szCs w:val="22"/>
        </w:rPr>
      </w:pPr>
      <w:r w:rsidRPr="00605869">
        <w:rPr>
          <w:rFonts w:ascii="Corbel" w:hAnsi="Corbel"/>
          <w:sz w:val="22"/>
          <w:szCs w:val="22"/>
        </w:rPr>
        <w:t xml:space="preserve">Er bestaat een bericht met daarin een </w:t>
      </w:r>
      <w:proofErr w:type="spellStart"/>
      <w:r w:rsidRPr="00605869">
        <w:rPr>
          <w:rFonts w:ascii="Corbel" w:hAnsi="Corbel"/>
          <w:sz w:val="22"/>
          <w:szCs w:val="22"/>
        </w:rPr>
        <w:t>parent</w:t>
      </w:r>
      <w:proofErr w:type="spellEnd"/>
      <w:r w:rsidRPr="00605869">
        <w:rPr>
          <w:rFonts w:ascii="Corbel" w:hAnsi="Corbel"/>
          <w:sz w:val="22"/>
          <w:szCs w:val="22"/>
        </w:rPr>
        <w:t xml:space="preserve"> CE "CE1" en een </w:t>
      </w:r>
      <w:proofErr w:type="spellStart"/>
      <w:r w:rsidRPr="00605869">
        <w:rPr>
          <w:rFonts w:ascii="Corbel" w:hAnsi="Corbel"/>
          <w:sz w:val="22"/>
          <w:szCs w:val="22"/>
        </w:rPr>
        <w:t>child</w:t>
      </w:r>
      <w:proofErr w:type="spellEnd"/>
      <w:r w:rsidRPr="00605869">
        <w:rPr>
          <w:rFonts w:ascii="Corbel" w:hAnsi="Corbel"/>
          <w:sz w:val="22"/>
          <w:szCs w:val="22"/>
        </w:rPr>
        <w:t xml:space="preserve"> CE "CE2"</w:t>
      </w:r>
      <w:r>
        <w:rPr>
          <w:rFonts w:ascii="Corbel" w:hAnsi="Corbel"/>
          <w:sz w:val="22"/>
          <w:szCs w:val="22"/>
        </w:rPr>
        <w:t>.</w:t>
      </w:r>
      <w:r w:rsidR="00651E94">
        <w:rPr>
          <w:rFonts w:ascii="Corbel" w:hAnsi="Corbel"/>
          <w:sz w:val="22"/>
          <w:szCs w:val="22"/>
        </w:rPr>
        <w:br/>
      </w:r>
      <w:r w:rsidR="00651E94" w:rsidRPr="00651E94">
        <w:rPr>
          <w:rFonts w:ascii="Corbel" w:hAnsi="Corbel"/>
          <w:sz w:val="22"/>
          <w:szCs w:val="22"/>
        </w:rPr>
        <w:t>Voor onderstaande element conditie voorbeelden wordt de plaats in bovenstaande tabel benoemd:</w:t>
      </w:r>
    </w:p>
    <w:p w14:paraId="777B688E" w14:textId="3C44E92F" w:rsidR="00651E94" w:rsidRDefault="00A54D4D" w:rsidP="00A54D4D">
      <w:pPr>
        <w:widowControl/>
        <w:numPr>
          <w:ilvl w:val="1"/>
          <w:numId w:val="6"/>
        </w:numPr>
        <w:suppressAutoHyphens w:val="0"/>
        <w:spacing w:before="100" w:beforeAutospacing="1" w:after="100" w:afterAutospacing="1"/>
        <w:rPr>
          <w:rFonts w:ascii="Corbel" w:hAnsi="Corbel"/>
          <w:sz w:val="22"/>
          <w:szCs w:val="22"/>
        </w:rPr>
      </w:pPr>
      <w:r w:rsidRPr="00A54D4D">
        <w:rPr>
          <w:rFonts w:ascii="Corbel" w:hAnsi="Corbel"/>
          <w:sz w:val="22"/>
          <w:szCs w:val="22"/>
        </w:rPr>
        <w:lastRenderedPageBreak/>
        <w:t>(-,</w:t>
      </w:r>
      <w:r>
        <w:rPr>
          <w:rFonts w:ascii="Corbel" w:hAnsi="Corbel"/>
          <w:sz w:val="22"/>
          <w:szCs w:val="22"/>
        </w:rPr>
        <w:t xml:space="preserve"> </w:t>
      </w:r>
      <w:r w:rsidRPr="00A54D4D">
        <w:rPr>
          <w:rFonts w:ascii="Corbel" w:hAnsi="Corbel"/>
          <w:sz w:val="22"/>
          <w:szCs w:val="22"/>
        </w:rPr>
        <w:t>'CE1',</w:t>
      </w:r>
      <w:r>
        <w:rPr>
          <w:rFonts w:ascii="Corbel" w:hAnsi="Corbel"/>
          <w:sz w:val="22"/>
          <w:szCs w:val="22"/>
        </w:rPr>
        <w:t xml:space="preserve"> </w:t>
      </w:r>
      <w:r w:rsidRPr="00A54D4D">
        <w:rPr>
          <w:rFonts w:ascii="Corbel" w:hAnsi="Corbel"/>
          <w:sz w:val="22"/>
          <w:szCs w:val="22"/>
        </w:rPr>
        <w:t>-,</w:t>
      </w:r>
      <w:r>
        <w:rPr>
          <w:rFonts w:ascii="Corbel" w:hAnsi="Corbel"/>
          <w:sz w:val="22"/>
          <w:szCs w:val="22"/>
        </w:rPr>
        <w:t xml:space="preserve"> </w:t>
      </w:r>
      <w:r w:rsidRPr="00A54D4D">
        <w:rPr>
          <w:rFonts w:ascii="Corbel" w:hAnsi="Corbel"/>
          <w:sz w:val="22"/>
          <w:szCs w:val="22"/>
        </w:rPr>
        <w:t>-) : Positie 4</w:t>
      </w:r>
    </w:p>
    <w:p w14:paraId="3AB27802" w14:textId="435A12F7" w:rsidR="00A54D4D" w:rsidRDefault="00FE64C2" w:rsidP="00A54D4D">
      <w:pPr>
        <w:widowControl/>
        <w:numPr>
          <w:ilvl w:val="1"/>
          <w:numId w:val="6"/>
        </w:numPr>
        <w:suppressAutoHyphens w:val="0"/>
        <w:spacing w:before="100" w:beforeAutospacing="1" w:after="100" w:afterAutospacing="1"/>
        <w:rPr>
          <w:rFonts w:ascii="Corbel" w:hAnsi="Corbel"/>
          <w:sz w:val="22"/>
          <w:szCs w:val="22"/>
        </w:rPr>
      </w:pPr>
      <w:r w:rsidRPr="00FE64C2">
        <w:rPr>
          <w:rFonts w:ascii="Corbel" w:hAnsi="Corbel"/>
          <w:sz w:val="22"/>
          <w:szCs w:val="22"/>
        </w:rPr>
        <w:t>(-,</w:t>
      </w:r>
      <w:r>
        <w:rPr>
          <w:rFonts w:ascii="Corbel" w:hAnsi="Corbel"/>
          <w:sz w:val="22"/>
          <w:szCs w:val="22"/>
        </w:rPr>
        <w:t xml:space="preserve"> </w:t>
      </w:r>
      <w:r w:rsidRPr="00FE64C2">
        <w:rPr>
          <w:rFonts w:ascii="Corbel" w:hAnsi="Corbel"/>
          <w:sz w:val="22"/>
          <w:szCs w:val="22"/>
        </w:rPr>
        <w:t>'CE2',</w:t>
      </w:r>
      <w:r>
        <w:rPr>
          <w:rFonts w:ascii="Corbel" w:hAnsi="Corbel"/>
          <w:sz w:val="22"/>
          <w:szCs w:val="22"/>
        </w:rPr>
        <w:t xml:space="preserve"> </w:t>
      </w:r>
      <w:r w:rsidRPr="00FE64C2">
        <w:rPr>
          <w:rFonts w:ascii="Corbel" w:hAnsi="Corbel"/>
          <w:sz w:val="22"/>
          <w:szCs w:val="22"/>
        </w:rPr>
        <w:t>-,</w:t>
      </w:r>
      <w:r>
        <w:rPr>
          <w:rFonts w:ascii="Corbel" w:hAnsi="Corbel"/>
          <w:sz w:val="22"/>
          <w:szCs w:val="22"/>
        </w:rPr>
        <w:t xml:space="preserve"> </w:t>
      </w:r>
      <w:r w:rsidRPr="00FE64C2">
        <w:rPr>
          <w:rFonts w:ascii="Corbel" w:hAnsi="Corbel"/>
          <w:sz w:val="22"/>
          <w:szCs w:val="22"/>
        </w:rPr>
        <w:t>-) : Positie 2</w:t>
      </w:r>
    </w:p>
    <w:p w14:paraId="71966146" w14:textId="7B0E4194" w:rsidR="00FE64C2" w:rsidRDefault="00AE665B" w:rsidP="00A54D4D">
      <w:pPr>
        <w:widowControl/>
        <w:numPr>
          <w:ilvl w:val="1"/>
          <w:numId w:val="6"/>
        </w:numPr>
        <w:suppressAutoHyphens w:val="0"/>
        <w:spacing w:before="100" w:beforeAutospacing="1" w:after="100" w:afterAutospacing="1"/>
        <w:rPr>
          <w:rFonts w:ascii="Corbel" w:hAnsi="Corbel"/>
          <w:sz w:val="22"/>
          <w:szCs w:val="22"/>
        </w:rPr>
      </w:pPr>
      <w:r w:rsidRPr="00AE665B">
        <w:rPr>
          <w:rFonts w:ascii="Corbel" w:hAnsi="Corbel"/>
          <w:sz w:val="22"/>
          <w:szCs w:val="22"/>
        </w:rPr>
        <w:t>(-,</w:t>
      </w:r>
      <w:r>
        <w:rPr>
          <w:rFonts w:ascii="Corbel" w:hAnsi="Corbel"/>
          <w:sz w:val="22"/>
          <w:szCs w:val="22"/>
        </w:rPr>
        <w:t xml:space="preserve"> </w:t>
      </w:r>
      <w:r w:rsidRPr="00AE665B">
        <w:rPr>
          <w:rFonts w:ascii="Corbel" w:hAnsi="Corbel"/>
          <w:sz w:val="22"/>
          <w:szCs w:val="22"/>
        </w:rPr>
        <w:t>'CE1',</w:t>
      </w:r>
      <w:r>
        <w:rPr>
          <w:rFonts w:ascii="Corbel" w:hAnsi="Corbel"/>
          <w:sz w:val="22"/>
          <w:szCs w:val="22"/>
        </w:rPr>
        <w:t xml:space="preserve"> </w:t>
      </w:r>
      <w:r w:rsidRPr="00AE665B">
        <w:rPr>
          <w:rFonts w:ascii="Corbel" w:hAnsi="Corbel"/>
          <w:sz w:val="22"/>
          <w:szCs w:val="22"/>
        </w:rPr>
        <w:t>'CE2',</w:t>
      </w:r>
      <w:r>
        <w:rPr>
          <w:rFonts w:ascii="Corbel" w:hAnsi="Corbel"/>
          <w:sz w:val="22"/>
          <w:szCs w:val="22"/>
        </w:rPr>
        <w:t xml:space="preserve"> </w:t>
      </w:r>
      <w:r w:rsidRPr="00AE665B">
        <w:rPr>
          <w:rFonts w:ascii="Corbel" w:hAnsi="Corbel"/>
          <w:sz w:val="22"/>
          <w:szCs w:val="22"/>
        </w:rPr>
        <w:t>-) : Positie 6</w:t>
      </w:r>
    </w:p>
    <w:p w14:paraId="6CF6B83C" w14:textId="0A06B13E" w:rsidR="00AE665B" w:rsidRPr="004F2895" w:rsidRDefault="00AE665B" w:rsidP="00A54D4D">
      <w:pPr>
        <w:widowControl/>
        <w:numPr>
          <w:ilvl w:val="1"/>
          <w:numId w:val="6"/>
        </w:numPr>
        <w:suppressAutoHyphens w:val="0"/>
        <w:spacing w:before="100" w:beforeAutospacing="1" w:after="100" w:afterAutospacing="1"/>
        <w:rPr>
          <w:rFonts w:ascii="Corbel" w:hAnsi="Corbel"/>
          <w:sz w:val="22"/>
          <w:szCs w:val="22"/>
        </w:rPr>
      </w:pPr>
      <w:r w:rsidRPr="00AE665B">
        <w:rPr>
          <w:rFonts w:ascii="Corbel" w:hAnsi="Corbel"/>
          <w:sz w:val="22"/>
          <w:szCs w:val="22"/>
        </w:rPr>
        <w:t>(-,</w:t>
      </w:r>
      <w:r>
        <w:rPr>
          <w:rFonts w:ascii="Corbel" w:hAnsi="Corbel"/>
          <w:sz w:val="22"/>
          <w:szCs w:val="22"/>
        </w:rPr>
        <w:t xml:space="preserve"> </w:t>
      </w:r>
      <w:r w:rsidRPr="00AE665B">
        <w:rPr>
          <w:rFonts w:ascii="Corbel" w:hAnsi="Corbel"/>
          <w:sz w:val="22"/>
          <w:szCs w:val="22"/>
        </w:rPr>
        <w:t>'CE2',</w:t>
      </w:r>
      <w:r>
        <w:rPr>
          <w:rFonts w:ascii="Corbel" w:hAnsi="Corbel"/>
          <w:sz w:val="22"/>
          <w:szCs w:val="22"/>
        </w:rPr>
        <w:t xml:space="preserve"> </w:t>
      </w:r>
      <w:r w:rsidRPr="00AE665B">
        <w:rPr>
          <w:rFonts w:ascii="Corbel" w:hAnsi="Corbel"/>
          <w:sz w:val="22"/>
          <w:szCs w:val="22"/>
        </w:rPr>
        <w:t>'CE1',</w:t>
      </w:r>
      <w:r>
        <w:rPr>
          <w:rFonts w:ascii="Corbel" w:hAnsi="Corbel"/>
          <w:sz w:val="22"/>
          <w:szCs w:val="22"/>
        </w:rPr>
        <w:t xml:space="preserve"> </w:t>
      </w:r>
      <w:r w:rsidRPr="00AE665B">
        <w:rPr>
          <w:rFonts w:ascii="Corbel" w:hAnsi="Corbel"/>
          <w:sz w:val="22"/>
          <w:szCs w:val="22"/>
        </w:rPr>
        <w:t xml:space="preserve">-) : Geen positie: 1 is geen </w:t>
      </w:r>
      <w:proofErr w:type="spellStart"/>
      <w:r w:rsidRPr="00AE665B">
        <w:rPr>
          <w:rFonts w:ascii="Corbel" w:hAnsi="Corbel"/>
          <w:sz w:val="22"/>
          <w:szCs w:val="22"/>
        </w:rPr>
        <w:t>child</w:t>
      </w:r>
      <w:proofErr w:type="spellEnd"/>
      <w:r w:rsidRPr="00AE665B">
        <w:rPr>
          <w:rFonts w:ascii="Corbel" w:hAnsi="Corbel"/>
          <w:sz w:val="22"/>
          <w:szCs w:val="22"/>
        </w:rPr>
        <w:t xml:space="preserve"> van 2. Deze element conditie doet niets.</w:t>
      </w:r>
    </w:p>
    <w:p w14:paraId="5E9E7277" w14:textId="77777777" w:rsidR="00FD551C" w:rsidRPr="004F2895" w:rsidRDefault="00FD551C" w:rsidP="00FD551C">
      <w:pPr>
        <w:widowControl/>
        <w:suppressAutoHyphens w:val="0"/>
        <w:spacing w:before="100" w:beforeAutospacing="1" w:after="100" w:afterAutospacing="1"/>
        <w:rPr>
          <w:rFonts w:ascii="Corbel" w:hAnsi="Corbel"/>
          <w:sz w:val="22"/>
          <w:szCs w:val="22"/>
        </w:rPr>
      </w:pPr>
    </w:p>
    <w:p w14:paraId="5E9E7278" w14:textId="7BCA8AAB" w:rsidR="004F539F" w:rsidRPr="004F2895" w:rsidRDefault="004F539F" w:rsidP="00FD551C">
      <w:pPr>
        <w:widowControl/>
        <w:suppressAutoHyphens w:val="0"/>
        <w:spacing w:before="100" w:beforeAutospacing="1" w:after="100" w:afterAutospacing="1"/>
        <w:rPr>
          <w:rFonts w:ascii="Corbel" w:hAnsi="Corbel"/>
          <w:sz w:val="22"/>
          <w:szCs w:val="22"/>
        </w:rPr>
      </w:pPr>
      <w:r w:rsidRPr="004F2895">
        <w:rPr>
          <w:rFonts w:ascii="Corbel" w:hAnsi="Corbel"/>
          <w:sz w:val="22"/>
          <w:szCs w:val="22"/>
        </w:rPr>
        <w:t xml:space="preserve">Voorstel pseudo code voor het bepalen van de conditie : </w:t>
      </w:r>
    </w:p>
    <w:p w14:paraId="5D09C39C" w14:textId="77777777" w:rsidR="00705B28"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als Eerste bericht of Element niet aanwezig in vorige bericht</w:t>
      </w:r>
    </w:p>
    <w:p w14:paraId="5AA21149" w14:textId="55153260" w:rsidR="00705B28" w:rsidRPr="00261657"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gevonden(MITT, Ce normaal / </w:t>
      </w:r>
      <w:proofErr w:type="spellStart"/>
      <w:r>
        <w:rPr>
          <w:rFonts w:ascii="Consolas" w:hAnsi="Consolas"/>
          <w:color w:val="24292E"/>
          <w:sz w:val="18"/>
          <w:szCs w:val="18"/>
        </w:rPr>
        <w:t>parent</w:t>
      </w:r>
      <w:proofErr w:type="spellEnd"/>
      <w:r>
        <w:rPr>
          <w:rFonts w:ascii="Consolas" w:hAnsi="Consolas"/>
          <w:color w:val="24292E"/>
          <w:sz w:val="18"/>
          <w:szCs w:val="18"/>
        </w:rPr>
        <w:t xml:space="preserve">, </w:t>
      </w:r>
      <w:proofErr w:type="spellStart"/>
      <w:r>
        <w:rPr>
          <w:rFonts w:ascii="Consolas" w:hAnsi="Consolas"/>
          <w:color w:val="24292E"/>
          <w:sz w:val="18"/>
          <w:szCs w:val="18"/>
        </w:rPr>
        <w:t>Cechild</w:t>
      </w:r>
      <w:proofErr w:type="spellEnd"/>
      <w:r>
        <w:rPr>
          <w:rFonts w:ascii="Consolas" w:hAnsi="Consolas"/>
          <w:color w:val="24292E"/>
          <w:sz w:val="18"/>
          <w:szCs w:val="18"/>
        </w:rPr>
        <w:t>, SE ) </w:t>
      </w:r>
      <w:r w:rsidR="00BD4254">
        <w:rPr>
          <w:rFonts w:ascii="Consolas" w:hAnsi="Consolas"/>
          <w:color w:val="24292E"/>
          <w:sz w:val="18"/>
          <w:szCs w:val="18"/>
        </w:rPr>
        <w:br/>
      </w:r>
      <w:r w:rsidR="00261657" w:rsidRPr="00261657">
        <w:rPr>
          <w:rFonts w:ascii="Consolas" w:hAnsi="Consolas"/>
          <w:color w:val="24292E"/>
          <w:sz w:val="18"/>
          <w:szCs w:val="18"/>
        </w:rPr>
        <w:t xml:space="preserve">  </w:t>
      </w:r>
      <w:r w:rsidRPr="00261657">
        <w:rPr>
          <w:rFonts w:ascii="Consolas" w:hAnsi="Consolas"/>
          <w:color w:val="24292E"/>
          <w:sz w:val="18"/>
          <w:szCs w:val="18"/>
        </w:rPr>
        <w:t xml:space="preserve">&lt;Conditie(MITT, Ce normaal / </w:t>
      </w:r>
      <w:proofErr w:type="spellStart"/>
      <w:r w:rsidRPr="00261657">
        <w:rPr>
          <w:rFonts w:ascii="Consolas" w:hAnsi="Consolas"/>
          <w:color w:val="24292E"/>
          <w:sz w:val="18"/>
          <w:szCs w:val="18"/>
        </w:rPr>
        <w:t>parent</w:t>
      </w:r>
      <w:proofErr w:type="spellEnd"/>
      <w:r w:rsidRPr="00261657">
        <w:rPr>
          <w:rFonts w:ascii="Consolas" w:hAnsi="Consolas"/>
          <w:color w:val="24292E"/>
          <w:sz w:val="18"/>
          <w:szCs w:val="18"/>
        </w:rPr>
        <w:t xml:space="preserve">, </w:t>
      </w:r>
      <w:proofErr w:type="spellStart"/>
      <w:r w:rsidRPr="00261657">
        <w:rPr>
          <w:rFonts w:ascii="Consolas" w:hAnsi="Consolas"/>
          <w:color w:val="24292E"/>
          <w:sz w:val="18"/>
          <w:szCs w:val="18"/>
        </w:rPr>
        <w:t>Cechild</w:t>
      </w:r>
      <w:proofErr w:type="spellEnd"/>
      <w:r w:rsidRPr="00261657">
        <w:rPr>
          <w:rFonts w:ascii="Consolas" w:hAnsi="Consolas"/>
          <w:color w:val="24292E"/>
          <w:sz w:val="18"/>
          <w:szCs w:val="18"/>
        </w:rPr>
        <w:t>, SE)&gt;</w:t>
      </w:r>
    </w:p>
    <w:p w14:paraId="023AFEB5" w14:textId="7BCA296C"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gevonden(MITT, Ce normaal / </w:t>
      </w:r>
      <w:proofErr w:type="spellStart"/>
      <w:r>
        <w:rPr>
          <w:rFonts w:ascii="Consolas" w:hAnsi="Consolas"/>
          <w:color w:val="24292E"/>
          <w:sz w:val="18"/>
          <w:szCs w:val="18"/>
        </w:rPr>
        <w:t>parent</w:t>
      </w:r>
      <w:proofErr w:type="spellEnd"/>
      <w:r>
        <w:rPr>
          <w:rFonts w:ascii="Consolas" w:hAnsi="Consolas"/>
          <w:color w:val="24292E"/>
          <w:sz w:val="18"/>
          <w:szCs w:val="18"/>
        </w:rPr>
        <w:t xml:space="preserve">, </w:t>
      </w:r>
      <w:proofErr w:type="spellStart"/>
      <w:r>
        <w:rPr>
          <w:rFonts w:ascii="Consolas" w:hAnsi="Consolas"/>
          <w:color w:val="24292E"/>
          <w:sz w:val="18"/>
          <w:szCs w:val="18"/>
        </w:rPr>
        <w:t>Cechild</w:t>
      </w:r>
      <w:proofErr w:type="spellEnd"/>
      <w:r>
        <w:rPr>
          <w:rFonts w:ascii="Consolas" w:hAnsi="Consolas"/>
          <w:color w:val="24292E"/>
          <w:sz w:val="18"/>
          <w:szCs w:val="18"/>
        </w:rPr>
        <w:t>, -) </w:t>
      </w:r>
      <w:r w:rsidR="00261657">
        <w:rPr>
          <w:rFonts w:ascii="Consolas" w:hAnsi="Consolas"/>
          <w:color w:val="24292E"/>
          <w:sz w:val="18"/>
          <w:szCs w:val="18"/>
        </w:rPr>
        <w:br/>
        <w:t xml:space="preserve">  </w:t>
      </w:r>
      <w:r>
        <w:rPr>
          <w:rFonts w:ascii="Consolas" w:hAnsi="Consolas"/>
          <w:color w:val="24292E"/>
          <w:sz w:val="18"/>
          <w:szCs w:val="18"/>
        </w:rPr>
        <w:t xml:space="preserve">&lt;Conditie(MITT, Ce normaal / </w:t>
      </w:r>
      <w:proofErr w:type="spellStart"/>
      <w:r>
        <w:rPr>
          <w:rFonts w:ascii="Consolas" w:hAnsi="Consolas"/>
          <w:color w:val="24292E"/>
          <w:sz w:val="18"/>
          <w:szCs w:val="18"/>
        </w:rPr>
        <w:t>parent</w:t>
      </w:r>
      <w:proofErr w:type="spellEnd"/>
      <w:r>
        <w:rPr>
          <w:rFonts w:ascii="Consolas" w:hAnsi="Consolas"/>
          <w:color w:val="24292E"/>
          <w:sz w:val="18"/>
          <w:szCs w:val="18"/>
        </w:rPr>
        <w:t xml:space="preserve">, </w:t>
      </w:r>
      <w:proofErr w:type="spellStart"/>
      <w:r>
        <w:rPr>
          <w:rFonts w:ascii="Consolas" w:hAnsi="Consolas"/>
          <w:color w:val="24292E"/>
          <w:sz w:val="18"/>
          <w:szCs w:val="18"/>
        </w:rPr>
        <w:t>Cechild</w:t>
      </w:r>
      <w:proofErr w:type="spellEnd"/>
      <w:r>
        <w:rPr>
          <w:rFonts w:ascii="Consolas" w:hAnsi="Consolas"/>
          <w:color w:val="24292E"/>
          <w:sz w:val="18"/>
          <w:szCs w:val="18"/>
        </w:rPr>
        <w:t>, -)&gt; </w:t>
      </w:r>
    </w:p>
    <w:p w14:paraId="2F5279A8" w14:textId="4AB8C6EF"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gevonden(MITT, Ce normaal / </w:t>
      </w:r>
      <w:proofErr w:type="spellStart"/>
      <w:r>
        <w:rPr>
          <w:rFonts w:ascii="Consolas" w:hAnsi="Consolas"/>
          <w:color w:val="24292E"/>
          <w:sz w:val="18"/>
          <w:szCs w:val="18"/>
        </w:rPr>
        <w:t>parent</w:t>
      </w:r>
      <w:proofErr w:type="spellEnd"/>
      <w:r>
        <w:rPr>
          <w:rFonts w:ascii="Consolas" w:hAnsi="Consolas"/>
          <w:color w:val="24292E"/>
          <w:sz w:val="18"/>
          <w:szCs w:val="18"/>
        </w:rPr>
        <w:t>, -, SE ) </w:t>
      </w:r>
      <w:r w:rsidR="00261657">
        <w:rPr>
          <w:rFonts w:ascii="Consolas" w:hAnsi="Consolas"/>
          <w:color w:val="24292E"/>
          <w:sz w:val="18"/>
          <w:szCs w:val="18"/>
        </w:rPr>
        <w:br/>
        <w:t xml:space="preserve">  </w:t>
      </w:r>
      <w:r>
        <w:rPr>
          <w:rFonts w:ascii="Consolas" w:hAnsi="Consolas"/>
          <w:color w:val="24292E"/>
          <w:sz w:val="18"/>
          <w:szCs w:val="18"/>
        </w:rPr>
        <w:t xml:space="preserve">&lt;Conditie(MITT, Ce normaal / </w:t>
      </w:r>
      <w:proofErr w:type="spellStart"/>
      <w:r>
        <w:rPr>
          <w:rFonts w:ascii="Consolas" w:hAnsi="Consolas"/>
          <w:color w:val="24292E"/>
          <w:sz w:val="18"/>
          <w:szCs w:val="18"/>
        </w:rPr>
        <w:t>parent</w:t>
      </w:r>
      <w:proofErr w:type="spellEnd"/>
      <w:r>
        <w:rPr>
          <w:rFonts w:ascii="Consolas" w:hAnsi="Consolas"/>
          <w:color w:val="24292E"/>
          <w:sz w:val="18"/>
          <w:szCs w:val="18"/>
        </w:rPr>
        <w:t>, -, SE )&gt; </w:t>
      </w:r>
    </w:p>
    <w:p w14:paraId="6BEA8EDC" w14:textId="1C5109F1"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gevonden(MITT, Ce normaal / </w:t>
      </w:r>
      <w:proofErr w:type="spellStart"/>
      <w:r>
        <w:rPr>
          <w:rFonts w:ascii="Consolas" w:hAnsi="Consolas"/>
          <w:color w:val="24292E"/>
          <w:sz w:val="18"/>
          <w:szCs w:val="18"/>
        </w:rPr>
        <w:t>parent</w:t>
      </w:r>
      <w:proofErr w:type="spellEnd"/>
      <w:r>
        <w:rPr>
          <w:rFonts w:ascii="Consolas" w:hAnsi="Consolas"/>
          <w:color w:val="24292E"/>
          <w:sz w:val="18"/>
          <w:szCs w:val="18"/>
        </w:rPr>
        <w:t>, -, - ) </w:t>
      </w:r>
      <w:r w:rsidR="00261657">
        <w:rPr>
          <w:rFonts w:ascii="Consolas" w:hAnsi="Consolas"/>
          <w:color w:val="24292E"/>
          <w:sz w:val="18"/>
          <w:szCs w:val="18"/>
        </w:rPr>
        <w:br/>
        <w:t xml:space="preserve">  </w:t>
      </w:r>
      <w:r>
        <w:rPr>
          <w:rFonts w:ascii="Consolas" w:hAnsi="Consolas"/>
          <w:color w:val="24292E"/>
          <w:sz w:val="18"/>
          <w:szCs w:val="18"/>
        </w:rPr>
        <w:t xml:space="preserve">&lt;Conditie(MITT, Ce normaal / </w:t>
      </w:r>
      <w:proofErr w:type="spellStart"/>
      <w:r>
        <w:rPr>
          <w:rFonts w:ascii="Consolas" w:hAnsi="Consolas"/>
          <w:color w:val="24292E"/>
          <w:sz w:val="18"/>
          <w:szCs w:val="18"/>
        </w:rPr>
        <w:t>parent</w:t>
      </w:r>
      <w:proofErr w:type="spellEnd"/>
      <w:r>
        <w:rPr>
          <w:rFonts w:ascii="Consolas" w:hAnsi="Consolas"/>
          <w:color w:val="24292E"/>
          <w:sz w:val="18"/>
          <w:szCs w:val="18"/>
        </w:rPr>
        <w:t>, -, - )&gt; </w:t>
      </w:r>
    </w:p>
    <w:p w14:paraId="210527E1" w14:textId="6BF72396"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gevonden(MITT, - , </w:t>
      </w:r>
      <w:proofErr w:type="spellStart"/>
      <w:r>
        <w:rPr>
          <w:rFonts w:ascii="Consolas" w:hAnsi="Consolas"/>
          <w:color w:val="24292E"/>
          <w:sz w:val="18"/>
          <w:szCs w:val="18"/>
        </w:rPr>
        <w:t>Cechild</w:t>
      </w:r>
      <w:proofErr w:type="spellEnd"/>
      <w:r>
        <w:rPr>
          <w:rFonts w:ascii="Consolas" w:hAnsi="Consolas"/>
          <w:color w:val="24292E"/>
          <w:sz w:val="18"/>
          <w:szCs w:val="18"/>
        </w:rPr>
        <w:t>, SE ) </w:t>
      </w:r>
      <w:r w:rsidR="00261657">
        <w:rPr>
          <w:rFonts w:ascii="Consolas" w:hAnsi="Consolas"/>
          <w:color w:val="24292E"/>
          <w:sz w:val="18"/>
          <w:szCs w:val="18"/>
        </w:rPr>
        <w:br/>
        <w:t xml:space="preserve">  </w:t>
      </w:r>
      <w:r>
        <w:rPr>
          <w:rFonts w:ascii="Consolas" w:hAnsi="Consolas"/>
          <w:color w:val="24292E"/>
          <w:sz w:val="18"/>
          <w:szCs w:val="18"/>
        </w:rPr>
        <w:t xml:space="preserve">&lt;Conditie(MITT, - , </w:t>
      </w:r>
      <w:proofErr w:type="spellStart"/>
      <w:r>
        <w:rPr>
          <w:rFonts w:ascii="Consolas" w:hAnsi="Consolas"/>
          <w:color w:val="24292E"/>
          <w:sz w:val="18"/>
          <w:szCs w:val="18"/>
        </w:rPr>
        <w:t>Cechild</w:t>
      </w:r>
      <w:proofErr w:type="spellEnd"/>
      <w:r>
        <w:rPr>
          <w:rFonts w:ascii="Consolas" w:hAnsi="Consolas"/>
          <w:color w:val="24292E"/>
          <w:sz w:val="18"/>
          <w:szCs w:val="18"/>
        </w:rPr>
        <w:t>, SE )&gt; </w:t>
      </w:r>
    </w:p>
    <w:p w14:paraId="372B39CB" w14:textId="031D24D0"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gevonden(MITT, - , </w:t>
      </w:r>
      <w:proofErr w:type="spellStart"/>
      <w:r>
        <w:rPr>
          <w:rFonts w:ascii="Consolas" w:hAnsi="Consolas"/>
          <w:color w:val="24292E"/>
          <w:sz w:val="18"/>
          <w:szCs w:val="18"/>
        </w:rPr>
        <w:t>Cechild</w:t>
      </w:r>
      <w:proofErr w:type="spellEnd"/>
      <w:r>
        <w:rPr>
          <w:rFonts w:ascii="Consolas" w:hAnsi="Consolas"/>
          <w:color w:val="24292E"/>
          <w:sz w:val="18"/>
          <w:szCs w:val="18"/>
        </w:rPr>
        <w:t>, -) </w:t>
      </w:r>
      <w:r w:rsidR="00261657">
        <w:rPr>
          <w:rFonts w:ascii="Consolas" w:hAnsi="Consolas"/>
          <w:color w:val="24292E"/>
          <w:sz w:val="18"/>
          <w:szCs w:val="18"/>
        </w:rPr>
        <w:br/>
        <w:t xml:space="preserve">  </w:t>
      </w:r>
      <w:r>
        <w:rPr>
          <w:rFonts w:ascii="Consolas" w:hAnsi="Consolas"/>
          <w:color w:val="24292E"/>
          <w:sz w:val="18"/>
          <w:szCs w:val="18"/>
        </w:rPr>
        <w:t xml:space="preserve">&lt;Conditie(MITT, - , </w:t>
      </w:r>
      <w:proofErr w:type="spellStart"/>
      <w:r>
        <w:rPr>
          <w:rFonts w:ascii="Consolas" w:hAnsi="Consolas"/>
          <w:color w:val="24292E"/>
          <w:sz w:val="18"/>
          <w:szCs w:val="18"/>
        </w:rPr>
        <w:t>Cechild</w:t>
      </w:r>
      <w:proofErr w:type="spellEnd"/>
      <w:r>
        <w:rPr>
          <w:rFonts w:ascii="Consolas" w:hAnsi="Consolas"/>
          <w:color w:val="24292E"/>
          <w:sz w:val="18"/>
          <w:szCs w:val="18"/>
        </w:rPr>
        <w:t>, -)&gt; </w:t>
      </w:r>
    </w:p>
    <w:p w14:paraId="269CC3FC" w14:textId="3948E218"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als Conditie gevonden(MITT, - , -, SE ) </w:t>
      </w:r>
      <w:r w:rsidR="00261657">
        <w:rPr>
          <w:rFonts w:ascii="Consolas" w:hAnsi="Consolas"/>
          <w:color w:val="24292E"/>
          <w:sz w:val="18"/>
          <w:szCs w:val="18"/>
        </w:rPr>
        <w:br/>
        <w:t xml:space="preserve">  </w:t>
      </w:r>
      <w:r>
        <w:rPr>
          <w:rFonts w:ascii="Consolas" w:hAnsi="Consolas"/>
          <w:color w:val="24292E"/>
          <w:sz w:val="18"/>
          <w:szCs w:val="18"/>
        </w:rPr>
        <w:t>&lt;Conditie(MITT, - , -, SE ). </w:t>
      </w:r>
    </w:p>
    <w:p w14:paraId="08D33769" w14:textId="6680D937"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als Conditie gevonden(MITT, -, -, -) </w:t>
      </w:r>
      <w:r w:rsidR="00261657">
        <w:rPr>
          <w:rFonts w:ascii="Consolas" w:hAnsi="Consolas"/>
          <w:color w:val="24292E"/>
          <w:sz w:val="18"/>
          <w:szCs w:val="18"/>
        </w:rPr>
        <w:br/>
        <w:t xml:space="preserve">  </w:t>
      </w:r>
      <w:r>
        <w:rPr>
          <w:rFonts w:ascii="Consolas" w:hAnsi="Consolas"/>
          <w:color w:val="24292E"/>
          <w:sz w:val="18"/>
          <w:szCs w:val="18"/>
        </w:rPr>
        <w:t>&lt;Conditie(MITT, -, -, -)&gt; </w:t>
      </w:r>
    </w:p>
    <w:p w14:paraId="12085716" w14:textId="2D993C1D"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 Ce normaal / </w:t>
      </w:r>
      <w:proofErr w:type="spellStart"/>
      <w:r>
        <w:rPr>
          <w:rFonts w:ascii="Consolas" w:hAnsi="Consolas"/>
          <w:color w:val="24292E"/>
          <w:sz w:val="18"/>
          <w:szCs w:val="18"/>
        </w:rPr>
        <w:t>parent</w:t>
      </w:r>
      <w:proofErr w:type="spellEnd"/>
      <w:r>
        <w:rPr>
          <w:rFonts w:ascii="Consolas" w:hAnsi="Consolas"/>
          <w:color w:val="24292E"/>
          <w:sz w:val="18"/>
          <w:szCs w:val="18"/>
        </w:rPr>
        <w:t xml:space="preserve">, </w:t>
      </w:r>
      <w:proofErr w:type="spellStart"/>
      <w:r>
        <w:rPr>
          <w:rFonts w:ascii="Consolas" w:hAnsi="Consolas"/>
          <w:color w:val="24292E"/>
          <w:sz w:val="18"/>
          <w:szCs w:val="18"/>
        </w:rPr>
        <w:t>Cechild</w:t>
      </w:r>
      <w:proofErr w:type="spellEnd"/>
      <w:r>
        <w:rPr>
          <w:rFonts w:ascii="Consolas" w:hAnsi="Consolas"/>
          <w:color w:val="24292E"/>
          <w:sz w:val="18"/>
          <w:szCs w:val="18"/>
        </w:rPr>
        <w:t>, SE ) </w:t>
      </w:r>
      <w:r w:rsidR="00261657">
        <w:rPr>
          <w:rFonts w:ascii="Consolas" w:hAnsi="Consolas"/>
          <w:color w:val="24292E"/>
          <w:sz w:val="18"/>
          <w:szCs w:val="18"/>
        </w:rPr>
        <w:br/>
        <w:t xml:space="preserve">  </w:t>
      </w:r>
      <w:r>
        <w:rPr>
          <w:rFonts w:ascii="Consolas" w:hAnsi="Consolas"/>
          <w:color w:val="24292E"/>
          <w:sz w:val="18"/>
          <w:szCs w:val="18"/>
        </w:rPr>
        <w:t xml:space="preserve">&lt;Conditie(-, Ce normaal / </w:t>
      </w:r>
      <w:proofErr w:type="spellStart"/>
      <w:r>
        <w:rPr>
          <w:rFonts w:ascii="Consolas" w:hAnsi="Consolas"/>
          <w:color w:val="24292E"/>
          <w:sz w:val="18"/>
          <w:szCs w:val="18"/>
        </w:rPr>
        <w:t>parent</w:t>
      </w:r>
      <w:proofErr w:type="spellEnd"/>
      <w:r>
        <w:rPr>
          <w:rFonts w:ascii="Consolas" w:hAnsi="Consolas"/>
          <w:color w:val="24292E"/>
          <w:sz w:val="18"/>
          <w:szCs w:val="18"/>
        </w:rPr>
        <w:t xml:space="preserve">, </w:t>
      </w:r>
      <w:proofErr w:type="spellStart"/>
      <w:r>
        <w:rPr>
          <w:rFonts w:ascii="Consolas" w:hAnsi="Consolas"/>
          <w:color w:val="24292E"/>
          <w:sz w:val="18"/>
          <w:szCs w:val="18"/>
        </w:rPr>
        <w:t>Cechild</w:t>
      </w:r>
      <w:proofErr w:type="spellEnd"/>
      <w:r>
        <w:rPr>
          <w:rFonts w:ascii="Consolas" w:hAnsi="Consolas"/>
          <w:color w:val="24292E"/>
          <w:sz w:val="18"/>
          <w:szCs w:val="18"/>
        </w:rPr>
        <w:t>, SE )&gt; </w:t>
      </w:r>
    </w:p>
    <w:p w14:paraId="097BA02D" w14:textId="3D779569"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 Ce normaal / </w:t>
      </w:r>
      <w:proofErr w:type="spellStart"/>
      <w:r>
        <w:rPr>
          <w:rFonts w:ascii="Consolas" w:hAnsi="Consolas"/>
          <w:color w:val="24292E"/>
          <w:sz w:val="18"/>
          <w:szCs w:val="18"/>
        </w:rPr>
        <w:t>parent</w:t>
      </w:r>
      <w:proofErr w:type="spellEnd"/>
      <w:r>
        <w:rPr>
          <w:rFonts w:ascii="Consolas" w:hAnsi="Consolas"/>
          <w:color w:val="24292E"/>
          <w:sz w:val="18"/>
          <w:szCs w:val="18"/>
        </w:rPr>
        <w:t xml:space="preserve">, </w:t>
      </w:r>
      <w:proofErr w:type="spellStart"/>
      <w:r>
        <w:rPr>
          <w:rFonts w:ascii="Consolas" w:hAnsi="Consolas"/>
          <w:color w:val="24292E"/>
          <w:sz w:val="18"/>
          <w:szCs w:val="18"/>
        </w:rPr>
        <w:t>Cechild</w:t>
      </w:r>
      <w:proofErr w:type="spellEnd"/>
      <w:r>
        <w:rPr>
          <w:rFonts w:ascii="Consolas" w:hAnsi="Consolas"/>
          <w:color w:val="24292E"/>
          <w:sz w:val="18"/>
          <w:szCs w:val="18"/>
        </w:rPr>
        <w:t>, -) </w:t>
      </w:r>
      <w:r w:rsidR="00261657">
        <w:rPr>
          <w:rFonts w:ascii="Consolas" w:hAnsi="Consolas"/>
          <w:color w:val="24292E"/>
          <w:sz w:val="18"/>
          <w:szCs w:val="18"/>
        </w:rPr>
        <w:br/>
        <w:t xml:space="preserve">  </w:t>
      </w:r>
      <w:r>
        <w:rPr>
          <w:rFonts w:ascii="Consolas" w:hAnsi="Consolas"/>
          <w:color w:val="24292E"/>
          <w:sz w:val="18"/>
          <w:szCs w:val="18"/>
        </w:rPr>
        <w:t xml:space="preserve">&lt;Conditie(-, Ce normaal / </w:t>
      </w:r>
      <w:proofErr w:type="spellStart"/>
      <w:r>
        <w:rPr>
          <w:rFonts w:ascii="Consolas" w:hAnsi="Consolas"/>
          <w:color w:val="24292E"/>
          <w:sz w:val="18"/>
          <w:szCs w:val="18"/>
        </w:rPr>
        <w:t>parent</w:t>
      </w:r>
      <w:proofErr w:type="spellEnd"/>
      <w:r>
        <w:rPr>
          <w:rFonts w:ascii="Consolas" w:hAnsi="Consolas"/>
          <w:color w:val="24292E"/>
          <w:sz w:val="18"/>
          <w:szCs w:val="18"/>
        </w:rPr>
        <w:t xml:space="preserve">, </w:t>
      </w:r>
      <w:proofErr w:type="spellStart"/>
      <w:r>
        <w:rPr>
          <w:rFonts w:ascii="Consolas" w:hAnsi="Consolas"/>
          <w:color w:val="24292E"/>
          <w:sz w:val="18"/>
          <w:szCs w:val="18"/>
        </w:rPr>
        <w:t>Cechild</w:t>
      </w:r>
      <w:proofErr w:type="spellEnd"/>
      <w:r>
        <w:rPr>
          <w:rFonts w:ascii="Consolas" w:hAnsi="Consolas"/>
          <w:color w:val="24292E"/>
          <w:sz w:val="18"/>
          <w:szCs w:val="18"/>
        </w:rPr>
        <w:t>, -)&gt; </w:t>
      </w:r>
    </w:p>
    <w:p w14:paraId="69B4CE86" w14:textId="659CEC16"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 , Ce normaal / </w:t>
      </w:r>
      <w:proofErr w:type="spellStart"/>
      <w:r>
        <w:rPr>
          <w:rFonts w:ascii="Consolas" w:hAnsi="Consolas"/>
          <w:color w:val="24292E"/>
          <w:sz w:val="18"/>
          <w:szCs w:val="18"/>
        </w:rPr>
        <w:t>parent</w:t>
      </w:r>
      <w:proofErr w:type="spellEnd"/>
      <w:r>
        <w:rPr>
          <w:rFonts w:ascii="Consolas" w:hAnsi="Consolas"/>
          <w:color w:val="24292E"/>
          <w:sz w:val="18"/>
          <w:szCs w:val="18"/>
        </w:rPr>
        <w:t>, -, SE ) </w:t>
      </w:r>
      <w:r w:rsidR="00261657">
        <w:rPr>
          <w:rFonts w:ascii="Consolas" w:hAnsi="Consolas"/>
          <w:color w:val="24292E"/>
          <w:sz w:val="18"/>
          <w:szCs w:val="18"/>
        </w:rPr>
        <w:br/>
        <w:t xml:space="preserve">  </w:t>
      </w:r>
      <w:r>
        <w:rPr>
          <w:rFonts w:ascii="Consolas" w:hAnsi="Consolas"/>
          <w:color w:val="24292E"/>
          <w:sz w:val="18"/>
          <w:szCs w:val="18"/>
        </w:rPr>
        <w:t xml:space="preserve">&lt;Conditie(- , Ce normaal / </w:t>
      </w:r>
      <w:proofErr w:type="spellStart"/>
      <w:r>
        <w:rPr>
          <w:rFonts w:ascii="Consolas" w:hAnsi="Consolas"/>
          <w:color w:val="24292E"/>
          <w:sz w:val="18"/>
          <w:szCs w:val="18"/>
        </w:rPr>
        <w:t>parent</w:t>
      </w:r>
      <w:proofErr w:type="spellEnd"/>
      <w:r>
        <w:rPr>
          <w:rFonts w:ascii="Consolas" w:hAnsi="Consolas"/>
          <w:color w:val="24292E"/>
          <w:sz w:val="18"/>
          <w:szCs w:val="18"/>
        </w:rPr>
        <w:t>, -, SE )&gt; </w:t>
      </w:r>
    </w:p>
    <w:p w14:paraId="080C41C2" w14:textId="7437A500"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 Ce normaal / </w:t>
      </w:r>
      <w:proofErr w:type="spellStart"/>
      <w:r>
        <w:rPr>
          <w:rFonts w:ascii="Consolas" w:hAnsi="Consolas"/>
          <w:color w:val="24292E"/>
          <w:sz w:val="18"/>
          <w:szCs w:val="18"/>
        </w:rPr>
        <w:t>parent</w:t>
      </w:r>
      <w:proofErr w:type="spellEnd"/>
      <w:r>
        <w:rPr>
          <w:rFonts w:ascii="Consolas" w:hAnsi="Consolas"/>
          <w:color w:val="24292E"/>
          <w:sz w:val="18"/>
          <w:szCs w:val="18"/>
        </w:rPr>
        <w:t>, -, -) </w:t>
      </w:r>
      <w:r w:rsidR="00261657">
        <w:rPr>
          <w:rFonts w:ascii="Consolas" w:hAnsi="Consolas"/>
          <w:color w:val="24292E"/>
          <w:sz w:val="18"/>
          <w:szCs w:val="18"/>
        </w:rPr>
        <w:br/>
        <w:t xml:space="preserve">  </w:t>
      </w:r>
      <w:r>
        <w:rPr>
          <w:rFonts w:ascii="Consolas" w:hAnsi="Consolas"/>
          <w:color w:val="24292E"/>
          <w:sz w:val="18"/>
          <w:szCs w:val="18"/>
        </w:rPr>
        <w:t xml:space="preserve">&lt;Conditie(-, Ce normaal / </w:t>
      </w:r>
      <w:proofErr w:type="spellStart"/>
      <w:r>
        <w:rPr>
          <w:rFonts w:ascii="Consolas" w:hAnsi="Consolas"/>
          <w:color w:val="24292E"/>
          <w:sz w:val="18"/>
          <w:szCs w:val="18"/>
        </w:rPr>
        <w:t>parent</w:t>
      </w:r>
      <w:proofErr w:type="spellEnd"/>
      <w:r>
        <w:rPr>
          <w:rFonts w:ascii="Consolas" w:hAnsi="Consolas"/>
          <w:color w:val="24292E"/>
          <w:sz w:val="18"/>
          <w:szCs w:val="18"/>
        </w:rPr>
        <w:t>, -, -)&gt; </w:t>
      </w:r>
    </w:p>
    <w:p w14:paraId="084F26CB" w14:textId="7122B804"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 , -, </w:t>
      </w:r>
      <w:proofErr w:type="spellStart"/>
      <w:r>
        <w:rPr>
          <w:rFonts w:ascii="Consolas" w:hAnsi="Consolas"/>
          <w:color w:val="24292E"/>
          <w:sz w:val="18"/>
          <w:szCs w:val="18"/>
        </w:rPr>
        <w:t>Cechild</w:t>
      </w:r>
      <w:proofErr w:type="spellEnd"/>
      <w:r>
        <w:rPr>
          <w:rFonts w:ascii="Consolas" w:hAnsi="Consolas"/>
          <w:color w:val="24292E"/>
          <w:sz w:val="18"/>
          <w:szCs w:val="18"/>
        </w:rPr>
        <w:t>, SE ) </w:t>
      </w:r>
      <w:r w:rsidR="00261657">
        <w:rPr>
          <w:rFonts w:ascii="Consolas" w:hAnsi="Consolas"/>
          <w:color w:val="24292E"/>
          <w:sz w:val="18"/>
          <w:szCs w:val="18"/>
        </w:rPr>
        <w:br/>
        <w:t xml:space="preserve">  </w:t>
      </w:r>
      <w:r>
        <w:rPr>
          <w:rFonts w:ascii="Consolas" w:hAnsi="Consolas"/>
          <w:color w:val="24292E"/>
          <w:sz w:val="18"/>
          <w:szCs w:val="18"/>
        </w:rPr>
        <w:t xml:space="preserve">&lt;Conditie(- , -, </w:t>
      </w:r>
      <w:proofErr w:type="spellStart"/>
      <w:r>
        <w:rPr>
          <w:rFonts w:ascii="Consolas" w:hAnsi="Consolas"/>
          <w:color w:val="24292E"/>
          <w:sz w:val="18"/>
          <w:szCs w:val="18"/>
        </w:rPr>
        <w:t>Cechild</w:t>
      </w:r>
      <w:proofErr w:type="spellEnd"/>
      <w:r>
        <w:rPr>
          <w:rFonts w:ascii="Consolas" w:hAnsi="Consolas"/>
          <w:color w:val="24292E"/>
          <w:sz w:val="18"/>
          <w:szCs w:val="18"/>
        </w:rPr>
        <w:t>, SE )&gt; </w:t>
      </w:r>
    </w:p>
    <w:p w14:paraId="2DC369F1" w14:textId="42D9CE53" w:rsidR="00BD4254"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 , - , </w:t>
      </w:r>
      <w:proofErr w:type="spellStart"/>
      <w:r>
        <w:rPr>
          <w:rFonts w:ascii="Consolas" w:hAnsi="Consolas"/>
          <w:color w:val="24292E"/>
          <w:sz w:val="18"/>
          <w:szCs w:val="18"/>
        </w:rPr>
        <w:t>Cechild</w:t>
      </w:r>
      <w:proofErr w:type="spellEnd"/>
      <w:r>
        <w:rPr>
          <w:rFonts w:ascii="Consolas" w:hAnsi="Consolas"/>
          <w:color w:val="24292E"/>
          <w:sz w:val="18"/>
          <w:szCs w:val="18"/>
        </w:rPr>
        <w:t>, -) </w:t>
      </w:r>
      <w:r w:rsidR="00261657">
        <w:rPr>
          <w:rFonts w:ascii="Consolas" w:hAnsi="Consolas"/>
          <w:color w:val="24292E"/>
          <w:sz w:val="18"/>
          <w:szCs w:val="18"/>
        </w:rPr>
        <w:br/>
        <w:t xml:space="preserve">  </w:t>
      </w:r>
      <w:r>
        <w:rPr>
          <w:rFonts w:ascii="Consolas" w:hAnsi="Consolas"/>
          <w:color w:val="24292E"/>
          <w:sz w:val="18"/>
          <w:szCs w:val="18"/>
        </w:rPr>
        <w:t xml:space="preserve">&lt;Conditie(- , - , </w:t>
      </w:r>
      <w:proofErr w:type="spellStart"/>
      <w:r>
        <w:rPr>
          <w:rFonts w:ascii="Consolas" w:hAnsi="Consolas"/>
          <w:color w:val="24292E"/>
          <w:sz w:val="18"/>
          <w:szCs w:val="18"/>
        </w:rPr>
        <w:t>Cechild</w:t>
      </w:r>
      <w:proofErr w:type="spellEnd"/>
      <w:r>
        <w:rPr>
          <w:rFonts w:ascii="Consolas" w:hAnsi="Consolas"/>
          <w:color w:val="24292E"/>
          <w:sz w:val="18"/>
          <w:szCs w:val="18"/>
        </w:rPr>
        <w:t>, -)&gt; </w:t>
      </w:r>
    </w:p>
    <w:p w14:paraId="167E00A7" w14:textId="55F2C87E" w:rsidR="00705B28"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als Conditie gevonden(- , - , -, SE ) </w:t>
      </w:r>
      <w:r w:rsidR="00261657">
        <w:rPr>
          <w:rFonts w:ascii="Consolas" w:hAnsi="Consolas"/>
          <w:color w:val="24292E"/>
          <w:sz w:val="18"/>
          <w:szCs w:val="18"/>
        </w:rPr>
        <w:br/>
        <w:t xml:space="preserve">  </w:t>
      </w:r>
      <w:r>
        <w:rPr>
          <w:rFonts w:ascii="Consolas" w:hAnsi="Consolas"/>
          <w:color w:val="24292E"/>
          <w:sz w:val="18"/>
          <w:szCs w:val="18"/>
        </w:rPr>
        <w:t>&lt;Conditie(- , - , -, SE )&gt;</w:t>
      </w:r>
    </w:p>
    <w:p w14:paraId="5E9E728C" w14:textId="63F897EF" w:rsidR="004F539F" w:rsidRPr="00705B28" w:rsidRDefault="00705B28" w:rsidP="00705B28">
      <w:pPr>
        <w:pStyle w:val="Normaalweb"/>
        <w:spacing w:before="0" w:beforeAutospacing="0" w:after="240" w:afterAutospacing="0"/>
        <w:rPr>
          <w:rFonts w:ascii="Consolas" w:hAnsi="Consolas"/>
          <w:color w:val="24292E"/>
          <w:sz w:val="18"/>
          <w:szCs w:val="18"/>
        </w:rPr>
      </w:pPr>
      <w:r>
        <w:rPr>
          <w:rFonts w:ascii="Consolas" w:hAnsi="Consolas"/>
          <w:color w:val="24292E"/>
          <w:sz w:val="18"/>
          <w:szCs w:val="18"/>
        </w:rPr>
        <w:t xml:space="preserve">als Conditie gevonden(- , - , -, - ) (geen element </w:t>
      </w:r>
      <w:proofErr w:type="spellStart"/>
      <w:r>
        <w:rPr>
          <w:rFonts w:ascii="Consolas" w:hAnsi="Consolas"/>
          <w:color w:val="24292E"/>
          <w:sz w:val="18"/>
          <w:szCs w:val="18"/>
        </w:rPr>
        <w:t>condition</w:t>
      </w:r>
      <w:proofErr w:type="spellEnd"/>
      <w:r>
        <w:rPr>
          <w:rFonts w:ascii="Consolas" w:hAnsi="Consolas"/>
          <w:color w:val="24292E"/>
          <w:sz w:val="18"/>
          <w:szCs w:val="18"/>
        </w:rPr>
        <w:t xml:space="preserve"> gevonden) </w:t>
      </w:r>
      <w:r w:rsidR="00261657">
        <w:rPr>
          <w:rFonts w:ascii="Consolas" w:hAnsi="Consolas"/>
          <w:color w:val="24292E"/>
          <w:sz w:val="18"/>
          <w:szCs w:val="18"/>
        </w:rPr>
        <w:br/>
        <w:t xml:space="preserve">  </w:t>
      </w:r>
      <w:r>
        <w:rPr>
          <w:rFonts w:ascii="Consolas" w:hAnsi="Consolas"/>
          <w:color w:val="24292E"/>
          <w:sz w:val="18"/>
          <w:szCs w:val="18"/>
        </w:rPr>
        <w:t>&lt;Conditie(- , - , -, - )&gt;</w:t>
      </w:r>
    </w:p>
    <w:p w14:paraId="5E9E728D" w14:textId="77777777" w:rsidR="00FD551C" w:rsidRPr="004F2895" w:rsidRDefault="00FD551C" w:rsidP="004F539F">
      <w:pPr>
        <w:pStyle w:val="HTML-voorafopgemaakt"/>
        <w:rPr>
          <w:rFonts w:ascii="Corbel" w:hAnsi="Corbel" w:cs="Times New Roman"/>
          <w:sz w:val="22"/>
          <w:szCs w:val="22"/>
        </w:rPr>
      </w:pPr>
    </w:p>
    <w:p w14:paraId="5E9E728E" w14:textId="77777777" w:rsidR="004F539F" w:rsidRPr="004F2895" w:rsidRDefault="004F539F" w:rsidP="00FD551C">
      <w:pPr>
        <w:widowControl/>
        <w:numPr>
          <w:ilvl w:val="0"/>
          <w:numId w:val="6"/>
        </w:numPr>
        <w:tabs>
          <w:tab w:val="clear" w:pos="1080"/>
          <w:tab w:val="num" w:pos="426"/>
        </w:tabs>
        <w:suppressAutoHyphens w:val="0"/>
        <w:spacing w:before="100" w:beforeAutospacing="1" w:after="100" w:afterAutospacing="1"/>
        <w:ind w:left="426" w:hanging="426"/>
        <w:rPr>
          <w:rFonts w:ascii="Corbel" w:hAnsi="Corbel"/>
          <w:sz w:val="22"/>
          <w:szCs w:val="22"/>
        </w:rPr>
      </w:pPr>
      <w:r w:rsidRPr="004F2895">
        <w:rPr>
          <w:rFonts w:ascii="Corbel" w:hAnsi="Corbel"/>
          <w:sz w:val="22"/>
          <w:szCs w:val="22"/>
        </w:rPr>
        <w:t xml:space="preserve">Is het SE </w:t>
      </w:r>
      <w:r w:rsidR="00D74801" w:rsidRPr="004F2895">
        <w:rPr>
          <w:rFonts w:ascii="Corbel" w:hAnsi="Corbel"/>
          <w:sz w:val="22"/>
          <w:szCs w:val="22"/>
        </w:rPr>
        <w:t>“</w:t>
      </w:r>
      <w:r w:rsidRPr="004F2895">
        <w:rPr>
          <w:rFonts w:ascii="Corbel" w:hAnsi="Corbel"/>
          <w:sz w:val="22"/>
          <w:szCs w:val="22"/>
        </w:rPr>
        <w:t>Opmerkingen</w:t>
      </w:r>
      <w:r w:rsidR="00D74801" w:rsidRPr="004F2895">
        <w:rPr>
          <w:rFonts w:ascii="Corbel" w:hAnsi="Corbel"/>
          <w:sz w:val="22"/>
          <w:szCs w:val="22"/>
        </w:rPr>
        <w:t>”</w:t>
      </w:r>
      <w:r w:rsidRPr="004F2895">
        <w:rPr>
          <w:rFonts w:ascii="Corbel" w:hAnsi="Corbel"/>
          <w:sz w:val="22"/>
          <w:szCs w:val="22"/>
        </w:rPr>
        <w:t xml:space="preserve"> in MITT </w:t>
      </w:r>
      <w:r w:rsidR="00D74801" w:rsidRPr="004F2895">
        <w:rPr>
          <w:rFonts w:ascii="Corbel" w:hAnsi="Corbel"/>
          <w:sz w:val="22"/>
          <w:szCs w:val="22"/>
        </w:rPr>
        <w:t>“</w:t>
      </w:r>
      <w:r w:rsidRPr="004F2895">
        <w:rPr>
          <w:rFonts w:ascii="Corbel" w:hAnsi="Corbel"/>
          <w:sz w:val="22"/>
          <w:szCs w:val="22"/>
        </w:rPr>
        <w:t>MiTT01</w:t>
      </w:r>
      <w:r w:rsidR="00D74801" w:rsidRPr="004F2895">
        <w:rPr>
          <w:rFonts w:ascii="Corbel" w:hAnsi="Corbel"/>
          <w:sz w:val="22"/>
          <w:szCs w:val="22"/>
        </w:rPr>
        <w:t>”</w:t>
      </w:r>
      <w:r w:rsidRPr="004F2895">
        <w:rPr>
          <w:rFonts w:ascii="Corbel" w:hAnsi="Corbel"/>
          <w:sz w:val="22"/>
          <w:szCs w:val="22"/>
        </w:rPr>
        <w:t xml:space="preserve"> nu EMPTY of FREE ? </w:t>
      </w:r>
    </w:p>
    <w:p w14:paraId="5E9E728F" w14:textId="77777777" w:rsidR="004F539F" w:rsidRPr="004F2895" w:rsidRDefault="004F539F" w:rsidP="00FD551C">
      <w:pPr>
        <w:widowControl/>
        <w:numPr>
          <w:ilvl w:val="1"/>
          <w:numId w:val="6"/>
        </w:numPr>
        <w:tabs>
          <w:tab w:val="clear" w:pos="1800"/>
          <w:tab w:val="num" w:pos="851"/>
        </w:tabs>
        <w:suppressAutoHyphens w:val="0"/>
        <w:spacing w:before="100" w:beforeAutospacing="1" w:after="100" w:afterAutospacing="1"/>
        <w:ind w:left="851" w:hanging="425"/>
        <w:rPr>
          <w:rFonts w:ascii="Corbel" w:hAnsi="Corbel"/>
          <w:sz w:val="22"/>
          <w:szCs w:val="22"/>
        </w:rPr>
      </w:pPr>
      <w:r w:rsidRPr="004F2895">
        <w:rPr>
          <w:rFonts w:ascii="Corbel" w:hAnsi="Corbel"/>
          <w:sz w:val="22"/>
          <w:szCs w:val="22"/>
        </w:rPr>
        <w:t xml:space="preserve">Volgens deze definitie is </w:t>
      </w:r>
      <w:r w:rsidR="00D74801" w:rsidRPr="004F2895">
        <w:rPr>
          <w:rFonts w:ascii="Corbel" w:hAnsi="Corbel"/>
          <w:sz w:val="22"/>
          <w:szCs w:val="22"/>
        </w:rPr>
        <w:t>“</w:t>
      </w:r>
      <w:r w:rsidRPr="004F2895">
        <w:rPr>
          <w:rFonts w:ascii="Corbel" w:hAnsi="Corbel"/>
          <w:sz w:val="22"/>
          <w:szCs w:val="22"/>
        </w:rPr>
        <w:t>Opmerkingen</w:t>
      </w:r>
      <w:r w:rsidR="00D74801" w:rsidRPr="004F2895">
        <w:rPr>
          <w:rFonts w:ascii="Corbel" w:hAnsi="Corbel"/>
          <w:sz w:val="22"/>
          <w:szCs w:val="22"/>
        </w:rPr>
        <w:t>”</w:t>
      </w:r>
      <w:r w:rsidRPr="004F2895">
        <w:rPr>
          <w:rFonts w:ascii="Corbel" w:hAnsi="Corbel"/>
          <w:sz w:val="22"/>
          <w:szCs w:val="22"/>
        </w:rPr>
        <w:t xml:space="preserve"> in </w:t>
      </w:r>
      <w:r w:rsidR="00D74801" w:rsidRPr="004F2895">
        <w:rPr>
          <w:rFonts w:ascii="Corbel" w:hAnsi="Corbel"/>
          <w:sz w:val="22"/>
          <w:szCs w:val="22"/>
        </w:rPr>
        <w:t>“</w:t>
      </w:r>
      <w:r w:rsidRPr="004F2895">
        <w:rPr>
          <w:rFonts w:ascii="Corbel" w:hAnsi="Corbel"/>
          <w:sz w:val="22"/>
          <w:szCs w:val="22"/>
        </w:rPr>
        <w:t>MiTT01</w:t>
      </w:r>
      <w:r w:rsidR="00D74801" w:rsidRPr="004F2895">
        <w:rPr>
          <w:rFonts w:ascii="Corbel" w:hAnsi="Corbel"/>
          <w:sz w:val="22"/>
          <w:szCs w:val="22"/>
        </w:rPr>
        <w:t>”</w:t>
      </w:r>
      <w:r w:rsidRPr="004F2895">
        <w:rPr>
          <w:rFonts w:ascii="Corbel" w:hAnsi="Corbel"/>
          <w:sz w:val="22"/>
          <w:szCs w:val="22"/>
        </w:rPr>
        <w:t xml:space="preserve"> dus FREE. </w:t>
      </w:r>
    </w:p>
    <w:p w14:paraId="5E9E7290" w14:textId="77777777" w:rsidR="008A79EE" w:rsidRPr="004F2895" w:rsidRDefault="004F539F" w:rsidP="008A79EE">
      <w:pPr>
        <w:widowControl/>
        <w:numPr>
          <w:ilvl w:val="1"/>
          <w:numId w:val="6"/>
        </w:numPr>
        <w:tabs>
          <w:tab w:val="clear" w:pos="1800"/>
          <w:tab w:val="num" w:pos="851"/>
        </w:tabs>
        <w:suppressAutoHyphens w:val="0"/>
        <w:spacing w:before="100" w:beforeAutospacing="1" w:after="100" w:afterAutospacing="1"/>
        <w:ind w:left="851" w:hanging="425"/>
        <w:rPr>
          <w:rFonts w:ascii="Corbel" w:hAnsi="Corbel"/>
          <w:sz w:val="22"/>
          <w:szCs w:val="22"/>
        </w:rPr>
      </w:pPr>
      <w:r w:rsidRPr="004F2895">
        <w:rPr>
          <w:rFonts w:ascii="Corbel" w:hAnsi="Corbel"/>
          <w:sz w:val="22"/>
          <w:szCs w:val="22"/>
        </w:rPr>
        <w:t xml:space="preserve">Om </w:t>
      </w:r>
      <w:r w:rsidR="00D74801" w:rsidRPr="004F2895">
        <w:rPr>
          <w:rFonts w:ascii="Corbel" w:hAnsi="Corbel"/>
          <w:sz w:val="22"/>
          <w:szCs w:val="22"/>
        </w:rPr>
        <w:t>“</w:t>
      </w:r>
      <w:r w:rsidRPr="004F2895">
        <w:rPr>
          <w:rFonts w:ascii="Corbel" w:hAnsi="Corbel"/>
          <w:sz w:val="22"/>
          <w:szCs w:val="22"/>
        </w:rPr>
        <w:t>Opmerkingen</w:t>
      </w:r>
      <w:r w:rsidR="00D74801" w:rsidRPr="004F2895">
        <w:rPr>
          <w:rFonts w:ascii="Corbel" w:hAnsi="Corbel"/>
          <w:sz w:val="22"/>
          <w:szCs w:val="22"/>
        </w:rPr>
        <w:t>”</w:t>
      </w:r>
      <w:r w:rsidRPr="004F2895">
        <w:rPr>
          <w:rFonts w:ascii="Corbel" w:hAnsi="Corbel"/>
          <w:sz w:val="22"/>
          <w:szCs w:val="22"/>
        </w:rPr>
        <w:t xml:space="preserve"> in </w:t>
      </w:r>
      <w:r w:rsidR="00D74801" w:rsidRPr="004F2895">
        <w:rPr>
          <w:rFonts w:ascii="Corbel" w:hAnsi="Corbel"/>
          <w:sz w:val="22"/>
          <w:szCs w:val="22"/>
        </w:rPr>
        <w:t>“</w:t>
      </w:r>
      <w:r w:rsidRPr="004F2895">
        <w:rPr>
          <w:rFonts w:ascii="Corbel" w:hAnsi="Corbel"/>
          <w:sz w:val="22"/>
          <w:szCs w:val="22"/>
        </w:rPr>
        <w:t>MiTT01</w:t>
      </w:r>
      <w:r w:rsidR="00D74801" w:rsidRPr="004F2895">
        <w:rPr>
          <w:rFonts w:ascii="Corbel" w:hAnsi="Corbel"/>
          <w:sz w:val="22"/>
          <w:szCs w:val="22"/>
        </w:rPr>
        <w:t>”</w:t>
      </w:r>
      <w:r w:rsidRPr="004F2895">
        <w:rPr>
          <w:rFonts w:ascii="Corbel" w:hAnsi="Corbel"/>
          <w:sz w:val="22"/>
          <w:szCs w:val="22"/>
        </w:rPr>
        <w:t xml:space="preserve"> nu EMPTY te krijgen moet Conditie('MiTT01', -, 'Opmerkingen') worden toegevoegd. </w:t>
      </w:r>
    </w:p>
    <w:p w14:paraId="25FB0C44" w14:textId="77777777" w:rsidR="005044B9" w:rsidRPr="005044B9" w:rsidRDefault="005044B9" w:rsidP="005044B9">
      <w:pPr>
        <w:rPr>
          <w:rFonts w:ascii="Corbel" w:hAnsi="Corbel"/>
          <w:sz w:val="22"/>
          <w:szCs w:val="22"/>
        </w:rPr>
      </w:pPr>
      <w:proofErr w:type="spellStart"/>
      <w:r w:rsidRPr="005044B9">
        <w:rPr>
          <w:rFonts w:ascii="Corbel" w:hAnsi="Corbel"/>
          <w:sz w:val="22"/>
          <w:szCs w:val="22"/>
        </w:rPr>
        <w:t>Backwards</w:t>
      </w:r>
      <w:proofErr w:type="spellEnd"/>
      <w:r w:rsidRPr="005044B9">
        <w:rPr>
          <w:rFonts w:ascii="Corbel" w:hAnsi="Corbel"/>
          <w:sz w:val="22"/>
          <w:szCs w:val="22"/>
        </w:rPr>
        <w:t xml:space="preserve"> </w:t>
      </w:r>
      <w:proofErr w:type="spellStart"/>
      <w:r w:rsidRPr="005044B9">
        <w:rPr>
          <w:rFonts w:ascii="Corbel" w:hAnsi="Corbel"/>
          <w:sz w:val="22"/>
          <w:szCs w:val="22"/>
        </w:rPr>
        <w:t>compatibility</w:t>
      </w:r>
      <w:proofErr w:type="spellEnd"/>
      <w:r w:rsidRPr="005044B9">
        <w:rPr>
          <w:rFonts w:ascii="Corbel" w:hAnsi="Corbel"/>
          <w:sz w:val="22"/>
          <w:szCs w:val="22"/>
        </w:rPr>
        <w:t>:</w:t>
      </w:r>
    </w:p>
    <w:p w14:paraId="5E9E7291" w14:textId="2B124E91" w:rsidR="004F539F" w:rsidRPr="004F2895" w:rsidRDefault="005044B9" w:rsidP="005044B9">
      <w:pPr>
        <w:rPr>
          <w:rFonts w:ascii="Corbel" w:hAnsi="Corbel"/>
          <w:sz w:val="22"/>
          <w:szCs w:val="22"/>
        </w:rPr>
      </w:pPr>
      <w:r w:rsidRPr="005044B9">
        <w:rPr>
          <w:rFonts w:ascii="Corbel" w:hAnsi="Corbel"/>
          <w:sz w:val="22"/>
          <w:szCs w:val="22"/>
        </w:rPr>
        <w:t xml:space="preserve">Doordat oude raamwerken op dezelfde manier element </w:t>
      </w:r>
      <w:proofErr w:type="spellStart"/>
      <w:r w:rsidRPr="005044B9">
        <w:rPr>
          <w:rFonts w:ascii="Corbel" w:hAnsi="Corbel"/>
          <w:sz w:val="22"/>
          <w:szCs w:val="22"/>
        </w:rPr>
        <w:t>conditions</w:t>
      </w:r>
      <w:proofErr w:type="spellEnd"/>
      <w:r w:rsidRPr="005044B9">
        <w:rPr>
          <w:rFonts w:ascii="Corbel" w:hAnsi="Corbel"/>
          <w:sz w:val="22"/>
          <w:szCs w:val="22"/>
        </w:rPr>
        <w:t xml:space="preserve"> hebben, met als enig verschil dat er nooit meer dan 1 </w:t>
      </w:r>
      <w:proofErr w:type="spellStart"/>
      <w:r w:rsidRPr="005044B9">
        <w:rPr>
          <w:rFonts w:ascii="Corbel" w:hAnsi="Corbel"/>
          <w:sz w:val="22"/>
          <w:szCs w:val="22"/>
        </w:rPr>
        <w:t>ce</w:t>
      </w:r>
      <w:proofErr w:type="spellEnd"/>
      <w:r w:rsidRPr="005044B9">
        <w:rPr>
          <w:rFonts w:ascii="Corbel" w:hAnsi="Corbel"/>
          <w:sz w:val="22"/>
          <w:szCs w:val="22"/>
        </w:rPr>
        <w:t xml:space="preserve"> benoemd is, blijven alle oude element </w:t>
      </w:r>
      <w:proofErr w:type="spellStart"/>
      <w:r w:rsidRPr="005044B9">
        <w:rPr>
          <w:rFonts w:ascii="Corbel" w:hAnsi="Corbel"/>
          <w:sz w:val="22"/>
          <w:szCs w:val="22"/>
        </w:rPr>
        <w:t>conditions</w:t>
      </w:r>
      <w:proofErr w:type="spellEnd"/>
      <w:r w:rsidRPr="005044B9">
        <w:rPr>
          <w:rFonts w:ascii="Corbel" w:hAnsi="Corbel"/>
          <w:sz w:val="22"/>
          <w:szCs w:val="22"/>
        </w:rPr>
        <w:t xml:space="preserve"> in raamwerken het ook doen als het raamwerk naar 1.6 omgezet wordt. in 1.6 kun je vooral aanvullende specificering regelen. De in het raamwerk bestaande element </w:t>
      </w:r>
      <w:proofErr w:type="spellStart"/>
      <w:r w:rsidRPr="005044B9">
        <w:rPr>
          <w:rFonts w:ascii="Corbel" w:hAnsi="Corbel"/>
          <w:sz w:val="22"/>
          <w:szCs w:val="22"/>
        </w:rPr>
        <w:t>conditions</w:t>
      </w:r>
      <w:proofErr w:type="spellEnd"/>
      <w:r w:rsidRPr="005044B9">
        <w:rPr>
          <w:rFonts w:ascii="Corbel" w:hAnsi="Corbel"/>
          <w:sz w:val="22"/>
          <w:szCs w:val="22"/>
        </w:rPr>
        <w:t xml:space="preserve"> worden vanaf 1.6 natuurlijk wel met bovenstaande voorrangsmatrix geëvalueerd.</w:t>
      </w:r>
    </w:p>
    <w:p w14:paraId="5E9E7292" w14:textId="77777777" w:rsidR="009F4093" w:rsidRPr="004F2895" w:rsidRDefault="009F4093" w:rsidP="004F539F">
      <w:pPr>
        <w:pStyle w:val="Plattetekst"/>
        <w:rPr>
          <w:rFonts w:ascii="Corbel" w:hAnsi="Corbel"/>
          <w:sz w:val="22"/>
          <w:szCs w:val="22"/>
        </w:rPr>
      </w:pPr>
    </w:p>
    <w:p w14:paraId="5E9E7293" w14:textId="77777777" w:rsidR="00FD551C" w:rsidRPr="004F2895" w:rsidRDefault="00416BC4">
      <w:pPr>
        <w:rPr>
          <w:rFonts w:ascii="Corbel" w:hAnsi="Corbel"/>
          <w:sz w:val="22"/>
          <w:szCs w:val="22"/>
        </w:rPr>
      </w:pPr>
      <w:r w:rsidRPr="004F2895">
        <w:rPr>
          <w:rFonts w:ascii="Corbel" w:hAnsi="Corbel"/>
          <w:sz w:val="22"/>
          <w:szCs w:val="22"/>
        </w:rPr>
        <w:t>&lt;</w:t>
      </w:r>
      <w:r w:rsidR="00DC6423" w:rsidRPr="004F2895">
        <w:rPr>
          <w:rFonts w:ascii="Corbel" w:hAnsi="Corbel"/>
          <w:sz w:val="22"/>
          <w:szCs w:val="22"/>
        </w:rPr>
        <w:t xml:space="preserve"> </w:t>
      </w:r>
      <w:r w:rsidRPr="004F2895">
        <w:rPr>
          <w:rFonts w:ascii="Corbel" w:hAnsi="Corbel"/>
          <w:sz w:val="22"/>
          <w:szCs w:val="22"/>
        </w:rPr>
        <w:t>einde Bijlage 12</w:t>
      </w:r>
      <w:r w:rsidR="00DC6423" w:rsidRPr="004F2895">
        <w:rPr>
          <w:rFonts w:ascii="Corbel" w:hAnsi="Corbel"/>
          <w:sz w:val="22"/>
          <w:szCs w:val="22"/>
        </w:rPr>
        <w:t xml:space="preserve"> </w:t>
      </w:r>
      <w:r w:rsidRPr="004F2895">
        <w:rPr>
          <w:rFonts w:ascii="Corbel" w:hAnsi="Corbel"/>
          <w:sz w:val="22"/>
          <w:szCs w:val="22"/>
        </w:rPr>
        <w:t>&gt;</w:t>
      </w:r>
    </w:p>
    <w:sectPr w:rsidR="00FD551C" w:rsidRPr="004F2895" w:rsidSect="009F4093">
      <w:headerReference w:type="default" r:id="rId11"/>
      <w:footerReference w:type="default" r:id="rId12"/>
      <w:footnotePr>
        <w:pos w:val="beneathText"/>
      </w:footnotePr>
      <w:type w:val="continuous"/>
      <w:pgSz w:w="11905" w:h="16837"/>
      <w:pgMar w:top="1701" w:right="1134"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F0169" w14:textId="77777777" w:rsidR="00176071" w:rsidRDefault="00176071">
      <w:r>
        <w:separator/>
      </w:r>
    </w:p>
  </w:endnote>
  <w:endnote w:type="continuationSeparator" w:id="0">
    <w:p w14:paraId="39DD090C" w14:textId="77777777" w:rsidR="00176071" w:rsidRDefault="00176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Frutiger-Roman">
    <w:altName w:val="Arial Unicode MS"/>
    <w:panose1 w:val="00000000000000000000"/>
    <w:charset w:val="80"/>
    <w:family w:val="auto"/>
    <w:notTrueType/>
    <w:pitch w:val="default"/>
    <w:sig w:usb0="00000003"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E729C" w14:textId="77777777" w:rsidR="00ED1C77" w:rsidRDefault="005D12C0">
    <w:pPr>
      <w:pStyle w:val="Voettekst"/>
    </w:pPr>
    <w:r>
      <w:rPr>
        <w:noProof/>
      </w:rPr>
      <w:drawing>
        <wp:inline distT="0" distB="0" distL="0" distR="0" wp14:anchorId="5E9E72A0" wp14:editId="5E9E72A1">
          <wp:extent cx="694690" cy="124460"/>
          <wp:effectExtent l="0" t="0" r="0" b="8890"/>
          <wp:docPr id="2" name="Afbeelding 2"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24460"/>
                  </a:xfrm>
                  <a:prstGeom prst="rect">
                    <a:avLst/>
                  </a:prstGeom>
                  <a:noFill/>
                  <a:ln>
                    <a:noFill/>
                  </a:ln>
                </pic:spPr>
              </pic:pic>
            </a:graphicData>
          </a:graphic>
        </wp:inline>
      </w:drawing>
    </w:r>
    <w:r w:rsidR="00ED1C77">
      <w:rPr>
        <w:sz w:val="16"/>
        <w:szCs w:val="16"/>
      </w:rPr>
      <w:t xml:space="preserve"> VISI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E729F" w14:textId="77777777" w:rsidR="00ED1C77" w:rsidRPr="004F2895" w:rsidRDefault="005D12C0">
    <w:pPr>
      <w:pStyle w:val="Voettekst"/>
      <w:rPr>
        <w:rFonts w:ascii="Corbel" w:hAnsi="Corbel"/>
        <w:sz w:val="16"/>
        <w:szCs w:val="16"/>
      </w:rPr>
    </w:pPr>
    <w:r w:rsidRPr="004F2895">
      <w:rPr>
        <w:rFonts w:ascii="Corbel" w:hAnsi="Corbel"/>
        <w:noProof/>
        <w:sz w:val="16"/>
        <w:szCs w:val="16"/>
      </w:rPr>
      <w:drawing>
        <wp:inline distT="0" distB="0" distL="0" distR="0" wp14:anchorId="5E9E72A4" wp14:editId="5E9E72A5">
          <wp:extent cx="694690" cy="124460"/>
          <wp:effectExtent l="0" t="0" r="0" b="8890"/>
          <wp:docPr id="3" name="Afbeelding 3"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24460"/>
                  </a:xfrm>
                  <a:prstGeom prst="rect">
                    <a:avLst/>
                  </a:prstGeom>
                  <a:noFill/>
                  <a:ln>
                    <a:noFill/>
                  </a:ln>
                </pic:spPr>
              </pic:pic>
            </a:graphicData>
          </a:graphic>
        </wp:inline>
      </w:drawing>
    </w:r>
    <w:r w:rsidR="00ED1C77" w:rsidRPr="004F2895">
      <w:rPr>
        <w:rFonts w:ascii="Corbel" w:hAnsi="Corbel"/>
        <w:sz w:val="16"/>
        <w:szCs w:val="16"/>
      </w:rPr>
      <w:t xml:space="preserve"> VISI</w:t>
    </w:r>
    <w:r w:rsidR="00ED1C77" w:rsidRPr="004F2895">
      <w:rPr>
        <w:rFonts w:ascii="Corbel" w:hAnsi="Corbel"/>
        <w:sz w:val="16"/>
        <w:szCs w:val="16"/>
      </w:rPr>
      <w:tab/>
      <w:t xml:space="preserve">Pagina </w:t>
    </w:r>
    <w:r w:rsidR="00ED1C77" w:rsidRPr="004F2895">
      <w:rPr>
        <w:rFonts w:ascii="Corbel" w:hAnsi="Corbel"/>
        <w:sz w:val="16"/>
        <w:szCs w:val="16"/>
      </w:rPr>
      <w:fldChar w:fldCharType="begin"/>
    </w:r>
    <w:r w:rsidR="00ED1C77" w:rsidRPr="004F2895">
      <w:rPr>
        <w:rFonts w:ascii="Corbel" w:hAnsi="Corbel"/>
        <w:sz w:val="16"/>
        <w:szCs w:val="16"/>
      </w:rPr>
      <w:instrText xml:space="preserve"> PAGE </w:instrText>
    </w:r>
    <w:r w:rsidR="00ED1C77" w:rsidRPr="004F2895">
      <w:rPr>
        <w:rFonts w:ascii="Corbel" w:hAnsi="Corbel"/>
        <w:sz w:val="16"/>
        <w:szCs w:val="16"/>
      </w:rPr>
      <w:fldChar w:fldCharType="separate"/>
    </w:r>
    <w:r w:rsidR="004F2895">
      <w:rPr>
        <w:rFonts w:ascii="Corbel" w:hAnsi="Corbel"/>
        <w:noProof/>
        <w:sz w:val="16"/>
        <w:szCs w:val="16"/>
      </w:rPr>
      <w:t>2</w:t>
    </w:r>
    <w:r w:rsidR="00ED1C77" w:rsidRPr="004F2895">
      <w:rPr>
        <w:rFonts w:ascii="Corbel" w:hAnsi="Corbel"/>
        <w:sz w:val="16"/>
        <w:szCs w:val="16"/>
      </w:rPr>
      <w:fldChar w:fldCharType="end"/>
    </w:r>
    <w:r w:rsidR="00ED1C77" w:rsidRPr="004F2895">
      <w:rPr>
        <w:rFonts w:ascii="Corbel" w:hAnsi="Corbel"/>
        <w:sz w:val="16"/>
        <w:szCs w:val="16"/>
      </w:rPr>
      <w:t xml:space="preserve"> van </w:t>
    </w:r>
    <w:r w:rsidR="00ED1C77" w:rsidRPr="004F2895">
      <w:rPr>
        <w:rFonts w:ascii="Corbel" w:hAnsi="Corbel"/>
        <w:sz w:val="16"/>
        <w:szCs w:val="16"/>
      </w:rPr>
      <w:fldChar w:fldCharType="begin"/>
    </w:r>
    <w:r w:rsidR="00ED1C77" w:rsidRPr="004F2895">
      <w:rPr>
        <w:rFonts w:ascii="Corbel" w:hAnsi="Corbel"/>
        <w:sz w:val="16"/>
        <w:szCs w:val="16"/>
      </w:rPr>
      <w:instrText xml:space="preserve"> NUMPAGES </w:instrText>
    </w:r>
    <w:r w:rsidR="00ED1C77" w:rsidRPr="004F2895">
      <w:rPr>
        <w:rFonts w:ascii="Corbel" w:hAnsi="Corbel"/>
        <w:sz w:val="16"/>
        <w:szCs w:val="16"/>
      </w:rPr>
      <w:fldChar w:fldCharType="separate"/>
    </w:r>
    <w:r w:rsidR="004F2895">
      <w:rPr>
        <w:rFonts w:ascii="Corbel" w:hAnsi="Corbel"/>
        <w:noProof/>
        <w:sz w:val="16"/>
        <w:szCs w:val="16"/>
      </w:rPr>
      <w:t>4</w:t>
    </w:r>
    <w:r w:rsidR="00ED1C77" w:rsidRPr="004F2895">
      <w:rPr>
        <w:rFonts w:ascii="Corbel" w:hAnsi="Corbe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0FFA0" w14:textId="77777777" w:rsidR="00176071" w:rsidRDefault="00176071">
      <w:r>
        <w:separator/>
      </w:r>
    </w:p>
  </w:footnote>
  <w:footnote w:type="continuationSeparator" w:id="0">
    <w:p w14:paraId="2632083E" w14:textId="77777777" w:rsidR="00176071" w:rsidRDefault="00176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E729D" w14:textId="77777777" w:rsidR="00ED1C77" w:rsidRPr="004F2895" w:rsidRDefault="004F2895" w:rsidP="00FF1CAD">
    <w:pPr>
      <w:pStyle w:val="Koptekst"/>
      <w:pBdr>
        <w:bottom w:val="single" w:sz="4" w:space="1" w:color="auto"/>
      </w:pBdr>
      <w:tabs>
        <w:tab w:val="clear" w:pos="9072"/>
        <w:tab w:val="left" w:pos="4395"/>
      </w:tabs>
      <w:ind w:right="3400"/>
      <w:rPr>
        <w:rFonts w:ascii="Corbel" w:hAnsi="Corbel"/>
        <w:sz w:val="20"/>
        <w:szCs w:val="20"/>
      </w:rPr>
    </w:pPr>
    <w:r w:rsidRPr="004F2895">
      <w:rPr>
        <w:rFonts w:ascii="Corbel" w:hAnsi="Corbel"/>
        <w:b/>
        <w:i/>
        <w:noProof/>
        <w:sz w:val="32"/>
        <w:szCs w:val="32"/>
        <w:u w:val="single"/>
      </w:rPr>
      <w:drawing>
        <wp:anchor distT="0" distB="0" distL="114300" distR="114300" simplePos="0" relativeHeight="251659264" behindDoc="0" locked="0" layoutInCell="1" allowOverlap="1" wp14:anchorId="5E9E72A2" wp14:editId="5E9E72A3">
          <wp:simplePos x="0" y="0"/>
          <wp:positionH relativeFrom="column">
            <wp:posOffset>3849370</wp:posOffset>
          </wp:positionH>
          <wp:positionV relativeFrom="paragraph">
            <wp:posOffset>-187325</wp:posOffset>
          </wp:positionV>
          <wp:extent cx="2252980" cy="5397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980" cy="539750"/>
                  </a:xfrm>
                  <a:prstGeom prst="rect">
                    <a:avLst/>
                  </a:prstGeom>
                </pic:spPr>
              </pic:pic>
            </a:graphicData>
          </a:graphic>
          <wp14:sizeRelH relativeFrom="page">
            <wp14:pctWidth>0</wp14:pctWidth>
          </wp14:sizeRelH>
          <wp14:sizeRelV relativeFrom="page">
            <wp14:pctHeight>0</wp14:pctHeight>
          </wp14:sizeRelV>
        </wp:anchor>
      </w:drawing>
    </w:r>
    <w:r>
      <w:rPr>
        <w:rFonts w:ascii="Corbel" w:hAnsi="Corbel"/>
        <w:sz w:val="20"/>
        <w:szCs w:val="20"/>
      </w:rPr>
      <w:t>Leidraad VISI-systematiek v.1.6</w:t>
    </w:r>
  </w:p>
  <w:p w14:paraId="5E9E729E" w14:textId="77777777" w:rsidR="00ED1C77" w:rsidRPr="004F2895" w:rsidRDefault="00ED1C77" w:rsidP="00FF1CAD">
    <w:pPr>
      <w:pStyle w:val="Koptekst"/>
      <w:pBdr>
        <w:bottom w:val="single" w:sz="4" w:space="1" w:color="auto"/>
      </w:pBdr>
      <w:tabs>
        <w:tab w:val="clear" w:pos="9072"/>
        <w:tab w:val="left" w:pos="4395"/>
      </w:tabs>
      <w:ind w:right="3400"/>
      <w:rPr>
        <w:rFonts w:ascii="Corbel" w:hAnsi="Corbel"/>
        <w:sz w:val="20"/>
        <w:szCs w:val="20"/>
      </w:rPr>
    </w:pPr>
    <w:r w:rsidRPr="004F2895">
      <w:rPr>
        <w:rFonts w:ascii="Corbel" w:hAnsi="Corbel"/>
        <w:sz w:val="20"/>
        <w:szCs w:val="20"/>
      </w:rPr>
      <w:t>Bijlage 12</w:t>
    </w:r>
    <w:r w:rsidRPr="004F2895">
      <w:rPr>
        <w:rFonts w:ascii="Corbel" w:hAnsi="Corbel"/>
        <w:sz w:val="20"/>
        <w:szCs w:val="20"/>
      </w:rPr>
      <w:tab/>
      <w:t>NORMATIEF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lvlText w:val=""/>
      <w:lvlJc w:val="left"/>
      <w:pPr>
        <w:tabs>
          <w:tab w:val="num" w:pos="432"/>
        </w:tabs>
        <w:ind w:left="432" w:hanging="432"/>
      </w:pPr>
    </w:lvl>
    <w:lvl w:ilvl="1">
      <w:start w:val="1"/>
      <w:numFmt w:val="none"/>
      <w:pStyle w:val="Kop2"/>
      <w:lvlText w:val=""/>
      <w:lvlJc w:val="left"/>
      <w:pPr>
        <w:tabs>
          <w:tab w:val="num" w:pos="576"/>
        </w:tabs>
        <w:ind w:left="576" w:hanging="576"/>
      </w:pPr>
    </w:lvl>
    <w:lvl w:ilvl="2">
      <w:start w:val="1"/>
      <w:numFmt w:val="none"/>
      <w:pStyle w:val="Kop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83E613A"/>
    <w:multiLevelType w:val="multilevel"/>
    <w:tmpl w:val="5F0C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61A53"/>
    <w:multiLevelType w:val="multilevel"/>
    <w:tmpl w:val="20BC1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95C67"/>
    <w:multiLevelType w:val="hybridMultilevel"/>
    <w:tmpl w:val="497EC266"/>
    <w:lvl w:ilvl="0" w:tplc="04130005">
      <w:start w:val="1"/>
      <w:numFmt w:val="bullet"/>
      <w:lvlText w:val=""/>
      <w:lvlJc w:val="left"/>
      <w:pPr>
        <w:tabs>
          <w:tab w:val="num" w:pos="1080"/>
        </w:tabs>
        <w:ind w:left="1080" w:hanging="360"/>
      </w:pPr>
      <w:rPr>
        <w:rFonts w:ascii="Wingdings" w:hAnsi="Wingdings" w:hint="default"/>
      </w:rPr>
    </w:lvl>
    <w:lvl w:ilvl="1" w:tplc="04130003">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9A75F9A"/>
    <w:multiLevelType w:val="multilevel"/>
    <w:tmpl w:val="D4D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ems, P.H. (Peter)">
    <w15:presenceInfo w15:providerId="AD" w15:userId="S-1-5-21-1104492580-2141259050-3462381582-2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EC0"/>
    <w:rsid w:val="000065F6"/>
    <w:rsid w:val="00055176"/>
    <w:rsid w:val="000816F1"/>
    <w:rsid w:val="000C05E3"/>
    <w:rsid w:val="000F1ECE"/>
    <w:rsid w:val="00124961"/>
    <w:rsid w:val="0015133B"/>
    <w:rsid w:val="00153AE8"/>
    <w:rsid w:val="00173465"/>
    <w:rsid w:val="00176071"/>
    <w:rsid w:val="001920CE"/>
    <w:rsid w:val="0019376C"/>
    <w:rsid w:val="001D4514"/>
    <w:rsid w:val="001D4687"/>
    <w:rsid w:val="001E6ABF"/>
    <w:rsid w:val="002146D9"/>
    <w:rsid w:val="00261657"/>
    <w:rsid w:val="002756F7"/>
    <w:rsid w:val="00283E2A"/>
    <w:rsid w:val="002B620B"/>
    <w:rsid w:val="002D4671"/>
    <w:rsid w:val="002E1F99"/>
    <w:rsid w:val="002F1915"/>
    <w:rsid w:val="00317E2A"/>
    <w:rsid w:val="00321D64"/>
    <w:rsid w:val="003233BF"/>
    <w:rsid w:val="003525E8"/>
    <w:rsid w:val="00382E88"/>
    <w:rsid w:val="003A16C4"/>
    <w:rsid w:val="003B3084"/>
    <w:rsid w:val="00407D93"/>
    <w:rsid w:val="00416BC4"/>
    <w:rsid w:val="004464DA"/>
    <w:rsid w:val="0049685E"/>
    <w:rsid w:val="004B72DF"/>
    <w:rsid w:val="004C4731"/>
    <w:rsid w:val="004C6D08"/>
    <w:rsid w:val="004C7F12"/>
    <w:rsid w:val="004D222A"/>
    <w:rsid w:val="004F2895"/>
    <w:rsid w:val="004F2E0D"/>
    <w:rsid w:val="004F539F"/>
    <w:rsid w:val="0050438F"/>
    <w:rsid w:val="005044B9"/>
    <w:rsid w:val="005072BD"/>
    <w:rsid w:val="00507743"/>
    <w:rsid w:val="00573E12"/>
    <w:rsid w:val="0058775F"/>
    <w:rsid w:val="005A499D"/>
    <w:rsid w:val="005D12C0"/>
    <w:rsid w:val="005D6534"/>
    <w:rsid w:val="005E4BDA"/>
    <w:rsid w:val="005F1EC0"/>
    <w:rsid w:val="00600DF3"/>
    <w:rsid w:val="0060204B"/>
    <w:rsid w:val="00605869"/>
    <w:rsid w:val="00607E9B"/>
    <w:rsid w:val="00611F1D"/>
    <w:rsid w:val="00621579"/>
    <w:rsid w:val="00627386"/>
    <w:rsid w:val="00651E94"/>
    <w:rsid w:val="00660A9A"/>
    <w:rsid w:val="00665ED2"/>
    <w:rsid w:val="00693CC9"/>
    <w:rsid w:val="00697836"/>
    <w:rsid w:val="006C3289"/>
    <w:rsid w:val="006D550E"/>
    <w:rsid w:val="006E2992"/>
    <w:rsid w:val="00705B28"/>
    <w:rsid w:val="00725FB7"/>
    <w:rsid w:val="0074339D"/>
    <w:rsid w:val="007648A1"/>
    <w:rsid w:val="0079190C"/>
    <w:rsid w:val="0079622E"/>
    <w:rsid w:val="007A3EAD"/>
    <w:rsid w:val="007C123A"/>
    <w:rsid w:val="007D6DCA"/>
    <w:rsid w:val="007E0F7E"/>
    <w:rsid w:val="007E7AE5"/>
    <w:rsid w:val="00812556"/>
    <w:rsid w:val="0083336F"/>
    <w:rsid w:val="00896F4E"/>
    <w:rsid w:val="008A79EE"/>
    <w:rsid w:val="008C70B6"/>
    <w:rsid w:val="008D153F"/>
    <w:rsid w:val="008F3F3A"/>
    <w:rsid w:val="00923204"/>
    <w:rsid w:val="00956466"/>
    <w:rsid w:val="009577A5"/>
    <w:rsid w:val="00962AAD"/>
    <w:rsid w:val="00980AEC"/>
    <w:rsid w:val="009D690E"/>
    <w:rsid w:val="009F114B"/>
    <w:rsid w:val="009F4093"/>
    <w:rsid w:val="009F4993"/>
    <w:rsid w:val="00A043D3"/>
    <w:rsid w:val="00A1646A"/>
    <w:rsid w:val="00A33020"/>
    <w:rsid w:val="00A34FFD"/>
    <w:rsid w:val="00A44E1E"/>
    <w:rsid w:val="00A54D4D"/>
    <w:rsid w:val="00A766C1"/>
    <w:rsid w:val="00A840D4"/>
    <w:rsid w:val="00AA31CD"/>
    <w:rsid w:val="00AD645F"/>
    <w:rsid w:val="00AE4D78"/>
    <w:rsid w:val="00AE665B"/>
    <w:rsid w:val="00AF096A"/>
    <w:rsid w:val="00AF1CED"/>
    <w:rsid w:val="00B62AAA"/>
    <w:rsid w:val="00BB4323"/>
    <w:rsid w:val="00BD4254"/>
    <w:rsid w:val="00BE1807"/>
    <w:rsid w:val="00BF0F04"/>
    <w:rsid w:val="00C1389F"/>
    <w:rsid w:val="00C50612"/>
    <w:rsid w:val="00C912EE"/>
    <w:rsid w:val="00CA0992"/>
    <w:rsid w:val="00CA6AE7"/>
    <w:rsid w:val="00CB613F"/>
    <w:rsid w:val="00CE790C"/>
    <w:rsid w:val="00D05A96"/>
    <w:rsid w:val="00D0792B"/>
    <w:rsid w:val="00D703D7"/>
    <w:rsid w:val="00D716DE"/>
    <w:rsid w:val="00D74801"/>
    <w:rsid w:val="00D76204"/>
    <w:rsid w:val="00D8624D"/>
    <w:rsid w:val="00D90466"/>
    <w:rsid w:val="00DC3511"/>
    <w:rsid w:val="00DC6423"/>
    <w:rsid w:val="00DC73CA"/>
    <w:rsid w:val="00E1252E"/>
    <w:rsid w:val="00E2379C"/>
    <w:rsid w:val="00E30AD6"/>
    <w:rsid w:val="00E53BF8"/>
    <w:rsid w:val="00E64107"/>
    <w:rsid w:val="00E64DE7"/>
    <w:rsid w:val="00E74823"/>
    <w:rsid w:val="00EA0C76"/>
    <w:rsid w:val="00EB064D"/>
    <w:rsid w:val="00EC3D05"/>
    <w:rsid w:val="00EC4198"/>
    <w:rsid w:val="00ED1C77"/>
    <w:rsid w:val="00F771CD"/>
    <w:rsid w:val="00FA15EE"/>
    <w:rsid w:val="00FA58F0"/>
    <w:rsid w:val="00FD551C"/>
    <w:rsid w:val="00FE64C2"/>
    <w:rsid w:val="00FE6CA7"/>
    <w:rsid w:val="00FF1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9E71ED"/>
  <w15:docId w15:val="{32C3B907-1524-4E81-832F-07D639E5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suppressAutoHyphens/>
    </w:pPr>
    <w:rPr>
      <w:rFonts w:eastAsia="Arial Unicode MS"/>
      <w:kern w:val="1"/>
      <w:sz w:val="24"/>
      <w:szCs w:val="24"/>
    </w:rPr>
  </w:style>
  <w:style w:type="paragraph" w:styleId="Kop1">
    <w:name w:val="heading 1"/>
    <w:basedOn w:val="Kop"/>
    <w:next w:val="Plattetekst"/>
    <w:qFormat/>
    <w:pPr>
      <w:numPr>
        <w:numId w:val="1"/>
      </w:numPr>
      <w:outlineLvl w:val="0"/>
    </w:pPr>
    <w:rPr>
      <w:rFonts w:ascii="Times New Roman" w:eastAsia="Arial Unicode MS" w:hAnsi="Times New Roman"/>
      <w:b/>
      <w:bCs/>
      <w:sz w:val="48"/>
      <w:szCs w:val="48"/>
    </w:rPr>
  </w:style>
  <w:style w:type="paragraph" w:styleId="Kop2">
    <w:name w:val="heading 2"/>
    <w:basedOn w:val="Kop"/>
    <w:next w:val="Plattetekst"/>
    <w:qFormat/>
    <w:pPr>
      <w:numPr>
        <w:ilvl w:val="1"/>
        <w:numId w:val="1"/>
      </w:numPr>
      <w:outlineLvl w:val="1"/>
    </w:pPr>
    <w:rPr>
      <w:rFonts w:ascii="Times New Roman" w:eastAsia="Arial Unicode MS" w:hAnsi="Times New Roman"/>
      <w:b/>
      <w:bCs/>
      <w:sz w:val="36"/>
      <w:szCs w:val="36"/>
    </w:rPr>
  </w:style>
  <w:style w:type="paragraph" w:styleId="Kop3">
    <w:name w:val="heading 3"/>
    <w:basedOn w:val="Kop"/>
    <w:next w:val="Plattetekst"/>
    <w:qFormat/>
    <w:pPr>
      <w:numPr>
        <w:ilvl w:val="2"/>
        <w:numId w:val="1"/>
      </w:numPr>
      <w:outlineLvl w:val="2"/>
    </w:pPr>
    <w:rPr>
      <w:rFonts w:ascii="Times New Roman" w:eastAsia="Arial Unicode MS" w:hAnsi="Times New Roman"/>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semiHidden/>
    <w:rPr>
      <w:color w:val="000080"/>
      <w:u w:val="single"/>
    </w:rPr>
  </w:style>
  <w:style w:type="character" w:customStyle="1" w:styleId="Opsommingstekens">
    <w:name w:val="Opsommingstekens"/>
    <w:rPr>
      <w:rFonts w:ascii="OpenSymbol" w:eastAsia="OpenSymbol" w:hAnsi="OpenSymbol" w:cs="OpenSymbol"/>
    </w:rPr>
  </w:style>
  <w:style w:type="character" w:customStyle="1" w:styleId="Brontekst">
    <w:name w:val="Brontekst"/>
    <w:rPr>
      <w:rFonts w:ascii="Courier New" w:eastAsia="Courier New" w:hAnsi="Courier New" w:cs="Courier New"/>
    </w:rPr>
  </w:style>
  <w:style w:type="paragraph" w:customStyle="1" w:styleId="Kop">
    <w:name w:val="Kop"/>
    <w:basedOn w:val="Standaard"/>
    <w:next w:val="Plattetekst"/>
    <w:pPr>
      <w:keepNext/>
      <w:spacing w:before="240" w:after="120"/>
    </w:pPr>
    <w:rPr>
      <w:rFonts w:ascii="Arial" w:eastAsia="MS Mincho" w:hAnsi="Arial" w:cs="Tahoma"/>
      <w:sz w:val="28"/>
      <w:szCs w:val="28"/>
    </w:rPr>
  </w:style>
  <w:style w:type="paragraph" w:styleId="Plattetekst">
    <w:name w:val="Body Text"/>
    <w:basedOn w:val="Standaard"/>
    <w:semiHidden/>
    <w:pPr>
      <w:spacing w:after="120"/>
    </w:pPr>
  </w:style>
  <w:style w:type="paragraph" w:styleId="Lijst">
    <w:name w:val="List"/>
    <w:basedOn w:val="Plattetekst"/>
    <w:semiHidden/>
    <w:rPr>
      <w:rFonts w:cs="Tahoma"/>
    </w:rPr>
  </w:style>
  <w:style w:type="paragraph" w:customStyle="1" w:styleId="Bijschrift1">
    <w:name w:val="Bijschrift1"/>
    <w:basedOn w:val="Standaard"/>
    <w:pPr>
      <w:suppressLineNumbers/>
      <w:spacing w:before="120" w:after="120"/>
    </w:pPr>
    <w:rPr>
      <w:rFonts w:cs="Tahoma"/>
      <w:i/>
      <w:iCs/>
    </w:rPr>
  </w:style>
  <w:style w:type="paragraph" w:customStyle="1" w:styleId="Index">
    <w:name w:val="Index"/>
    <w:basedOn w:val="Standaard"/>
    <w:pPr>
      <w:suppressLineNumbers/>
    </w:pPr>
    <w:rPr>
      <w:rFonts w:cs="Tahoma"/>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customStyle="1" w:styleId="Reedsopgemaaktetekst">
    <w:name w:val="Reeds opgemaakte tekst"/>
    <w:basedOn w:val="Standaard"/>
    <w:rPr>
      <w:rFonts w:ascii="Courier New" w:eastAsia="Courier New" w:hAnsi="Courier New" w:cs="Courier New"/>
      <w:sz w:val="20"/>
      <w:szCs w:val="20"/>
    </w:rPr>
  </w:style>
  <w:style w:type="paragraph" w:styleId="Ballontekst">
    <w:name w:val="Balloon Text"/>
    <w:basedOn w:val="Standaard"/>
    <w:link w:val="BallontekstChar"/>
    <w:uiPriority w:val="99"/>
    <w:semiHidden/>
    <w:unhideWhenUsed/>
    <w:rsid w:val="009F114B"/>
    <w:rPr>
      <w:rFonts w:ascii="Tahoma" w:hAnsi="Tahoma"/>
      <w:sz w:val="16"/>
      <w:szCs w:val="16"/>
      <w:lang w:val="x-none"/>
    </w:rPr>
  </w:style>
  <w:style w:type="character" w:customStyle="1" w:styleId="BallontekstChar">
    <w:name w:val="Ballontekst Char"/>
    <w:link w:val="Ballontekst"/>
    <w:uiPriority w:val="99"/>
    <w:semiHidden/>
    <w:rsid w:val="009F114B"/>
    <w:rPr>
      <w:rFonts w:ascii="Tahoma" w:eastAsia="Arial Unicode MS" w:hAnsi="Tahoma" w:cs="Tahoma"/>
      <w:kern w:val="1"/>
      <w:sz w:val="16"/>
      <w:szCs w:val="16"/>
    </w:rPr>
  </w:style>
  <w:style w:type="paragraph" w:styleId="Koptekst">
    <w:name w:val="header"/>
    <w:basedOn w:val="Standaard"/>
    <w:rsid w:val="004C6D08"/>
    <w:pPr>
      <w:tabs>
        <w:tab w:val="center" w:pos="4536"/>
        <w:tab w:val="right" w:pos="9072"/>
      </w:tabs>
    </w:pPr>
  </w:style>
  <w:style w:type="paragraph" w:styleId="Voettekst">
    <w:name w:val="footer"/>
    <w:basedOn w:val="Standaard"/>
    <w:link w:val="VoettekstChar"/>
    <w:uiPriority w:val="99"/>
    <w:rsid w:val="004C6D08"/>
    <w:pPr>
      <w:tabs>
        <w:tab w:val="center" w:pos="4536"/>
        <w:tab w:val="right" w:pos="9072"/>
      </w:tabs>
    </w:pPr>
  </w:style>
  <w:style w:type="paragraph" w:styleId="Normaalweb">
    <w:name w:val="Normal (Web)"/>
    <w:basedOn w:val="Standaard"/>
    <w:uiPriority w:val="99"/>
    <w:rsid w:val="004F539F"/>
    <w:pPr>
      <w:widowControl/>
      <w:suppressAutoHyphens w:val="0"/>
      <w:spacing w:before="100" w:beforeAutospacing="1" w:after="100" w:afterAutospacing="1"/>
    </w:pPr>
    <w:rPr>
      <w:rFonts w:eastAsia="Times New Roman"/>
      <w:kern w:val="0"/>
    </w:rPr>
  </w:style>
  <w:style w:type="paragraph" w:styleId="HTML-voorafopgemaakt">
    <w:name w:val="HTML Preformatted"/>
    <w:basedOn w:val="Standaard"/>
    <w:rsid w:val="004F5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table" w:styleId="Tabelraster">
    <w:name w:val="Table Grid"/>
    <w:basedOn w:val="Standaardtabel"/>
    <w:rsid w:val="00407D93"/>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5072BD"/>
    <w:rPr>
      <w:rFonts w:eastAsia="Arial Unicode MS"/>
      <w:kern w:val="1"/>
      <w:sz w:val="24"/>
      <w:szCs w:val="24"/>
    </w:rPr>
  </w:style>
  <w:style w:type="character" w:styleId="GevolgdeHyperlink">
    <w:name w:val="FollowedHyperlink"/>
    <w:basedOn w:val="Standaardalinea-lettertype"/>
    <w:uiPriority w:val="99"/>
    <w:semiHidden/>
    <w:unhideWhenUsed/>
    <w:rsid w:val="006E299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39673">
      <w:bodyDiv w:val="1"/>
      <w:marLeft w:val="0"/>
      <w:marRight w:val="0"/>
      <w:marTop w:val="0"/>
      <w:marBottom w:val="0"/>
      <w:divBdr>
        <w:top w:val="none" w:sz="0" w:space="0" w:color="auto"/>
        <w:left w:val="none" w:sz="0" w:space="0" w:color="auto"/>
        <w:bottom w:val="none" w:sz="0" w:space="0" w:color="auto"/>
        <w:right w:val="none" w:sz="0" w:space="0" w:color="auto"/>
      </w:divBdr>
    </w:div>
    <w:div w:id="44643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reativecommons.org/licenses/by-nc-sa/3.0/n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930</Words>
  <Characters>4606</Characters>
  <Application>Microsoft Office Word</Application>
  <DocSecurity>0</DocSecurity>
  <Lines>230</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5411</CharactersWithSpaces>
  <SharedDoc>false</SharedDoc>
  <HLinks>
    <vt:vector size="18" baseType="variant">
      <vt:variant>
        <vt:i4>458776</vt:i4>
      </vt:variant>
      <vt:variant>
        <vt:i4>0</vt:i4>
      </vt:variant>
      <vt:variant>
        <vt:i4>0</vt:i4>
      </vt:variant>
      <vt:variant>
        <vt:i4>5</vt:i4>
      </vt:variant>
      <vt:variant>
        <vt:lpwstr>http://creativecommons.org/licenses/by-nc-sa/3.0/nl/</vt:lpwstr>
      </vt:variant>
      <vt:variant>
        <vt:lpwstr/>
      </vt:variant>
      <vt:variant>
        <vt:i4>4915271</vt:i4>
      </vt:variant>
      <vt:variant>
        <vt:i4>-1</vt:i4>
      </vt:variant>
      <vt:variant>
        <vt:i4>2049</vt:i4>
      </vt:variant>
      <vt:variant>
        <vt:i4>1</vt:i4>
      </vt:variant>
      <vt:variant>
        <vt:lpwstr>C:\Documents and Settings\100048\Local Settings\Temporary Internet Files\Content.MSO\9258BF21.gif</vt:lpwstr>
      </vt:variant>
      <vt:variant>
        <vt:lpwstr/>
      </vt:variant>
      <vt:variant>
        <vt:i4>4915271</vt:i4>
      </vt:variant>
      <vt:variant>
        <vt:i4>-1</vt:i4>
      </vt:variant>
      <vt:variant>
        <vt:i4>1027</vt:i4>
      </vt:variant>
      <vt:variant>
        <vt:i4>1</vt:i4>
      </vt:variant>
      <vt:variant>
        <vt:lpwstr>C:\Documents and Settings\100048\Local Settings\Temporary Internet Files\Content.MSO\9258BF21.gif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Werknemer</dc:creator>
  <cp:lastModifiedBy>Willems, P.H. (Peter)</cp:lastModifiedBy>
  <cp:revision>51</cp:revision>
  <cp:lastPrinted>2019-03-27T10:02:00Z</cp:lastPrinted>
  <dcterms:created xsi:type="dcterms:W3CDTF">2014-11-17T14:53:00Z</dcterms:created>
  <dcterms:modified xsi:type="dcterms:W3CDTF">2019-03-27T10:02:00Z</dcterms:modified>
</cp:coreProperties>
</file>