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AEB7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  <w:bookmarkStart w:id="0" w:name="_GoBack"/>
      <w:bookmarkEnd w:id="0"/>
    </w:p>
    <w:p w14:paraId="0F96AEB8" w14:textId="77777777" w:rsidR="00EA0C76" w:rsidRPr="00A75641" w:rsidRDefault="00A75641" w:rsidP="00EA0C76">
      <w:pPr>
        <w:rPr>
          <w:rFonts w:ascii="Corbel" w:hAnsi="Corbel"/>
          <w:sz w:val="22"/>
          <w:szCs w:val="22"/>
        </w:rPr>
      </w:pPr>
      <w:r w:rsidRPr="00A75641">
        <w:rPr>
          <w:rFonts w:ascii="Corbel" w:hAnsi="Corbel"/>
          <w:b/>
          <w:i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0F96AF68" wp14:editId="0F96AF69">
            <wp:simplePos x="0" y="0"/>
            <wp:positionH relativeFrom="column">
              <wp:posOffset>3188970</wp:posOffset>
            </wp:positionH>
            <wp:positionV relativeFrom="paragraph">
              <wp:posOffset>20320</wp:posOffset>
            </wp:positionV>
            <wp:extent cx="2586990" cy="620395"/>
            <wp:effectExtent l="0" t="0" r="3810" b="8255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m logo standaard vis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6AEB9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BA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BB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BC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BD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BE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BF" w14:textId="77777777" w:rsidR="00925C8B" w:rsidRPr="00A75641" w:rsidRDefault="00925C8B" w:rsidP="00EA0C76">
      <w:pPr>
        <w:rPr>
          <w:rFonts w:ascii="Corbel" w:hAnsi="Corbel"/>
          <w:sz w:val="22"/>
          <w:szCs w:val="22"/>
        </w:rPr>
      </w:pPr>
    </w:p>
    <w:p w14:paraId="0F96AEC0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1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2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3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4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5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6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7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8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9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CA" w14:textId="6CBD67E2" w:rsidR="00EA0C76" w:rsidRPr="00A75641" w:rsidRDefault="00812556" w:rsidP="00EA0C76">
      <w:pPr>
        <w:rPr>
          <w:rFonts w:ascii="Corbel" w:hAnsi="Corbel"/>
          <w:b/>
          <w:sz w:val="32"/>
          <w:szCs w:val="32"/>
        </w:rPr>
      </w:pPr>
      <w:r w:rsidRPr="00A75641">
        <w:rPr>
          <w:rFonts w:ascii="Corbel" w:hAnsi="Corbel"/>
          <w:b/>
          <w:sz w:val="32"/>
          <w:szCs w:val="32"/>
        </w:rPr>
        <w:t>Leidraad VISI-systematiek</w:t>
      </w:r>
      <w:r w:rsidR="009C3EF8" w:rsidRPr="00A75641">
        <w:rPr>
          <w:rFonts w:ascii="Corbel" w:hAnsi="Corbel"/>
          <w:b/>
          <w:sz w:val="32"/>
          <w:szCs w:val="32"/>
        </w:rPr>
        <w:t xml:space="preserve"> versie 1.6 </w:t>
      </w:r>
      <w:del w:id="1" w:author="Willems, P.H. (Peter)" w:date="2019-03-27T08:39:00Z">
        <w:r w:rsidR="009C3EF8" w:rsidRPr="00A75641" w:rsidDel="005F3770">
          <w:rPr>
            <w:rFonts w:ascii="Corbel" w:hAnsi="Corbel"/>
            <w:b/>
            <w:sz w:val="32"/>
            <w:szCs w:val="32"/>
            <w:highlight w:val="red"/>
          </w:rPr>
          <w:delText>&gt;&gt;&gt;nog actualiseren!!&lt;&lt;&lt;</w:delText>
        </w:r>
      </w:del>
    </w:p>
    <w:p w14:paraId="0F96AECB" w14:textId="77777777" w:rsidR="00610106" w:rsidRPr="00A75641" w:rsidRDefault="00610106" w:rsidP="00EA0C76">
      <w:pPr>
        <w:rPr>
          <w:rFonts w:ascii="Corbel" w:hAnsi="Corbel"/>
          <w:b/>
          <w:sz w:val="32"/>
          <w:szCs w:val="32"/>
        </w:rPr>
      </w:pPr>
    </w:p>
    <w:p w14:paraId="0F96AECC" w14:textId="77777777" w:rsidR="00EA0C76" w:rsidRPr="00A75641" w:rsidRDefault="00EA0C76" w:rsidP="0061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:b/>
          <w:sz w:val="32"/>
          <w:szCs w:val="32"/>
        </w:rPr>
      </w:pPr>
      <w:r w:rsidRPr="00A75641">
        <w:rPr>
          <w:rFonts w:ascii="Corbel" w:hAnsi="Corbel"/>
          <w:b/>
          <w:sz w:val="32"/>
          <w:szCs w:val="32"/>
        </w:rPr>
        <w:t xml:space="preserve">Bijlage </w:t>
      </w:r>
      <w:r w:rsidR="00751190" w:rsidRPr="00A75641">
        <w:rPr>
          <w:rFonts w:ascii="Corbel" w:hAnsi="Corbel"/>
          <w:b/>
          <w:sz w:val="32"/>
          <w:szCs w:val="32"/>
        </w:rPr>
        <w:t>7</w:t>
      </w:r>
    </w:p>
    <w:p w14:paraId="0F96AECD" w14:textId="77777777" w:rsidR="00EA0C76" w:rsidRPr="00A75641" w:rsidRDefault="00834A40" w:rsidP="0061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:b/>
          <w:sz w:val="32"/>
          <w:szCs w:val="32"/>
        </w:rPr>
      </w:pPr>
      <w:r w:rsidRPr="00A75641">
        <w:rPr>
          <w:rFonts w:ascii="Corbel" w:hAnsi="Corbel"/>
          <w:b/>
          <w:sz w:val="32"/>
          <w:szCs w:val="32"/>
        </w:rPr>
        <w:t>Richtlijn voor ‘Successor’</w:t>
      </w:r>
    </w:p>
    <w:p w14:paraId="0F96AECE" w14:textId="77777777" w:rsidR="00427069" w:rsidRPr="00A75641" w:rsidRDefault="00427069" w:rsidP="00EA0C76">
      <w:pPr>
        <w:rPr>
          <w:rFonts w:ascii="Corbel" w:hAnsi="Corbel"/>
          <w:b/>
          <w:sz w:val="32"/>
          <w:szCs w:val="32"/>
        </w:rPr>
      </w:pPr>
    </w:p>
    <w:p w14:paraId="0F96AECF" w14:textId="77777777" w:rsidR="00EA0C76" w:rsidRPr="00A75641" w:rsidRDefault="009F35DC" w:rsidP="00EA0C76">
      <w:pPr>
        <w:rPr>
          <w:rFonts w:ascii="Corbel" w:hAnsi="Corbel"/>
          <w:b/>
          <w:sz w:val="32"/>
          <w:szCs w:val="32"/>
        </w:rPr>
      </w:pPr>
      <w:r w:rsidRPr="00A75641">
        <w:rPr>
          <w:rFonts w:ascii="Corbel" w:hAnsi="Corbel"/>
          <w:b/>
          <w:sz w:val="32"/>
          <w:szCs w:val="32"/>
        </w:rPr>
        <w:t>N</w:t>
      </w:r>
      <w:r w:rsidR="00C43B3A" w:rsidRPr="00A75641">
        <w:rPr>
          <w:rFonts w:ascii="Corbel" w:hAnsi="Corbel"/>
          <w:b/>
          <w:sz w:val="32"/>
          <w:szCs w:val="32"/>
        </w:rPr>
        <w:t>ormatief</w:t>
      </w:r>
    </w:p>
    <w:p w14:paraId="0F96AED0" w14:textId="77777777" w:rsidR="00C43B3A" w:rsidRPr="00A75641" w:rsidRDefault="00C43B3A" w:rsidP="00EA0C76">
      <w:pPr>
        <w:rPr>
          <w:rFonts w:ascii="Corbel" w:hAnsi="Corbel"/>
          <w:b/>
          <w:sz w:val="32"/>
          <w:szCs w:val="32"/>
        </w:rPr>
      </w:pPr>
    </w:p>
    <w:p w14:paraId="0F96AED1" w14:textId="77777777" w:rsidR="00925C8B" w:rsidRPr="00A75641" w:rsidRDefault="00925C8B" w:rsidP="0053347A">
      <w:pPr>
        <w:tabs>
          <w:tab w:val="left" w:pos="1701"/>
          <w:tab w:val="left" w:pos="4253"/>
        </w:tabs>
        <w:rPr>
          <w:rFonts w:ascii="Corbel" w:hAnsi="Corbel"/>
          <w:sz w:val="22"/>
          <w:szCs w:val="22"/>
        </w:rPr>
      </w:pPr>
    </w:p>
    <w:p w14:paraId="0F96AED2" w14:textId="77777777" w:rsidR="00F771CD" w:rsidRPr="00A75641" w:rsidRDefault="00F771CD" w:rsidP="0053347A">
      <w:pPr>
        <w:tabs>
          <w:tab w:val="left" w:pos="1701"/>
          <w:tab w:val="left" w:pos="4253"/>
        </w:tabs>
        <w:rPr>
          <w:rFonts w:ascii="Corbel" w:hAnsi="Corbel"/>
          <w:sz w:val="22"/>
          <w:szCs w:val="22"/>
        </w:rPr>
      </w:pPr>
      <w:r w:rsidRPr="00A75641">
        <w:rPr>
          <w:rFonts w:ascii="Corbel" w:hAnsi="Corbel"/>
          <w:sz w:val="22"/>
          <w:szCs w:val="22"/>
        </w:rPr>
        <w:t>Documentversie:</w:t>
      </w:r>
      <w:r w:rsidRPr="00A75641">
        <w:rPr>
          <w:rFonts w:ascii="Corbel" w:hAnsi="Corbel"/>
          <w:sz w:val="22"/>
          <w:szCs w:val="22"/>
        </w:rPr>
        <w:tab/>
      </w:r>
      <w:r w:rsidR="00A75641">
        <w:rPr>
          <w:rFonts w:ascii="Corbel" w:hAnsi="Corbel"/>
          <w:sz w:val="22"/>
          <w:szCs w:val="22"/>
        </w:rPr>
        <w:t>1.1</w:t>
      </w:r>
    </w:p>
    <w:p w14:paraId="0F96AED3" w14:textId="28292900" w:rsidR="00EA0C76" w:rsidRPr="00A75641" w:rsidRDefault="00EA0C76" w:rsidP="0053347A">
      <w:pPr>
        <w:tabs>
          <w:tab w:val="left" w:pos="1701"/>
          <w:tab w:val="left" w:pos="4253"/>
        </w:tabs>
        <w:rPr>
          <w:rFonts w:ascii="Corbel" w:hAnsi="Corbel"/>
          <w:sz w:val="22"/>
          <w:szCs w:val="22"/>
        </w:rPr>
      </w:pPr>
      <w:r w:rsidRPr="00A75641">
        <w:rPr>
          <w:rFonts w:ascii="Corbel" w:hAnsi="Corbel"/>
          <w:sz w:val="22"/>
          <w:szCs w:val="22"/>
        </w:rPr>
        <w:t>Datum:</w:t>
      </w:r>
      <w:r w:rsidRPr="00A75641">
        <w:rPr>
          <w:rFonts w:ascii="Corbel" w:hAnsi="Corbel"/>
          <w:sz w:val="22"/>
          <w:szCs w:val="22"/>
        </w:rPr>
        <w:tab/>
      </w:r>
      <w:del w:id="2" w:author="Willems, P.H. (Peter)" w:date="2019-03-27T08:39:00Z">
        <w:r w:rsidR="00A75641" w:rsidDel="005F3770">
          <w:rPr>
            <w:rFonts w:ascii="Corbel" w:hAnsi="Corbel"/>
            <w:sz w:val="22"/>
            <w:szCs w:val="22"/>
          </w:rPr>
          <w:delText>5 december 2016</w:delText>
        </w:r>
      </w:del>
      <w:ins w:id="3" w:author="Willems, P.H. (Peter)" w:date="2019-03-27T08:39:00Z">
        <w:r w:rsidR="005F3770">
          <w:rPr>
            <w:rFonts w:ascii="Corbel" w:hAnsi="Corbel"/>
            <w:sz w:val="22"/>
            <w:szCs w:val="22"/>
          </w:rPr>
          <w:t>april 2019</w:t>
        </w:r>
      </w:ins>
    </w:p>
    <w:p w14:paraId="0F96AED4" w14:textId="4AFFC00D" w:rsidR="00EA0C76" w:rsidRPr="00A75641" w:rsidRDefault="00EA0C76" w:rsidP="0053347A">
      <w:pPr>
        <w:tabs>
          <w:tab w:val="left" w:pos="1701"/>
          <w:tab w:val="left" w:pos="4253"/>
        </w:tabs>
        <w:rPr>
          <w:rFonts w:ascii="Corbel" w:hAnsi="Corbel"/>
          <w:sz w:val="22"/>
          <w:szCs w:val="22"/>
        </w:rPr>
      </w:pPr>
      <w:r w:rsidRPr="00A75641">
        <w:rPr>
          <w:rFonts w:ascii="Corbel" w:hAnsi="Corbel"/>
          <w:sz w:val="22"/>
          <w:szCs w:val="22"/>
        </w:rPr>
        <w:t>Status:</w:t>
      </w:r>
      <w:r w:rsidRPr="00A75641">
        <w:rPr>
          <w:rFonts w:ascii="Corbel" w:hAnsi="Corbel"/>
          <w:sz w:val="22"/>
          <w:szCs w:val="22"/>
        </w:rPr>
        <w:tab/>
      </w:r>
      <w:del w:id="4" w:author="Willems, P.H. (Peter)" w:date="2019-03-27T08:39:00Z">
        <w:r w:rsidR="00A75641" w:rsidDel="005F3770">
          <w:rPr>
            <w:rFonts w:ascii="Corbel" w:hAnsi="Corbel"/>
            <w:sz w:val="22"/>
            <w:szCs w:val="22"/>
          </w:rPr>
          <w:delText>Concept</w:delText>
        </w:r>
      </w:del>
      <w:ins w:id="5" w:author="Willems, P.H. (Peter)" w:date="2019-03-27T08:39:00Z">
        <w:r w:rsidR="005F3770">
          <w:rPr>
            <w:rFonts w:ascii="Corbel" w:hAnsi="Corbel"/>
            <w:sz w:val="22"/>
            <w:szCs w:val="22"/>
          </w:rPr>
          <w:t>Definitief</w:t>
        </w:r>
      </w:ins>
    </w:p>
    <w:p w14:paraId="0F96AED5" w14:textId="77777777" w:rsidR="00EA0C76" w:rsidRPr="00A75641" w:rsidRDefault="00EA0C76" w:rsidP="00EA0C76">
      <w:pPr>
        <w:tabs>
          <w:tab w:val="right" w:pos="3969"/>
          <w:tab w:val="left" w:pos="4253"/>
        </w:tabs>
        <w:rPr>
          <w:rFonts w:ascii="Corbel" w:hAnsi="Corbel"/>
          <w:sz w:val="22"/>
          <w:szCs w:val="22"/>
        </w:rPr>
      </w:pPr>
    </w:p>
    <w:p w14:paraId="0F96AED6" w14:textId="77777777" w:rsidR="007E7AE5" w:rsidRPr="00A75641" w:rsidRDefault="007E7AE5" w:rsidP="00EA0C76">
      <w:pPr>
        <w:tabs>
          <w:tab w:val="right" w:pos="3969"/>
          <w:tab w:val="left" w:pos="4253"/>
        </w:tabs>
        <w:rPr>
          <w:rFonts w:ascii="Corbel" w:hAnsi="Corbel"/>
          <w:sz w:val="22"/>
          <w:szCs w:val="22"/>
        </w:rPr>
      </w:pPr>
    </w:p>
    <w:p w14:paraId="0F96AED7" w14:textId="77777777" w:rsidR="007E7AE5" w:rsidRPr="00A75641" w:rsidRDefault="007E7AE5" w:rsidP="00EA0C76">
      <w:pPr>
        <w:tabs>
          <w:tab w:val="right" w:pos="3969"/>
          <w:tab w:val="left" w:pos="4253"/>
        </w:tabs>
        <w:rPr>
          <w:rFonts w:ascii="Corbel" w:hAnsi="Corbel"/>
          <w:sz w:val="22"/>
          <w:szCs w:val="22"/>
        </w:rPr>
      </w:pPr>
    </w:p>
    <w:p w14:paraId="0F96AED8" w14:textId="77777777" w:rsidR="00EA0C76" w:rsidRPr="00A75641" w:rsidRDefault="00EA0C76" w:rsidP="00EA0C76">
      <w:pPr>
        <w:tabs>
          <w:tab w:val="left" w:pos="3402"/>
          <w:tab w:val="left" w:pos="4253"/>
        </w:tabs>
        <w:rPr>
          <w:rFonts w:ascii="Corbel" w:hAnsi="Corbel"/>
          <w:sz w:val="22"/>
          <w:szCs w:val="22"/>
        </w:rPr>
      </w:pPr>
    </w:p>
    <w:p w14:paraId="0F96AED9" w14:textId="77777777" w:rsidR="00EA0C76" w:rsidRPr="00A75641" w:rsidRDefault="00EA0C76" w:rsidP="00EA0C76">
      <w:pPr>
        <w:rPr>
          <w:rFonts w:ascii="Corbel" w:hAnsi="Corbel"/>
          <w:sz w:val="22"/>
          <w:szCs w:val="22"/>
        </w:rPr>
        <w:sectPr w:rsidR="00EA0C76" w:rsidRPr="00A75641" w:rsidSect="00EA0C76">
          <w:footerReference w:type="default" r:id="rId8"/>
          <w:type w:val="continuous"/>
          <w:pgSz w:w="11906" w:h="16838"/>
          <w:pgMar w:top="1702" w:right="1133" w:bottom="1417" w:left="1701" w:header="708" w:footer="708" w:gutter="0"/>
          <w:cols w:space="708"/>
          <w:docGrid w:linePitch="360"/>
        </w:sectPr>
      </w:pPr>
    </w:p>
    <w:p w14:paraId="0F96AEDA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DB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DC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DD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DE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DF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0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1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2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3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4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5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6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7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8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9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A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B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C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D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E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EF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0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1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2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3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4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5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6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7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8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9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A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B" w14:textId="77777777" w:rsidR="00EA0C76" w:rsidRPr="00A75641" w:rsidRDefault="00EA0C76" w:rsidP="00EA0C76">
      <w:pPr>
        <w:rPr>
          <w:rFonts w:ascii="Corbel" w:hAnsi="Corbel"/>
          <w:sz w:val="22"/>
          <w:szCs w:val="22"/>
        </w:rPr>
      </w:pPr>
    </w:p>
    <w:p w14:paraId="0F96AEFC" w14:textId="77777777" w:rsidR="00751190" w:rsidRPr="00A75641" w:rsidRDefault="00751190" w:rsidP="00EA0C76">
      <w:pPr>
        <w:rPr>
          <w:rFonts w:ascii="Corbel" w:hAnsi="Corbel"/>
          <w:sz w:val="22"/>
          <w:szCs w:val="22"/>
        </w:rPr>
      </w:pPr>
    </w:p>
    <w:p w14:paraId="0F96AEFD" w14:textId="77777777" w:rsidR="00925C8B" w:rsidRPr="00A75641" w:rsidRDefault="00925C8B" w:rsidP="00EA0C76">
      <w:pPr>
        <w:rPr>
          <w:rFonts w:ascii="Corbel" w:hAnsi="Corbel"/>
          <w:sz w:val="22"/>
          <w:szCs w:val="22"/>
        </w:rPr>
      </w:pPr>
    </w:p>
    <w:p w14:paraId="0F96AEFE" w14:textId="77777777" w:rsidR="00101BA8" w:rsidRPr="00A75641" w:rsidRDefault="00101BA8" w:rsidP="00EA0C76">
      <w:pPr>
        <w:rPr>
          <w:rFonts w:ascii="Corbel" w:hAnsi="Corbel"/>
          <w:sz w:val="22"/>
          <w:szCs w:val="22"/>
        </w:rPr>
      </w:pPr>
    </w:p>
    <w:p w14:paraId="0F96AEFF" w14:textId="77777777" w:rsidR="00925C8B" w:rsidRPr="00A75641" w:rsidRDefault="00925C8B" w:rsidP="00EA0C76">
      <w:pPr>
        <w:rPr>
          <w:rFonts w:ascii="Corbel" w:hAnsi="Corbel"/>
          <w:sz w:val="22"/>
          <w:szCs w:val="22"/>
        </w:rPr>
      </w:pPr>
    </w:p>
    <w:p w14:paraId="0F96AF00" w14:textId="77777777" w:rsidR="008263EF" w:rsidRPr="00A75641" w:rsidRDefault="008263EF" w:rsidP="008263EF">
      <w:pPr>
        <w:rPr>
          <w:rFonts w:ascii="Corbel" w:hAnsi="Corbel"/>
          <w:sz w:val="22"/>
          <w:szCs w:val="22"/>
        </w:rPr>
      </w:pPr>
    </w:p>
    <w:p w14:paraId="0F96AF01" w14:textId="113E7B55" w:rsidR="008263EF" w:rsidRPr="00A75641" w:rsidRDefault="00B0487D" w:rsidP="008263EF">
      <w:pPr>
        <w:rPr>
          <w:rFonts w:ascii="Corbel" w:hAnsi="Corbel"/>
          <w:sz w:val="22"/>
          <w:szCs w:val="22"/>
        </w:rPr>
      </w:pPr>
      <w:r w:rsidRPr="00A75641">
        <w:rPr>
          <w:rFonts w:ascii="Corbel" w:hAnsi="Corbel"/>
          <w:noProof/>
          <w:sz w:val="22"/>
          <w:szCs w:val="22"/>
        </w:rPr>
        <w:drawing>
          <wp:inline distT="0" distB="0" distL="0" distR="0" wp14:anchorId="0F96AF6A" wp14:editId="0F96AF6B">
            <wp:extent cx="862965" cy="299720"/>
            <wp:effectExtent l="0" t="0" r="0" b="5080"/>
            <wp:docPr id="10" name="Afbeelding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3EF" w:rsidRPr="00A75641">
        <w:rPr>
          <w:rFonts w:ascii="Corbel" w:hAnsi="Corbel"/>
          <w:sz w:val="22"/>
          <w:szCs w:val="22"/>
        </w:rPr>
        <w:t xml:space="preserve">  VISI  2003</w:t>
      </w:r>
      <w:r w:rsidR="00A75641">
        <w:rPr>
          <w:rFonts w:ascii="Corbel" w:hAnsi="Corbel"/>
          <w:sz w:val="22"/>
          <w:szCs w:val="22"/>
        </w:rPr>
        <w:t xml:space="preserve"> - </w:t>
      </w:r>
      <w:del w:id="6" w:author="Willems, P.H. (Peter)" w:date="2019-03-27T08:40:00Z">
        <w:r w:rsidR="00A75641" w:rsidDel="00943E06">
          <w:rPr>
            <w:rFonts w:ascii="Corbel" w:hAnsi="Corbel"/>
            <w:sz w:val="22"/>
            <w:szCs w:val="22"/>
          </w:rPr>
          <w:delText>2016</w:delText>
        </w:r>
      </w:del>
      <w:ins w:id="7" w:author="Willems, P.H. (Peter)" w:date="2019-03-27T08:40:00Z">
        <w:r w:rsidR="00943E06">
          <w:rPr>
            <w:rFonts w:ascii="Corbel" w:hAnsi="Corbel"/>
            <w:sz w:val="22"/>
            <w:szCs w:val="22"/>
          </w:rPr>
          <w:t>2019</w:t>
        </w:r>
      </w:ins>
    </w:p>
    <w:p w14:paraId="0F96AF02" w14:textId="77777777" w:rsidR="008263EF" w:rsidRPr="00A75641" w:rsidRDefault="008263EF" w:rsidP="008263EF">
      <w:pPr>
        <w:ind w:right="-2"/>
        <w:rPr>
          <w:rFonts w:ascii="Corbel" w:eastAsia="Frutiger-Roman" w:hAnsi="Corbel"/>
          <w:sz w:val="22"/>
          <w:szCs w:val="22"/>
        </w:rPr>
      </w:pPr>
    </w:p>
    <w:p w14:paraId="0F96AF03" w14:textId="77777777" w:rsidR="008263EF" w:rsidRPr="00A75641" w:rsidRDefault="008263EF" w:rsidP="008263EF">
      <w:pPr>
        <w:ind w:right="-2"/>
        <w:rPr>
          <w:rFonts w:ascii="Corbel" w:eastAsia="Frutiger-Roman" w:hAnsi="Corbel"/>
          <w:sz w:val="22"/>
          <w:szCs w:val="22"/>
        </w:rPr>
      </w:pPr>
      <w:r w:rsidRPr="00A75641">
        <w:rPr>
          <w:rFonts w:ascii="Corbel" w:eastAsia="Frutiger-Roman" w:hAnsi="Corbel"/>
          <w:sz w:val="22"/>
          <w:szCs w:val="22"/>
        </w:rPr>
        <w:t xml:space="preserve">Op deze uitgave is de Creative Commons Licentie – Naamsvermelding – NietCommercieel – GelijkDelen – van toepassing. (zie: </w:t>
      </w:r>
      <w:hyperlink r:id="rId10" w:history="1">
        <w:r w:rsidRPr="00A75641">
          <w:rPr>
            <w:rStyle w:val="Hyperlink"/>
            <w:rFonts w:ascii="Corbel" w:hAnsi="Corbel"/>
            <w:sz w:val="22"/>
            <w:szCs w:val="22"/>
          </w:rPr>
          <w:t>http://creativecommons.org/licenses/by-nc-sa/3.0/nl/</w:t>
        </w:r>
      </w:hyperlink>
      <w:r w:rsidRPr="00A75641">
        <w:rPr>
          <w:rFonts w:ascii="Corbel" w:eastAsia="Frutiger-Roman" w:hAnsi="Corbel"/>
          <w:sz w:val="22"/>
          <w:szCs w:val="22"/>
        </w:rPr>
        <w:t>)</w:t>
      </w:r>
    </w:p>
    <w:p w14:paraId="0F96AF04" w14:textId="77777777" w:rsidR="008263EF" w:rsidRPr="00A75641" w:rsidRDefault="008263EF" w:rsidP="008263EF">
      <w:pPr>
        <w:ind w:right="-2"/>
        <w:rPr>
          <w:rFonts w:ascii="Corbel" w:eastAsia="Frutiger-Roman" w:hAnsi="Corbel"/>
          <w:sz w:val="22"/>
          <w:szCs w:val="22"/>
        </w:rPr>
      </w:pPr>
    </w:p>
    <w:p w14:paraId="0F96AF05" w14:textId="77777777" w:rsidR="00581F57" w:rsidRPr="00A75641" w:rsidRDefault="00581F57" w:rsidP="00581F57">
      <w:pPr>
        <w:ind w:right="-2"/>
        <w:rPr>
          <w:rFonts w:ascii="Corbel" w:eastAsia="Frutiger-Roman" w:hAnsi="Corbel"/>
          <w:sz w:val="22"/>
          <w:szCs w:val="22"/>
        </w:rPr>
      </w:pPr>
      <w:r w:rsidRPr="00A75641">
        <w:rPr>
          <w:rFonts w:ascii="Corbel" w:eastAsia="Frutiger-Roman" w:hAnsi="Corbel"/>
          <w:sz w:val="22"/>
          <w:szCs w:val="22"/>
        </w:rPr>
        <w:t>CROW en degenen die aan deze publicatie hebben meegewerkt, hebben de hierin opgenomen</w:t>
      </w:r>
    </w:p>
    <w:p w14:paraId="0F96AF06" w14:textId="77777777" w:rsidR="00581F57" w:rsidRPr="00A75641" w:rsidRDefault="00581F57" w:rsidP="00581F57">
      <w:pPr>
        <w:ind w:right="-2"/>
        <w:rPr>
          <w:rFonts w:ascii="Corbel" w:eastAsia="Frutiger-Roman" w:hAnsi="Corbel"/>
          <w:sz w:val="22"/>
          <w:szCs w:val="22"/>
        </w:rPr>
      </w:pPr>
      <w:r w:rsidRPr="00A75641">
        <w:rPr>
          <w:rFonts w:ascii="Corbel" w:eastAsia="Frutiger-Roman" w:hAnsi="Corbel"/>
          <w:sz w:val="22"/>
          <w:szCs w:val="22"/>
        </w:rPr>
        <w:t>gegevens zorgvuldig verzameld naar de laatste stand van wetenschap en techniek. Desondanks</w:t>
      </w:r>
    </w:p>
    <w:p w14:paraId="0F96AF07" w14:textId="77777777" w:rsidR="00581F57" w:rsidRPr="00A75641" w:rsidRDefault="00581F57" w:rsidP="00581F57">
      <w:pPr>
        <w:ind w:right="-2"/>
        <w:rPr>
          <w:rFonts w:ascii="Corbel" w:eastAsia="Frutiger-Roman" w:hAnsi="Corbel"/>
          <w:sz w:val="22"/>
          <w:szCs w:val="22"/>
        </w:rPr>
      </w:pPr>
      <w:r w:rsidRPr="00A75641">
        <w:rPr>
          <w:rFonts w:ascii="Corbel" w:eastAsia="Frutiger-Roman" w:hAnsi="Corbel"/>
          <w:sz w:val="22"/>
          <w:szCs w:val="22"/>
        </w:rPr>
        <w:t>kunnen er onjuistheden in deze publicatie voorkomen. Gebruikers aanvaarden het risico daarvan.</w:t>
      </w:r>
    </w:p>
    <w:p w14:paraId="0F96AF08" w14:textId="77777777" w:rsidR="00581F57" w:rsidRPr="00A75641" w:rsidRDefault="00581F57" w:rsidP="00581F57">
      <w:pPr>
        <w:ind w:right="-2"/>
        <w:rPr>
          <w:rFonts w:ascii="Corbel" w:eastAsia="Frutiger-Roman" w:hAnsi="Corbel"/>
          <w:sz w:val="22"/>
          <w:szCs w:val="22"/>
        </w:rPr>
      </w:pPr>
      <w:r w:rsidRPr="00A75641">
        <w:rPr>
          <w:rFonts w:ascii="Corbel" w:eastAsia="Frutiger-Roman" w:hAnsi="Corbel"/>
          <w:sz w:val="22"/>
          <w:szCs w:val="22"/>
        </w:rPr>
        <w:t>CROW sluit, mede ten behoeve van degenen die aan deze publicatie hebben meegewerkt, iedere</w:t>
      </w:r>
    </w:p>
    <w:p w14:paraId="0F96AF09" w14:textId="77777777" w:rsidR="00581F57" w:rsidRPr="00A75641" w:rsidRDefault="00581F57" w:rsidP="00581F57">
      <w:pPr>
        <w:ind w:right="-2"/>
        <w:rPr>
          <w:rFonts w:ascii="Corbel" w:eastAsia="Frutiger-Roman" w:hAnsi="Corbel"/>
          <w:sz w:val="22"/>
          <w:szCs w:val="22"/>
        </w:rPr>
      </w:pPr>
      <w:r w:rsidRPr="00A75641">
        <w:rPr>
          <w:rFonts w:ascii="Corbel" w:eastAsia="Frutiger-Roman" w:hAnsi="Corbel"/>
          <w:sz w:val="22"/>
          <w:szCs w:val="22"/>
        </w:rPr>
        <w:t>aansprakelijkheid uit voor schade die mocht voortvloeien uit het gebruik van de gegevens.</w:t>
      </w:r>
    </w:p>
    <w:p w14:paraId="0F96AF0A" w14:textId="77777777" w:rsidR="00EA0C76" w:rsidRPr="00A75641" w:rsidRDefault="003C060F" w:rsidP="00EA0C76">
      <w:pPr>
        <w:ind w:right="-2"/>
        <w:rPr>
          <w:rFonts w:ascii="Corbel" w:eastAsia="Frutiger-Roman" w:hAnsi="Corbel" w:cs="Arial"/>
          <w:b/>
          <w:sz w:val="32"/>
          <w:szCs w:val="32"/>
        </w:rPr>
      </w:pPr>
      <w:r w:rsidRPr="00A75641">
        <w:rPr>
          <w:rFonts w:ascii="Corbel" w:eastAsia="Frutiger-Roman" w:hAnsi="Corbel"/>
          <w:sz w:val="22"/>
          <w:szCs w:val="22"/>
        </w:rPr>
        <w:br w:type="page"/>
      </w:r>
      <w:r w:rsidRPr="00A75641">
        <w:rPr>
          <w:rFonts w:ascii="Corbel" w:eastAsia="Frutiger-Roman" w:hAnsi="Corbel" w:cs="Arial"/>
          <w:b/>
          <w:sz w:val="32"/>
          <w:szCs w:val="32"/>
        </w:rPr>
        <w:lastRenderedPageBreak/>
        <w:t>Inhoud</w:t>
      </w:r>
    </w:p>
    <w:p w14:paraId="0F96AF0B" w14:textId="77777777" w:rsidR="003C060F" w:rsidRPr="00A75641" w:rsidRDefault="003C060F" w:rsidP="00EA0C76">
      <w:pPr>
        <w:ind w:right="-2"/>
        <w:rPr>
          <w:rFonts w:ascii="Corbel" w:eastAsia="Frutiger-Roman" w:hAnsi="Corbel"/>
          <w:sz w:val="22"/>
          <w:szCs w:val="22"/>
        </w:rPr>
      </w:pPr>
    </w:p>
    <w:p w14:paraId="0F96AF0C" w14:textId="03067622" w:rsidR="003C060F" w:rsidRPr="00A75641" w:rsidRDefault="003C060F">
      <w:pPr>
        <w:pStyle w:val="Inhopg1"/>
        <w:tabs>
          <w:tab w:val="left" w:pos="480"/>
          <w:tab w:val="right" w:leader="dot" w:pos="9060"/>
        </w:tabs>
        <w:rPr>
          <w:rFonts w:ascii="Corbel" w:hAnsi="Corbel"/>
          <w:noProof/>
        </w:rPr>
      </w:pPr>
      <w:r w:rsidRPr="00A75641">
        <w:rPr>
          <w:rFonts w:ascii="Corbel" w:eastAsia="Frutiger-Roman" w:hAnsi="Corbel"/>
          <w:sz w:val="22"/>
          <w:szCs w:val="22"/>
        </w:rPr>
        <w:fldChar w:fldCharType="begin"/>
      </w:r>
      <w:r w:rsidRPr="00A75641">
        <w:rPr>
          <w:rFonts w:ascii="Corbel" w:eastAsia="Frutiger-Roman" w:hAnsi="Corbel"/>
          <w:sz w:val="22"/>
          <w:szCs w:val="22"/>
        </w:rPr>
        <w:instrText xml:space="preserve"> TOC \o "1-3" \h \z \u </w:instrText>
      </w:r>
      <w:r w:rsidRPr="00A75641">
        <w:rPr>
          <w:rFonts w:ascii="Corbel" w:eastAsia="Frutiger-Roman" w:hAnsi="Corbel"/>
          <w:sz w:val="22"/>
          <w:szCs w:val="22"/>
        </w:rPr>
        <w:fldChar w:fldCharType="separate"/>
      </w:r>
      <w:hyperlink w:anchor="_Toc298857869" w:history="1">
        <w:r w:rsidRPr="00A75641">
          <w:rPr>
            <w:rStyle w:val="Hyperlink"/>
            <w:rFonts w:ascii="Corbel" w:hAnsi="Corbel" w:cs="Arial"/>
            <w:noProof/>
            <w:kern w:val="32"/>
          </w:rPr>
          <w:t>1</w:t>
        </w:r>
        <w:r w:rsidRPr="00A75641">
          <w:rPr>
            <w:rFonts w:ascii="Corbel" w:hAnsi="Corbel"/>
            <w:noProof/>
          </w:rPr>
          <w:tab/>
        </w:r>
        <w:r w:rsidRPr="00A75641">
          <w:rPr>
            <w:rStyle w:val="Hyperlink"/>
            <w:rFonts w:ascii="Corbel" w:hAnsi="Corbel" w:cs="Arial"/>
            <w:noProof/>
            <w:kern w:val="32"/>
          </w:rPr>
          <w:t>Rules for ‘Successor’</w:t>
        </w:r>
        <w:r w:rsidRPr="00A75641">
          <w:rPr>
            <w:rFonts w:ascii="Corbel" w:hAnsi="Corbel"/>
            <w:noProof/>
            <w:webHidden/>
          </w:rPr>
          <w:tab/>
        </w:r>
        <w:r w:rsidRPr="00A75641">
          <w:rPr>
            <w:rFonts w:ascii="Corbel" w:hAnsi="Corbel"/>
            <w:noProof/>
            <w:webHidden/>
          </w:rPr>
          <w:fldChar w:fldCharType="begin"/>
        </w:r>
        <w:r w:rsidRPr="00A75641">
          <w:rPr>
            <w:rFonts w:ascii="Corbel" w:hAnsi="Corbel"/>
            <w:noProof/>
            <w:webHidden/>
          </w:rPr>
          <w:instrText xml:space="preserve"> PAGEREF _Toc298857869 \h </w:instrText>
        </w:r>
        <w:r w:rsidRPr="00A75641">
          <w:rPr>
            <w:rFonts w:ascii="Corbel" w:hAnsi="Corbel"/>
            <w:noProof/>
            <w:webHidden/>
          </w:rPr>
        </w:r>
        <w:r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4</w:t>
        </w:r>
        <w:r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0D" w14:textId="5B1CB886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70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1.1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A successor has always the SAME ROLE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_Toc298857870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4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0E" w14:textId="600BDFC3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71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1.2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A successor can NEVER be changed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_Toc298857871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4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0F" w14:textId="470D7A81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72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1.3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NO LOOP of successors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_Toc298857872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4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0" w14:textId="7CA729D7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73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1.4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A successor of a successor is allowed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_Toc298857873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4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1" w14:textId="0DCACEF0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74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1.5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A successor of several persons (in role)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_Toc298857874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4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2" w14:textId="737081CD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75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1.6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A predecessor can NOT start a transaction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_Toc298857875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4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3" w14:textId="66755BD7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76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1.7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A PersonInRole with a successor can NOT send a message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_Toc298857876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4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4" w14:textId="295DB393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Style w:val="Hyperlink"/>
          <w:rFonts w:ascii="Corbel" w:hAnsi="Corbel"/>
          <w:noProof/>
        </w:rPr>
      </w:pPr>
      <w:hyperlink w:anchor="_Toc298857877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1.8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An initiator and executor of a transaction will NEVER change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_Toc298857877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5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5" w14:textId="77777777" w:rsidR="003C060F" w:rsidRPr="00A75641" w:rsidRDefault="003C060F" w:rsidP="003C060F">
      <w:pPr>
        <w:rPr>
          <w:rFonts w:ascii="Corbel" w:hAnsi="Corbel"/>
          <w:noProof/>
        </w:rPr>
      </w:pPr>
    </w:p>
    <w:p w14:paraId="0F96AF16" w14:textId="575C55A7" w:rsidR="003C060F" w:rsidRPr="00A75641" w:rsidRDefault="00945751">
      <w:pPr>
        <w:pStyle w:val="Inhopg1"/>
        <w:tabs>
          <w:tab w:val="left" w:pos="480"/>
          <w:tab w:val="right" w:leader="dot" w:pos="9060"/>
        </w:tabs>
        <w:rPr>
          <w:rFonts w:ascii="Corbel" w:hAnsi="Corbel"/>
          <w:noProof/>
        </w:rPr>
      </w:pPr>
      <w:hyperlink w:anchor="_Toc298857878" w:history="1">
        <w:r w:rsidR="003C060F" w:rsidRPr="00A75641">
          <w:rPr>
            <w:rStyle w:val="Hyperlink"/>
            <w:rFonts w:ascii="Corbel" w:hAnsi="Corbel" w:cs="Arial"/>
            <w:noProof/>
            <w:kern w:val="32"/>
          </w:rPr>
          <w:t>2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noProof/>
            <w:kern w:val="32"/>
          </w:rPr>
          <w:t>Examples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_Toc298857878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5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7" w14:textId="4733E970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79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2.1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Example 1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_Toc298857879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5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8" w14:textId="6CDD3608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80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2.2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Example 2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_Toc298857880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6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9" w14:textId="1D002C06" w:rsidR="003C060F" w:rsidRPr="00A75641" w:rsidRDefault="00945751">
      <w:pPr>
        <w:pStyle w:val="Inhopg2"/>
        <w:tabs>
          <w:tab w:val="left" w:pos="960"/>
          <w:tab w:val="right" w:leader="dot" w:pos="9060"/>
        </w:tabs>
        <w:rPr>
          <w:rFonts w:ascii="Corbel" w:hAnsi="Corbel"/>
          <w:noProof/>
        </w:rPr>
      </w:pPr>
      <w:hyperlink w:anchor="_Toc298857881" w:history="1"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2.3</w:t>
        </w:r>
        <w:r w:rsidR="003C060F" w:rsidRPr="00A75641">
          <w:rPr>
            <w:rFonts w:ascii="Corbel" w:hAnsi="Corbel"/>
            <w:noProof/>
          </w:rPr>
          <w:tab/>
        </w:r>
        <w:r w:rsidR="003C060F" w:rsidRPr="00A75641">
          <w:rPr>
            <w:rStyle w:val="Hyperlink"/>
            <w:rFonts w:ascii="Corbel" w:hAnsi="Corbel" w:cs="Arial"/>
            <w:i/>
            <w:iCs/>
            <w:noProof/>
          </w:rPr>
          <w:t>Example 3</w:t>
        </w:r>
        <w:r w:rsidR="003C060F" w:rsidRPr="00A75641">
          <w:rPr>
            <w:rFonts w:ascii="Corbel" w:hAnsi="Corbel"/>
            <w:noProof/>
            <w:webHidden/>
          </w:rPr>
          <w:tab/>
        </w:r>
        <w:r w:rsidR="003C060F" w:rsidRPr="00A75641">
          <w:rPr>
            <w:rFonts w:ascii="Corbel" w:hAnsi="Corbel"/>
            <w:noProof/>
            <w:webHidden/>
          </w:rPr>
          <w:fldChar w:fldCharType="begin"/>
        </w:r>
        <w:r w:rsidR="003C060F" w:rsidRPr="00A75641">
          <w:rPr>
            <w:rFonts w:ascii="Corbel" w:hAnsi="Corbel"/>
            <w:noProof/>
            <w:webHidden/>
          </w:rPr>
          <w:instrText xml:space="preserve"> PAGEREF _Toc298857881 \h </w:instrText>
        </w:r>
        <w:r w:rsidR="003C060F" w:rsidRPr="00A75641">
          <w:rPr>
            <w:rFonts w:ascii="Corbel" w:hAnsi="Corbel"/>
            <w:noProof/>
            <w:webHidden/>
          </w:rPr>
        </w:r>
        <w:r w:rsidR="003C060F" w:rsidRPr="00A75641">
          <w:rPr>
            <w:rFonts w:ascii="Corbel" w:hAnsi="Corbel"/>
            <w:noProof/>
            <w:webHidden/>
          </w:rPr>
          <w:fldChar w:fldCharType="separate"/>
        </w:r>
        <w:r w:rsidR="00F50FA2">
          <w:rPr>
            <w:rFonts w:ascii="Corbel" w:hAnsi="Corbel"/>
            <w:noProof/>
            <w:webHidden/>
          </w:rPr>
          <w:t>6</w:t>
        </w:r>
        <w:r w:rsidR="003C060F" w:rsidRPr="00A75641">
          <w:rPr>
            <w:rFonts w:ascii="Corbel" w:hAnsi="Corbel"/>
            <w:noProof/>
            <w:webHidden/>
          </w:rPr>
          <w:fldChar w:fldCharType="end"/>
        </w:r>
      </w:hyperlink>
    </w:p>
    <w:p w14:paraId="0F96AF1A" w14:textId="77777777" w:rsidR="003C060F" w:rsidRPr="00A75641" w:rsidRDefault="003C060F" w:rsidP="00EA0C76">
      <w:pPr>
        <w:ind w:right="-2"/>
        <w:rPr>
          <w:rFonts w:ascii="Corbel" w:eastAsia="Frutiger-Roman" w:hAnsi="Corbel"/>
          <w:sz w:val="22"/>
          <w:szCs w:val="22"/>
        </w:rPr>
      </w:pPr>
      <w:r w:rsidRPr="00A75641">
        <w:rPr>
          <w:rFonts w:ascii="Corbel" w:eastAsia="Frutiger-Roman" w:hAnsi="Corbel"/>
          <w:sz w:val="22"/>
          <w:szCs w:val="22"/>
        </w:rPr>
        <w:fldChar w:fldCharType="end"/>
      </w:r>
    </w:p>
    <w:p w14:paraId="0F96AF1B" w14:textId="77777777" w:rsidR="0044566C" w:rsidRPr="00A75641" w:rsidRDefault="005F1EC0" w:rsidP="001306A3">
      <w:pPr>
        <w:pStyle w:val="Kop1"/>
        <w:widowControl/>
        <w:numPr>
          <w:ilvl w:val="0"/>
          <w:numId w:val="1"/>
        </w:numPr>
        <w:tabs>
          <w:tab w:val="clear" w:pos="432"/>
          <w:tab w:val="left" w:pos="0"/>
        </w:tabs>
        <w:suppressAutoHyphens w:val="0"/>
        <w:spacing w:after="60"/>
        <w:ind w:left="0" w:hanging="11"/>
        <w:rPr>
          <w:rFonts w:ascii="Corbel" w:eastAsia="Times New Roman" w:hAnsi="Corbel" w:cs="Arial"/>
          <w:kern w:val="32"/>
          <w:sz w:val="32"/>
          <w:szCs w:val="32"/>
        </w:rPr>
      </w:pPr>
      <w:bookmarkStart w:id="8" w:name="Element_typen"/>
      <w:bookmarkEnd w:id="8"/>
      <w:r w:rsidRPr="00A75641">
        <w:rPr>
          <w:rFonts w:ascii="Corbel" w:hAnsi="Corbel" w:cs="Times New Roman"/>
        </w:rPr>
        <w:br w:type="page"/>
      </w:r>
      <w:bookmarkStart w:id="9" w:name="_Toc298857869"/>
      <w:r w:rsidR="006045E3" w:rsidRPr="00A75641">
        <w:rPr>
          <w:rFonts w:ascii="Corbel" w:eastAsia="Times New Roman" w:hAnsi="Corbel" w:cs="Arial"/>
          <w:kern w:val="32"/>
          <w:sz w:val="32"/>
          <w:szCs w:val="32"/>
        </w:rPr>
        <w:lastRenderedPageBreak/>
        <w:t>1</w:t>
      </w:r>
      <w:r w:rsidR="006045E3" w:rsidRPr="00A75641">
        <w:rPr>
          <w:rFonts w:ascii="Corbel" w:eastAsia="Times New Roman" w:hAnsi="Corbel" w:cs="Arial"/>
          <w:kern w:val="32"/>
          <w:sz w:val="32"/>
          <w:szCs w:val="32"/>
        </w:rPr>
        <w:tab/>
      </w:r>
      <w:r w:rsidR="00E62FDF" w:rsidRPr="00A75641">
        <w:rPr>
          <w:rFonts w:ascii="Corbel" w:eastAsia="Times New Roman" w:hAnsi="Corbel" w:cs="Arial"/>
          <w:kern w:val="32"/>
          <w:sz w:val="32"/>
          <w:szCs w:val="32"/>
        </w:rPr>
        <w:t>Rules for ‘</w:t>
      </w:r>
      <w:r w:rsidR="0044566C" w:rsidRPr="00A75641">
        <w:rPr>
          <w:rFonts w:ascii="Corbel" w:eastAsia="Times New Roman" w:hAnsi="Corbel" w:cs="Arial"/>
          <w:kern w:val="32"/>
          <w:sz w:val="32"/>
          <w:szCs w:val="32"/>
        </w:rPr>
        <w:t>Successor</w:t>
      </w:r>
      <w:r w:rsidR="00E62FDF" w:rsidRPr="00A75641">
        <w:rPr>
          <w:rFonts w:ascii="Corbel" w:eastAsia="Times New Roman" w:hAnsi="Corbel" w:cs="Arial"/>
          <w:kern w:val="32"/>
          <w:sz w:val="32"/>
          <w:szCs w:val="32"/>
        </w:rPr>
        <w:t>’</w:t>
      </w:r>
      <w:bookmarkEnd w:id="9"/>
    </w:p>
    <w:p w14:paraId="0F96AF1C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</w:rPr>
      </w:pPr>
    </w:p>
    <w:p w14:paraId="0F96AF1D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For a correct interpretation of all the possibilities of a successor certain rules need to be followed. First the do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s and don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t</w:t>
      </w:r>
      <w:r w:rsidR="00436580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s are presented, followed by some examples.</w:t>
      </w:r>
    </w:p>
    <w:p w14:paraId="0F96AF1E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1F" w14:textId="77777777" w:rsidR="0044566C" w:rsidRPr="00A75641" w:rsidRDefault="006045E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bookmarkStart w:id="10" w:name="_Toc298857870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1.1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A successor has always the SAME ROLE</w:t>
      </w:r>
      <w:bookmarkEnd w:id="10"/>
    </w:p>
    <w:p w14:paraId="0F96AF20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If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is a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then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must have the SAME role as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.</w:t>
      </w:r>
    </w:p>
    <w:p w14:paraId="0F96AF21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22" w14:textId="77777777" w:rsidR="0044566C" w:rsidRPr="00A75641" w:rsidRDefault="006045E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bookmarkStart w:id="11" w:name="_Toc298857871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1.</w:t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2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A successor can NEVER be changed</w:t>
      </w:r>
      <w:bookmarkEnd w:id="11"/>
    </w:p>
    <w:p w14:paraId="0F96AF23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If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has a successor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then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will ALWAYS be the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. Later on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C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cannot be the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, but can become the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.</w:t>
      </w:r>
    </w:p>
    <w:p w14:paraId="0F96AF24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25" w14:textId="77777777" w:rsidR="0044566C" w:rsidRPr="00A75641" w:rsidRDefault="006045E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bookmarkStart w:id="12" w:name="_Toc298857872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1.</w:t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3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NO LOOP of successors</w:t>
      </w:r>
      <w:bookmarkEnd w:id="12"/>
    </w:p>
    <w:p w14:paraId="0F96AF26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If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is a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then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cannot be a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.</w:t>
      </w:r>
    </w:p>
    <w:p w14:paraId="0F96AF27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28" w14:textId="77777777" w:rsidR="0044566C" w:rsidRPr="00A75641" w:rsidRDefault="006045E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bookmarkStart w:id="13" w:name="_Toc298857873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1.</w:t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4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A successor of a successor is allowed</w:t>
      </w:r>
      <w:bookmarkEnd w:id="13"/>
    </w:p>
    <w:p w14:paraId="0F96AF29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At first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is a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. But after some time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can also have a successor. Theoretically such a chain of successors can be unlimited, but it can never become a loop.</w:t>
      </w:r>
    </w:p>
    <w:p w14:paraId="0F96AF2A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2B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Keep in mind that following situation can occur: </w:t>
      </w:r>
    </w:p>
    <w:p w14:paraId="0F96AF2C" w14:textId="77777777" w:rsidR="0044566C" w:rsidRPr="00A75641" w:rsidRDefault="00691B06" w:rsidP="00691B06">
      <w:pPr>
        <w:ind w:left="426"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(1)</w:t>
      </w:r>
      <w:r w:rsidRPr="00A75641">
        <w:rPr>
          <w:rFonts w:ascii="Corbel" w:eastAsia="Frutiger-Roman" w:hAnsi="Corbel"/>
          <w:sz w:val="22"/>
          <w:szCs w:val="22"/>
          <w:lang w:val="en-US"/>
        </w:rPr>
        <w:tab/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 xml:space="preserve"> starts transaction T1;</w:t>
      </w:r>
    </w:p>
    <w:p w14:paraId="0F96AF2D" w14:textId="77777777" w:rsidR="0044566C" w:rsidRPr="00A75641" w:rsidRDefault="00691B06" w:rsidP="00691B06">
      <w:pPr>
        <w:ind w:left="426"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(2)</w:t>
      </w:r>
      <w:r w:rsidRPr="00A75641">
        <w:rPr>
          <w:rFonts w:ascii="Corbel" w:eastAsia="Frutiger-Roman" w:hAnsi="Corbel"/>
          <w:sz w:val="22"/>
          <w:szCs w:val="22"/>
          <w:lang w:val="en-US"/>
        </w:rPr>
        <w:tab/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 xml:space="preserve"> becomes a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;</w:t>
      </w:r>
    </w:p>
    <w:p w14:paraId="0F96AF2E" w14:textId="77777777" w:rsidR="0044566C" w:rsidRPr="00A75641" w:rsidRDefault="00691B06" w:rsidP="00691B06">
      <w:pPr>
        <w:ind w:left="426"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(3)</w:t>
      </w:r>
      <w:r w:rsidRPr="00A75641">
        <w:rPr>
          <w:rFonts w:ascii="Corbel" w:eastAsia="Frutiger-Roman" w:hAnsi="Corbel"/>
          <w:sz w:val="22"/>
          <w:szCs w:val="22"/>
          <w:lang w:val="en-US"/>
        </w:rPr>
        <w:tab/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 xml:space="preserve"> replies and sends a messages in transaction T1;</w:t>
      </w:r>
    </w:p>
    <w:p w14:paraId="0F96AF2F" w14:textId="77777777" w:rsidR="0044566C" w:rsidRPr="00A75641" w:rsidRDefault="00691B06" w:rsidP="00691B06">
      <w:pPr>
        <w:ind w:left="426"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(4)</w:t>
      </w:r>
      <w:r w:rsidRPr="00A75641">
        <w:rPr>
          <w:rFonts w:ascii="Corbel" w:eastAsia="Frutiger-Roman" w:hAnsi="Corbel"/>
          <w:sz w:val="22"/>
          <w:szCs w:val="22"/>
          <w:lang w:val="en-US"/>
        </w:rPr>
        <w:tab/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 xml:space="preserve"> starts transaction T2;</w:t>
      </w:r>
    </w:p>
    <w:p w14:paraId="0F96AF30" w14:textId="77777777" w:rsidR="0044566C" w:rsidRPr="00A75641" w:rsidRDefault="00691B06" w:rsidP="00691B06">
      <w:pPr>
        <w:ind w:left="426"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(5)</w:t>
      </w:r>
      <w:r w:rsidRPr="00A75641">
        <w:rPr>
          <w:rFonts w:ascii="Corbel" w:eastAsia="Frutiger-Roman" w:hAnsi="Corbel"/>
          <w:sz w:val="22"/>
          <w:szCs w:val="22"/>
          <w:lang w:val="en-US"/>
        </w:rPr>
        <w:tab/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C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 xml:space="preserve"> becomes a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;</w:t>
      </w:r>
    </w:p>
    <w:p w14:paraId="0F96AF31" w14:textId="77777777" w:rsidR="0044566C" w:rsidRPr="00A75641" w:rsidRDefault="00691B06" w:rsidP="00691B06">
      <w:pPr>
        <w:ind w:left="426"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(6)</w:t>
      </w:r>
      <w:r w:rsidRPr="00A75641">
        <w:rPr>
          <w:rFonts w:ascii="Corbel" w:eastAsia="Frutiger-Roman" w:hAnsi="Corbel"/>
          <w:sz w:val="22"/>
          <w:szCs w:val="22"/>
          <w:lang w:val="en-US"/>
        </w:rPr>
        <w:tab/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C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 xml:space="preserve"> replies and sends messages in transaction T1 and T2.</w:t>
      </w:r>
    </w:p>
    <w:p w14:paraId="0F96AF32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33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Maybe later on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D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will become a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C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then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D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will be responsible for T1 and T2 (if T1 and T2 are not finished).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cannot be the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C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.</w:t>
      </w:r>
    </w:p>
    <w:p w14:paraId="0F96AF34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35" w14:textId="77777777" w:rsidR="0044566C" w:rsidRPr="00A75641" w:rsidRDefault="006045E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bookmarkStart w:id="14" w:name="_Toc298857874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1.</w:t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5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A successor of several persons (in role)</w:t>
      </w:r>
      <w:bookmarkEnd w:id="14"/>
    </w:p>
    <w:p w14:paraId="0F96AF36" w14:textId="77777777" w:rsidR="0044566C" w:rsidRPr="00A75641" w:rsidRDefault="00E62FDF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 xml:space="preserve"> can become the successor of several persons (in role). In this case </w:t>
      </w:r>
      <w:r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 xml:space="preserve"> will be responsible for all open transactions of all predecessors.</w:t>
      </w:r>
    </w:p>
    <w:p w14:paraId="0F96AF37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38" w14:textId="77777777" w:rsidR="0044566C" w:rsidRPr="00A75641" w:rsidRDefault="006045E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bookmarkStart w:id="15" w:name="_Toc298857875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1.</w:t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6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A predecessor can NOT start a transaction</w:t>
      </w:r>
      <w:bookmarkEnd w:id="15"/>
    </w:p>
    <w:p w14:paraId="0F96AF39" w14:textId="77777777" w:rsidR="0044566C" w:rsidRPr="00A75641" w:rsidRDefault="0044566C" w:rsidP="0044566C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lang w:val="en-US"/>
        </w:rPr>
        <w:t>A PersonInRole with a successor (=predecessor) is not an active member of the project and therefore cannot start a new transaction.</w:t>
      </w:r>
    </w:p>
    <w:p w14:paraId="0F96AF3A" w14:textId="77777777" w:rsidR="0044566C" w:rsidRPr="00A75641" w:rsidRDefault="006045E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bookmarkStart w:id="16" w:name="_Toc298857876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1.</w:t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7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A PersonInRole with a successor can NOT send a message</w:t>
      </w:r>
      <w:bookmarkEnd w:id="16"/>
    </w:p>
    <w:p w14:paraId="0F96AF3B" w14:textId="77777777" w:rsidR="00691B06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A PersonInRole with a successor (=predecessor) is not an active member of the project and therefore cannot send a message.</w:t>
      </w:r>
    </w:p>
    <w:p w14:paraId="0F96AF3C" w14:textId="77777777" w:rsidR="0044566C" w:rsidRPr="00A75641" w:rsidRDefault="00691B06" w:rsidP="00691B06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br w:type="page"/>
      </w:r>
      <w:bookmarkStart w:id="17" w:name="_Toc298857877"/>
      <w:r w:rsidR="006045E3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lastRenderedPageBreak/>
        <w:t>1.</w:t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8</w:t>
      </w:r>
      <w:r w:rsidR="006045E3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An initiator and executor of a transaction will NEVER change</w:t>
      </w:r>
      <w:bookmarkEnd w:id="17"/>
    </w:p>
    <w:p w14:paraId="0F96AF3D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Fo</w:t>
      </w:r>
      <w:r w:rsidR="006045E3" w:rsidRPr="00A75641">
        <w:rPr>
          <w:rFonts w:ascii="Corbel" w:eastAsia="Frutiger-Roman" w:hAnsi="Corbel"/>
          <w:sz w:val="22"/>
          <w:szCs w:val="22"/>
          <w:lang w:val="en-US"/>
        </w:rPr>
        <w:t xml:space="preserve">r 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example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starts a new transaction T1 and sends a message to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. The VISI xml-message will contain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as the initiator and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as the executor.</w:t>
      </w:r>
    </w:p>
    <w:p w14:paraId="0F96AF3E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When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C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becomes the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and replies on behalf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. The VISI xml-message will contain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as the initiator and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as the executor.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C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is also included, but only as the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.</w:t>
      </w:r>
    </w:p>
    <w:p w14:paraId="0F96AF3F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40" w14:textId="77777777" w:rsidR="0044566C" w:rsidRPr="00A75641" w:rsidRDefault="001306A3" w:rsidP="001306A3">
      <w:pPr>
        <w:pStyle w:val="Kop1"/>
        <w:widowControl/>
        <w:numPr>
          <w:ilvl w:val="0"/>
          <w:numId w:val="1"/>
        </w:numPr>
        <w:tabs>
          <w:tab w:val="clear" w:pos="432"/>
          <w:tab w:val="left" w:pos="0"/>
        </w:tabs>
        <w:suppressAutoHyphens w:val="0"/>
        <w:spacing w:after="60"/>
        <w:ind w:left="0" w:hanging="11"/>
        <w:rPr>
          <w:rFonts w:ascii="Corbel" w:eastAsia="Times New Roman" w:hAnsi="Corbel" w:cs="Arial"/>
          <w:kern w:val="32"/>
          <w:sz w:val="32"/>
          <w:szCs w:val="32"/>
        </w:rPr>
      </w:pPr>
      <w:bookmarkStart w:id="18" w:name="_Toc298857878"/>
      <w:r w:rsidRPr="00A75641">
        <w:rPr>
          <w:rFonts w:ascii="Corbel" w:eastAsia="Times New Roman" w:hAnsi="Corbel" w:cs="Arial"/>
          <w:kern w:val="32"/>
          <w:sz w:val="32"/>
          <w:szCs w:val="32"/>
        </w:rPr>
        <w:t>2</w:t>
      </w:r>
      <w:r w:rsidRPr="00A75641">
        <w:rPr>
          <w:rFonts w:ascii="Corbel" w:eastAsia="Times New Roman" w:hAnsi="Corbel" w:cs="Arial"/>
          <w:kern w:val="32"/>
          <w:sz w:val="32"/>
          <w:szCs w:val="32"/>
        </w:rPr>
        <w:tab/>
      </w:r>
      <w:r w:rsidR="0044566C" w:rsidRPr="00A75641">
        <w:rPr>
          <w:rFonts w:ascii="Corbel" w:eastAsia="Times New Roman" w:hAnsi="Corbel" w:cs="Arial"/>
          <w:kern w:val="32"/>
          <w:sz w:val="32"/>
          <w:szCs w:val="32"/>
        </w:rPr>
        <w:t>Examples</w:t>
      </w:r>
      <w:bookmarkEnd w:id="18"/>
    </w:p>
    <w:p w14:paraId="0F96AF41" w14:textId="77777777" w:rsidR="0044566C" w:rsidRPr="00A75641" w:rsidRDefault="001306A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</w:rPr>
      </w:pPr>
      <w:bookmarkStart w:id="19" w:name="_Toc298857879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</w:rPr>
        <w:t>2.1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</w:rPr>
        <w:t>Example 1</w:t>
      </w:r>
      <w:bookmarkEnd w:id="19"/>
    </w:p>
    <w:p w14:paraId="0F96AF42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Most simple case is when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is a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. It can be displayed like this:</w:t>
      </w:r>
    </w:p>
    <w:p w14:paraId="0F96AF43" w14:textId="77777777" w:rsidR="0044566C" w:rsidRPr="00A75641" w:rsidRDefault="00B0487D" w:rsidP="0044566C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noProof/>
          <w:lang w:eastAsia="nl-NL"/>
        </w:rPr>
        <w:drawing>
          <wp:inline distT="0" distB="0" distL="0" distR="0" wp14:anchorId="0F96AF6C" wp14:editId="0F96AF6D">
            <wp:extent cx="1155700" cy="1009650"/>
            <wp:effectExtent l="0" t="0" r="6350" b="0"/>
            <wp:docPr id="2" name="Picture 0" descr="example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xample0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AF44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The following notation is used to show that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is a successor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>:</w:t>
      </w:r>
    </w:p>
    <w:p w14:paraId="0F96AF45" w14:textId="77777777" w:rsidR="0044566C" w:rsidRPr="00A75641" w:rsidRDefault="0044566C" w:rsidP="0044566C">
      <w:pPr>
        <w:pStyle w:val="Geenafstand"/>
        <w:rPr>
          <w:rFonts w:ascii="Corbel" w:hAnsi="Corbel"/>
          <w:b/>
          <w:color w:val="948A54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 xml:space="preserve">A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Pr="00A75641">
        <w:rPr>
          <w:rFonts w:ascii="Corbel" w:hAnsi="Corbel"/>
          <w:b/>
          <w:color w:val="948A54"/>
          <w:lang w:val="en-US"/>
        </w:rPr>
        <w:t xml:space="preserve"> B</w:t>
      </w:r>
    </w:p>
    <w:p w14:paraId="0F96AF46" w14:textId="77777777" w:rsidR="0044566C" w:rsidRPr="00A75641" w:rsidRDefault="0044566C" w:rsidP="0044566C">
      <w:pPr>
        <w:pStyle w:val="Geenafstand"/>
        <w:rPr>
          <w:rFonts w:ascii="Corbel" w:hAnsi="Corbel"/>
          <w:b/>
          <w:lang w:val="en-US"/>
        </w:rPr>
      </w:pPr>
    </w:p>
    <w:p w14:paraId="0F96AF47" w14:textId="77777777" w:rsidR="0044566C" w:rsidRPr="00A75641" w:rsidRDefault="00E62FDF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44566C" w:rsidRPr="00A75641">
        <w:rPr>
          <w:rFonts w:ascii="Corbel" w:eastAsia="Frutiger-Roman" w:hAnsi="Corbel"/>
          <w:sz w:val="22"/>
          <w:szCs w:val="22"/>
          <w:lang w:val="en-US"/>
        </w:rPr>
        <w:t xml:space="preserve"> also can have a successor and the diagram will look like this:</w:t>
      </w:r>
    </w:p>
    <w:p w14:paraId="0F96AF48" w14:textId="77777777" w:rsidR="0044566C" w:rsidRPr="00A75641" w:rsidRDefault="00B0487D" w:rsidP="0044566C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noProof/>
          <w:lang w:eastAsia="nl-NL"/>
        </w:rPr>
        <w:drawing>
          <wp:inline distT="0" distB="0" distL="0" distR="0" wp14:anchorId="0F96AF6E" wp14:editId="0F96AF6F">
            <wp:extent cx="1645920" cy="1572895"/>
            <wp:effectExtent l="0" t="0" r="0" b="8255"/>
            <wp:docPr id="3" name="Picture 1" descr="exampl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AF49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This can be written like:</w:t>
      </w:r>
    </w:p>
    <w:p w14:paraId="0F96AF4A" w14:textId="77777777" w:rsidR="0044566C" w:rsidRPr="00A75641" w:rsidRDefault="0044566C" w:rsidP="0044566C">
      <w:pPr>
        <w:pStyle w:val="Geenafstand"/>
        <w:rPr>
          <w:rFonts w:ascii="Corbel" w:hAnsi="Corbel"/>
          <w:b/>
          <w:color w:val="948A54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 xml:space="preserve">A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Pr="00A75641">
        <w:rPr>
          <w:rFonts w:ascii="Corbel" w:hAnsi="Corbel"/>
          <w:b/>
          <w:color w:val="948A54"/>
          <w:lang w:val="en-US"/>
        </w:rPr>
        <w:t xml:space="preserve"> B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Pr="00A75641">
        <w:rPr>
          <w:rFonts w:ascii="Corbel" w:hAnsi="Corbel"/>
          <w:b/>
          <w:color w:val="948A54"/>
          <w:lang w:val="en-US"/>
        </w:rPr>
        <w:t xml:space="preserve"> C</w:t>
      </w:r>
    </w:p>
    <w:p w14:paraId="0F96AF4B" w14:textId="77777777" w:rsidR="0044566C" w:rsidRPr="00A75641" w:rsidRDefault="0044566C" w:rsidP="0044566C">
      <w:pPr>
        <w:pStyle w:val="Geenafstand"/>
        <w:rPr>
          <w:rFonts w:ascii="Corbel" w:hAnsi="Corbel"/>
          <w:lang w:val="en-US"/>
        </w:rPr>
      </w:pPr>
    </w:p>
    <w:p w14:paraId="0F96AF4C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In common case the "successor-predecessor" diagram can be displayed like:</w:t>
      </w:r>
    </w:p>
    <w:p w14:paraId="0F96AF4D" w14:textId="77777777" w:rsidR="0044566C" w:rsidRPr="00A75641" w:rsidRDefault="00B0487D" w:rsidP="0044566C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noProof/>
          <w:lang w:eastAsia="nl-NL"/>
        </w:rPr>
        <w:drawing>
          <wp:inline distT="0" distB="0" distL="0" distR="0" wp14:anchorId="0F96AF70" wp14:editId="0F96AF71">
            <wp:extent cx="1645920" cy="1572895"/>
            <wp:effectExtent l="0" t="0" r="0" b="8255"/>
            <wp:docPr id="4" name="Picture 2" descr="exampl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2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AF4E" w14:textId="77777777" w:rsidR="00041D74" w:rsidRPr="00A75641" w:rsidRDefault="00041D74" w:rsidP="00041D74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Or:</w:t>
      </w:r>
    </w:p>
    <w:p w14:paraId="0F96AF4F" w14:textId="77777777" w:rsidR="0044566C" w:rsidRPr="00A75641" w:rsidRDefault="0044566C" w:rsidP="0044566C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>A</w:t>
      </w:r>
      <w:r w:rsidRPr="00A75641">
        <w:rPr>
          <w:rFonts w:ascii="Corbel" w:hAnsi="Corbel"/>
          <w:b/>
          <w:color w:val="948A54"/>
          <w:vertAlign w:val="subscript"/>
          <w:lang w:val="en-US"/>
        </w:rPr>
        <w:t>1</w:t>
      </w:r>
      <w:r w:rsidRPr="00A75641">
        <w:rPr>
          <w:rFonts w:ascii="Corbel" w:hAnsi="Corbel"/>
          <w:b/>
          <w:color w:val="948A54"/>
          <w:lang w:val="en-US"/>
        </w:rPr>
        <w:t xml:space="preserve">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Pr="00A75641">
        <w:rPr>
          <w:rFonts w:ascii="Corbel" w:hAnsi="Corbel"/>
          <w:b/>
          <w:color w:val="948A54"/>
          <w:lang w:val="en-US"/>
        </w:rPr>
        <w:t xml:space="preserve"> A</w:t>
      </w:r>
      <w:r w:rsidRPr="00A75641">
        <w:rPr>
          <w:rFonts w:ascii="Corbel" w:hAnsi="Corbel"/>
          <w:b/>
          <w:color w:val="948A54"/>
          <w:vertAlign w:val="subscript"/>
          <w:lang w:val="en-US"/>
        </w:rPr>
        <w:t>2</w:t>
      </w:r>
      <w:r w:rsidRPr="00A75641">
        <w:rPr>
          <w:rFonts w:ascii="Corbel" w:hAnsi="Corbel"/>
          <w:b/>
          <w:color w:val="948A54"/>
          <w:lang w:val="en-US"/>
        </w:rPr>
        <w:t xml:space="preserve">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Pr="00A75641">
        <w:rPr>
          <w:rFonts w:ascii="Corbel" w:hAnsi="Corbel"/>
          <w:b/>
          <w:color w:val="948A54"/>
          <w:lang w:val="en-US"/>
        </w:rPr>
        <w:t xml:space="preserve"> …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Pr="00A75641">
        <w:rPr>
          <w:rFonts w:ascii="Corbel" w:hAnsi="Corbel"/>
          <w:b/>
          <w:color w:val="948A54"/>
          <w:lang w:val="en-US"/>
        </w:rPr>
        <w:t xml:space="preserve"> A</w:t>
      </w:r>
      <w:r w:rsidRPr="00A75641">
        <w:rPr>
          <w:rFonts w:ascii="Corbel" w:hAnsi="Corbel"/>
          <w:b/>
          <w:color w:val="948A54"/>
          <w:vertAlign w:val="subscript"/>
          <w:lang w:val="en-US"/>
        </w:rPr>
        <w:t>n</w:t>
      </w:r>
    </w:p>
    <w:p w14:paraId="0F96AF50" w14:textId="77777777" w:rsidR="0044566C" w:rsidRPr="00A75641" w:rsidRDefault="0044566C" w:rsidP="0044566C">
      <w:pPr>
        <w:pStyle w:val="Geenafstand"/>
        <w:rPr>
          <w:rFonts w:ascii="Corbel" w:hAnsi="Corbel"/>
          <w:b/>
          <w:color w:val="948A54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>Where:</w:t>
      </w:r>
    </w:p>
    <w:p w14:paraId="0F96AF51" w14:textId="77777777" w:rsidR="0044566C" w:rsidRPr="00A75641" w:rsidRDefault="0044566C" w:rsidP="0044566C">
      <w:pPr>
        <w:pStyle w:val="Geenafstand"/>
        <w:rPr>
          <w:rFonts w:ascii="Corbel" w:hAnsi="Corbel"/>
          <w:b/>
          <w:color w:val="948A54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>A</w:t>
      </w:r>
      <w:r w:rsidRPr="00A75641">
        <w:rPr>
          <w:rFonts w:ascii="Corbel" w:hAnsi="Corbel"/>
          <w:b/>
          <w:color w:val="948A54"/>
          <w:vertAlign w:val="subscript"/>
          <w:lang w:val="en-US"/>
        </w:rPr>
        <w:t>1</w:t>
      </w:r>
      <w:r w:rsidRPr="00A75641">
        <w:rPr>
          <w:rFonts w:ascii="Corbel" w:hAnsi="Corbel"/>
          <w:b/>
          <w:color w:val="948A54"/>
          <w:lang w:val="en-US"/>
        </w:rPr>
        <w:t xml:space="preserve"> ≠A</w:t>
      </w:r>
      <w:r w:rsidRPr="00A75641">
        <w:rPr>
          <w:rFonts w:ascii="Corbel" w:hAnsi="Corbel"/>
          <w:b/>
          <w:color w:val="948A54"/>
          <w:vertAlign w:val="subscript"/>
          <w:lang w:val="en-US"/>
        </w:rPr>
        <w:t>2</w:t>
      </w:r>
      <w:r w:rsidRPr="00A75641">
        <w:rPr>
          <w:rFonts w:ascii="Corbel" w:hAnsi="Corbel"/>
          <w:b/>
          <w:color w:val="948A54"/>
          <w:lang w:val="en-US"/>
        </w:rPr>
        <w:t xml:space="preserve"> ≠ … ≠ A</w:t>
      </w:r>
      <w:r w:rsidRPr="00A75641">
        <w:rPr>
          <w:rFonts w:ascii="Corbel" w:hAnsi="Corbel"/>
          <w:b/>
          <w:color w:val="948A54"/>
          <w:vertAlign w:val="subscript"/>
          <w:lang w:val="en-US"/>
        </w:rPr>
        <w:t>n</w:t>
      </w:r>
    </w:p>
    <w:p w14:paraId="0F96AF52" w14:textId="77777777" w:rsidR="0044566C" w:rsidRPr="00A75641" w:rsidRDefault="001306A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bookmarkStart w:id="20" w:name="_Toc298857880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lastRenderedPageBreak/>
        <w:t>2.2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  <w:t>E</w:t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xample 2</w:t>
      </w:r>
      <w:bookmarkEnd w:id="20"/>
    </w:p>
    <w:p w14:paraId="0F96AF53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C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can become the successor of several persons (in role).  </w:t>
      </w:r>
      <w:r w:rsidRPr="00A75641">
        <w:rPr>
          <w:rFonts w:ascii="Corbel" w:eastAsia="Frutiger-Roman" w:hAnsi="Corbel"/>
          <w:sz w:val="22"/>
          <w:szCs w:val="22"/>
        </w:rPr>
        <w:t>In a diagram:</w:t>
      </w:r>
    </w:p>
    <w:p w14:paraId="0F96AF54" w14:textId="77777777" w:rsidR="0044566C" w:rsidRPr="00A75641" w:rsidRDefault="00B0487D" w:rsidP="0044566C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noProof/>
          <w:lang w:eastAsia="nl-NL"/>
        </w:rPr>
        <w:drawing>
          <wp:inline distT="0" distB="0" distL="0" distR="0" wp14:anchorId="0F96AF72" wp14:editId="0F96AF73">
            <wp:extent cx="1645920" cy="1323975"/>
            <wp:effectExtent l="0" t="0" r="0" b="9525"/>
            <wp:docPr id="5" name="Picture 4" descr="example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3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AF55" w14:textId="77777777" w:rsidR="00041D74" w:rsidRPr="00A75641" w:rsidRDefault="00041D74" w:rsidP="00041D74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Or:</w:t>
      </w:r>
    </w:p>
    <w:p w14:paraId="0F96AF56" w14:textId="77777777" w:rsidR="0044566C" w:rsidRPr="00A75641" w:rsidRDefault="00041D74" w:rsidP="00041D74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 xml:space="preserve"> </w:t>
      </w:r>
      <w:r w:rsidR="0044566C" w:rsidRPr="00A75641">
        <w:rPr>
          <w:rFonts w:ascii="Corbel" w:hAnsi="Corbel"/>
          <w:b/>
          <w:color w:val="948A54"/>
          <w:lang w:val="en-US"/>
        </w:rPr>
        <w:t xml:space="preserve">(A; B)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="0044566C" w:rsidRPr="00A75641">
        <w:rPr>
          <w:rFonts w:ascii="Corbel" w:hAnsi="Corbel"/>
          <w:b/>
          <w:color w:val="948A54"/>
          <w:lang w:val="en-US"/>
        </w:rPr>
        <w:t xml:space="preserve"> C</w:t>
      </w:r>
    </w:p>
    <w:p w14:paraId="0F96AF57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58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In common case the "successor-predecessor" diagram can be displayed like:</w:t>
      </w:r>
    </w:p>
    <w:p w14:paraId="0F96AF59" w14:textId="77777777" w:rsidR="0044566C" w:rsidRPr="00A75641" w:rsidRDefault="00B0487D" w:rsidP="0044566C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noProof/>
          <w:lang w:eastAsia="nl-NL"/>
        </w:rPr>
        <w:drawing>
          <wp:inline distT="0" distB="0" distL="0" distR="0" wp14:anchorId="0F96AF74" wp14:editId="0F96AF75">
            <wp:extent cx="2545715" cy="1302385"/>
            <wp:effectExtent l="0" t="0" r="6985" b="0"/>
            <wp:docPr id="6" name="Picture 6" descr="example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ple4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AF5A" w14:textId="77777777" w:rsidR="00041D74" w:rsidRPr="00A75641" w:rsidRDefault="00041D74" w:rsidP="00041D74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Or:</w:t>
      </w:r>
    </w:p>
    <w:p w14:paraId="0F96AF5B" w14:textId="77777777" w:rsidR="0044566C" w:rsidRPr="00A75641" w:rsidRDefault="00041D74" w:rsidP="00041D74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 xml:space="preserve"> </w:t>
      </w:r>
      <w:r w:rsidR="0044566C" w:rsidRPr="00A75641">
        <w:rPr>
          <w:rFonts w:ascii="Corbel" w:hAnsi="Corbel"/>
          <w:b/>
          <w:color w:val="948A54"/>
          <w:lang w:val="en-US"/>
        </w:rPr>
        <w:t>(A</w:t>
      </w:r>
      <w:r w:rsidR="0044566C" w:rsidRPr="00A75641">
        <w:rPr>
          <w:rFonts w:ascii="Corbel" w:hAnsi="Corbel"/>
          <w:b/>
          <w:color w:val="948A54"/>
          <w:vertAlign w:val="subscript"/>
          <w:lang w:val="en-US"/>
        </w:rPr>
        <w:t>1</w:t>
      </w:r>
      <w:r w:rsidR="0044566C" w:rsidRPr="00A75641">
        <w:rPr>
          <w:rFonts w:ascii="Corbel" w:hAnsi="Corbel"/>
          <w:b/>
          <w:color w:val="948A54"/>
          <w:lang w:val="en-US"/>
        </w:rPr>
        <w:t>; A</w:t>
      </w:r>
      <w:r w:rsidR="0044566C" w:rsidRPr="00A75641">
        <w:rPr>
          <w:rFonts w:ascii="Corbel" w:hAnsi="Corbel"/>
          <w:b/>
          <w:color w:val="948A54"/>
          <w:vertAlign w:val="subscript"/>
          <w:lang w:val="en-US"/>
        </w:rPr>
        <w:t>2</w:t>
      </w:r>
      <w:r w:rsidR="0044566C" w:rsidRPr="00A75641">
        <w:rPr>
          <w:rFonts w:ascii="Corbel" w:hAnsi="Corbel"/>
          <w:b/>
          <w:color w:val="948A54"/>
          <w:lang w:val="en-US"/>
        </w:rPr>
        <w:t>; …; A</w:t>
      </w:r>
      <w:r w:rsidR="0044566C" w:rsidRPr="00A75641">
        <w:rPr>
          <w:rFonts w:ascii="Corbel" w:hAnsi="Corbel"/>
          <w:b/>
          <w:color w:val="948A54"/>
          <w:vertAlign w:val="subscript"/>
          <w:lang w:val="en-US"/>
        </w:rPr>
        <w:t>n</w:t>
      </w:r>
      <w:r w:rsidR="0044566C" w:rsidRPr="00A75641">
        <w:rPr>
          <w:rFonts w:ascii="Corbel" w:hAnsi="Corbel"/>
          <w:b/>
          <w:color w:val="948A54"/>
          <w:lang w:val="en-US"/>
        </w:rPr>
        <w:t xml:space="preserve">)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="0044566C" w:rsidRPr="00A75641">
        <w:rPr>
          <w:rFonts w:ascii="Corbel" w:hAnsi="Corbel"/>
          <w:b/>
          <w:color w:val="948A54"/>
          <w:lang w:val="en-US"/>
        </w:rPr>
        <w:t xml:space="preserve"> B</w:t>
      </w:r>
    </w:p>
    <w:p w14:paraId="0F96AF5C" w14:textId="77777777" w:rsidR="0044566C" w:rsidRPr="00A75641" w:rsidRDefault="0044566C" w:rsidP="0044566C">
      <w:pPr>
        <w:pStyle w:val="Geenafstand"/>
        <w:rPr>
          <w:rFonts w:ascii="Corbel" w:hAnsi="Corbel"/>
          <w:b/>
          <w:color w:val="948A54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>Where:</w:t>
      </w:r>
    </w:p>
    <w:p w14:paraId="0F96AF5D" w14:textId="77777777" w:rsidR="0044566C" w:rsidRPr="00A75641" w:rsidRDefault="0044566C" w:rsidP="0044566C">
      <w:pPr>
        <w:pStyle w:val="Geenafstand"/>
        <w:rPr>
          <w:rFonts w:ascii="Corbel" w:hAnsi="Corbel"/>
          <w:b/>
          <w:color w:val="948A54"/>
          <w:vertAlign w:val="subscript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>A</w:t>
      </w:r>
      <w:r w:rsidRPr="00A75641">
        <w:rPr>
          <w:rFonts w:ascii="Corbel" w:hAnsi="Corbel"/>
          <w:b/>
          <w:color w:val="948A54"/>
          <w:vertAlign w:val="subscript"/>
          <w:lang w:val="en-US"/>
        </w:rPr>
        <w:t>1</w:t>
      </w:r>
      <w:r w:rsidRPr="00A75641">
        <w:rPr>
          <w:rFonts w:ascii="Corbel" w:hAnsi="Corbel"/>
          <w:b/>
          <w:color w:val="948A54"/>
          <w:lang w:val="en-US"/>
        </w:rPr>
        <w:t xml:space="preserve"> ≠A</w:t>
      </w:r>
      <w:r w:rsidRPr="00A75641">
        <w:rPr>
          <w:rFonts w:ascii="Corbel" w:hAnsi="Corbel"/>
          <w:b/>
          <w:color w:val="948A54"/>
          <w:vertAlign w:val="subscript"/>
          <w:lang w:val="en-US"/>
        </w:rPr>
        <w:t>2</w:t>
      </w:r>
      <w:r w:rsidRPr="00A75641">
        <w:rPr>
          <w:rFonts w:ascii="Corbel" w:hAnsi="Corbel"/>
          <w:b/>
          <w:color w:val="948A54"/>
          <w:lang w:val="en-US"/>
        </w:rPr>
        <w:t xml:space="preserve"> ≠ … ≠ A</w:t>
      </w:r>
      <w:r w:rsidRPr="00A75641">
        <w:rPr>
          <w:rFonts w:ascii="Corbel" w:hAnsi="Corbel"/>
          <w:b/>
          <w:color w:val="948A54"/>
          <w:vertAlign w:val="subscript"/>
          <w:lang w:val="en-US"/>
        </w:rPr>
        <w:t>n</w:t>
      </w:r>
    </w:p>
    <w:p w14:paraId="0F96AF5E" w14:textId="77777777" w:rsidR="0044566C" w:rsidRPr="00A75641" w:rsidRDefault="0044566C" w:rsidP="0044566C">
      <w:pPr>
        <w:pStyle w:val="Geenafstand"/>
        <w:rPr>
          <w:rFonts w:ascii="Corbel" w:hAnsi="Corbel"/>
          <w:lang w:val="en-US"/>
        </w:rPr>
      </w:pPr>
    </w:p>
    <w:p w14:paraId="0F96AF5F" w14:textId="77777777" w:rsidR="0044566C" w:rsidRPr="00A75641" w:rsidRDefault="001306A3" w:rsidP="006045E3">
      <w:pPr>
        <w:pStyle w:val="Kop2"/>
        <w:widowControl/>
        <w:suppressAutoHyphens w:val="0"/>
        <w:spacing w:after="60"/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</w:pPr>
      <w:bookmarkStart w:id="21" w:name="_Toc298857881"/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2.3</w:t>
      </w:r>
      <w:r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ab/>
      </w:r>
      <w:r w:rsidR="0044566C" w:rsidRPr="00A75641">
        <w:rPr>
          <w:rFonts w:ascii="Corbel" w:eastAsia="Times New Roman" w:hAnsi="Corbel" w:cs="Arial"/>
          <w:i/>
          <w:iCs/>
          <w:kern w:val="0"/>
          <w:sz w:val="28"/>
          <w:szCs w:val="28"/>
          <w:lang w:val="en-US"/>
        </w:rPr>
        <w:t>Example 3</w:t>
      </w:r>
      <w:bookmarkEnd w:id="21"/>
    </w:p>
    <w:p w14:paraId="0F96AF60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A final example which shows how complex "successor-predecessor" relations can be:</w:t>
      </w:r>
    </w:p>
    <w:p w14:paraId="0F96AF61" w14:textId="77777777" w:rsidR="0044566C" w:rsidRPr="00A75641" w:rsidRDefault="00B0487D" w:rsidP="0044566C">
      <w:pPr>
        <w:pStyle w:val="Geenafstand"/>
        <w:rPr>
          <w:rFonts w:ascii="Corbel" w:hAnsi="Corbel"/>
          <w:lang w:val="en-US"/>
        </w:rPr>
      </w:pPr>
      <w:r w:rsidRPr="00A75641">
        <w:rPr>
          <w:rFonts w:ascii="Corbel" w:hAnsi="Corbel"/>
          <w:noProof/>
          <w:lang w:eastAsia="nl-NL"/>
        </w:rPr>
        <w:drawing>
          <wp:inline distT="0" distB="0" distL="0" distR="0" wp14:anchorId="0F96AF76" wp14:editId="0F96AF77">
            <wp:extent cx="4608830" cy="2604135"/>
            <wp:effectExtent l="0" t="0" r="1270" b="5715"/>
            <wp:docPr id="7" name="Picture 7" descr="example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5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AF62" w14:textId="77777777" w:rsidR="00041D74" w:rsidRPr="00A75641" w:rsidRDefault="00041D74" w:rsidP="00041D74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>Or:</w:t>
      </w:r>
    </w:p>
    <w:p w14:paraId="0F96AF63" w14:textId="77777777" w:rsidR="0044566C" w:rsidRPr="00A75641" w:rsidRDefault="00041D74" w:rsidP="00041D74">
      <w:pPr>
        <w:pStyle w:val="Geenafstand"/>
        <w:rPr>
          <w:rFonts w:ascii="Corbel" w:hAnsi="Corbel"/>
          <w:b/>
          <w:color w:val="948A54"/>
          <w:lang w:val="en-US"/>
        </w:rPr>
      </w:pPr>
      <w:r w:rsidRPr="00A75641">
        <w:rPr>
          <w:rFonts w:ascii="Corbel" w:hAnsi="Corbel"/>
          <w:b/>
          <w:color w:val="948A54"/>
          <w:lang w:val="en-US"/>
        </w:rPr>
        <w:t xml:space="preserve"> </w:t>
      </w:r>
      <w:r w:rsidR="0044566C" w:rsidRPr="00A75641">
        <w:rPr>
          <w:rFonts w:ascii="Corbel" w:hAnsi="Corbel"/>
          <w:b/>
          <w:color w:val="948A54"/>
          <w:lang w:val="en-US"/>
        </w:rPr>
        <w:t>((A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="0044566C" w:rsidRPr="00A75641">
        <w:rPr>
          <w:rFonts w:ascii="Corbel" w:hAnsi="Corbel"/>
          <w:b/>
          <w:color w:val="948A54"/>
          <w:lang w:val="en-US"/>
        </w:rPr>
        <w:t xml:space="preserve">B; C; D)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="0044566C" w:rsidRPr="00A75641">
        <w:rPr>
          <w:rFonts w:ascii="Corbel" w:hAnsi="Corbel"/>
          <w:b/>
          <w:color w:val="948A54"/>
          <w:lang w:val="en-US"/>
        </w:rPr>
        <w:t xml:space="preserve"> E; (F; G)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="0044566C" w:rsidRPr="00A75641">
        <w:rPr>
          <w:rFonts w:ascii="Corbel" w:hAnsi="Corbel"/>
          <w:b/>
          <w:color w:val="948A54"/>
          <w:lang w:val="en-US"/>
        </w:rPr>
        <w:t xml:space="preserve"> H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="0044566C" w:rsidRPr="00A75641">
        <w:rPr>
          <w:rFonts w:ascii="Corbel" w:hAnsi="Corbel"/>
          <w:b/>
          <w:color w:val="948A54"/>
          <w:lang w:val="en-US"/>
        </w:rPr>
        <w:t xml:space="preserve"> I) </w:t>
      </w:r>
      <w:r w:rsidR="004A1CD2" w:rsidRPr="00A75641">
        <w:rPr>
          <w:rFonts w:ascii="Corbel" w:hAnsi="Corbel"/>
          <w:b/>
          <w:color w:val="948A54"/>
          <w:lang w:val="en-US"/>
        </w:rPr>
        <w:sym w:font="Wingdings" w:char="F0E0"/>
      </w:r>
      <w:r w:rsidR="0044566C" w:rsidRPr="00A75641">
        <w:rPr>
          <w:rFonts w:ascii="Corbel" w:hAnsi="Corbel"/>
          <w:b/>
          <w:color w:val="948A54"/>
          <w:lang w:val="en-US"/>
        </w:rPr>
        <w:t xml:space="preserve"> J</w:t>
      </w:r>
    </w:p>
    <w:p w14:paraId="0F96AF64" w14:textId="77777777" w:rsidR="0044566C" w:rsidRPr="00A75641" w:rsidRDefault="0044566C" w:rsidP="0044566C">
      <w:pPr>
        <w:pStyle w:val="Geenafstand"/>
        <w:rPr>
          <w:rFonts w:ascii="Corbel" w:hAnsi="Corbel"/>
          <w:b/>
          <w:color w:val="948A54"/>
          <w:lang w:val="en-US"/>
        </w:rPr>
      </w:pPr>
    </w:p>
    <w:p w14:paraId="0F96AF65" w14:textId="77777777" w:rsidR="0044566C" w:rsidRPr="00A75641" w:rsidRDefault="0044566C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In this example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J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 is responsible for all open transaction of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A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,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B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Pr="00A75641">
        <w:rPr>
          <w:rFonts w:ascii="Corbel" w:eastAsia="Frutiger-Roman" w:hAnsi="Corbel"/>
          <w:sz w:val="22"/>
          <w:szCs w:val="22"/>
          <w:lang w:val="en-US"/>
        </w:rPr>
        <w:t xml:space="preserve">, ..., 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‘</w:t>
      </w:r>
      <w:r w:rsidRPr="00A75641">
        <w:rPr>
          <w:rFonts w:ascii="Corbel" w:eastAsia="Frutiger-Roman" w:hAnsi="Corbel"/>
          <w:sz w:val="22"/>
          <w:szCs w:val="22"/>
          <w:lang w:val="en-US"/>
        </w:rPr>
        <w:t>I</w:t>
      </w:r>
      <w:r w:rsidR="00E62FDF" w:rsidRPr="00A75641">
        <w:rPr>
          <w:rFonts w:ascii="Corbel" w:eastAsia="Frutiger-Roman" w:hAnsi="Corbel"/>
          <w:sz w:val="22"/>
          <w:szCs w:val="22"/>
          <w:lang w:val="en-US"/>
        </w:rPr>
        <w:t>’</w:t>
      </w:r>
      <w:r w:rsidR="003C060F" w:rsidRPr="00A75641">
        <w:rPr>
          <w:rFonts w:ascii="Corbel" w:eastAsia="Frutiger-Roman" w:hAnsi="Corbel"/>
          <w:sz w:val="22"/>
          <w:szCs w:val="22"/>
          <w:lang w:val="en-US"/>
        </w:rPr>
        <w:t>.</w:t>
      </w:r>
    </w:p>
    <w:p w14:paraId="0F96AF66" w14:textId="77777777" w:rsidR="001306A3" w:rsidRPr="00A75641" w:rsidRDefault="001306A3" w:rsidP="001306A3">
      <w:pPr>
        <w:ind w:right="-2"/>
        <w:rPr>
          <w:rFonts w:ascii="Corbel" w:eastAsia="Frutiger-Roman" w:hAnsi="Corbel"/>
          <w:sz w:val="22"/>
          <w:szCs w:val="22"/>
          <w:lang w:val="en-US"/>
        </w:rPr>
      </w:pPr>
    </w:p>
    <w:p w14:paraId="0F96AF67" w14:textId="77777777" w:rsidR="009F4093" w:rsidRPr="00A75641" w:rsidRDefault="001306A3" w:rsidP="009F4093">
      <w:pPr>
        <w:pStyle w:val="Plattetekst"/>
        <w:rPr>
          <w:rFonts w:ascii="Corbel" w:hAnsi="Corbel"/>
        </w:rPr>
      </w:pPr>
      <w:r w:rsidRPr="00A75641">
        <w:rPr>
          <w:rFonts w:ascii="Corbel" w:eastAsia="Calibri" w:hAnsi="Corbel"/>
          <w:kern w:val="0"/>
          <w:sz w:val="22"/>
          <w:szCs w:val="22"/>
          <w:lang w:val="en-US" w:eastAsia="en-US"/>
        </w:rPr>
        <w:t>&lt;</w:t>
      </w:r>
      <w:r w:rsidR="0028241B" w:rsidRPr="00A75641">
        <w:rPr>
          <w:rFonts w:ascii="Corbel" w:eastAsia="Calibri" w:hAnsi="Corbel"/>
          <w:kern w:val="0"/>
          <w:sz w:val="22"/>
          <w:szCs w:val="22"/>
          <w:lang w:val="en-US" w:eastAsia="en-US"/>
        </w:rPr>
        <w:t xml:space="preserve"> </w:t>
      </w:r>
      <w:r w:rsidR="00B423CF" w:rsidRPr="00A75641">
        <w:rPr>
          <w:rFonts w:ascii="Corbel" w:eastAsia="Calibri" w:hAnsi="Corbel"/>
          <w:kern w:val="0"/>
          <w:sz w:val="22"/>
          <w:szCs w:val="22"/>
          <w:lang w:val="en-US" w:eastAsia="en-US"/>
        </w:rPr>
        <w:t>einde Bijlage 7</w:t>
      </w:r>
      <w:r w:rsidR="0028241B" w:rsidRPr="00A75641">
        <w:rPr>
          <w:rFonts w:ascii="Corbel" w:eastAsia="Calibri" w:hAnsi="Corbel"/>
          <w:kern w:val="0"/>
          <w:sz w:val="22"/>
          <w:szCs w:val="22"/>
          <w:lang w:val="en-US" w:eastAsia="en-US"/>
        </w:rPr>
        <w:t xml:space="preserve"> </w:t>
      </w:r>
      <w:r w:rsidR="00B423CF" w:rsidRPr="00A75641">
        <w:rPr>
          <w:rFonts w:ascii="Corbel" w:eastAsia="Calibri" w:hAnsi="Corbel"/>
          <w:kern w:val="0"/>
          <w:sz w:val="22"/>
          <w:szCs w:val="22"/>
          <w:lang w:val="en-US" w:eastAsia="en-US"/>
        </w:rPr>
        <w:t>&gt;</w:t>
      </w:r>
    </w:p>
    <w:sectPr w:rsidR="009F4093" w:rsidRPr="00A75641" w:rsidSect="009F4093">
      <w:headerReference w:type="default" r:id="rId17"/>
      <w:footerReference w:type="default" r:id="rId18"/>
      <w:footnotePr>
        <w:pos w:val="beneathText"/>
      </w:footnotePr>
      <w:type w:val="continuous"/>
      <w:pgSz w:w="11905" w:h="16837"/>
      <w:pgMar w:top="1701" w:right="1134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24326" w14:textId="77777777" w:rsidR="00945751" w:rsidRDefault="00945751">
      <w:r>
        <w:separator/>
      </w:r>
    </w:p>
  </w:endnote>
  <w:endnote w:type="continuationSeparator" w:id="0">
    <w:p w14:paraId="76F3B3FB" w14:textId="77777777" w:rsidR="00945751" w:rsidRDefault="0094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utiger-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6AF7C" w14:textId="77777777" w:rsidR="00DF4B10" w:rsidRPr="000C2087" w:rsidRDefault="00B0487D">
    <w:pPr>
      <w:pStyle w:val="Voettekst"/>
      <w:rPr>
        <w:rFonts w:asciiTheme="minorHAnsi" w:hAnsiTheme="minorHAnsi"/>
      </w:rPr>
    </w:pPr>
    <w:r w:rsidRPr="000C2087">
      <w:rPr>
        <w:rFonts w:asciiTheme="minorHAnsi" w:hAnsiTheme="minorHAnsi"/>
        <w:noProof/>
      </w:rPr>
      <w:drawing>
        <wp:inline distT="0" distB="0" distL="0" distR="0" wp14:anchorId="0F96AF80" wp14:editId="0F96AF81">
          <wp:extent cx="694690" cy="124460"/>
          <wp:effectExtent l="0" t="0" r="0" b="8890"/>
          <wp:docPr id="8" name="Afbeelding 8" descr="by-nc-sa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y-nc-sa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24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4B10" w:rsidRPr="000C2087">
      <w:rPr>
        <w:rFonts w:asciiTheme="minorHAnsi" w:hAnsiTheme="minorHAnsi"/>
        <w:sz w:val="16"/>
        <w:szCs w:val="16"/>
      </w:rPr>
      <w:t xml:space="preserve"> VISI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6AF7F" w14:textId="77777777" w:rsidR="00DF4B10" w:rsidRPr="00A75641" w:rsidRDefault="00B0487D">
    <w:pPr>
      <w:pStyle w:val="Voettekst"/>
      <w:rPr>
        <w:rFonts w:ascii="Corbel" w:hAnsi="Corbel"/>
        <w:sz w:val="16"/>
        <w:szCs w:val="16"/>
      </w:rPr>
    </w:pPr>
    <w:r w:rsidRPr="00A75641">
      <w:rPr>
        <w:rFonts w:ascii="Corbel" w:hAnsi="Corbel"/>
        <w:noProof/>
      </w:rPr>
      <w:drawing>
        <wp:inline distT="0" distB="0" distL="0" distR="0" wp14:anchorId="0F96AF84" wp14:editId="0F96AF85">
          <wp:extent cx="694690" cy="124460"/>
          <wp:effectExtent l="0" t="0" r="0" b="8890"/>
          <wp:docPr id="9" name="Afbeelding 9" descr="by-nc-sa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y-nc-sa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24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4B10" w:rsidRPr="00A75641">
      <w:rPr>
        <w:rFonts w:ascii="Corbel" w:hAnsi="Corbel"/>
        <w:sz w:val="16"/>
        <w:szCs w:val="16"/>
      </w:rPr>
      <w:t xml:space="preserve"> VISI</w:t>
    </w:r>
    <w:r w:rsidR="00DF4B10" w:rsidRPr="00A75641">
      <w:rPr>
        <w:rFonts w:ascii="Corbel" w:hAnsi="Corbel"/>
        <w:sz w:val="16"/>
        <w:szCs w:val="16"/>
      </w:rPr>
      <w:tab/>
      <w:t xml:space="preserve">Pagina </w:t>
    </w:r>
    <w:r w:rsidR="00DF4B10" w:rsidRPr="00A75641">
      <w:rPr>
        <w:rFonts w:ascii="Corbel" w:hAnsi="Corbel"/>
        <w:sz w:val="16"/>
        <w:szCs w:val="16"/>
      </w:rPr>
      <w:fldChar w:fldCharType="begin"/>
    </w:r>
    <w:r w:rsidR="00DF4B10" w:rsidRPr="00A75641">
      <w:rPr>
        <w:rFonts w:ascii="Corbel" w:hAnsi="Corbel"/>
        <w:sz w:val="16"/>
        <w:szCs w:val="16"/>
      </w:rPr>
      <w:instrText xml:space="preserve"> PAGE </w:instrText>
    </w:r>
    <w:r w:rsidR="00DF4B10" w:rsidRPr="00A75641">
      <w:rPr>
        <w:rFonts w:ascii="Corbel" w:hAnsi="Corbel"/>
        <w:sz w:val="16"/>
        <w:szCs w:val="16"/>
      </w:rPr>
      <w:fldChar w:fldCharType="separate"/>
    </w:r>
    <w:r w:rsidR="00A75641">
      <w:rPr>
        <w:rFonts w:ascii="Corbel" w:hAnsi="Corbel"/>
        <w:noProof/>
        <w:sz w:val="16"/>
        <w:szCs w:val="16"/>
      </w:rPr>
      <w:t>6</w:t>
    </w:r>
    <w:r w:rsidR="00DF4B10" w:rsidRPr="00A75641">
      <w:rPr>
        <w:rFonts w:ascii="Corbel" w:hAnsi="Corbel"/>
        <w:sz w:val="16"/>
        <w:szCs w:val="16"/>
      </w:rPr>
      <w:fldChar w:fldCharType="end"/>
    </w:r>
    <w:r w:rsidR="00DF4B10" w:rsidRPr="00A75641">
      <w:rPr>
        <w:rFonts w:ascii="Corbel" w:hAnsi="Corbel"/>
        <w:sz w:val="16"/>
        <w:szCs w:val="16"/>
      </w:rPr>
      <w:t xml:space="preserve"> van </w:t>
    </w:r>
    <w:r w:rsidR="00DF4B10" w:rsidRPr="00A75641">
      <w:rPr>
        <w:rFonts w:ascii="Corbel" w:hAnsi="Corbel"/>
        <w:sz w:val="16"/>
        <w:szCs w:val="16"/>
      </w:rPr>
      <w:fldChar w:fldCharType="begin"/>
    </w:r>
    <w:r w:rsidR="00DF4B10" w:rsidRPr="00A75641">
      <w:rPr>
        <w:rFonts w:ascii="Corbel" w:hAnsi="Corbel"/>
        <w:sz w:val="16"/>
        <w:szCs w:val="16"/>
      </w:rPr>
      <w:instrText xml:space="preserve"> NUMPAGES </w:instrText>
    </w:r>
    <w:r w:rsidR="00DF4B10" w:rsidRPr="00A75641">
      <w:rPr>
        <w:rFonts w:ascii="Corbel" w:hAnsi="Corbel"/>
        <w:sz w:val="16"/>
        <w:szCs w:val="16"/>
      </w:rPr>
      <w:fldChar w:fldCharType="separate"/>
    </w:r>
    <w:r w:rsidR="00A75641">
      <w:rPr>
        <w:rFonts w:ascii="Corbel" w:hAnsi="Corbel"/>
        <w:noProof/>
        <w:sz w:val="16"/>
        <w:szCs w:val="16"/>
      </w:rPr>
      <w:t>6</w:t>
    </w:r>
    <w:r w:rsidR="00DF4B10" w:rsidRPr="00A75641">
      <w:rPr>
        <w:rFonts w:ascii="Corbel" w:hAnsi="Corbe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4654B" w14:textId="77777777" w:rsidR="00945751" w:rsidRDefault="00945751">
      <w:r>
        <w:separator/>
      </w:r>
    </w:p>
  </w:footnote>
  <w:footnote w:type="continuationSeparator" w:id="0">
    <w:p w14:paraId="0B5D77CA" w14:textId="77777777" w:rsidR="00945751" w:rsidRDefault="00945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6AF7D" w14:textId="77777777" w:rsidR="00DF4B10" w:rsidRPr="00A75641" w:rsidRDefault="00A75641" w:rsidP="00C43B3A">
    <w:pPr>
      <w:pStyle w:val="Koptekst"/>
      <w:pBdr>
        <w:bottom w:val="single" w:sz="4" w:space="1" w:color="auto"/>
      </w:pBdr>
      <w:tabs>
        <w:tab w:val="clear" w:pos="9072"/>
        <w:tab w:val="left" w:pos="4395"/>
      </w:tabs>
      <w:ind w:right="2974"/>
      <w:rPr>
        <w:rFonts w:ascii="Corbel" w:hAnsi="Corbel"/>
        <w:sz w:val="20"/>
        <w:szCs w:val="20"/>
      </w:rPr>
    </w:pPr>
    <w:r w:rsidRPr="00A75641">
      <w:rPr>
        <w:rFonts w:ascii="Corbel" w:hAnsi="Corbel"/>
        <w:b/>
        <w:i/>
        <w:noProof/>
        <w:sz w:val="32"/>
        <w:szCs w:val="32"/>
        <w:u w:val="single"/>
      </w:rPr>
      <w:drawing>
        <wp:anchor distT="0" distB="0" distL="114300" distR="114300" simplePos="0" relativeHeight="251659264" behindDoc="0" locked="0" layoutInCell="1" allowOverlap="1" wp14:anchorId="0F96AF82" wp14:editId="0F96AF83">
          <wp:simplePos x="0" y="0"/>
          <wp:positionH relativeFrom="column">
            <wp:posOffset>3820160</wp:posOffset>
          </wp:positionH>
          <wp:positionV relativeFrom="paragraph">
            <wp:posOffset>-100330</wp:posOffset>
          </wp:positionV>
          <wp:extent cx="2252980" cy="539750"/>
          <wp:effectExtent l="0" t="0" r="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m logo standaard vis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298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rbel" w:hAnsi="Corbel"/>
        <w:sz w:val="20"/>
        <w:szCs w:val="20"/>
      </w:rPr>
      <w:t>Leidraad VISI-systematiek v.1.6</w:t>
    </w:r>
  </w:p>
  <w:p w14:paraId="0F96AF7E" w14:textId="77777777" w:rsidR="00DF4B10" w:rsidRPr="00A75641" w:rsidRDefault="00DF4B10" w:rsidP="00C43B3A">
    <w:pPr>
      <w:pStyle w:val="Koptekst"/>
      <w:pBdr>
        <w:bottom w:val="single" w:sz="4" w:space="1" w:color="auto"/>
      </w:pBdr>
      <w:tabs>
        <w:tab w:val="clear" w:pos="9072"/>
        <w:tab w:val="left" w:pos="4395"/>
      </w:tabs>
      <w:ind w:right="2974"/>
      <w:rPr>
        <w:rFonts w:ascii="Corbel" w:hAnsi="Corbel"/>
        <w:sz w:val="20"/>
        <w:szCs w:val="20"/>
      </w:rPr>
    </w:pPr>
    <w:r w:rsidRPr="00A75641">
      <w:rPr>
        <w:rFonts w:ascii="Corbel" w:hAnsi="Corbel"/>
        <w:sz w:val="20"/>
        <w:szCs w:val="20"/>
      </w:rPr>
      <w:t>Bijlage 7</w:t>
    </w:r>
    <w:r w:rsidRPr="00A75641">
      <w:rPr>
        <w:rFonts w:ascii="Corbel" w:hAnsi="Corbel"/>
        <w:sz w:val="20"/>
        <w:szCs w:val="20"/>
      </w:rPr>
      <w:tab/>
      <w:t>NORMATIEF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B0A6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AE67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8239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422F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8622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3A2A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615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C8E0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A66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80C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Kop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30347245"/>
    <w:multiLevelType w:val="hybridMultilevel"/>
    <w:tmpl w:val="818EA710"/>
    <w:lvl w:ilvl="0" w:tplc="6DEEE7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B6A6B"/>
    <w:multiLevelType w:val="hybridMultilevel"/>
    <w:tmpl w:val="7E949B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ems, P.H. (Peter)">
    <w15:presenceInfo w15:providerId="AD" w15:userId="S-1-5-21-1104492580-2141259050-3462381582-2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revisionView w:markup="0"/>
  <w:trackRevision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EC0"/>
    <w:rsid w:val="0000209B"/>
    <w:rsid w:val="00041D74"/>
    <w:rsid w:val="000816F1"/>
    <w:rsid w:val="000978F9"/>
    <w:rsid w:val="000A1D44"/>
    <w:rsid w:val="000C2087"/>
    <w:rsid w:val="00101BA8"/>
    <w:rsid w:val="00110C87"/>
    <w:rsid w:val="00124961"/>
    <w:rsid w:val="001306A3"/>
    <w:rsid w:val="0015133B"/>
    <w:rsid w:val="00190720"/>
    <w:rsid w:val="001909D5"/>
    <w:rsid w:val="001D43A4"/>
    <w:rsid w:val="00247D0E"/>
    <w:rsid w:val="00266212"/>
    <w:rsid w:val="002756F7"/>
    <w:rsid w:val="0028241B"/>
    <w:rsid w:val="00283E2A"/>
    <w:rsid w:val="00295B2C"/>
    <w:rsid w:val="002A7E7D"/>
    <w:rsid w:val="002D4671"/>
    <w:rsid w:val="002F1915"/>
    <w:rsid w:val="00317E2A"/>
    <w:rsid w:val="003233BF"/>
    <w:rsid w:val="003B3084"/>
    <w:rsid w:val="003C060F"/>
    <w:rsid w:val="003E1044"/>
    <w:rsid w:val="00400E6A"/>
    <w:rsid w:val="00427069"/>
    <w:rsid w:val="00436580"/>
    <w:rsid w:val="0044566C"/>
    <w:rsid w:val="0045545A"/>
    <w:rsid w:val="004648B5"/>
    <w:rsid w:val="0049685E"/>
    <w:rsid w:val="004A1CD2"/>
    <w:rsid w:val="004C6D08"/>
    <w:rsid w:val="004F2E0D"/>
    <w:rsid w:val="0050438F"/>
    <w:rsid w:val="0053347A"/>
    <w:rsid w:val="00573E12"/>
    <w:rsid w:val="00581F57"/>
    <w:rsid w:val="005E5B29"/>
    <w:rsid w:val="005F1EC0"/>
    <w:rsid w:val="005F3770"/>
    <w:rsid w:val="006045E3"/>
    <w:rsid w:val="00610106"/>
    <w:rsid w:val="00611F1D"/>
    <w:rsid w:val="00635E48"/>
    <w:rsid w:val="00691B06"/>
    <w:rsid w:val="006C15D4"/>
    <w:rsid w:val="006F76DB"/>
    <w:rsid w:val="007066ED"/>
    <w:rsid w:val="00732480"/>
    <w:rsid w:val="007473AE"/>
    <w:rsid w:val="00751190"/>
    <w:rsid w:val="00752138"/>
    <w:rsid w:val="007648A1"/>
    <w:rsid w:val="0079622E"/>
    <w:rsid w:val="007E1B82"/>
    <w:rsid w:val="007E7AE5"/>
    <w:rsid w:val="00812556"/>
    <w:rsid w:val="00812EF8"/>
    <w:rsid w:val="00823516"/>
    <w:rsid w:val="008263EF"/>
    <w:rsid w:val="00834A40"/>
    <w:rsid w:val="00893F09"/>
    <w:rsid w:val="008E2C1F"/>
    <w:rsid w:val="00925C8B"/>
    <w:rsid w:val="00943E06"/>
    <w:rsid w:val="00945751"/>
    <w:rsid w:val="00953174"/>
    <w:rsid w:val="00956466"/>
    <w:rsid w:val="009A2C11"/>
    <w:rsid w:val="009B6466"/>
    <w:rsid w:val="009C3EF8"/>
    <w:rsid w:val="009D690E"/>
    <w:rsid w:val="009F114B"/>
    <w:rsid w:val="009F35DC"/>
    <w:rsid w:val="009F4093"/>
    <w:rsid w:val="00A043D3"/>
    <w:rsid w:val="00A1646A"/>
    <w:rsid w:val="00A44E1E"/>
    <w:rsid w:val="00A75641"/>
    <w:rsid w:val="00A840D4"/>
    <w:rsid w:val="00AF1CED"/>
    <w:rsid w:val="00B0487D"/>
    <w:rsid w:val="00B13270"/>
    <w:rsid w:val="00B423CF"/>
    <w:rsid w:val="00B51141"/>
    <w:rsid w:val="00B62AAA"/>
    <w:rsid w:val="00B64510"/>
    <w:rsid w:val="00B839C0"/>
    <w:rsid w:val="00BC6CC0"/>
    <w:rsid w:val="00C0770C"/>
    <w:rsid w:val="00C43B3A"/>
    <w:rsid w:val="00C461F3"/>
    <w:rsid w:val="00C5669F"/>
    <w:rsid w:val="00CA0992"/>
    <w:rsid w:val="00D0110B"/>
    <w:rsid w:val="00D61539"/>
    <w:rsid w:val="00D8624D"/>
    <w:rsid w:val="00D90466"/>
    <w:rsid w:val="00DA300F"/>
    <w:rsid w:val="00DF4B10"/>
    <w:rsid w:val="00E30AD6"/>
    <w:rsid w:val="00E62FDF"/>
    <w:rsid w:val="00EA0C76"/>
    <w:rsid w:val="00EB27DF"/>
    <w:rsid w:val="00EC3D05"/>
    <w:rsid w:val="00EC5C9A"/>
    <w:rsid w:val="00F16B5A"/>
    <w:rsid w:val="00F30947"/>
    <w:rsid w:val="00F50FA2"/>
    <w:rsid w:val="00F771CD"/>
    <w:rsid w:val="00FB0C12"/>
    <w:rsid w:val="00FB73C3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6AEB7"/>
  <w15:docId w15:val="{69028924-B969-4C92-A075-6C177703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Kop1">
    <w:name w:val="heading 1"/>
    <w:basedOn w:val="Kop"/>
    <w:next w:val="Plattetekst"/>
    <w:qFormat/>
    <w:pPr>
      <w:outlineLvl w:val="0"/>
    </w:pPr>
    <w:rPr>
      <w:rFonts w:ascii="Times New Roman" w:eastAsia="Arial Unicode MS" w:hAnsi="Times New Roman"/>
      <w:b/>
      <w:bCs/>
      <w:sz w:val="48"/>
      <w:szCs w:val="48"/>
    </w:rPr>
  </w:style>
  <w:style w:type="paragraph" w:styleId="Kop2">
    <w:name w:val="heading 2"/>
    <w:basedOn w:val="Kop"/>
    <w:next w:val="Plattetekst"/>
    <w:qFormat/>
    <w:pPr>
      <w:outlineLvl w:val="1"/>
    </w:pPr>
    <w:rPr>
      <w:rFonts w:ascii="Times New Roman" w:eastAsia="Arial Unicode MS" w:hAnsi="Times New Roman"/>
      <w:b/>
      <w:bCs/>
      <w:sz w:val="36"/>
      <w:szCs w:val="36"/>
    </w:rPr>
  </w:style>
  <w:style w:type="paragraph" w:styleId="Kop3">
    <w:name w:val="heading 3"/>
    <w:basedOn w:val="Kop"/>
    <w:next w:val="Plattetekst"/>
    <w:qFormat/>
    <w:pPr>
      <w:numPr>
        <w:ilvl w:val="2"/>
        <w:numId w:val="1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semiHidden/>
    <w:rPr>
      <w:color w:val="000080"/>
      <w:u w:val="single"/>
    </w:rPr>
  </w:style>
  <w:style w:type="character" w:customStyle="1" w:styleId="Opsommingstekens">
    <w:name w:val="Opsommingstekens"/>
    <w:rPr>
      <w:rFonts w:ascii="OpenSymbol" w:eastAsia="OpenSymbol" w:hAnsi="OpenSymbol" w:cs="OpenSymbol"/>
    </w:rPr>
  </w:style>
  <w:style w:type="character" w:customStyle="1" w:styleId="Brontekst">
    <w:name w:val="Brontekst"/>
    <w:rPr>
      <w:rFonts w:ascii="Courier New" w:eastAsia="Courier New" w:hAnsi="Courier New" w:cs="Courier New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Plattetekst">
    <w:name w:val="Body Text"/>
    <w:basedOn w:val="Standaard"/>
    <w:semiHidden/>
    <w:pPr>
      <w:spacing w:after="120"/>
    </w:pPr>
  </w:style>
  <w:style w:type="paragraph" w:styleId="Lijst">
    <w:name w:val="List"/>
    <w:basedOn w:val="Plattetekst"/>
    <w:semiHidden/>
    <w:rPr>
      <w:rFonts w:cs="Tahoma"/>
    </w:rPr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paragraph" w:customStyle="1" w:styleId="Reedsopgemaaktetekst">
    <w:name w:val="Reeds opgemaakte tekst"/>
    <w:basedOn w:val="Standaard"/>
    <w:rPr>
      <w:rFonts w:ascii="Courier New" w:eastAsia="Courier New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F11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114B"/>
    <w:rPr>
      <w:rFonts w:ascii="Tahoma" w:eastAsia="Arial Unicode MS" w:hAnsi="Tahoma" w:cs="Tahoma"/>
      <w:kern w:val="1"/>
      <w:sz w:val="16"/>
      <w:szCs w:val="16"/>
    </w:rPr>
  </w:style>
  <w:style w:type="paragraph" w:styleId="Koptekst">
    <w:name w:val="header"/>
    <w:basedOn w:val="Standaard"/>
    <w:rsid w:val="004C6D08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4C6D08"/>
    <w:pPr>
      <w:tabs>
        <w:tab w:val="center" w:pos="4536"/>
        <w:tab w:val="right" w:pos="9072"/>
      </w:tabs>
    </w:pPr>
  </w:style>
  <w:style w:type="paragraph" w:styleId="Geenafstand">
    <w:name w:val="No Spacing"/>
    <w:qFormat/>
    <w:rsid w:val="0044566C"/>
    <w:rPr>
      <w:rFonts w:ascii="Calibri" w:eastAsia="Calibri" w:hAnsi="Calibri"/>
      <w:sz w:val="22"/>
      <w:szCs w:val="22"/>
      <w:lang w:eastAsia="en-US"/>
    </w:rPr>
  </w:style>
  <w:style w:type="paragraph" w:styleId="Inhopg1">
    <w:name w:val="toc 1"/>
    <w:basedOn w:val="Standaard"/>
    <w:next w:val="Standaard"/>
    <w:autoRedefine/>
    <w:semiHidden/>
    <w:rsid w:val="003C060F"/>
  </w:style>
  <w:style w:type="paragraph" w:styleId="Inhopg2">
    <w:name w:val="toc 2"/>
    <w:basedOn w:val="Standaard"/>
    <w:next w:val="Standaard"/>
    <w:autoRedefine/>
    <w:semiHidden/>
    <w:rsid w:val="003C060F"/>
    <w:pPr>
      <w:ind w:left="240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27DF"/>
    <w:rPr>
      <w:rFonts w:eastAsia="Arial Unicode MS"/>
      <w:kern w:val="1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263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creativecommons.org/licenses/by-nc-sa/3.0/n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982</Words>
  <Characters>4470</Characters>
  <Application>Microsoft Office Word</Application>
  <DocSecurity>0</DocSecurity>
  <Lines>248</Lines>
  <Paragraphs>123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Links>
    <vt:vector size="96" baseType="variant"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_Toc298857881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_Toc298857880</vt:lpwstr>
      </vt:variant>
      <vt:variant>
        <vt:i4>1441847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_Toc298857879</vt:lpwstr>
      </vt:variant>
      <vt:variant>
        <vt:i4>1441847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_Toc298857878</vt:lpwstr>
      </vt:variant>
      <vt:variant>
        <vt:i4>1441847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_Toc298857877</vt:lpwstr>
      </vt:variant>
      <vt:variant>
        <vt:i4>1441847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_Toc298857876</vt:lpwstr>
      </vt:variant>
      <vt:variant>
        <vt:i4>1441847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_Toc298857875</vt:lpwstr>
      </vt:variant>
      <vt:variant>
        <vt:i4>1441847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_Toc298857874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_Toc298857873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_Toc298857872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_Toc298857871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_Toc298857870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_Toc298857869</vt:lpwstr>
      </vt:variant>
      <vt:variant>
        <vt:i4>458776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http://creativecommons.org/licenses/by-nc-sa/3.0/nl/</vt:lpwstr>
      </vt:variant>
      <vt:variant>
        <vt:lpwstr/>
      </vt:variant>
      <vt:variant>
        <vt:i4>4915271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Settings\100048\Local Settings\Temporary Internet Files\Content.MSO\9258BF21.gif</vt:lpwstr>
      </vt:variant>
      <vt:variant>
        <vt:lpwstr/>
      </vt:variant>
      <vt:variant>
        <vt:i4>4915271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Settings\100048\Local Settings\Temporary Internet Files\Content.MSO\9258BF21.gif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Werknemer</dc:creator>
  <cp:lastModifiedBy>Willems, P.H. (Peter)</cp:lastModifiedBy>
  <cp:revision>15</cp:revision>
  <cp:lastPrinted>2019-03-27T09:57:00Z</cp:lastPrinted>
  <dcterms:created xsi:type="dcterms:W3CDTF">2014-11-17T15:44:00Z</dcterms:created>
  <dcterms:modified xsi:type="dcterms:W3CDTF">2019-03-27T09:57:00Z</dcterms:modified>
</cp:coreProperties>
</file>