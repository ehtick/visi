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CE906" w14:textId="77777777" w:rsidR="00EA0C76" w:rsidRPr="005B1F10" w:rsidRDefault="005B1F10" w:rsidP="00EA0C76">
      <w:pPr>
        <w:rPr>
          <w:rFonts w:ascii="Corbel" w:hAnsi="Corbel"/>
          <w:sz w:val="22"/>
          <w:szCs w:val="22"/>
        </w:rPr>
      </w:pPr>
      <w:bookmarkStart w:id="0" w:name="_GoBack"/>
      <w:bookmarkEnd w:id="0"/>
      <w:r w:rsidRPr="005B1F10">
        <w:rPr>
          <w:rFonts w:ascii="Corbel" w:hAnsi="Corbel"/>
          <w:b/>
          <w:i/>
          <w:noProof/>
          <w:sz w:val="32"/>
          <w:szCs w:val="32"/>
          <w:u w:val="single"/>
        </w:rPr>
        <w:drawing>
          <wp:anchor distT="0" distB="0" distL="114300" distR="114300" simplePos="0" relativeHeight="251660288" behindDoc="0" locked="0" layoutInCell="1" allowOverlap="1" wp14:anchorId="08ECE9AE" wp14:editId="08ECE9AF">
            <wp:simplePos x="0" y="0"/>
            <wp:positionH relativeFrom="column">
              <wp:posOffset>3246120</wp:posOffset>
            </wp:positionH>
            <wp:positionV relativeFrom="paragraph">
              <wp:posOffset>-261620</wp:posOffset>
            </wp:positionV>
            <wp:extent cx="2586990" cy="620395"/>
            <wp:effectExtent l="0" t="0" r="3810" b="8255"/>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m logo standaard visi.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86990" cy="620395"/>
                    </a:xfrm>
                    <a:prstGeom prst="rect">
                      <a:avLst/>
                    </a:prstGeom>
                  </pic:spPr>
                </pic:pic>
              </a:graphicData>
            </a:graphic>
            <wp14:sizeRelH relativeFrom="page">
              <wp14:pctWidth>0</wp14:pctWidth>
            </wp14:sizeRelH>
            <wp14:sizeRelV relativeFrom="page">
              <wp14:pctHeight>0</wp14:pctHeight>
            </wp14:sizeRelV>
          </wp:anchor>
        </w:drawing>
      </w:r>
    </w:p>
    <w:p w14:paraId="08ECE907" w14:textId="77777777" w:rsidR="00EA0C76" w:rsidRPr="005B1F10" w:rsidRDefault="00EA0C76" w:rsidP="00EA0C76">
      <w:pPr>
        <w:rPr>
          <w:rFonts w:ascii="Corbel" w:hAnsi="Corbel"/>
          <w:sz w:val="22"/>
          <w:szCs w:val="22"/>
        </w:rPr>
      </w:pPr>
    </w:p>
    <w:p w14:paraId="08ECE908" w14:textId="77777777" w:rsidR="00EA0C76" w:rsidRPr="005B1F10" w:rsidRDefault="00EA0C76" w:rsidP="00EA0C76">
      <w:pPr>
        <w:rPr>
          <w:rFonts w:ascii="Corbel" w:hAnsi="Corbel"/>
          <w:sz w:val="22"/>
          <w:szCs w:val="22"/>
        </w:rPr>
      </w:pPr>
    </w:p>
    <w:p w14:paraId="08ECE909" w14:textId="77777777" w:rsidR="00EA0C76" w:rsidRPr="005B1F10" w:rsidRDefault="00EA0C76" w:rsidP="00EA0C76">
      <w:pPr>
        <w:rPr>
          <w:rFonts w:ascii="Corbel" w:hAnsi="Corbel"/>
          <w:sz w:val="22"/>
          <w:szCs w:val="22"/>
        </w:rPr>
      </w:pPr>
    </w:p>
    <w:p w14:paraId="08ECE90A" w14:textId="77777777" w:rsidR="00EA0C76" w:rsidRPr="005B1F10" w:rsidRDefault="00EA0C76" w:rsidP="00EA0C76">
      <w:pPr>
        <w:rPr>
          <w:rFonts w:ascii="Corbel" w:hAnsi="Corbel"/>
          <w:sz w:val="22"/>
          <w:szCs w:val="22"/>
        </w:rPr>
      </w:pPr>
    </w:p>
    <w:p w14:paraId="08ECE90B" w14:textId="77777777" w:rsidR="00EA0C76" w:rsidRPr="005B1F10" w:rsidRDefault="00EA0C76" w:rsidP="00EA0C76">
      <w:pPr>
        <w:rPr>
          <w:rFonts w:ascii="Corbel" w:hAnsi="Corbel"/>
          <w:sz w:val="22"/>
          <w:szCs w:val="22"/>
        </w:rPr>
      </w:pPr>
    </w:p>
    <w:p w14:paraId="08ECE90C" w14:textId="77777777" w:rsidR="00EA0C76" w:rsidRPr="005B1F10" w:rsidRDefault="00EA0C76" w:rsidP="00EA0C76">
      <w:pPr>
        <w:rPr>
          <w:rFonts w:ascii="Corbel" w:hAnsi="Corbel"/>
          <w:sz w:val="22"/>
          <w:szCs w:val="22"/>
        </w:rPr>
      </w:pPr>
    </w:p>
    <w:p w14:paraId="08ECE90D" w14:textId="77777777" w:rsidR="00EA0C76" w:rsidRPr="005B1F10" w:rsidRDefault="00EA0C76" w:rsidP="00EA0C76">
      <w:pPr>
        <w:rPr>
          <w:rFonts w:ascii="Corbel" w:hAnsi="Corbel"/>
          <w:sz w:val="22"/>
          <w:szCs w:val="22"/>
        </w:rPr>
      </w:pPr>
    </w:p>
    <w:p w14:paraId="08ECE90E" w14:textId="77777777" w:rsidR="00FF18BD" w:rsidRPr="005B1F10" w:rsidRDefault="00FF18BD" w:rsidP="00EA0C76">
      <w:pPr>
        <w:rPr>
          <w:rFonts w:ascii="Corbel" w:hAnsi="Corbel"/>
          <w:sz w:val="22"/>
          <w:szCs w:val="22"/>
        </w:rPr>
      </w:pPr>
    </w:p>
    <w:p w14:paraId="08ECE90F" w14:textId="77777777" w:rsidR="00EA0C76" w:rsidRPr="005B1F10" w:rsidRDefault="00EA0C76" w:rsidP="00EA0C76">
      <w:pPr>
        <w:rPr>
          <w:rFonts w:ascii="Corbel" w:hAnsi="Corbel"/>
          <w:sz w:val="22"/>
          <w:szCs w:val="22"/>
        </w:rPr>
      </w:pPr>
    </w:p>
    <w:p w14:paraId="08ECE910" w14:textId="77777777" w:rsidR="00EA0C76" w:rsidRPr="005B1F10" w:rsidRDefault="00EA0C76" w:rsidP="00EA0C76">
      <w:pPr>
        <w:rPr>
          <w:rFonts w:ascii="Corbel" w:hAnsi="Corbel"/>
          <w:sz w:val="22"/>
          <w:szCs w:val="22"/>
        </w:rPr>
      </w:pPr>
    </w:p>
    <w:p w14:paraId="08ECE911" w14:textId="77777777" w:rsidR="00EA0C76" w:rsidRPr="005B1F10" w:rsidRDefault="00EA0C76" w:rsidP="00EA0C76">
      <w:pPr>
        <w:rPr>
          <w:rFonts w:ascii="Corbel" w:hAnsi="Corbel"/>
          <w:sz w:val="22"/>
          <w:szCs w:val="22"/>
        </w:rPr>
      </w:pPr>
    </w:p>
    <w:p w14:paraId="08ECE912" w14:textId="77777777" w:rsidR="00EA0C76" w:rsidRPr="005B1F10" w:rsidRDefault="00EA0C76" w:rsidP="00EA0C76">
      <w:pPr>
        <w:rPr>
          <w:rFonts w:ascii="Corbel" w:hAnsi="Corbel"/>
          <w:sz w:val="22"/>
          <w:szCs w:val="22"/>
        </w:rPr>
      </w:pPr>
    </w:p>
    <w:p w14:paraId="08ECE913" w14:textId="77777777" w:rsidR="00EA0C76" w:rsidRPr="005B1F10" w:rsidRDefault="00EA0C76" w:rsidP="00EA0C76">
      <w:pPr>
        <w:rPr>
          <w:rFonts w:ascii="Corbel" w:hAnsi="Corbel"/>
          <w:sz w:val="22"/>
          <w:szCs w:val="22"/>
        </w:rPr>
      </w:pPr>
    </w:p>
    <w:p w14:paraId="08ECE914" w14:textId="77777777" w:rsidR="00EA0C76" w:rsidRPr="005B1F10" w:rsidRDefault="00EA0C76" w:rsidP="00EA0C76">
      <w:pPr>
        <w:rPr>
          <w:rFonts w:ascii="Corbel" w:hAnsi="Corbel"/>
          <w:sz w:val="22"/>
          <w:szCs w:val="22"/>
        </w:rPr>
      </w:pPr>
    </w:p>
    <w:p w14:paraId="08ECE915" w14:textId="77777777" w:rsidR="00EA0C76" w:rsidRPr="005B1F10" w:rsidRDefault="00EA0C76" w:rsidP="00EA0C76">
      <w:pPr>
        <w:rPr>
          <w:rFonts w:ascii="Corbel" w:hAnsi="Corbel"/>
          <w:sz w:val="22"/>
          <w:szCs w:val="22"/>
        </w:rPr>
      </w:pPr>
    </w:p>
    <w:p w14:paraId="08ECE916" w14:textId="77777777" w:rsidR="00EA0C76" w:rsidRPr="005B1F10" w:rsidRDefault="00EA0C76" w:rsidP="00EA0C76">
      <w:pPr>
        <w:rPr>
          <w:rFonts w:ascii="Corbel" w:hAnsi="Corbel"/>
          <w:sz w:val="22"/>
          <w:szCs w:val="22"/>
        </w:rPr>
      </w:pPr>
    </w:p>
    <w:p w14:paraId="08ECE917" w14:textId="77777777" w:rsidR="00EA0C76" w:rsidRPr="005B1F10" w:rsidRDefault="00EA0C76" w:rsidP="00EA0C76">
      <w:pPr>
        <w:rPr>
          <w:rFonts w:ascii="Corbel" w:hAnsi="Corbel"/>
          <w:sz w:val="22"/>
          <w:szCs w:val="22"/>
        </w:rPr>
      </w:pPr>
    </w:p>
    <w:p w14:paraId="08ECE918" w14:textId="77777777" w:rsidR="00EA0C76" w:rsidRPr="005B1F10" w:rsidRDefault="00EA0C76" w:rsidP="00EA0C76">
      <w:pPr>
        <w:rPr>
          <w:rFonts w:ascii="Corbel" w:hAnsi="Corbel"/>
          <w:sz w:val="22"/>
          <w:szCs w:val="22"/>
        </w:rPr>
      </w:pPr>
    </w:p>
    <w:p w14:paraId="08ECE919" w14:textId="10D91BBE" w:rsidR="00EA0C76" w:rsidRPr="005B1F10" w:rsidRDefault="00EA0C76" w:rsidP="00EA0C76">
      <w:pPr>
        <w:rPr>
          <w:rFonts w:ascii="Corbel" w:hAnsi="Corbel"/>
          <w:b/>
          <w:sz w:val="32"/>
          <w:szCs w:val="32"/>
        </w:rPr>
      </w:pPr>
      <w:r w:rsidRPr="005B1F10">
        <w:rPr>
          <w:rFonts w:ascii="Corbel" w:hAnsi="Corbel"/>
          <w:b/>
          <w:sz w:val="32"/>
          <w:szCs w:val="32"/>
        </w:rPr>
        <w:t>Leid</w:t>
      </w:r>
      <w:r w:rsidR="00154F94" w:rsidRPr="005B1F10">
        <w:rPr>
          <w:rFonts w:ascii="Corbel" w:hAnsi="Corbel"/>
          <w:b/>
          <w:sz w:val="32"/>
          <w:szCs w:val="32"/>
        </w:rPr>
        <w:t xml:space="preserve">raad VISI-systematiek versie 1.6 </w:t>
      </w:r>
      <w:del w:id="1" w:author="Willems, P.H. (Peter)" w:date="2019-03-27T09:10:00Z">
        <w:r w:rsidR="00154F94" w:rsidRPr="005B1F10" w:rsidDel="008A5371">
          <w:rPr>
            <w:rFonts w:ascii="Corbel" w:hAnsi="Corbel"/>
            <w:b/>
            <w:sz w:val="32"/>
            <w:szCs w:val="32"/>
            <w:highlight w:val="red"/>
          </w:rPr>
          <w:delText>&gt;&gt;&gt;nog actualiseren!!&lt;&lt;&lt;</w:delText>
        </w:r>
      </w:del>
    </w:p>
    <w:p w14:paraId="08ECE91A" w14:textId="77777777" w:rsidR="00466DCE" w:rsidRPr="005B1F10" w:rsidRDefault="00466DCE" w:rsidP="00EA0C76">
      <w:pPr>
        <w:rPr>
          <w:rFonts w:ascii="Corbel" w:hAnsi="Corbel"/>
          <w:b/>
          <w:sz w:val="32"/>
          <w:szCs w:val="32"/>
        </w:rPr>
      </w:pPr>
    </w:p>
    <w:p w14:paraId="08ECE91B" w14:textId="77777777" w:rsidR="00EA0C76" w:rsidRPr="005B1F10" w:rsidRDefault="00EA0C76" w:rsidP="00466DCE">
      <w:pPr>
        <w:pBdr>
          <w:top w:val="single" w:sz="4" w:space="1" w:color="auto"/>
          <w:left w:val="single" w:sz="4" w:space="4" w:color="auto"/>
          <w:bottom w:val="single" w:sz="4" w:space="1" w:color="auto"/>
          <w:right w:val="single" w:sz="4" w:space="4" w:color="auto"/>
        </w:pBdr>
        <w:rPr>
          <w:rFonts w:ascii="Corbel" w:hAnsi="Corbel"/>
          <w:b/>
          <w:sz w:val="32"/>
          <w:szCs w:val="32"/>
        </w:rPr>
      </w:pPr>
      <w:r w:rsidRPr="005B1F10">
        <w:rPr>
          <w:rFonts w:ascii="Corbel" w:hAnsi="Corbel"/>
          <w:b/>
          <w:sz w:val="32"/>
          <w:szCs w:val="32"/>
        </w:rPr>
        <w:t xml:space="preserve">Bijlage </w:t>
      </w:r>
      <w:r w:rsidR="00D52F99" w:rsidRPr="005B1F10">
        <w:rPr>
          <w:rFonts w:ascii="Corbel" w:hAnsi="Corbel"/>
          <w:b/>
          <w:sz w:val="32"/>
          <w:szCs w:val="32"/>
        </w:rPr>
        <w:t>10</w:t>
      </w:r>
    </w:p>
    <w:p w14:paraId="08ECE91C" w14:textId="77777777" w:rsidR="00EA0C76" w:rsidRPr="005B1F10" w:rsidRDefault="00102BDE" w:rsidP="00466DCE">
      <w:pPr>
        <w:pBdr>
          <w:top w:val="single" w:sz="4" w:space="1" w:color="auto"/>
          <w:left w:val="single" w:sz="4" w:space="4" w:color="auto"/>
          <w:bottom w:val="single" w:sz="4" w:space="1" w:color="auto"/>
          <w:right w:val="single" w:sz="4" w:space="4" w:color="auto"/>
        </w:pBdr>
        <w:rPr>
          <w:rFonts w:ascii="Corbel" w:hAnsi="Corbel"/>
          <w:b/>
          <w:sz w:val="32"/>
          <w:szCs w:val="32"/>
        </w:rPr>
      </w:pPr>
      <w:r w:rsidRPr="005B1F10">
        <w:rPr>
          <w:rFonts w:ascii="Corbel" w:hAnsi="Corbel"/>
          <w:b/>
          <w:sz w:val="32"/>
          <w:szCs w:val="32"/>
        </w:rPr>
        <w:t>Aanvullende functionele eisen</w:t>
      </w:r>
    </w:p>
    <w:p w14:paraId="08ECE91D" w14:textId="77777777" w:rsidR="00062D25" w:rsidRPr="005B1F10" w:rsidRDefault="00062D25" w:rsidP="00EA0C76">
      <w:pPr>
        <w:rPr>
          <w:rFonts w:ascii="Corbel" w:hAnsi="Corbel"/>
          <w:b/>
          <w:sz w:val="32"/>
          <w:szCs w:val="32"/>
        </w:rPr>
      </w:pPr>
    </w:p>
    <w:p w14:paraId="08ECE91E" w14:textId="77777777" w:rsidR="00EA0C76" w:rsidRPr="005B1F10" w:rsidRDefault="00360425" w:rsidP="00EA0C76">
      <w:pPr>
        <w:rPr>
          <w:rFonts w:ascii="Corbel" w:hAnsi="Corbel"/>
          <w:b/>
          <w:sz w:val="32"/>
          <w:szCs w:val="32"/>
        </w:rPr>
      </w:pPr>
      <w:r w:rsidRPr="005B1F10">
        <w:rPr>
          <w:rFonts w:ascii="Corbel" w:hAnsi="Corbel"/>
          <w:b/>
          <w:sz w:val="32"/>
          <w:szCs w:val="32"/>
        </w:rPr>
        <w:t>Normatief</w:t>
      </w:r>
    </w:p>
    <w:p w14:paraId="08ECE91F" w14:textId="77777777" w:rsidR="00360425" w:rsidRPr="005B1F10" w:rsidRDefault="00360425" w:rsidP="00EA0C76">
      <w:pPr>
        <w:rPr>
          <w:rFonts w:ascii="Corbel" w:hAnsi="Corbel"/>
          <w:b/>
          <w:sz w:val="32"/>
          <w:szCs w:val="32"/>
        </w:rPr>
      </w:pPr>
    </w:p>
    <w:p w14:paraId="08ECE920" w14:textId="77777777" w:rsidR="00FF18BD" w:rsidRPr="005B1F10" w:rsidRDefault="00FF18BD" w:rsidP="00326FC4">
      <w:pPr>
        <w:tabs>
          <w:tab w:val="left" w:pos="1701"/>
          <w:tab w:val="left" w:pos="4253"/>
        </w:tabs>
        <w:rPr>
          <w:rFonts w:ascii="Corbel" w:hAnsi="Corbel"/>
          <w:sz w:val="22"/>
          <w:szCs w:val="22"/>
        </w:rPr>
      </w:pPr>
    </w:p>
    <w:p w14:paraId="08ECE921" w14:textId="77777777" w:rsidR="00F771CD" w:rsidRPr="005B1F10" w:rsidRDefault="00F771CD" w:rsidP="00326FC4">
      <w:pPr>
        <w:tabs>
          <w:tab w:val="left" w:pos="1701"/>
          <w:tab w:val="left" w:pos="4253"/>
        </w:tabs>
        <w:rPr>
          <w:rFonts w:ascii="Corbel" w:hAnsi="Corbel"/>
          <w:sz w:val="22"/>
          <w:szCs w:val="22"/>
        </w:rPr>
      </w:pPr>
      <w:r w:rsidRPr="005B1F10">
        <w:rPr>
          <w:rFonts w:ascii="Corbel" w:hAnsi="Corbel"/>
          <w:sz w:val="22"/>
          <w:szCs w:val="22"/>
        </w:rPr>
        <w:t>Documentversie:</w:t>
      </w:r>
      <w:r w:rsidRPr="005B1F10">
        <w:rPr>
          <w:rFonts w:ascii="Corbel" w:hAnsi="Corbel"/>
          <w:sz w:val="22"/>
          <w:szCs w:val="22"/>
        </w:rPr>
        <w:tab/>
      </w:r>
      <w:r w:rsidR="005B1F10">
        <w:rPr>
          <w:rFonts w:ascii="Corbel" w:hAnsi="Corbel"/>
          <w:sz w:val="22"/>
          <w:szCs w:val="22"/>
        </w:rPr>
        <w:t>1.1</w:t>
      </w:r>
    </w:p>
    <w:p w14:paraId="08ECE922" w14:textId="1A3FADD6" w:rsidR="00EA0C76" w:rsidRPr="005B1F10" w:rsidRDefault="00EA0C76" w:rsidP="00326FC4">
      <w:pPr>
        <w:tabs>
          <w:tab w:val="left" w:pos="1701"/>
          <w:tab w:val="left" w:pos="4253"/>
        </w:tabs>
        <w:rPr>
          <w:rFonts w:ascii="Corbel" w:hAnsi="Corbel"/>
          <w:sz w:val="22"/>
          <w:szCs w:val="22"/>
        </w:rPr>
      </w:pPr>
      <w:r w:rsidRPr="005B1F10">
        <w:rPr>
          <w:rFonts w:ascii="Corbel" w:hAnsi="Corbel"/>
          <w:sz w:val="22"/>
          <w:szCs w:val="22"/>
        </w:rPr>
        <w:t>Datum:</w:t>
      </w:r>
      <w:r w:rsidRPr="005B1F10">
        <w:rPr>
          <w:rFonts w:ascii="Corbel" w:hAnsi="Corbel"/>
          <w:sz w:val="22"/>
          <w:szCs w:val="22"/>
        </w:rPr>
        <w:tab/>
      </w:r>
      <w:del w:id="2" w:author="Willems, P.H. (Peter)" w:date="2019-03-27T09:11:00Z">
        <w:r w:rsidR="001A4951" w:rsidRPr="005B1F10" w:rsidDel="00304816">
          <w:rPr>
            <w:rFonts w:ascii="Corbel" w:hAnsi="Corbel"/>
            <w:sz w:val="22"/>
            <w:szCs w:val="22"/>
          </w:rPr>
          <w:delText xml:space="preserve">5 </w:delText>
        </w:r>
        <w:r w:rsidR="005B1F10" w:rsidDel="00304816">
          <w:rPr>
            <w:rFonts w:ascii="Corbel" w:hAnsi="Corbel"/>
            <w:sz w:val="22"/>
            <w:szCs w:val="22"/>
          </w:rPr>
          <w:delText>december 2016</w:delText>
        </w:r>
      </w:del>
      <w:ins w:id="3" w:author="Willems, P.H. (Peter)" w:date="2019-03-27T09:11:00Z">
        <w:r w:rsidR="00304816">
          <w:rPr>
            <w:rFonts w:ascii="Corbel" w:hAnsi="Corbel"/>
            <w:sz w:val="22"/>
            <w:szCs w:val="22"/>
          </w:rPr>
          <w:t>april 2019</w:t>
        </w:r>
      </w:ins>
    </w:p>
    <w:p w14:paraId="08ECE923" w14:textId="4F9EF779" w:rsidR="00EA0C76" w:rsidRPr="005B1F10" w:rsidRDefault="00EA0C76" w:rsidP="00326FC4">
      <w:pPr>
        <w:tabs>
          <w:tab w:val="left" w:pos="1701"/>
          <w:tab w:val="left" w:pos="4253"/>
        </w:tabs>
        <w:rPr>
          <w:rFonts w:ascii="Corbel" w:hAnsi="Corbel"/>
          <w:sz w:val="22"/>
          <w:szCs w:val="22"/>
        </w:rPr>
      </w:pPr>
      <w:r w:rsidRPr="005B1F10">
        <w:rPr>
          <w:rFonts w:ascii="Corbel" w:hAnsi="Corbel"/>
          <w:sz w:val="22"/>
          <w:szCs w:val="22"/>
        </w:rPr>
        <w:t>Status:</w:t>
      </w:r>
      <w:r w:rsidRPr="005B1F10">
        <w:rPr>
          <w:rFonts w:ascii="Corbel" w:hAnsi="Corbel"/>
          <w:sz w:val="22"/>
          <w:szCs w:val="22"/>
        </w:rPr>
        <w:tab/>
      </w:r>
      <w:del w:id="4" w:author="Willems, P.H. (Peter)" w:date="2019-03-27T09:11:00Z">
        <w:r w:rsidR="005B1F10" w:rsidDel="00CA0794">
          <w:rPr>
            <w:rFonts w:ascii="Corbel" w:hAnsi="Corbel"/>
            <w:sz w:val="22"/>
            <w:szCs w:val="22"/>
          </w:rPr>
          <w:delText>Concept</w:delText>
        </w:r>
      </w:del>
      <w:ins w:id="5" w:author="Willems, P.H. (Peter)" w:date="2019-03-27T09:11:00Z">
        <w:r w:rsidR="00CA0794">
          <w:rPr>
            <w:rFonts w:ascii="Corbel" w:hAnsi="Corbel"/>
            <w:sz w:val="22"/>
            <w:szCs w:val="22"/>
          </w:rPr>
          <w:t>Definitief</w:t>
        </w:r>
      </w:ins>
    </w:p>
    <w:p w14:paraId="08ECE924" w14:textId="77777777" w:rsidR="007E7AE5" w:rsidRPr="005B1F10" w:rsidRDefault="007E7AE5" w:rsidP="00EA0C76">
      <w:pPr>
        <w:tabs>
          <w:tab w:val="right" w:pos="3969"/>
          <w:tab w:val="left" w:pos="4253"/>
        </w:tabs>
        <w:rPr>
          <w:rFonts w:ascii="Corbel" w:hAnsi="Corbel"/>
          <w:sz w:val="22"/>
          <w:szCs w:val="22"/>
        </w:rPr>
      </w:pPr>
    </w:p>
    <w:p w14:paraId="08ECE925" w14:textId="77777777" w:rsidR="00EA0C76" w:rsidRPr="005B1F10" w:rsidRDefault="00EA0C76" w:rsidP="00EA0C76">
      <w:pPr>
        <w:tabs>
          <w:tab w:val="left" w:pos="3402"/>
          <w:tab w:val="left" w:pos="4253"/>
        </w:tabs>
        <w:rPr>
          <w:rFonts w:ascii="Corbel" w:hAnsi="Corbel"/>
          <w:sz w:val="22"/>
          <w:szCs w:val="22"/>
        </w:rPr>
      </w:pPr>
    </w:p>
    <w:p w14:paraId="08ECE926" w14:textId="77777777" w:rsidR="00EA0C76" w:rsidRPr="005B1F10" w:rsidRDefault="00EA0C76" w:rsidP="00EA0C76">
      <w:pPr>
        <w:rPr>
          <w:rFonts w:ascii="Corbel" w:hAnsi="Corbel"/>
          <w:sz w:val="22"/>
          <w:szCs w:val="22"/>
        </w:rPr>
        <w:sectPr w:rsidR="00EA0C76" w:rsidRPr="005B1F10" w:rsidSect="00EA0C76">
          <w:footerReference w:type="default" r:id="rId8"/>
          <w:type w:val="continuous"/>
          <w:pgSz w:w="11906" w:h="16838"/>
          <w:pgMar w:top="1702" w:right="1133" w:bottom="1417" w:left="1701" w:header="708" w:footer="708" w:gutter="0"/>
          <w:cols w:space="708"/>
          <w:docGrid w:linePitch="360"/>
        </w:sectPr>
      </w:pPr>
    </w:p>
    <w:p w14:paraId="08ECE927" w14:textId="77777777" w:rsidR="00EA0C76" w:rsidRPr="005B1F10" w:rsidRDefault="00EA0C76" w:rsidP="00EA0C76">
      <w:pPr>
        <w:rPr>
          <w:rFonts w:ascii="Corbel" w:hAnsi="Corbel"/>
          <w:sz w:val="22"/>
          <w:szCs w:val="22"/>
        </w:rPr>
      </w:pPr>
    </w:p>
    <w:p w14:paraId="08ECE928" w14:textId="77777777" w:rsidR="00EA0C76" w:rsidRPr="005B1F10" w:rsidRDefault="00EA0C76" w:rsidP="00EA0C76">
      <w:pPr>
        <w:rPr>
          <w:rFonts w:ascii="Corbel" w:hAnsi="Corbel"/>
          <w:sz w:val="22"/>
          <w:szCs w:val="22"/>
        </w:rPr>
      </w:pPr>
    </w:p>
    <w:p w14:paraId="08ECE929" w14:textId="77777777" w:rsidR="00EA0C76" w:rsidRPr="005B1F10" w:rsidRDefault="00EA0C76" w:rsidP="00EA0C76">
      <w:pPr>
        <w:rPr>
          <w:rFonts w:ascii="Corbel" w:hAnsi="Corbel"/>
          <w:sz w:val="22"/>
          <w:szCs w:val="22"/>
        </w:rPr>
      </w:pPr>
    </w:p>
    <w:p w14:paraId="08ECE92A" w14:textId="77777777" w:rsidR="00EA0C76" w:rsidRPr="005B1F10" w:rsidRDefault="00EA0C76" w:rsidP="00EA0C76">
      <w:pPr>
        <w:rPr>
          <w:rFonts w:ascii="Corbel" w:hAnsi="Corbel"/>
          <w:sz w:val="22"/>
          <w:szCs w:val="22"/>
        </w:rPr>
      </w:pPr>
    </w:p>
    <w:p w14:paraId="08ECE92B" w14:textId="77777777" w:rsidR="00EA0C76" w:rsidRPr="005B1F10" w:rsidRDefault="00EA0C76" w:rsidP="00EA0C76">
      <w:pPr>
        <w:rPr>
          <w:rFonts w:ascii="Corbel" w:hAnsi="Corbel"/>
          <w:sz w:val="22"/>
          <w:szCs w:val="22"/>
        </w:rPr>
      </w:pPr>
    </w:p>
    <w:p w14:paraId="08ECE92C" w14:textId="77777777" w:rsidR="00EA0C76" w:rsidRPr="005B1F10" w:rsidRDefault="00EA0C76" w:rsidP="00EA0C76">
      <w:pPr>
        <w:rPr>
          <w:rFonts w:ascii="Corbel" w:hAnsi="Corbel"/>
          <w:sz w:val="22"/>
          <w:szCs w:val="22"/>
        </w:rPr>
      </w:pPr>
    </w:p>
    <w:p w14:paraId="08ECE92D" w14:textId="77777777" w:rsidR="00EA0C76" w:rsidRPr="005B1F10" w:rsidRDefault="00EA0C76" w:rsidP="00EA0C76">
      <w:pPr>
        <w:rPr>
          <w:rFonts w:ascii="Corbel" w:hAnsi="Corbel"/>
          <w:sz w:val="22"/>
          <w:szCs w:val="22"/>
        </w:rPr>
      </w:pPr>
    </w:p>
    <w:p w14:paraId="08ECE92E" w14:textId="77777777" w:rsidR="00EA0C76" w:rsidRPr="005B1F10" w:rsidRDefault="00EA0C76" w:rsidP="00EA0C76">
      <w:pPr>
        <w:rPr>
          <w:rFonts w:ascii="Corbel" w:hAnsi="Corbel"/>
          <w:sz w:val="22"/>
          <w:szCs w:val="22"/>
        </w:rPr>
      </w:pPr>
    </w:p>
    <w:p w14:paraId="08ECE92F" w14:textId="77777777" w:rsidR="00EA0C76" w:rsidRPr="005B1F10" w:rsidRDefault="00EA0C76" w:rsidP="00EA0C76">
      <w:pPr>
        <w:rPr>
          <w:rFonts w:ascii="Corbel" w:hAnsi="Corbel"/>
          <w:sz w:val="22"/>
          <w:szCs w:val="22"/>
        </w:rPr>
      </w:pPr>
    </w:p>
    <w:p w14:paraId="08ECE930" w14:textId="77777777" w:rsidR="00EA0C76" w:rsidRPr="005B1F10" w:rsidRDefault="00EA0C76" w:rsidP="00EA0C76">
      <w:pPr>
        <w:rPr>
          <w:rFonts w:ascii="Corbel" w:hAnsi="Corbel"/>
          <w:sz w:val="22"/>
          <w:szCs w:val="22"/>
        </w:rPr>
      </w:pPr>
    </w:p>
    <w:p w14:paraId="08ECE931" w14:textId="77777777" w:rsidR="00EA0C76" w:rsidRPr="005B1F10" w:rsidRDefault="00EA0C76" w:rsidP="00EA0C76">
      <w:pPr>
        <w:rPr>
          <w:rFonts w:ascii="Corbel" w:hAnsi="Corbel"/>
          <w:sz w:val="22"/>
          <w:szCs w:val="22"/>
        </w:rPr>
      </w:pPr>
    </w:p>
    <w:p w14:paraId="08ECE932" w14:textId="77777777" w:rsidR="00EA0C76" w:rsidRPr="005B1F10" w:rsidRDefault="00EA0C76" w:rsidP="00EA0C76">
      <w:pPr>
        <w:rPr>
          <w:rFonts w:ascii="Corbel" w:hAnsi="Corbel"/>
          <w:sz w:val="22"/>
          <w:szCs w:val="22"/>
        </w:rPr>
      </w:pPr>
    </w:p>
    <w:p w14:paraId="08ECE933" w14:textId="77777777" w:rsidR="00EA0C76" w:rsidRPr="005B1F10" w:rsidRDefault="00EA0C76" w:rsidP="00EA0C76">
      <w:pPr>
        <w:rPr>
          <w:rFonts w:ascii="Corbel" w:hAnsi="Corbel"/>
          <w:sz w:val="22"/>
          <w:szCs w:val="22"/>
        </w:rPr>
      </w:pPr>
    </w:p>
    <w:p w14:paraId="08ECE934" w14:textId="77777777" w:rsidR="00EA0C76" w:rsidRPr="005B1F10" w:rsidRDefault="00EA0C76" w:rsidP="00EA0C76">
      <w:pPr>
        <w:rPr>
          <w:rFonts w:ascii="Corbel" w:hAnsi="Corbel"/>
          <w:sz w:val="22"/>
          <w:szCs w:val="22"/>
        </w:rPr>
      </w:pPr>
    </w:p>
    <w:p w14:paraId="08ECE935" w14:textId="77777777" w:rsidR="00EA0C76" w:rsidRPr="005B1F10" w:rsidRDefault="00EA0C76" w:rsidP="00EA0C76">
      <w:pPr>
        <w:rPr>
          <w:rFonts w:ascii="Corbel" w:hAnsi="Corbel"/>
          <w:sz w:val="22"/>
          <w:szCs w:val="22"/>
        </w:rPr>
      </w:pPr>
    </w:p>
    <w:p w14:paraId="08ECE936" w14:textId="77777777" w:rsidR="00EA0C76" w:rsidRPr="005B1F10" w:rsidRDefault="00EA0C76" w:rsidP="00EA0C76">
      <w:pPr>
        <w:rPr>
          <w:rFonts w:ascii="Corbel" w:hAnsi="Corbel"/>
          <w:sz w:val="22"/>
          <w:szCs w:val="22"/>
        </w:rPr>
      </w:pPr>
    </w:p>
    <w:p w14:paraId="08ECE937" w14:textId="77777777" w:rsidR="00EA0C76" w:rsidRPr="005B1F10" w:rsidRDefault="00EA0C76" w:rsidP="00EA0C76">
      <w:pPr>
        <w:rPr>
          <w:rFonts w:ascii="Corbel" w:hAnsi="Corbel"/>
          <w:sz w:val="22"/>
          <w:szCs w:val="22"/>
        </w:rPr>
      </w:pPr>
    </w:p>
    <w:p w14:paraId="08ECE938" w14:textId="77777777" w:rsidR="00EA0C76" w:rsidRPr="005B1F10" w:rsidRDefault="00EA0C76" w:rsidP="00EA0C76">
      <w:pPr>
        <w:rPr>
          <w:rFonts w:ascii="Corbel" w:hAnsi="Corbel"/>
          <w:sz w:val="22"/>
          <w:szCs w:val="22"/>
        </w:rPr>
      </w:pPr>
    </w:p>
    <w:p w14:paraId="08ECE939" w14:textId="77777777" w:rsidR="00EA0C76" w:rsidRPr="005B1F10" w:rsidRDefault="00EA0C76" w:rsidP="00EA0C76">
      <w:pPr>
        <w:rPr>
          <w:rFonts w:ascii="Corbel" w:hAnsi="Corbel"/>
          <w:sz w:val="22"/>
          <w:szCs w:val="22"/>
        </w:rPr>
      </w:pPr>
    </w:p>
    <w:p w14:paraId="08ECE93A" w14:textId="77777777" w:rsidR="00EA0C76" w:rsidRPr="005B1F10" w:rsidRDefault="00EA0C76" w:rsidP="00EA0C76">
      <w:pPr>
        <w:rPr>
          <w:rFonts w:ascii="Corbel" w:hAnsi="Corbel"/>
          <w:sz w:val="22"/>
          <w:szCs w:val="22"/>
        </w:rPr>
      </w:pPr>
    </w:p>
    <w:p w14:paraId="08ECE93B" w14:textId="77777777" w:rsidR="00EA0C76" w:rsidRPr="005B1F10" w:rsidRDefault="00EA0C76" w:rsidP="00EA0C76">
      <w:pPr>
        <w:rPr>
          <w:rFonts w:ascii="Corbel" w:hAnsi="Corbel"/>
          <w:sz w:val="22"/>
          <w:szCs w:val="22"/>
        </w:rPr>
      </w:pPr>
    </w:p>
    <w:p w14:paraId="08ECE93C" w14:textId="77777777" w:rsidR="00EA0C76" w:rsidRPr="005B1F10" w:rsidRDefault="00EA0C76" w:rsidP="00EA0C76">
      <w:pPr>
        <w:rPr>
          <w:rFonts w:ascii="Corbel" w:hAnsi="Corbel"/>
          <w:sz w:val="22"/>
          <w:szCs w:val="22"/>
        </w:rPr>
      </w:pPr>
    </w:p>
    <w:p w14:paraId="08ECE93D" w14:textId="77777777" w:rsidR="00EA0C76" w:rsidRPr="005B1F10" w:rsidRDefault="00EA0C76" w:rsidP="00EA0C76">
      <w:pPr>
        <w:rPr>
          <w:rFonts w:ascii="Corbel" w:hAnsi="Corbel"/>
          <w:sz w:val="22"/>
          <w:szCs w:val="22"/>
        </w:rPr>
      </w:pPr>
    </w:p>
    <w:p w14:paraId="08ECE93E" w14:textId="77777777" w:rsidR="00EA0C76" w:rsidRPr="005B1F10" w:rsidRDefault="00EA0C76" w:rsidP="00EA0C76">
      <w:pPr>
        <w:rPr>
          <w:rFonts w:ascii="Corbel" w:hAnsi="Corbel"/>
          <w:sz w:val="22"/>
          <w:szCs w:val="22"/>
        </w:rPr>
      </w:pPr>
    </w:p>
    <w:p w14:paraId="08ECE93F" w14:textId="77777777" w:rsidR="00EA0C76" w:rsidRPr="005B1F10" w:rsidRDefault="00EA0C76" w:rsidP="00EA0C76">
      <w:pPr>
        <w:rPr>
          <w:rFonts w:ascii="Corbel" w:hAnsi="Corbel"/>
          <w:sz w:val="22"/>
          <w:szCs w:val="22"/>
        </w:rPr>
      </w:pPr>
    </w:p>
    <w:p w14:paraId="08ECE940" w14:textId="77777777" w:rsidR="00EA0C76" w:rsidRPr="005B1F10" w:rsidRDefault="00EA0C76" w:rsidP="00EA0C76">
      <w:pPr>
        <w:rPr>
          <w:rFonts w:ascii="Corbel" w:hAnsi="Corbel"/>
          <w:sz w:val="22"/>
          <w:szCs w:val="22"/>
        </w:rPr>
      </w:pPr>
    </w:p>
    <w:p w14:paraId="08ECE941" w14:textId="77777777" w:rsidR="00EA0C76" w:rsidRPr="005B1F10" w:rsidRDefault="00EA0C76" w:rsidP="00EA0C76">
      <w:pPr>
        <w:rPr>
          <w:rFonts w:ascii="Corbel" w:hAnsi="Corbel"/>
          <w:sz w:val="22"/>
          <w:szCs w:val="22"/>
        </w:rPr>
      </w:pPr>
    </w:p>
    <w:p w14:paraId="08ECE942" w14:textId="77777777" w:rsidR="00EA0C76" w:rsidRPr="005B1F10" w:rsidRDefault="00EA0C76" w:rsidP="00EA0C76">
      <w:pPr>
        <w:rPr>
          <w:rFonts w:ascii="Corbel" w:hAnsi="Corbel"/>
          <w:sz w:val="22"/>
          <w:szCs w:val="22"/>
        </w:rPr>
      </w:pPr>
    </w:p>
    <w:p w14:paraId="08ECE943" w14:textId="77777777" w:rsidR="00EA0C76" w:rsidRPr="005B1F10" w:rsidRDefault="00EA0C76" w:rsidP="00EA0C76">
      <w:pPr>
        <w:rPr>
          <w:rFonts w:ascii="Corbel" w:hAnsi="Corbel"/>
          <w:sz w:val="22"/>
          <w:szCs w:val="22"/>
        </w:rPr>
      </w:pPr>
    </w:p>
    <w:p w14:paraId="08ECE944" w14:textId="77777777" w:rsidR="00EA0C76" w:rsidRPr="005B1F10" w:rsidRDefault="00EA0C76" w:rsidP="00EA0C76">
      <w:pPr>
        <w:rPr>
          <w:rFonts w:ascii="Corbel" w:hAnsi="Corbel"/>
          <w:sz w:val="22"/>
          <w:szCs w:val="22"/>
        </w:rPr>
      </w:pPr>
    </w:p>
    <w:p w14:paraId="08ECE945" w14:textId="77777777" w:rsidR="00EA0C76" w:rsidRPr="005B1F10" w:rsidRDefault="00EA0C76" w:rsidP="00EA0C76">
      <w:pPr>
        <w:rPr>
          <w:rFonts w:ascii="Corbel" w:hAnsi="Corbel"/>
          <w:sz w:val="22"/>
          <w:szCs w:val="22"/>
        </w:rPr>
      </w:pPr>
    </w:p>
    <w:p w14:paraId="08ECE946" w14:textId="77777777" w:rsidR="00EA0C76" w:rsidRPr="005B1F10" w:rsidRDefault="00EA0C76" w:rsidP="00EA0C76">
      <w:pPr>
        <w:rPr>
          <w:rFonts w:ascii="Corbel" w:hAnsi="Corbel"/>
          <w:sz w:val="22"/>
          <w:szCs w:val="22"/>
        </w:rPr>
      </w:pPr>
    </w:p>
    <w:p w14:paraId="08ECE947" w14:textId="77777777" w:rsidR="00FF18BD" w:rsidRPr="005B1F10" w:rsidRDefault="00FF18BD" w:rsidP="00EA0C76">
      <w:pPr>
        <w:rPr>
          <w:rFonts w:ascii="Corbel" w:hAnsi="Corbel"/>
          <w:sz w:val="22"/>
          <w:szCs w:val="22"/>
        </w:rPr>
      </w:pPr>
    </w:p>
    <w:p w14:paraId="08ECE948" w14:textId="77777777" w:rsidR="00E6400A" w:rsidRPr="005B1F10" w:rsidRDefault="00E6400A" w:rsidP="00EA0C76">
      <w:pPr>
        <w:rPr>
          <w:rFonts w:ascii="Corbel" w:hAnsi="Corbel"/>
          <w:sz w:val="22"/>
          <w:szCs w:val="22"/>
        </w:rPr>
      </w:pPr>
    </w:p>
    <w:p w14:paraId="08ECE949" w14:textId="77777777" w:rsidR="00FF18BD" w:rsidRPr="005B1F10" w:rsidRDefault="00FF18BD" w:rsidP="00EA0C76">
      <w:pPr>
        <w:rPr>
          <w:rFonts w:ascii="Corbel" w:hAnsi="Corbel"/>
          <w:sz w:val="22"/>
          <w:szCs w:val="22"/>
        </w:rPr>
      </w:pPr>
    </w:p>
    <w:p w14:paraId="08ECE94A" w14:textId="77777777" w:rsidR="00EA0C76" w:rsidRPr="005B1F10" w:rsidRDefault="00EA0C76" w:rsidP="00EA0C76">
      <w:pPr>
        <w:rPr>
          <w:rFonts w:ascii="Corbel" w:hAnsi="Corbel"/>
          <w:sz w:val="22"/>
          <w:szCs w:val="22"/>
        </w:rPr>
      </w:pPr>
    </w:p>
    <w:p w14:paraId="08ECE94B" w14:textId="77777777" w:rsidR="00EA0C76" w:rsidRPr="005B1F10" w:rsidRDefault="00EA0C76" w:rsidP="00EA0C76">
      <w:pPr>
        <w:rPr>
          <w:rFonts w:ascii="Corbel" w:hAnsi="Corbel"/>
          <w:sz w:val="22"/>
          <w:szCs w:val="22"/>
        </w:rPr>
      </w:pPr>
    </w:p>
    <w:p w14:paraId="08ECE94C" w14:textId="77777777" w:rsidR="00EA0C76" w:rsidRPr="005B1F10" w:rsidRDefault="00EA0C76" w:rsidP="00EA0C76">
      <w:pPr>
        <w:rPr>
          <w:rFonts w:ascii="Corbel" w:hAnsi="Corbel"/>
          <w:sz w:val="22"/>
          <w:szCs w:val="22"/>
        </w:rPr>
      </w:pPr>
    </w:p>
    <w:p w14:paraId="08ECE94D" w14:textId="77777777" w:rsidR="00545BB4" w:rsidRPr="005B1F10" w:rsidRDefault="00545BB4" w:rsidP="00545BB4">
      <w:pPr>
        <w:rPr>
          <w:rFonts w:ascii="Corbel" w:hAnsi="Corbel"/>
          <w:sz w:val="22"/>
          <w:szCs w:val="22"/>
        </w:rPr>
      </w:pPr>
      <w:bookmarkStart w:id="6" w:name="Element_typen"/>
      <w:bookmarkEnd w:id="6"/>
    </w:p>
    <w:p w14:paraId="08ECE94E" w14:textId="5D19FA9F" w:rsidR="00545BB4" w:rsidRPr="005B1F10" w:rsidRDefault="0070361C" w:rsidP="00545BB4">
      <w:pPr>
        <w:rPr>
          <w:rFonts w:ascii="Corbel" w:hAnsi="Corbel"/>
          <w:sz w:val="22"/>
          <w:szCs w:val="22"/>
        </w:rPr>
      </w:pPr>
      <w:r w:rsidRPr="005B1F10">
        <w:rPr>
          <w:rFonts w:ascii="Corbel" w:hAnsi="Corbel"/>
          <w:noProof/>
          <w:sz w:val="22"/>
          <w:szCs w:val="22"/>
        </w:rPr>
        <w:drawing>
          <wp:inline distT="0" distB="0" distL="0" distR="0" wp14:anchorId="08ECE9B0" wp14:editId="08ECE9B1">
            <wp:extent cx="862965" cy="299720"/>
            <wp:effectExtent l="0" t="0" r="0" b="5080"/>
            <wp:docPr id="4" name="Afbeelding 1" descr="by-nc-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y-nc-s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2965" cy="299720"/>
                    </a:xfrm>
                    <a:prstGeom prst="rect">
                      <a:avLst/>
                    </a:prstGeom>
                    <a:noFill/>
                    <a:ln>
                      <a:noFill/>
                    </a:ln>
                  </pic:spPr>
                </pic:pic>
              </a:graphicData>
            </a:graphic>
          </wp:inline>
        </w:drawing>
      </w:r>
      <w:r w:rsidR="00545BB4" w:rsidRPr="005B1F10">
        <w:rPr>
          <w:rFonts w:ascii="Corbel" w:hAnsi="Corbel"/>
          <w:sz w:val="22"/>
          <w:szCs w:val="22"/>
        </w:rPr>
        <w:t xml:space="preserve">  VISI  2003</w:t>
      </w:r>
      <w:r w:rsidR="005B1F10">
        <w:rPr>
          <w:rFonts w:ascii="Corbel" w:hAnsi="Corbel"/>
          <w:sz w:val="22"/>
          <w:szCs w:val="22"/>
        </w:rPr>
        <w:t xml:space="preserve"> - </w:t>
      </w:r>
      <w:del w:id="7" w:author="Willems, P.H. (Peter)" w:date="2019-03-27T09:11:00Z">
        <w:r w:rsidR="005B1F10" w:rsidDel="00CA0794">
          <w:rPr>
            <w:rFonts w:ascii="Corbel" w:hAnsi="Corbel"/>
            <w:sz w:val="22"/>
            <w:szCs w:val="22"/>
          </w:rPr>
          <w:delText>2016</w:delText>
        </w:r>
      </w:del>
      <w:ins w:id="8" w:author="Willems, P.H. (Peter)" w:date="2019-03-27T09:11:00Z">
        <w:r w:rsidR="00CA0794">
          <w:rPr>
            <w:rFonts w:ascii="Corbel" w:hAnsi="Corbel"/>
            <w:sz w:val="22"/>
            <w:szCs w:val="22"/>
          </w:rPr>
          <w:t>2019</w:t>
        </w:r>
      </w:ins>
    </w:p>
    <w:p w14:paraId="08ECE94F" w14:textId="77777777" w:rsidR="00545BB4" w:rsidRPr="005B1F10" w:rsidRDefault="00545BB4" w:rsidP="00545BB4">
      <w:pPr>
        <w:ind w:right="-2"/>
        <w:rPr>
          <w:rFonts w:ascii="Corbel" w:eastAsia="Frutiger-Roman" w:hAnsi="Corbel"/>
          <w:sz w:val="22"/>
          <w:szCs w:val="22"/>
        </w:rPr>
      </w:pPr>
    </w:p>
    <w:p w14:paraId="08ECE950" w14:textId="77777777" w:rsidR="00545BB4" w:rsidRPr="005B1F10" w:rsidRDefault="00545BB4" w:rsidP="00545BB4">
      <w:pPr>
        <w:ind w:right="-2"/>
        <w:rPr>
          <w:rFonts w:ascii="Corbel" w:eastAsia="Frutiger-Roman" w:hAnsi="Corbel"/>
          <w:sz w:val="22"/>
          <w:szCs w:val="22"/>
        </w:rPr>
      </w:pPr>
      <w:r w:rsidRPr="005B1F10">
        <w:rPr>
          <w:rFonts w:ascii="Corbel" w:eastAsia="Frutiger-Roman" w:hAnsi="Corbel"/>
          <w:sz w:val="22"/>
          <w:szCs w:val="22"/>
        </w:rPr>
        <w:t xml:space="preserve">Op deze uitgave is de Creative </w:t>
      </w:r>
      <w:proofErr w:type="spellStart"/>
      <w:r w:rsidRPr="005B1F10">
        <w:rPr>
          <w:rFonts w:ascii="Corbel" w:eastAsia="Frutiger-Roman" w:hAnsi="Corbel"/>
          <w:sz w:val="22"/>
          <w:szCs w:val="22"/>
        </w:rPr>
        <w:t>Commons</w:t>
      </w:r>
      <w:proofErr w:type="spellEnd"/>
      <w:r w:rsidRPr="005B1F10">
        <w:rPr>
          <w:rFonts w:ascii="Corbel" w:eastAsia="Frutiger-Roman" w:hAnsi="Corbel"/>
          <w:sz w:val="22"/>
          <w:szCs w:val="22"/>
        </w:rPr>
        <w:t xml:space="preserve"> Licentie – Naamsvermelding – </w:t>
      </w:r>
      <w:proofErr w:type="spellStart"/>
      <w:r w:rsidRPr="005B1F10">
        <w:rPr>
          <w:rFonts w:ascii="Corbel" w:eastAsia="Frutiger-Roman" w:hAnsi="Corbel"/>
          <w:sz w:val="22"/>
          <w:szCs w:val="22"/>
        </w:rPr>
        <w:t>NietCommercieel</w:t>
      </w:r>
      <w:proofErr w:type="spellEnd"/>
      <w:r w:rsidRPr="005B1F10">
        <w:rPr>
          <w:rFonts w:ascii="Corbel" w:eastAsia="Frutiger-Roman" w:hAnsi="Corbel"/>
          <w:sz w:val="22"/>
          <w:szCs w:val="22"/>
        </w:rPr>
        <w:t xml:space="preserve"> – </w:t>
      </w:r>
      <w:proofErr w:type="spellStart"/>
      <w:r w:rsidRPr="005B1F10">
        <w:rPr>
          <w:rFonts w:ascii="Corbel" w:eastAsia="Frutiger-Roman" w:hAnsi="Corbel"/>
          <w:sz w:val="22"/>
          <w:szCs w:val="22"/>
        </w:rPr>
        <w:t>GelijkDelen</w:t>
      </w:r>
      <w:proofErr w:type="spellEnd"/>
      <w:r w:rsidRPr="005B1F10">
        <w:rPr>
          <w:rFonts w:ascii="Corbel" w:eastAsia="Frutiger-Roman" w:hAnsi="Corbel"/>
          <w:sz w:val="22"/>
          <w:szCs w:val="22"/>
        </w:rPr>
        <w:t xml:space="preserve"> – van toepassing. (zie: </w:t>
      </w:r>
      <w:hyperlink r:id="rId10" w:history="1">
        <w:r w:rsidRPr="005B1F10">
          <w:rPr>
            <w:rStyle w:val="Hyperlink"/>
            <w:rFonts w:ascii="Corbel" w:hAnsi="Corbel"/>
            <w:sz w:val="22"/>
            <w:szCs w:val="22"/>
          </w:rPr>
          <w:t>http://creativecommons.org/licenses/by-nc-sa/3.0/nl/</w:t>
        </w:r>
      </w:hyperlink>
      <w:r w:rsidRPr="005B1F10">
        <w:rPr>
          <w:rFonts w:ascii="Corbel" w:eastAsia="Frutiger-Roman" w:hAnsi="Corbel"/>
          <w:sz w:val="22"/>
          <w:szCs w:val="22"/>
        </w:rPr>
        <w:t>)</w:t>
      </w:r>
    </w:p>
    <w:p w14:paraId="08ECE951" w14:textId="77777777" w:rsidR="00545BB4" w:rsidRPr="005B1F10" w:rsidRDefault="00545BB4" w:rsidP="00545BB4">
      <w:pPr>
        <w:ind w:right="-2"/>
        <w:rPr>
          <w:rFonts w:ascii="Corbel" w:eastAsia="Frutiger-Roman" w:hAnsi="Corbel"/>
          <w:sz w:val="22"/>
          <w:szCs w:val="22"/>
        </w:rPr>
      </w:pPr>
    </w:p>
    <w:p w14:paraId="08ECE952" w14:textId="77777777" w:rsidR="007143B5" w:rsidRPr="005B1F10" w:rsidRDefault="007143B5" w:rsidP="007143B5">
      <w:pPr>
        <w:ind w:right="-2"/>
        <w:rPr>
          <w:rFonts w:ascii="Corbel" w:eastAsia="Frutiger-Roman" w:hAnsi="Corbel"/>
          <w:sz w:val="22"/>
          <w:szCs w:val="22"/>
        </w:rPr>
      </w:pPr>
      <w:r w:rsidRPr="005B1F10">
        <w:rPr>
          <w:rFonts w:ascii="Corbel" w:eastAsia="Frutiger-Roman" w:hAnsi="Corbel"/>
          <w:sz w:val="22"/>
          <w:szCs w:val="22"/>
        </w:rPr>
        <w:t>CROW en degenen die aan deze publicatie hebben meegewerkt, hebben de hierin opgenomen</w:t>
      </w:r>
    </w:p>
    <w:p w14:paraId="08ECE953" w14:textId="77777777" w:rsidR="007143B5" w:rsidRPr="005B1F10" w:rsidRDefault="007143B5" w:rsidP="007143B5">
      <w:pPr>
        <w:ind w:right="-2"/>
        <w:rPr>
          <w:rFonts w:ascii="Corbel" w:eastAsia="Frutiger-Roman" w:hAnsi="Corbel"/>
          <w:sz w:val="22"/>
          <w:szCs w:val="22"/>
        </w:rPr>
      </w:pPr>
      <w:r w:rsidRPr="005B1F10">
        <w:rPr>
          <w:rFonts w:ascii="Corbel" w:eastAsia="Frutiger-Roman" w:hAnsi="Corbel"/>
          <w:sz w:val="22"/>
          <w:szCs w:val="22"/>
        </w:rPr>
        <w:t>gegevens zorgvuldig verzameld naar de laatste stand van wetenschap en techniek. Desondanks</w:t>
      </w:r>
    </w:p>
    <w:p w14:paraId="08ECE954" w14:textId="77777777" w:rsidR="007143B5" w:rsidRPr="005B1F10" w:rsidRDefault="007143B5" w:rsidP="007143B5">
      <w:pPr>
        <w:ind w:right="-2"/>
        <w:rPr>
          <w:rFonts w:ascii="Corbel" w:eastAsia="Frutiger-Roman" w:hAnsi="Corbel"/>
          <w:sz w:val="22"/>
          <w:szCs w:val="22"/>
        </w:rPr>
      </w:pPr>
      <w:r w:rsidRPr="005B1F10">
        <w:rPr>
          <w:rFonts w:ascii="Corbel" w:eastAsia="Frutiger-Roman" w:hAnsi="Corbel"/>
          <w:sz w:val="22"/>
          <w:szCs w:val="22"/>
        </w:rPr>
        <w:t>kunnen er onjuistheden in deze publicatie voorkomen. Gebruikers aanvaarden het risico daarvan.</w:t>
      </w:r>
    </w:p>
    <w:p w14:paraId="08ECE955" w14:textId="77777777" w:rsidR="007143B5" w:rsidRPr="005B1F10" w:rsidRDefault="007143B5" w:rsidP="007143B5">
      <w:pPr>
        <w:ind w:right="-2"/>
        <w:rPr>
          <w:rFonts w:ascii="Corbel" w:eastAsia="Frutiger-Roman" w:hAnsi="Corbel"/>
          <w:sz w:val="22"/>
          <w:szCs w:val="22"/>
        </w:rPr>
      </w:pPr>
      <w:r w:rsidRPr="005B1F10">
        <w:rPr>
          <w:rFonts w:ascii="Corbel" w:eastAsia="Frutiger-Roman" w:hAnsi="Corbel"/>
          <w:sz w:val="22"/>
          <w:szCs w:val="22"/>
        </w:rPr>
        <w:t>CROW sluit, mede ten behoeve van degenen die aan deze publicatie hebben meegewerkt, iedere</w:t>
      </w:r>
    </w:p>
    <w:p w14:paraId="08ECE956" w14:textId="77777777" w:rsidR="007143B5" w:rsidRPr="005B1F10" w:rsidRDefault="007143B5" w:rsidP="007143B5">
      <w:pPr>
        <w:ind w:right="-2"/>
        <w:rPr>
          <w:rFonts w:ascii="Corbel" w:eastAsia="Frutiger-Roman" w:hAnsi="Corbel"/>
          <w:sz w:val="22"/>
          <w:szCs w:val="22"/>
        </w:rPr>
      </w:pPr>
      <w:r w:rsidRPr="005B1F10">
        <w:rPr>
          <w:rFonts w:ascii="Corbel" w:eastAsia="Frutiger-Roman" w:hAnsi="Corbel"/>
          <w:sz w:val="22"/>
          <w:szCs w:val="22"/>
        </w:rPr>
        <w:t>aansprakelijkheid uit voor schade die mocht voortvloeien uit het gebruik van de gegevens.</w:t>
      </w:r>
    </w:p>
    <w:p w14:paraId="08ECE957" w14:textId="77777777" w:rsidR="00102BDE" w:rsidRPr="005B1F10" w:rsidRDefault="005F1EC0" w:rsidP="00102BDE">
      <w:pPr>
        <w:rPr>
          <w:rFonts w:ascii="Corbel" w:hAnsi="Corbel"/>
          <w:b/>
          <w:sz w:val="22"/>
          <w:szCs w:val="22"/>
        </w:rPr>
      </w:pPr>
      <w:r w:rsidRPr="005B1F10">
        <w:rPr>
          <w:rFonts w:ascii="Corbel" w:hAnsi="Corbel"/>
        </w:rPr>
        <w:br w:type="page"/>
      </w:r>
      <w:r w:rsidR="00102BDE" w:rsidRPr="005B1F10">
        <w:rPr>
          <w:rFonts w:ascii="Corbel" w:hAnsi="Corbel"/>
          <w:b/>
          <w:sz w:val="22"/>
          <w:szCs w:val="22"/>
        </w:rPr>
        <w:lastRenderedPageBreak/>
        <w:t>Inleiding</w:t>
      </w:r>
    </w:p>
    <w:p w14:paraId="08ECE958" w14:textId="77777777" w:rsidR="00102BDE" w:rsidRPr="005B1F10" w:rsidRDefault="00102BDE" w:rsidP="00102BDE">
      <w:pPr>
        <w:rPr>
          <w:rFonts w:ascii="Corbel" w:hAnsi="Corbel"/>
          <w:sz w:val="22"/>
          <w:szCs w:val="22"/>
        </w:rPr>
      </w:pPr>
    </w:p>
    <w:p w14:paraId="08ECE959" w14:textId="77777777" w:rsidR="00102BDE" w:rsidRPr="005B1F10" w:rsidRDefault="00102BDE" w:rsidP="00102BDE">
      <w:pPr>
        <w:shd w:val="clear" w:color="auto" w:fill="FFFFFF"/>
        <w:rPr>
          <w:rFonts w:ascii="Corbel" w:hAnsi="Corbel"/>
          <w:sz w:val="22"/>
          <w:szCs w:val="22"/>
        </w:rPr>
      </w:pPr>
      <w:r w:rsidRPr="005B1F10">
        <w:rPr>
          <w:rFonts w:ascii="Corbel" w:hAnsi="Corbel"/>
          <w:sz w:val="22"/>
          <w:szCs w:val="22"/>
        </w:rPr>
        <w:t>De documenten Systematiek</w:t>
      </w:r>
      <w:r w:rsidR="0074015D" w:rsidRPr="005B1F10">
        <w:rPr>
          <w:rFonts w:ascii="Corbel" w:hAnsi="Corbel"/>
          <w:sz w:val="22"/>
          <w:szCs w:val="22"/>
        </w:rPr>
        <w:t xml:space="preserve"> D</w:t>
      </w:r>
      <w:r w:rsidRPr="005B1F10">
        <w:rPr>
          <w:rFonts w:ascii="Corbel" w:hAnsi="Corbel"/>
          <w:sz w:val="22"/>
          <w:szCs w:val="22"/>
        </w:rPr>
        <w:t xml:space="preserve">eel 1 (raamwerken) en </w:t>
      </w:r>
      <w:r w:rsidR="0074015D" w:rsidRPr="005B1F10">
        <w:rPr>
          <w:rFonts w:ascii="Corbel" w:hAnsi="Corbel"/>
          <w:sz w:val="22"/>
          <w:szCs w:val="22"/>
        </w:rPr>
        <w:t>D</w:t>
      </w:r>
      <w:r w:rsidRPr="005B1F10">
        <w:rPr>
          <w:rFonts w:ascii="Corbel" w:hAnsi="Corbel"/>
          <w:sz w:val="22"/>
          <w:szCs w:val="22"/>
        </w:rPr>
        <w:t>eel 2 (berichten) beschrijven samen de VISI-systematiek. Omdat deze beschrijvingen niet ingaan op de wijze waarop de systematiek geïnterpreteerd dient te worden, is een implementatierichtlijn (leidraad) opgesteld met enkele aparte richtlijnen die specifieke onderwerpen behandelen. Daarnaast zijn enkele aanvullende functionele eisen opgesteld die in deze bijlage worden toegelicht.</w:t>
      </w:r>
    </w:p>
    <w:p w14:paraId="08ECE95A" w14:textId="77777777" w:rsidR="00102BDE" w:rsidRPr="005B1F10" w:rsidRDefault="00102BDE" w:rsidP="00102BDE">
      <w:pPr>
        <w:shd w:val="clear" w:color="auto" w:fill="FFFFFF"/>
        <w:rPr>
          <w:rFonts w:ascii="Corbel" w:hAnsi="Corbel"/>
          <w:sz w:val="22"/>
          <w:szCs w:val="22"/>
        </w:rPr>
      </w:pPr>
    </w:p>
    <w:p w14:paraId="08ECE95B" w14:textId="77777777" w:rsidR="00102BDE" w:rsidRPr="005B1F10" w:rsidRDefault="00102BDE" w:rsidP="00102BDE">
      <w:pPr>
        <w:rPr>
          <w:rFonts w:ascii="Corbel" w:hAnsi="Corbel"/>
          <w:sz w:val="22"/>
          <w:szCs w:val="22"/>
        </w:rPr>
      </w:pPr>
    </w:p>
    <w:p w14:paraId="08ECE95C" w14:textId="77777777" w:rsidR="00102BDE" w:rsidRPr="005B1F10" w:rsidRDefault="00102BDE" w:rsidP="00102BDE">
      <w:pPr>
        <w:rPr>
          <w:rFonts w:ascii="Corbel" w:hAnsi="Corbel"/>
          <w:sz w:val="22"/>
          <w:szCs w:val="22"/>
        </w:rPr>
      </w:pPr>
      <w:r w:rsidRPr="005B1F10">
        <w:rPr>
          <w:rFonts w:ascii="Corbel" w:hAnsi="Corbel"/>
          <w:b/>
          <w:sz w:val="22"/>
          <w:szCs w:val="22"/>
        </w:rPr>
        <w:t>Aanvullende functies en eisen voor het VISI-keurmerk</w:t>
      </w:r>
    </w:p>
    <w:p w14:paraId="08ECE95D" w14:textId="77777777" w:rsidR="00102BDE" w:rsidRPr="005B1F10" w:rsidRDefault="00102BDE" w:rsidP="00102BDE">
      <w:pPr>
        <w:rPr>
          <w:rFonts w:ascii="Corbel" w:hAnsi="Corbel"/>
          <w:sz w:val="22"/>
          <w:szCs w:val="22"/>
        </w:rPr>
      </w:pPr>
      <w:r w:rsidRPr="005B1F10">
        <w:rPr>
          <w:rFonts w:ascii="Corbel" w:hAnsi="Corbel"/>
          <w:sz w:val="22"/>
          <w:szCs w:val="22"/>
        </w:rPr>
        <w:t>Naast de eisen zoals in de bovenstaande documenten en richtlijnen is beschreven, zijn er in het voorliggende document nog enkele functies en eisen beschreven die gebruikers van producten met het VISI-keurmerk minimaal van het desbetreffende product mogen verwachten, te weten:</w:t>
      </w:r>
    </w:p>
    <w:p w14:paraId="08ECE95E" w14:textId="77777777" w:rsidR="00102BDE" w:rsidRPr="005B1F10" w:rsidRDefault="00102BDE" w:rsidP="00102BDE">
      <w:pPr>
        <w:widowControl/>
        <w:numPr>
          <w:ilvl w:val="0"/>
          <w:numId w:val="3"/>
        </w:numPr>
        <w:tabs>
          <w:tab w:val="clear" w:pos="2520"/>
          <w:tab w:val="num" w:pos="567"/>
        </w:tabs>
        <w:suppressAutoHyphens w:val="0"/>
        <w:ind w:left="567" w:hanging="567"/>
        <w:rPr>
          <w:rFonts w:ascii="Corbel" w:hAnsi="Corbel"/>
          <w:sz w:val="22"/>
          <w:szCs w:val="22"/>
        </w:rPr>
      </w:pPr>
      <w:r w:rsidRPr="005B1F10">
        <w:rPr>
          <w:rFonts w:ascii="Corbel" w:hAnsi="Corbel"/>
          <w:sz w:val="22"/>
          <w:szCs w:val="22"/>
        </w:rPr>
        <w:t>Het borgen van de authenticiteit van uitgewisselde VISI-berichten en bijbehorende bestanden.</w:t>
      </w:r>
    </w:p>
    <w:p w14:paraId="08ECE95F" w14:textId="77777777" w:rsidR="00102BDE" w:rsidRPr="005B1F10" w:rsidRDefault="00102BDE" w:rsidP="00102BDE">
      <w:pPr>
        <w:widowControl/>
        <w:numPr>
          <w:ilvl w:val="0"/>
          <w:numId w:val="3"/>
        </w:numPr>
        <w:tabs>
          <w:tab w:val="clear" w:pos="2520"/>
          <w:tab w:val="num" w:pos="567"/>
        </w:tabs>
        <w:suppressAutoHyphens w:val="0"/>
        <w:ind w:left="567" w:hanging="567"/>
        <w:rPr>
          <w:rFonts w:ascii="Corbel" w:hAnsi="Corbel"/>
          <w:sz w:val="22"/>
          <w:szCs w:val="22"/>
        </w:rPr>
      </w:pPr>
      <w:r w:rsidRPr="005B1F10">
        <w:rPr>
          <w:rFonts w:ascii="Corbel" w:hAnsi="Corbel"/>
          <w:sz w:val="22"/>
          <w:szCs w:val="22"/>
        </w:rPr>
        <w:t>Het op een herkenbare wijze presenteren van de communicatiestructuur die in een VISI-raamwerk is vastgelegd.</w:t>
      </w:r>
    </w:p>
    <w:p w14:paraId="08ECE960" w14:textId="77777777" w:rsidR="00102BDE" w:rsidRPr="005B1F10" w:rsidRDefault="00102BDE" w:rsidP="00102BDE">
      <w:pPr>
        <w:widowControl/>
        <w:numPr>
          <w:ilvl w:val="0"/>
          <w:numId w:val="3"/>
        </w:numPr>
        <w:tabs>
          <w:tab w:val="clear" w:pos="2520"/>
          <w:tab w:val="num" w:pos="567"/>
        </w:tabs>
        <w:suppressAutoHyphens w:val="0"/>
        <w:ind w:left="567" w:hanging="567"/>
        <w:rPr>
          <w:rFonts w:ascii="Corbel" w:hAnsi="Corbel"/>
          <w:sz w:val="22"/>
          <w:szCs w:val="22"/>
        </w:rPr>
      </w:pPr>
      <w:r w:rsidRPr="005B1F10">
        <w:rPr>
          <w:rFonts w:ascii="Corbel" w:hAnsi="Corbel"/>
          <w:sz w:val="22"/>
          <w:szCs w:val="22"/>
        </w:rPr>
        <w:t xml:space="preserve">Het achteraf kunnen reproduceren van gevoerde VISI-communicatie. </w:t>
      </w:r>
    </w:p>
    <w:p w14:paraId="08ECE961" w14:textId="77777777" w:rsidR="00102BDE" w:rsidRPr="005B1F10" w:rsidRDefault="00102BDE" w:rsidP="00102BDE">
      <w:pPr>
        <w:rPr>
          <w:rFonts w:ascii="Corbel" w:hAnsi="Corbel"/>
          <w:sz w:val="22"/>
          <w:szCs w:val="22"/>
        </w:rPr>
      </w:pPr>
    </w:p>
    <w:p w14:paraId="08ECE962" w14:textId="77777777" w:rsidR="00102BDE" w:rsidRPr="005B1F10" w:rsidRDefault="00102BDE" w:rsidP="00102BDE">
      <w:pPr>
        <w:rPr>
          <w:rFonts w:ascii="Corbel" w:hAnsi="Corbel"/>
          <w:sz w:val="22"/>
          <w:szCs w:val="22"/>
        </w:rPr>
      </w:pPr>
      <w:r w:rsidRPr="005B1F10">
        <w:rPr>
          <w:rFonts w:ascii="Corbel" w:hAnsi="Corbel"/>
          <w:sz w:val="22"/>
          <w:szCs w:val="22"/>
        </w:rPr>
        <w:t xml:space="preserve">De eisen die van deze functies zijn afgeleid, zijn hieronder per functie uitgeschreven. Deze ‘aanvullende eisen’ gelden uitsluitend als het VISI-product een </w:t>
      </w:r>
      <w:proofErr w:type="spellStart"/>
      <w:r w:rsidRPr="005B1F10">
        <w:rPr>
          <w:rFonts w:ascii="Corbel" w:hAnsi="Corbel"/>
          <w:sz w:val="22"/>
          <w:szCs w:val="22"/>
        </w:rPr>
        <w:t>user-interface</w:t>
      </w:r>
      <w:proofErr w:type="spellEnd"/>
      <w:r w:rsidRPr="005B1F10">
        <w:rPr>
          <w:rFonts w:ascii="Corbel" w:hAnsi="Corbel"/>
          <w:sz w:val="22"/>
          <w:szCs w:val="22"/>
        </w:rPr>
        <w:t xml:space="preserve"> voor de eindgebruiker bevat. De aanvullende eisen hebben eveneens betrekking op het verkrijgen van het VISI-keurmerk.</w:t>
      </w:r>
      <w:r w:rsidRPr="005B1F10">
        <w:rPr>
          <w:rFonts w:ascii="Corbel" w:hAnsi="Corbel"/>
          <w:sz w:val="22"/>
          <w:szCs w:val="22"/>
        </w:rPr>
        <w:br/>
      </w:r>
      <w:r w:rsidRPr="005B1F10">
        <w:rPr>
          <w:rFonts w:ascii="Corbel" w:hAnsi="Corbel"/>
          <w:sz w:val="22"/>
          <w:szCs w:val="22"/>
        </w:rPr>
        <w:br/>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0"/>
        <w:gridCol w:w="7997"/>
      </w:tblGrid>
      <w:tr w:rsidR="00102BDE" w:rsidRPr="005B1F10" w14:paraId="08ECE965" w14:textId="77777777" w:rsidTr="00113C5C">
        <w:tc>
          <w:tcPr>
            <w:tcW w:w="8647" w:type="dxa"/>
            <w:gridSpan w:val="2"/>
            <w:tcBorders>
              <w:right w:val="nil"/>
            </w:tcBorders>
            <w:shd w:val="clear" w:color="auto" w:fill="D9D9D9"/>
          </w:tcPr>
          <w:p w14:paraId="08ECE963" w14:textId="77777777" w:rsidR="00102BDE" w:rsidRPr="005B1F10" w:rsidRDefault="00102BDE" w:rsidP="00113C5C">
            <w:pPr>
              <w:tabs>
                <w:tab w:val="left" w:pos="392"/>
              </w:tabs>
              <w:ind w:hanging="392"/>
              <w:rPr>
                <w:rFonts w:ascii="Corbel" w:hAnsi="Corbel"/>
                <w:b/>
                <w:sz w:val="22"/>
                <w:szCs w:val="22"/>
              </w:rPr>
            </w:pPr>
            <w:r w:rsidRPr="005B1F10">
              <w:rPr>
                <w:rFonts w:ascii="Corbel" w:hAnsi="Corbel"/>
                <w:b/>
                <w:sz w:val="22"/>
                <w:szCs w:val="22"/>
              </w:rPr>
              <w:t>A.</w:t>
            </w:r>
            <w:r w:rsidRPr="005B1F10">
              <w:rPr>
                <w:rFonts w:ascii="Corbel" w:hAnsi="Corbel"/>
                <w:b/>
                <w:sz w:val="22"/>
                <w:szCs w:val="22"/>
              </w:rPr>
              <w:tab/>
              <w:t>Het borgen van de authenticiteit van uitgewisselde VISI-berichten en bijbehorende bestanden</w:t>
            </w:r>
          </w:p>
          <w:p w14:paraId="08ECE964" w14:textId="77777777" w:rsidR="00102BDE" w:rsidRPr="005B1F10" w:rsidRDefault="00102BDE" w:rsidP="00113C5C">
            <w:pPr>
              <w:tabs>
                <w:tab w:val="left" w:pos="392"/>
              </w:tabs>
              <w:ind w:hanging="392"/>
              <w:rPr>
                <w:rFonts w:ascii="Corbel" w:hAnsi="Corbel"/>
                <w:b/>
                <w:sz w:val="22"/>
                <w:szCs w:val="22"/>
              </w:rPr>
            </w:pPr>
          </w:p>
        </w:tc>
      </w:tr>
      <w:tr w:rsidR="00102BDE" w:rsidRPr="005B1F10" w14:paraId="08ECE96A" w14:textId="77777777" w:rsidTr="00113C5C">
        <w:tc>
          <w:tcPr>
            <w:tcW w:w="650" w:type="dxa"/>
          </w:tcPr>
          <w:p w14:paraId="08ECE966" w14:textId="77777777" w:rsidR="00102BDE" w:rsidRPr="005B1F10" w:rsidRDefault="00102BDE" w:rsidP="00113C5C">
            <w:pPr>
              <w:rPr>
                <w:rFonts w:ascii="Corbel" w:hAnsi="Corbel"/>
                <w:sz w:val="22"/>
                <w:szCs w:val="22"/>
              </w:rPr>
            </w:pPr>
            <w:r w:rsidRPr="005B1F10">
              <w:rPr>
                <w:rFonts w:ascii="Corbel" w:hAnsi="Corbel"/>
                <w:sz w:val="22"/>
                <w:szCs w:val="22"/>
              </w:rPr>
              <w:t>A.1</w:t>
            </w:r>
          </w:p>
        </w:tc>
        <w:tc>
          <w:tcPr>
            <w:tcW w:w="7997" w:type="dxa"/>
            <w:tcBorders>
              <w:right w:val="single" w:sz="4" w:space="0" w:color="000000"/>
            </w:tcBorders>
          </w:tcPr>
          <w:p w14:paraId="08ECE967" w14:textId="77777777" w:rsidR="00102BDE" w:rsidRPr="005B1F10" w:rsidRDefault="00102BDE" w:rsidP="00113C5C">
            <w:pPr>
              <w:rPr>
                <w:rFonts w:ascii="Corbel" w:hAnsi="Corbel"/>
                <w:sz w:val="22"/>
                <w:szCs w:val="22"/>
              </w:rPr>
            </w:pPr>
            <w:r w:rsidRPr="005B1F10">
              <w:rPr>
                <w:rFonts w:ascii="Corbel" w:hAnsi="Corbel"/>
                <w:sz w:val="22"/>
                <w:szCs w:val="22"/>
              </w:rPr>
              <w:t>VISI berichten dienen bij verzending vanuit een VISI-product</w:t>
            </w:r>
            <w:r w:rsidRPr="005B1F10">
              <w:rPr>
                <w:rFonts w:ascii="Corbel" w:hAnsi="Corbel"/>
                <w:i/>
                <w:sz w:val="22"/>
                <w:szCs w:val="22"/>
                <w:vertAlign w:val="superscript"/>
              </w:rPr>
              <w:t>(</w:t>
            </w:r>
            <w:r w:rsidRPr="005B1F10">
              <w:rPr>
                <w:rFonts w:ascii="Corbel" w:hAnsi="Corbel"/>
                <w:i/>
                <w:sz w:val="22"/>
                <w:szCs w:val="22"/>
              </w:rPr>
              <w:t>*</w:t>
            </w:r>
            <w:r w:rsidRPr="005B1F10">
              <w:rPr>
                <w:rFonts w:ascii="Corbel" w:hAnsi="Corbel"/>
                <w:i/>
                <w:sz w:val="22"/>
                <w:szCs w:val="22"/>
                <w:vertAlign w:val="superscript"/>
              </w:rPr>
              <w:t>)</w:t>
            </w:r>
            <w:r w:rsidRPr="005B1F10">
              <w:rPr>
                <w:rFonts w:ascii="Corbel" w:hAnsi="Corbel"/>
                <w:sz w:val="22"/>
                <w:szCs w:val="22"/>
              </w:rPr>
              <w:t xml:space="preserve"> te voldoen aan de systematiek zoals beschreven in de documentatie behorende bij de vigerende systematiek. </w:t>
            </w:r>
          </w:p>
          <w:p w14:paraId="08ECE968" w14:textId="77777777" w:rsidR="00102BDE" w:rsidRPr="005B1F10" w:rsidRDefault="00102BDE" w:rsidP="00113C5C">
            <w:pPr>
              <w:rPr>
                <w:rFonts w:ascii="Corbel" w:hAnsi="Corbel"/>
                <w:i/>
                <w:sz w:val="22"/>
                <w:szCs w:val="22"/>
              </w:rPr>
            </w:pPr>
            <w:r w:rsidRPr="005B1F10">
              <w:rPr>
                <w:rFonts w:ascii="Corbel" w:hAnsi="Corbel"/>
                <w:i/>
                <w:sz w:val="22"/>
                <w:szCs w:val="22"/>
                <w:vertAlign w:val="superscript"/>
              </w:rPr>
              <w:t>(</w:t>
            </w:r>
            <w:r w:rsidRPr="005B1F10">
              <w:rPr>
                <w:rFonts w:ascii="Corbel" w:hAnsi="Corbel"/>
                <w:i/>
                <w:sz w:val="22"/>
                <w:szCs w:val="22"/>
              </w:rPr>
              <w:t>*</w:t>
            </w:r>
            <w:r w:rsidRPr="005B1F10">
              <w:rPr>
                <w:rFonts w:ascii="Corbel" w:hAnsi="Corbel"/>
                <w:i/>
                <w:sz w:val="22"/>
                <w:szCs w:val="22"/>
                <w:vertAlign w:val="superscript"/>
              </w:rPr>
              <w:t xml:space="preserve">) </w:t>
            </w:r>
            <w:r w:rsidRPr="005B1F10">
              <w:rPr>
                <w:rFonts w:ascii="Corbel" w:hAnsi="Corbel"/>
                <w:i/>
                <w:sz w:val="22"/>
                <w:szCs w:val="22"/>
              </w:rPr>
              <w:t>Een VISI-product is software die een leverancier aanbiedt in combinatie met het VISI-keurmerk.</w:t>
            </w:r>
          </w:p>
          <w:p w14:paraId="08ECE969" w14:textId="77777777" w:rsidR="00102BDE" w:rsidRPr="005B1F10" w:rsidRDefault="00102BDE" w:rsidP="00113C5C">
            <w:pPr>
              <w:rPr>
                <w:rFonts w:ascii="Corbel" w:hAnsi="Corbel"/>
                <w:sz w:val="22"/>
                <w:szCs w:val="22"/>
              </w:rPr>
            </w:pPr>
          </w:p>
        </w:tc>
      </w:tr>
      <w:tr w:rsidR="00102BDE" w:rsidRPr="005B1F10" w14:paraId="08ECE96E" w14:textId="77777777" w:rsidTr="00113C5C">
        <w:tc>
          <w:tcPr>
            <w:tcW w:w="650" w:type="dxa"/>
          </w:tcPr>
          <w:p w14:paraId="08ECE96B" w14:textId="77777777" w:rsidR="00102BDE" w:rsidRPr="005B1F10" w:rsidRDefault="00102BDE" w:rsidP="00113C5C">
            <w:pPr>
              <w:rPr>
                <w:rFonts w:ascii="Corbel" w:hAnsi="Corbel"/>
                <w:sz w:val="22"/>
                <w:szCs w:val="22"/>
              </w:rPr>
            </w:pPr>
            <w:r w:rsidRPr="005B1F10">
              <w:rPr>
                <w:rFonts w:ascii="Corbel" w:hAnsi="Corbel"/>
                <w:sz w:val="22"/>
                <w:szCs w:val="22"/>
              </w:rPr>
              <w:t>A.2</w:t>
            </w:r>
          </w:p>
        </w:tc>
        <w:tc>
          <w:tcPr>
            <w:tcW w:w="7997" w:type="dxa"/>
            <w:tcBorders>
              <w:right w:val="single" w:sz="4" w:space="0" w:color="000000"/>
            </w:tcBorders>
          </w:tcPr>
          <w:p w14:paraId="08ECE96C" w14:textId="77777777" w:rsidR="00102BDE" w:rsidRPr="005B1F10" w:rsidRDefault="00102BDE" w:rsidP="00113C5C">
            <w:pPr>
              <w:rPr>
                <w:rFonts w:ascii="Corbel" w:hAnsi="Corbel"/>
                <w:sz w:val="22"/>
                <w:szCs w:val="22"/>
              </w:rPr>
            </w:pPr>
            <w:r w:rsidRPr="005B1F10">
              <w:rPr>
                <w:rFonts w:ascii="Corbel" w:hAnsi="Corbel"/>
                <w:sz w:val="22"/>
                <w:szCs w:val="22"/>
              </w:rPr>
              <w:t>Een VISI-bericht met eventueel gekoppeld(e) bestand(en) dient zodanig in het VISI-product te worden opgeslagen dat het bericht en bijbehorend(e) bestand(en) te allen tijde in relatie tot elkaar opvraagbaar zijn.</w:t>
            </w:r>
          </w:p>
          <w:p w14:paraId="08ECE96D" w14:textId="77777777" w:rsidR="00102BDE" w:rsidRPr="005B1F10" w:rsidRDefault="00102BDE" w:rsidP="00113C5C">
            <w:pPr>
              <w:rPr>
                <w:rFonts w:ascii="Corbel" w:hAnsi="Corbel"/>
                <w:sz w:val="22"/>
                <w:szCs w:val="22"/>
              </w:rPr>
            </w:pPr>
          </w:p>
        </w:tc>
      </w:tr>
      <w:tr w:rsidR="00102BDE" w:rsidRPr="005B1F10" w14:paraId="08ECE973" w14:textId="77777777" w:rsidTr="00113C5C">
        <w:tc>
          <w:tcPr>
            <w:tcW w:w="650" w:type="dxa"/>
          </w:tcPr>
          <w:p w14:paraId="08ECE96F" w14:textId="77777777" w:rsidR="00102BDE" w:rsidRPr="005B1F10" w:rsidRDefault="00102BDE" w:rsidP="00113C5C">
            <w:pPr>
              <w:rPr>
                <w:rFonts w:ascii="Corbel" w:hAnsi="Corbel"/>
                <w:sz w:val="22"/>
                <w:szCs w:val="22"/>
              </w:rPr>
            </w:pPr>
            <w:r w:rsidRPr="005B1F10">
              <w:rPr>
                <w:rFonts w:ascii="Corbel" w:hAnsi="Corbel"/>
                <w:sz w:val="22"/>
                <w:szCs w:val="22"/>
              </w:rPr>
              <w:t>A.3</w:t>
            </w:r>
          </w:p>
        </w:tc>
        <w:tc>
          <w:tcPr>
            <w:tcW w:w="7997" w:type="dxa"/>
            <w:tcBorders>
              <w:right w:val="single" w:sz="4" w:space="0" w:color="000000"/>
            </w:tcBorders>
          </w:tcPr>
          <w:p w14:paraId="08ECE970" w14:textId="77777777" w:rsidR="00102BDE" w:rsidRPr="005B1F10" w:rsidRDefault="00102BDE" w:rsidP="00113C5C">
            <w:pPr>
              <w:rPr>
                <w:rFonts w:ascii="Corbel" w:hAnsi="Corbel"/>
                <w:sz w:val="22"/>
                <w:szCs w:val="22"/>
              </w:rPr>
            </w:pPr>
            <w:r w:rsidRPr="005B1F10">
              <w:rPr>
                <w:rFonts w:ascii="Corbel" w:hAnsi="Corbel"/>
                <w:sz w:val="22"/>
                <w:szCs w:val="22"/>
              </w:rPr>
              <w:t>Het mag niet mogelijk zijn om oorspronkelijk verzonden en/of ontvangen VISI-berichten en gekoppelde bestanden te wijzigen in het VISI-product of te verwijderen uit het VISI-product.</w:t>
            </w:r>
          </w:p>
          <w:p w14:paraId="08ECE971" w14:textId="77777777" w:rsidR="00102BDE" w:rsidRPr="005B1F10" w:rsidRDefault="00102BDE" w:rsidP="00113C5C">
            <w:pPr>
              <w:rPr>
                <w:rFonts w:ascii="Corbel" w:hAnsi="Corbel"/>
                <w:sz w:val="22"/>
                <w:szCs w:val="22"/>
              </w:rPr>
            </w:pPr>
            <w:r w:rsidRPr="005B1F10">
              <w:rPr>
                <w:rFonts w:ascii="Corbel" w:hAnsi="Corbel"/>
                <w:sz w:val="22"/>
                <w:szCs w:val="22"/>
              </w:rPr>
              <w:t>(N.B. Kopiëren t.b.v. het maken van een nieuw bericht valt hier niet onder)</w:t>
            </w:r>
          </w:p>
          <w:p w14:paraId="08ECE972" w14:textId="77777777" w:rsidR="00102BDE" w:rsidRPr="005B1F10" w:rsidRDefault="00102BDE" w:rsidP="00113C5C">
            <w:pPr>
              <w:rPr>
                <w:rFonts w:ascii="Corbel" w:hAnsi="Corbel"/>
                <w:sz w:val="22"/>
                <w:szCs w:val="22"/>
              </w:rPr>
            </w:pPr>
          </w:p>
        </w:tc>
      </w:tr>
      <w:tr w:rsidR="00102BDE" w:rsidRPr="005B1F10" w14:paraId="08ECE977" w14:textId="77777777" w:rsidTr="00113C5C">
        <w:tc>
          <w:tcPr>
            <w:tcW w:w="650" w:type="dxa"/>
          </w:tcPr>
          <w:p w14:paraId="08ECE974" w14:textId="77777777" w:rsidR="00102BDE" w:rsidRPr="005B1F10" w:rsidRDefault="00102BDE" w:rsidP="00113C5C">
            <w:pPr>
              <w:rPr>
                <w:rFonts w:ascii="Corbel" w:hAnsi="Corbel"/>
                <w:sz w:val="22"/>
                <w:szCs w:val="22"/>
              </w:rPr>
            </w:pPr>
            <w:r w:rsidRPr="005B1F10">
              <w:rPr>
                <w:rFonts w:ascii="Corbel" w:hAnsi="Corbel"/>
                <w:sz w:val="22"/>
                <w:szCs w:val="22"/>
              </w:rPr>
              <w:t>A.4</w:t>
            </w:r>
          </w:p>
        </w:tc>
        <w:tc>
          <w:tcPr>
            <w:tcW w:w="7997" w:type="dxa"/>
            <w:tcBorders>
              <w:right w:val="single" w:sz="4" w:space="0" w:color="000000"/>
            </w:tcBorders>
          </w:tcPr>
          <w:p w14:paraId="08ECE975" w14:textId="77777777" w:rsidR="00102BDE" w:rsidRPr="005B1F10" w:rsidRDefault="00102BDE" w:rsidP="00113C5C">
            <w:pPr>
              <w:rPr>
                <w:rFonts w:ascii="Corbel" w:hAnsi="Corbel"/>
                <w:sz w:val="22"/>
                <w:szCs w:val="22"/>
              </w:rPr>
            </w:pPr>
            <w:r w:rsidRPr="005B1F10">
              <w:rPr>
                <w:rFonts w:ascii="Corbel" w:hAnsi="Corbel"/>
                <w:sz w:val="22"/>
                <w:szCs w:val="22"/>
              </w:rPr>
              <w:t>Het VISI-product moet checken of een gebruiker gerechtigd is om toegang tot het systeem te krijgen. Het toegang</w:t>
            </w:r>
            <w:r w:rsidR="00124222" w:rsidRPr="005B1F10">
              <w:rPr>
                <w:rFonts w:ascii="Corbel" w:hAnsi="Corbel"/>
                <w:sz w:val="22"/>
                <w:szCs w:val="22"/>
              </w:rPr>
              <w:t xml:space="preserve"> </w:t>
            </w:r>
            <w:r w:rsidRPr="005B1F10">
              <w:rPr>
                <w:rFonts w:ascii="Corbel" w:hAnsi="Corbel"/>
                <w:sz w:val="22"/>
                <w:szCs w:val="22"/>
              </w:rPr>
              <w:t>verkrijgen dient te gebeuren met middelen die de persoon in kwestie onder zijn/haar uitsluitende controle kan houden.</w:t>
            </w:r>
          </w:p>
          <w:p w14:paraId="08ECE976" w14:textId="77777777" w:rsidR="00102BDE" w:rsidRPr="005B1F10" w:rsidRDefault="00102BDE" w:rsidP="00113C5C">
            <w:pPr>
              <w:rPr>
                <w:rFonts w:ascii="Corbel" w:hAnsi="Corbel"/>
                <w:sz w:val="22"/>
                <w:szCs w:val="22"/>
              </w:rPr>
            </w:pPr>
          </w:p>
        </w:tc>
      </w:tr>
      <w:tr w:rsidR="00102BDE" w:rsidRPr="005B1F10" w14:paraId="08ECE97B" w14:textId="77777777" w:rsidTr="00113C5C">
        <w:tc>
          <w:tcPr>
            <w:tcW w:w="650" w:type="dxa"/>
          </w:tcPr>
          <w:p w14:paraId="08ECE978" w14:textId="77777777" w:rsidR="00102BDE" w:rsidRPr="005B1F10" w:rsidRDefault="00102BDE" w:rsidP="00113C5C">
            <w:pPr>
              <w:rPr>
                <w:rFonts w:ascii="Corbel" w:hAnsi="Corbel"/>
                <w:sz w:val="22"/>
                <w:szCs w:val="22"/>
              </w:rPr>
            </w:pPr>
            <w:r w:rsidRPr="005B1F10">
              <w:rPr>
                <w:rFonts w:ascii="Corbel" w:hAnsi="Corbel"/>
                <w:sz w:val="22"/>
                <w:szCs w:val="22"/>
              </w:rPr>
              <w:t>A.5</w:t>
            </w:r>
          </w:p>
        </w:tc>
        <w:tc>
          <w:tcPr>
            <w:tcW w:w="7997" w:type="dxa"/>
            <w:tcBorders>
              <w:right w:val="single" w:sz="4" w:space="0" w:color="000000"/>
            </w:tcBorders>
          </w:tcPr>
          <w:p w14:paraId="08ECE979" w14:textId="77777777" w:rsidR="00102BDE" w:rsidRPr="005B1F10" w:rsidRDefault="00102BDE" w:rsidP="00113C5C">
            <w:pPr>
              <w:rPr>
                <w:rFonts w:ascii="Corbel" w:hAnsi="Corbel"/>
                <w:sz w:val="22"/>
                <w:szCs w:val="22"/>
              </w:rPr>
            </w:pPr>
            <w:r w:rsidRPr="005B1F10">
              <w:rPr>
                <w:rFonts w:ascii="Corbel" w:hAnsi="Corbel"/>
                <w:sz w:val="22"/>
                <w:szCs w:val="22"/>
              </w:rPr>
              <w:t xml:space="preserve">Uitsluitend de personen die in het </w:t>
            </w:r>
            <w:proofErr w:type="spellStart"/>
            <w:r w:rsidRPr="005B1F10">
              <w:rPr>
                <w:rFonts w:ascii="Corbel" w:hAnsi="Corbel"/>
                <w:sz w:val="22"/>
                <w:szCs w:val="22"/>
              </w:rPr>
              <w:t>projectspecifieke</w:t>
            </w:r>
            <w:proofErr w:type="spellEnd"/>
            <w:r w:rsidRPr="005B1F10">
              <w:rPr>
                <w:rFonts w:ascii="Corbel" w:hAnsi="Corbel"/>
                <w:sz w:val="22"/>
                <w:szCs w:val="22"/>
              </w:rPr>
              <w:t xml:space="preserve"> bericht zijn vermeld mogen in het VISI-product VISI-communicatie uitvoeren  overeenkomstig de VISI-rollen die hen zijn toebedeeld.</w:t>
            </w:r>
          </w:p>
          <w:p w14:paraId="08ECE97A" w14:textId="77777777" w:rsidR="00102BDE" w:rsidRPr="005B1F10" w:rsidRDefault="00102BDE" w:rsidP="00113C5C">
            <w:pPr>
              <w:rPr>
                <w:rFonts w:ascii="Corbel" w:hAnsi="Corbel"/>
                <w:sz w:val="22"/>
                <w:szCs w:val="22"/>
              </w:rPr>
            </w:pPr>
          </w:p>
        </w:tc>
      </w:tr>
    </w:tbl>
    <w:p w14:paraId="08ECE97C" w14:textId="77777777" w:rsidR="00102BDE" w:rsidRPr="005B1F10" w:rsidRDefault="00102BDE" w:rsidP="00102BDE">
      <w:pPr>
        <w:rPr>
          <w:rFonts w:ascii="Corbel" w:hAnsi="Corbel"/>
          <w:sz w:val="22"/>
          <w:szCs w:val="22"/>
        </w:rPr>
      </w:pPr>
    </w:p>
    <w:p w14:paraId="08ECE97D" w14:textId="77777777" w:rsidR="00102BDE" w:rsidRPr="005B1F10" w:rsidRDefault="00102BDE" w:rsidP="00102BDE">
      <w:pPr>
        <w:rPr>
          <w:rFonts w:ascii="Corbel" w:hAnsi="Corbel"/>
          <w:sz w:val="22"/>
          <w:szCs w:val="22"/>
        </w:rPr>
      </w:pPr>
    </w:p>
    <w:p w14:paraId="08ECE97E" w14:textId="77777777" w:rsidR="00102BDE" w:rsidRPr="005B1F10" w:rsidRDefault="00102BDE" w:rsidP="00102BDE">
      <w:pPr>
        <w:rPr>
          <w:rFonts w:ascii="Corbel" w:hAnsi="Corbel"/>
          <w:sz w:val="22"/>
          <w:szCs w:val="22"/>
        </w:rPr>
      </w:pPr>
    </w:p>
    <w:p w14:paraId="08ECE97F" w14:textId="77777777" w:rsidR="00102BDE" w:rsidRPr="005B1F10" w:rsidRDefault="00102BDE" w:rsidP="00102BDE">
      <w:pPr>
        <w:rPr>
          <w:rFonts w:ascii="Corbel" w:hAnsi="Corbel"/>
          <w:sz w:val="22"/>
          <w:szCs w:val="22"/>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8005"/>
      </w:tblGrid>
      <w:tr w:rsidR="00102BDE" w:rsidRPr="005B1F10" w14:paraId="08ECE982" w14:textId="77777777" w:rsidTr="00113C5C">
        <w:tc>
          <w:tcPr>
            <w:tcW w:w="8647" w:type="dxa"/>
            <w:gridSpan w:val="2"/>
            <w:shd w:val="clear" w:color="auto" w:fill="D9D9D9"/>
          </w:tcPr>
          <w:p w14:paraId="08ECE980" w14:textId="77777777" w:rsidR="00102BDE" w:rsidRPr="005B1F10" w:rsidRDefault="00102BDE" w:rsidP="00113C5C">
            <w:pPr>
              <w:tabs>
                <w:tab w:val="left" w:pos="392"/>
              </w:tabs>
              <w:ind w:hanging="392"/>
              <w:rPr>
                <w:rFonts w:ascii="Corbel" w:hAnsi="Corbel"/>
                <w:b/>
                <w:sz w:val="22"/>
                <w:szCs w:val="22"/>
              </w:rPr>
            </w:pPr>
            <w:r w:rsidRPr="005B1F10">
              <w:rPr>
                <w:rFonts w:ascii="Corbel" w:hAnsi="Corbel"/>
                <w:b/>
                <w:sz w:val="22"/>
                <w:szCs w:val="22"/>
              </w:rPr>
              <w:t>B.</w:t>
            </w:r>
            <w:r w:rsidRPr="005B1F10">
              <w:rPr>
                <w:rFonts w:ascii="Corbel" w:hAnsi="Corbel"/>
                <w:b/>
                <w:sz w:val="22"/>
                <w:szCs w:val="22"/>
              </w:rPr>
              <w:tab/>
              <w:t>Het op een herkenbare wijze presenteren van de communicatiestructuur die in een VISI-raamwerk is vastgelegd.</w:t>
            </w:r>
          </w:p>
          <w:p w14:paraId="08ECE981" w14:textId="77777777" w:rsidR="00102BDE" w:rsidRPr="005B1F10" w:rsidRDefault="00102BDE" w:rsidP="00113C5C">
            <w:pPr>
              <w:tabs>
                <w:tab w:val="left" w:pos="392"/>
              </w:tabs>
              <w:ind w:hanging="392"/>
              <w:rPr>
                <w:rFonts w:ascii="Corbel" w:hAnsi="Corbel"/>
                <w:b/>
                <w:sz w:val="22"/>
                <w:szCs w:val="22"/>
              </w:rPr>
            </w:pPr>
          </w:p>
        </w:tc>
      </w:tr>
      <w:tr w:rsidR="00102BDE" w:rsidRPr="005B1F10" w14:paraId="08ECE987" w14:textId="77777777" w:rsidTr="00113C5C">
        <w:tc>
          <w:tcPr>
            <w:tcW w:w="642" w:type="dxa"/>
          </w:tcPr>
          <w:p w14:paraId="08ECE983" w14:textId="77777777" w:rsidR="00102BDE" w:rsidRPr="005B1F10" w:rsidRDefault="00102BDE" w:rsidP="00113C5C">
            <w:pPr>
              <w:rPr>
                <w:rFonts w:ascii="Corbel" w:hAnsi="Corbel"/>
                <w:sz w:val="22"/>
                <w:szCs w:val="22"/>
              </w:rPr>
            </w:pPr>
            <w:r w:rsidRPr="005B1F10">
              <w:rPr>
                <w:rFonts w:ascii="Corbel" w:hAnsi="Corbel"/>
                <w:sz w:val="22"/>
                <w:szCs w:val="22"/>
              </w:rPr>
              <w:t>B.1</w:t>
            </w:r>
          </w:p>
        </w:tc>
        <w:tc>
          <w:tcPr>
            <w:tcW w:w="8005" w:type="dxa"/>
          </w:tcPr>
          <w:p w14:paraId="08ECE984" w14:textId="77777777" w:rsidR="007F7A88" w:rsidRPr="005B1F10" w:rsidRDefault="00102BDE" w:rsidP="00113C5C">
            <w:pPr>
              <w:rPr>
                <w:rFonts w:ascii="Corbel" w:hAnsi="Corbel"/>
                <w:sz w:val="22"/>
                <w:szCs w:val="22"/>
              </w:rPr>
            </w:pPr>
            <w:r w:rsidRPr="005B1F10">
              <w:rPr>
                <w:rFonts w:ascii="Corbel" w:hAnsi="Corbel"/>
                <w:sz w:val="22"/>
                <w:szCs w:val="22"/>
              </w:rPr>
              <w:t>De software mag een gebruiker uitsluitend díe transacties laten zien waarvoor de gebruiker vanuit zijn rol(</w:t>
            </w:r>
            <w:proofErr w:type="spellStart"/>
            <w:r w:rsidRPr="005B1F10">
              <w:rPr>
                <w:rFonts w:ascii="Corbel" w:hAnsi="Corbel"/>
                <w:sz w:val="22"/>
                <w:szCs w:val="22"/>
              </w:rPr>
              <w:t>len</w:t>
            </w:r>
            <w:proofErr w:type="spellEnd"/>
            <w:r w:rsidRPr="005B1F10">
              <w:rPr>
                <w:rFonts w:ascii="Corbel" w:hAnsi="Corbel"/>
                <w:sz w:val="22"/>
                <w:szCs w:val="22"/>
              </w:rPr>
              <w:t>) verantwoordelijk is.</w:t>
            </w:r>
            <w:r w:rsidR="007F7A88" w:rsidRPr="005B1F10">
              <w:rPr>
                <w:rFonts w:ascii="Corbel" w:hAnsi="Corbel"/>
                <w:sz w:val="22"/>
                <w:szCs w:val="22"/>
              </w:rPr>
              <w:t xml:space="preserve"> </w:t>
            </w:r>
          </w:p>
          <w:p w14:paraId="08ECE985" w14:textId="77777777" w:rsidR="007F7A88" w:rsidRPr="005B1F10" w:rsidRDefault="007F7A88" w:rsidP="00113C5C">
            <w:pPr>
              <w:rPr>
                <w:rFonts w:ascii="Corbel" w:hAnsi="Corbel"/>
                <w:sz w:val="22"/>
                <w:szCs w:val="22"/>
              </w:rPr>
            </w:pPr>
          </w:p>
          <w:p w14:paraId="08ECE986" w14:textId="77777777" w:rsidR="00102BDE" w:rsidRPr="005B1F10" w:rsidRDefault="007F7A88" w:rsidP="00113C5C">
            <w:pPr>
              <w:rPr>
                <w:rFonts w:ascii="Corbel" w:hAnsi="Corbel"/>
                <w:sz w:val="22"/>
                <w:szCs w:val="22"/>
              </w:rPr>
            </w:pPr>
            <w:r w:rsidRPr="005B1F10">
              <w:rPr>
                <w:rFonts w:ascii="Corbel" w:hAnsi="Corbel"/>
                <w:sz w:val="22"/>
                <w:szCs w:val="22"/>
              </w:rPr>
              <w:t>N.B. Hierop moet een uitzondering wor</w:t>
            </w:r>
            <w:r w:rsidR="00B3714F" w:rsidRPr="005B1F10">
              <w:rPr>
                <w:rFonts w:ascii="Corbel" w:hAnsi="Corbel"/>
                <w:sz w:val="22"/>
                <w:szCs w:val="22"/>
              </w:rPr>
              <w:t>den gemaakt voor de zogenaamde ‘meekijkfunctie’</w:t>
            </w:r>
            <w:r w:rsidRPr="005B1F10">
              <w:rPr>
                <w:rFonts w:ascii="Corbel" w:hAnsi="Corbel"/>
                <w:sz w:val="22"/>
                <w:szCs w:val="22"/>
              </w:rPr>
              <w:t>. Dit is een faciliteit ten behoeve van de beheerder van de het VISI-product en de mogelijkheid biedt al het berichtenverkeer zichtbaar te maken (zonder de mogelijkheid het verloop van het berichtenverkeer te beïnvloeden).</w:t>
            </w:r>
            <w:r w:rsidR="00102BDE" w:rsidRPr="005B1F10">
              <w:rPr>
                <w:rFonts w:ascii="Corbel" w:hAnsi="Corbel"/>
                <w:sz w:val="22"/>
                <w:szCs w:val="22"/>
              </w:rPr>
              <w:br/>
            </w:r>
          </w:p>
        </w:tc>
      </w:tr>
      <w:tr w:rsidR="00102BDE" w:rsidRPr="005B1F10" w14:paraId="08ECE98B" w14:textId="77777777" w:rsidTr="000959AF">
        <w:tc>
          <w:tcPr>
            <w:tcW w:w="642" w:type="dxa"/>
          </w:tcPr>
          <w:p w14:paraId="08ECE988" w14:textId="77777777" w:rsidR="00102BDE" w:rsidRPr="005B1F10" w:rsidRDefault="00102BDE" w:rsidP="00113C5C">
            <w:pPr>
              <w:rPr>
                <w:rFonts w:ascii="Corbel" w:hAnsi="Corbel"/>
                <w:sz w:val="22"/>
                <w:szCs w:val="22"/>
              </w:rPr>
            </w:pPr>
            <w:r w:rsidRPr="005B1F10">
              <w:rPr>
                <w:rFonts w:ascii="Corbel" w:hAnsi="Corbel"/>
                <w:sz w:val="22"/>
                <w:szCs w:val="22"/>
              </w:rPr>
              <w:t>B.2</w:t>
            </w:r>
          </w:p>
        </w:tc>
        <w:tc>
          <w:tcPr>
            <w:tcW w:w="8005" w:type="dxa"/>
            <w:tcBorders>
              <w:bottom w:val="single" w:sz="4" w:space="0" w:color="auto"/>
            </w:tcBorders>
          </w:tcPr>
          <w:p w14:paraId="08ECE989" w14:textId="77777777" w:rsidR="00102BDE" w:rsidRPr="005B1F10" w:rsidRDefault="00102BDE" w:rsidP="00113C5C">
            <w:pPr>
              <w:rPr>
                <w:rFonts w:ascii="Corbel" w:hAnsi="Corbel"/>
                <w:sz w:val="22"/>
                <w:szCs w:val="22"/>
              </w:rPr>
            </w:pPr>
            <w:r w:rsidRPr="005B1F10">
              <w:rPr>
                <w:rFonts w:ascii="Corbel" w:hAnsi="Corbel"/>
                <w:sz w:val="22"/>
                <w:szCs w:val="22"/>
              </w:rPr>
              <w:t>Voor een gebruiker dient na het selecteren van een VISI-bericht inzichtelijk te zijn welke bestanden aan het bericht zijn gekoppeld.</w:t>
            </w:r>
          </w:p>
          <w:p w14:paraId="08ECE98A" w14:textId="77777777" w:rsidR="00102BDE" w:rsidRPr="005B1F10" w:rsidRDefault="00102BDE" w:rsidP="00113C5C">
            <w:pPr>
              <w:rPr>
                <w:rFonts w:ascii="Corbel" w:hAnsi="Corbel"/>
                <w:sz w:val="22"/>
                <w:szCs w:val="22"/>
              </w:rPr>
            </w:pPr>
          </w:p>
        </w:tc>
      </w:tr>
      <w:tr w:rsidR="00102BDE" w:rsidRPr="005B1F10" w14:paraId="08ECE994" w14:textId="77777777" w:rsidTr="000959AF">
        <w:tc>
          <w:tcPr>
            <w:tcW w:w="642" w:type="dxa"/>
            <w:tcBorders>
              <w:right w:val="single" w:sz="4" w:space="0" w:color="auto"/>
            </w:tcBorders>
          </w:tcPr>
          <w:p w14:paraId="08ECE98C" w14:textId="77777777" w:rsidR="00102BDE" w:rsidRPr="005B1F10" w:rsidRDefault="00102BDE" w:rsidP="00113C5C">
            <w:pPr>
              <w:rPr>
                <w:rFonts w:ascii="Corbel" w:hAnsi="Corbel"/>
                <w:sz w:val="22"/>
                <w:szCs w:val="22"/>
              </w:rPr>
            </w:pPr>
            <w:r w:rsidRPr="005B1F10">
              <w:rPr>
                <w:rFonts w:ascii="Corbel" w:hAnsi="Corbel"/>
                <w:sz w:val="22"/>
                <w:szCs w:val="22"/>
              </w:rPr>
              <w:t>B.3</w:t>
            </w:r>
          </w:p>
        </w:tc>
        <w:tc>
          <w:tcPr>
            <w:tcW w:w="8005" w:type="dxa"/>
            <w:tcBorders>
              <w:top w:val="single" w:sz="4" w:space="0" w:color="auto"/>
              <w:left w:val="single" w:sz="4" w:space="0" w:color="auto"/>
              <w:bottom w:val="single" w:sz="4" w:space="0" w:color="auto"/>
              <w:right w:val="single" w:sz="4" w:space="0" w:color="auto"/>
            </w:tcBorders>
          </w:tcPr>
          <w:p w14:paraId="08ECE98D" w14:textId="77777777" w:rsidR="00102BDE" w:rsidRPr="005B1F10" w:rsidRDefault="00102BDE" w:rsidP="00113C5C">
            <w:pPr>
              <w:rPr>
                <w:rFonts w:ascii="Corbel" w:hAnsi="Corbel"/>
                <w:sz w:val="22"/>
                <w:szCs w:val="22"/>
              </w:rPr>
            </w:pPr>
            <w:r w:rsidRPr="005B1F10">
              <w:rPr>
                <w:rFonts w:ascii="Corbel" w:hAnsi="Corbel"/>
                <w:sz w:val="22"/>
                <w:szCs w:val="22"/>
              </w:rPr>
              <w:t xml:space="preserve">Zodra een bericht is geselecteerd dienen de volgende gegevens </w:t>
            </w:r>
            <w:r w:rsidR="000959AF" w:rsidRPr="005B1F10">
              <w:rPr>
                <w:rFonts w:ascii="Corbel" w:hAnsi="Corbel"/>
                <w:sz w:val="22"/>
                <w:szCs w:val="22"/>
              </w:rPr>
              <w:t>opvraagbaar</w:t>
            </w:r>
            <w:r w:rsidRPr="005B1F10">
              <w:rPr>
                <w:rFonts w:ascii="Corbel" w:hAnsi="Corbel"/>
                <w:sz w:val="22"/>
                <w:szCs w:val="22"/>
              </w:rPr>
              <w:t xml:space="preserve"> te zijn:</w:t>
            </w:r>
          </w:p>
          <w:p w14:paraId="08ECE98E" w14:textId="77777777" w:rsidR="00102BDE" w:rsidRPr="005B1F10" w:rsidRDefault="00102BDE" w:rsidP="00113C5C">
            <w:pPr>
              <w:rPr>
                <w:rFonts w:ascii="Corbel" w:hAnsi="Corbel"/>
                <w:sz w:val="22"/>
                <w:szCs w:val="22"/>
              </w:rPr>
            </w:pPr>
            <w:r w:rsidRPr="005B1F10">
              <w:rPr>
                <w:rFonts w:ascii="Corbel" w:hAnsi="Corbel"/>
                <w:sz w:val="22"/>
                <w:szCs w:val="22"/>
              </w:rPr>
              <w:t>- De transactietype met bijbehorende ‘</w:t>
            </w:r>
            <w:proofErr w:type="spellStart"/>
            <w:r w:rsidRPr="005B1F10">
              <w:rPr>
                <w:rFonts w:ascii="Corbel" w:hAnsi="Corbel"/>
                <w:sz w:val="22"/>
                <w:szCs w:val="22"/>
              </w:rPr>
              <w:t>description</w:t>
            </w:r>
            <w:proofErr w:type="spellEnd"/>
            <w:r w:rsidRPr="005B1F10">
              <w:rPr>
                <w:rFonts w:ascii="Corbel" w:hAnsi="Corbel"/>
                <w:sz w:val="22"/>
                <w:szCs w:val="22"/>
              </w:rPr>
              <w:t>’</w:t>
            </w:r>
          </w:p>
          <w:p w14:paraId="08ECE98F" w14:textId="77777777" w:rsidR="00102BDE" w:rsidRPr="005B1F10" w:rsidRDefault="00102BDE" w:rsidP="00113C5C">
            <w:pPr>
              <w:rPr>
                <w:rFonts w:ascii="Corbel" w:hAnsi="Corbel"/>
                <w:sz w:val="22"/>
                <w:szCs w:val="22"/>
              </w:rPr>
            </w:pPr>
            <w:r w:rsidRPr="005B1F10">
              <w:rPr>
                <w:rFonts w:ascii="Corbel" w:hAnsi="Corbel"/>
                <w:i/>
                <w:sz w:val="22"/>
                <w:szCs w:val="22"/>
              </w:rPr>
              <w:t xml:space="preserve">- </w:t>
            </w:r>
            <w:r w:rsidRPr="005B1F10">
              <w:rPr>
                <w:rFonts w:ascii="Corbel" w:hAnsi="Corbel"/>
                <w:sz w:val="22"/>
                <w:szCs w:val="22"/>
              </w:rPr>
              <w:t>De naamgeving van het berichttype</w:t>
            </w:r>
          </w:p>
          <w:p w14:paraId="08ECE990" w14:textId="77777777" w:rsidR="00102BDE" w:rsidRPr="005B1F10" w:rsidRDefault="00102BDE" w:rsidP="00113C5C">
            <w:pPr>
              <w:rPr>
                <w:rFonts w:ascii="Corbel" w:hAnsi="Corbel"/>
                <w:sz w:val="22"/>
                <w:szCs w:val="22"/>
              </w:rPr>
            </w:pPr>
            <w:r w:rsidRPr="005B1F10">
              <w:rPr>
                <w:rFonts w:ascii="Corbel" w:hAnsi="Corbel"/>
                <w:sz w:val="22"/>
                <w:szCs w:val="22"/>
              </w:rPr>
              <w:t>- De initiator</w:t>
            </w:r>
          </w:p>
          <w:p w14:paraId="08ECE991" w14:textId="77777777" w:rsidR="00102BDE" w:rsidRPr="005B1F10" w:rsidRDefault="00102BDE" w:rsidP="00113C5C">
            <w:pPr>
              <w:rPr>
                <w:rFonts w:ascii="Corbel" w:hAnsi="Corbel"/>
                <w:sz w:val="22"/>
                <w:szCs w:val="22"/>
              </w:rPr>
            </w:pPr>
            <w:r w:rsidRPr="005B1F10">
              <w:rPr>
                <w:rFonts w:ascii="Corbel" w:hAnsi="Corbel"/>
                <w:sz w:val="22"/>
                <w:szCs w:val="22"/>
              </w:rPr>
              <w:t xml:space="preserve">- De </w:t>
            </w:r>
            <w:proofErr w:type="spellStart"/>
            <w:r w:rsidRPr="005B1F10">
              <w:rPr>
                <w:rFonts w:ascii="Corbel" w:hAnsi="Corbel"/>
                <w:sz w:val="22"/>
                <w:szCs w:val="22"/>
              </w:rPr>
              <w:t>executor</w:t>
            </w:r>
            <w:proofErr w:type="spellEnd"/>
          </w:p>
          <w:p w14:paraId="08ECE992" w14:textId="77777777" w:rsidR="00102BDE" w:rsidRPr="005B1F10" w:rsidRDefault="00102BDE" w:rsidP="00113C5C">
            <w:pPr>
              <w:rPr>
                <w:rFonts w:ascii="Corbel" w:hAnsi="Corbel"/>
                <w:sz w:val="22"/>
                <w:szCs w:val="22"/>
              </w:rPr>
            </w:pPr>
            <w:r w:rsidRPr="005B1F10">
              <w:rPr>
                <w:rFonts w:ascii="Corbel" w:hAnsi="Corbel"/>
                <w:sz w:val="22"/>
                <w:szCs w:val="22"/>
              </w:rPr>
              <w:t>- De datum waarop het bericht verzonden is</w:t>
            </w:r>
          </w:p>
          <w:p w14:paraId="08ECE993" w14:textId="77777777" w:rsidR="00102BDE" w:rsidRPr="005B1F10" w:rsidRDefault="00102BDE" w:rsidP="00113C5C">
            <w:pPr>
              <w:rPr>
                <w:rFonts w:ascii="Corbel" w:hAnsi="Corbel"/>
                <w:sz w:val="22"/>
                <w:szCs w:val="22"/>
              </w:rPr>
            </w:pPr>
          </w:p>
        </w:tc>
      </w:tr>
      <w:tr w:rsidR="00102BDE" w:rsidRPr="005B1F10" w14:paraId="08ECE998" w14:textId="77777777" w:rsidTr="000959AF">
        <w:tc>
          <w:tcPr>
            <w:tcW w:w="642" w:type="dxa"/>
          </w:tcPr>
          <w:p w14:paraId="08ECE995" w14:textId="77777777" w:rsidR="00102BDE" w:rsidRPr="005B1F10" w:rsidRDefault="00102BDE" w:rsidP="00113C5C">
            <w:pPr>
              <w:rPr>
                <w:rFonts w:ascii="Corbel" w:hAnsi="Corbel"/>
                <w:sz w:val="22"/>
                <w:szCs w:val="22"/>
              </w:rPr>
            </w:pPr>
            <w:r w:rsidRPr="005B1F10">
              <w:rPr>
                <w:rFonts w:ascii="Corbel" w:hAnsi="Corbel"/>
                <w:sz w:val="22"/>
                <w:szCs w:val="22"/>
              </w:rPr>
              <w:t>B.4</w:t>
            </w:r>
          </w:p>
        </w:tc>
        <w:tc>
          <w:tcPr>
            <w:tcW w:w="8005" w:type="dxa"/>
            <w:tcBorders>
              <w:top w:val="single" w:sz="4" w:space="0" w:color="auto"/>
            </w:tcBorders>
          </w:tcPr>
          <w:p w14:paraId="08ECE996" w14:textId="77777777" w:rsidR="00102BDE" w:rsidRPr="005B1F10" w:rsidRDefault="00102BDE" w:rsidP="00113C5C">
            <w:pPr>
              <w:rPr>
                <w:rFonts w:ascii="Corbel" w:hAnsi="Corbel"/>
                <w:sz w:val="22"/>
                <w:szCs w:val="22"/>
              </w:rPr>
            </w:pPr>
            <w:r w:rsidRPr="005B1F10">
              <w:rPr>
                <w:rFonts w:ascii="Corbel" w:hAnsi="Corbel"/>
                <w:sz w:val="22"/>
                <w:szCs w:val="22"/>
              </w:rPr>
              <w:t>Het dient mogelijk te zijn transacties in relatie tot elkaar te tonen op de wijze zoals vastgelegd in het onderliggende VISI-raamwerk en waar de gebruiker als ‘Person-in-</w:t>
            </w:r>
            <w:proofErr w:type="spellStart"/>
            <w:r w:rsidRPr="005B1F10">
              <w:rPr>
                <w:rFonts w:ascii="Corbel" w:hAnsi="Corbel"/>
                <w:sz w:val="22"/>
                <w:szCs w:val="22"/>
              </w:rPr>
              <w:t>Role</w:t>
            </w:r>
            <w:proofErr w:type="spellEnd"/>
            <w:r w:rsidRPr="005B1F10">
              <w:rPr>
                <w:rFonts w:ascii="Corbel" w:hAnsi="Corbel"/>
                <w:sz w:val="22"/>
                <w:szCs w:val="22"/>
              </w:rPr>
              <w:t xml:space="preserve">’ (initiator of </w:t>
            </w:r>
            <w:proofErr w:type="spellStart"/>
            <w:r w:rsidRPr="005B1F10">
              <w:rPr>
                <w:rFonts w:ascii="Corbel" w:hAnsi="Corbel"/>
                <w:sz w:val="22"/>
                <w:szCs w:val="22"/>
              </w:rPr>
              <w:t>executor</w:t>
            </w:r>
            <w:proofErr w:type="spellEnd"/>
            <w:r w:rsidRPr="005B1F10">
              <w:rPr>
                <w:rFonts w:ascii="Corbel" w:hAnsi="Corbel"/>
                <w:sz w:val="22"/>
                <w:szCs w:val="22"/>
              </w:rPr>
              <w:t xml:space="preserve">) bij betrokken is. </w:t>
            </w:r>
          </w:p>
          <w:p w14:paraId="08ECE997" w14:textId="77777777" w:rsidR="00102BDE" w:rsidRPr="005B1F10" w:rsidRDefault="00102BDE" w:rsidP="00113C5C">
            <w:pPr>
              <w:rPr>
                <w:rFonts w:ascii="Corbel" w:hAnsi="Corbel"/>
                <w:sz w:val="22"/>
                <w:szCs w:val="22"/>
              </w:rPr>
            </w:pPr>
          </w:p>
        </w:tc>
      </w:tr>
    </w:tbl>
    <w:p w14:paraId="08ECE999" w14:textId="77777777" w:rsidR="00102BDE" w:rsidRPr="005B1F10" w:rsidRDefault="00102BDE" w:rsidP="00102BDE">
      <w:pPr>
        <w:rPr>
          <w:rFonts w:ascii="Corbel" w:hAnsi="Corbel"/>
          <w:sz w:val="22"/>
          <w:szCs w:val="22"/>
        </w:rPr>
      </w:pPr>
    </w:p>
    <w:p w14:paraId="08ECE99A" w14:textId="77777777" w:rsidR="00102BDE" w:rsidRPr="005B1F10" w:rsidRDefault="00102BDE" w:rsidP="00102BDE">
      <w:pPr>
        <w:rPr>
          <w:rFonts w:ascii="Corbel" w:hAnsi="Corbel"/>
          <w:sz w:val="22"/>
          <w:szCs w:val="22"/>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8005"/>
      </w:tblGrid>
      <w:tr w:rsidR="00102BDE" w:rsidRPr="005B1F10" w14:paraId="08ECE99D" w14:textId="77777777" w:rsidTr="00113C5C">
        <w:tc>
          <w:tcPr>
            <w:tcW w:w="8647" w:type="dxa"/>
            <w:gridSpan w:val="2"/>
            <w:shd w:val="clear" w:color="auto" w:fill="D9D9D9"/>
          </w:tcPr>
          <w:p w14:paraId="08ECE99B" w14:textId="77777777" w:rsidR="00102BDE" w:rsidRPr="005B1F10" w:rsidRDefault="00102BDE" w:rsidP="00102BDE">
            <w:pPr>
              <w:widowControl/>
              <w:numPr>
                <w:ilvl w:val="0"/>
                <w:numId w:val="4"/>
              </w:numPr>
              <w:tabs>
                <w:tab w:val="clear" w:pos="720"/>
                <w:tab w:val="num" w:pos="392"/>
              </w:tabs>
              <w:suppressAutoHyphens w:val="0"/>
              <w:ind w:left="0" w:hanging="392"/>
              <w:rPr>
                <w:rFonts w:ascii="Corbel" w:hAnsi="Corbel"/>
                <w:b/>
                <w:sz w:val="22"/>
                <w:szCs w:val="22"/>
              </w:rPr>
            </w:pPr>
            <w:r w:rsidRPr="005B1F10">
              <w:rPr>
                <w:rFonts w:ascii="Corbel" w:hAnsi="Corbel"/>
                <w:b/>
                <w:sz w:val="22"/>
                <w:szCs w:val="22"/>
              </w:rPr>
              <w:t xml:space="preserve">Het achteraf </w:t>
            </w:r>
            <w:r w:rsidR="00806CED" w:rsidRPr="005B1F10">
              <w:rPr>
                <w:rFonts w:ascii="Corbel" w:hAnsi="Corbel"/>
                <w:b/>
                <w:sz w:val="22"/>
                <w:szCs w:val="22"/>
              </w:rPr>
              <w:t>(</w:t>
            </w:r>
            <w:r w:rsidR="00463E31" w:rsidRPr="005B1F10">
              <w:rPr>
                <w:rFonts w:ascii="Corbel" w:hAnsi="Corbel"/>
                <w:b/>
                <w:sz w:val="22"/>
                <w:szCs w:val="22"/>
              </w:rPr>
              <w:t xml:space="preserve">d.w.z. </w:t>
            </w:r>
            <w:r w:rsidR="00806CED" w:rsidRPr="005B1F10">
              <w:rPr>
                <w:rFonts w:ascii="Corbel" w:hAnsi="Corbel"/>
                <w:b/>
              </w:rPr>
              <w:t>na afsluiten van het projec</w:t>
            </w:r>
            <w:r w:rsidR="00463E31" w:rsidRPr="005B1F10">
              <w:rPr>
                <w:rFonts w:ascii="Corbel" w:hAnsi="Corbel"/>
                <w:b/>
              </w:rPr>
              <w:t>t</w:t>
            </w:r>
            <w:r w:rsidR="00806CED" w:rsidRPr="005B1F10">
              <w:rPr>
                <w:rFonts w:ascii="Corbel" w:hAnsi="Corbel"/>
                <w:b/>
              </w:rPr>
              <w:t xml:space="preserve">) </w:t>
            </w:r>
            <w:r w:rsidRPr="005B1F10">
              <w:rPr>
                <w:rFonts w:ascii="Corbel" w:hAnsi="Corbel"/>
                <w:b/>
                <w:sz w:val="22"/>
                <w:szCs w:val="22"/>
              </w:rPr>
              <w:t>kunnen reproduceren van gevoerde VISI communicatie.</w:t>
            </w:r>
          </w:p>
          <w:p w14:paraId="08ECE99C" w14:textId="77777777" w:rsidR="00102BDE" w:rsidRPr="005B1F10" w:rsidRDefault="00102BDE" w:rsidP="00113C5C">
            <w:pPr>
              <w:rPr>
                <w:rFonts w:ascii="Corbel" w:hAnsi="Corbel"/>
                <w:b/>
                <w:sz w:val="22"/>
                <w:szCs w:val="22"/>
              </w:rPr>
            </w:pPr>
          </w:p>
        </w:tc>
      </w:tr>
      <w:tr w:rsidR="00102BDE" w:rsidRPr="005B1F10" w14:paraId="08ECE9A0" w14:textId="77777777" w:rsidTr="00113C5C">
        <w:tc>
          <w:tcPr>
            <w:tcW w:w="642" w:type="dxa"/>
          </w:tcPr>
          <w:p w14:paraId="08ECE99E" w14:textId="77777777" w:rsidR="00102BDE" w:rsidRPr="005B1F10" w:rsidRDefault="00102BDE" w:rsidP="00113C5C">
            <w:pPr>
              <w:rPr>
                <w:rFonts w:ascii="Corbel" w:hAnsi="Corbel"/>
                <w:sz w:val="22"/>
                <w:szCs w:val="22"/>
              </w:rPr>
            </w:pPr>
            <w:r w:rsidRPr="005B1F10">
              <w:rPr>
                <w:rFonts w:ascii="Corbel" w:hAnsi="Corbel"/>
                <w:sz w:val="22"/>
                <w:szCs w:val="22"/>
              </w:rPr>
              <w:t>C.1</w:t>
            </w:r>
          </w:p>
        </w:tc>
        <w:tc>
          <w:tcPr>
            <w:tcW w:w="8005" w:type="dxa"/>
          </w:tcPr>
          <w:p w14:paraId="08ECE99F" w14:textId="77777777" w:rsidR="00102BDE" w:rsidRPr="005B1F10" w:rsidRDefault="00102BDE" w:rsidP="00113C5C">
            <w:pPr>
              <w:rPr>
                <w:rFonts w:ascii="Corbel" w:hAnsi="Corbel"/>
                <w:sz w:val="22"/>
                <w:szCs w:val="22"/>
              </w:rPr>
            </w:pPr>
            <w:r w:rsidRPr="005B1F10">
              <w:rPr>
                <w:rFonts w:ascii="Corbel" w:hAnsi="Corbel"/>
                <w:sz w:val="22"/>
                <w:szCs w:val="22"/>
              </w:rPr>
              <w:t>Om een audit-</w:t>
            </w:r>
            <w:proofErr w:type="spellStart"/>
            <w:r w:rsidRPr="005B1F10">
              <w:rPr>
                <w:rFonts w:ascii="Corbel" w:hAnsi="Corbel"/>
                <w:sz w:val="22"/>
                <w:szCs w:val="22"/>
              </w:rPr>
              <w:t>trail</w:t>
            </w:r>
            <w:proofErr w:type="spellEnd"/>
            <w:r w:rsidRPr="005B1F10">
              <w:rPr>
                <w:rFonts w:ascii="Corbel" w:hAnsi="Corbel"/>
                <w:sz w:val="22"/>
                <w:szCs w:val="22"/>
              </w:rPr>
              <w:t xml:space="preserve"> te kunnen uitvoeren moeten berichten kunnen worden gereproduceerd in de volgorde waarin zij zijn verzonden of ontvangen, binnen de kaders van de eigen organisatie van een VISI-gebruiker, en diens gebruikte systeem.</w:t>
            </w:r>
            <w:r w:rsidRPr="005B1F10">
              <w:rPr>
                <w:rFonts w:ascii="Corbel" w:hAnsi="Corbel"/>
                <w:sz w:val="22"/>
                <w:szCs w:val="22"/>
              </w:rPr>
              <w:br/>
            </w:r>
          </w:p>
        </w:tc>
      </w:tr>
      <w:tr w:rsidR="00102BDE" w:rsidRPr="005B1F10" w14:paraId="08ECE9A4" w14:textId="77777777" w:rsidTr="00113C5C">
        <w:tc>
          <w:tcPr>
            <w:tcW w:w="642" w:type="dxa"/>
          </w:tcPr>
          <w:p w14:paraId="08ECE9A1" w14:textId="77777777" w:rsidR="00102BDE" w:rsidRPr="005B1F10" w:rsidRDefault="00102BDE" w:rsidP="00113C5C">
            <w:pPr>
              <w:rPr>
                <w:rFonts w:ascii="Corbel" w:hAnsi="Corbel"/>
                <w:sz w:val="22"/>
                <w:szCs w:val="22"/>
              </w:rPr>
            </w:pPr>
            <w:r w:rsidRPr="005B1F10">
              <w:rPr>
                <w:rFonts w:ascii="Corbel" w:hAnsi="Corbel"/>
                <w:sz w:val="22"/>
                <w:szCs w:val="22"/>
              </w:rPr>
              <w:t>C.2</w:t>
            </w:r>
          </w:p>
        </w:tc>
        <w:tc>
          <w:tcPr>
            <w:tcW w:w="8005" w:type="dxa"/>
          </w:tcPr>
          <w:p w14:paraId="08ECE9A2" w14:textId="77777777" w:rsidR="00102BDE" w:rsidRPr="005B1F10" w:rsidRDefault="00102BDE" w:rsidP="00113C5C">
            <w:pPr>
              <w:rPr>
                <w:rFonts w:ascii="Corbel" w:hAnsi="Corbel"/>
                <w:sz w:val="22"/>
                <w:szCs w:val="22"/>
              </w:rPr>
            </w:pPr>
            <w:r w:rsidRPr="005B1F10">
              <w:rPr>
                <w:rFonts w:ascii="Corbel" w:hAnsi="Corbel"/>
                <w:sz w:val="22"/>
                <w:szCs w:val="22"/>
              </w:rPr>
              <w:t>Gekoppelde bestanden moeten kunnen worden geëxporteerd in het formaat waarin ze zijn meegezonden.</w:t>
            </w:r>
          </w:p>
          <w:p w14:paraId="08ECE9A3" w14:textId="77777777" w:rsidR="00102BDE" w:rsidRPr="005B1F10" w:rsidRDefault="00102BDE" w:rsidP="00113C5C">
            <w:pPr>
              <w:rPr>
                <w:rFonts w:ascii="Corbel" w:hAnsi="Corbel"/>
                <w:sz w:val="22"/>
                <w:szCs w:val="22"/>
              </w:rPr>
            </w:pPr>
          </w:p>
        </w:tc>
      </w:tr>
      <w:tr w:rsidR="00102BDE" w:rsidRPr="005B1F10" w14:paraId="08ECE9AA" w14:textId="77777777" w:rsidTr="00113C5C">
        <w:tc>
          <w:tcPr>
            <w:tcW w:w="642" w:type="dxa"/>
          </w:tcPr>
          <w:p w14:paraId="08ECE9A5" w14:textId="77777777" w:rsidR="00102BDE" w:rsidRPr="005B1F10" w:rsidRDefault="00102BDE" w:rsidP="00113C5C">
            <w:pPr>
              <w:rPr>
                <w:rFonts w:ascii="Corbel" w:hAnsi="Corbel"/>
                <w:sz w:val="22"/>
                <w:szCs w:val="22"/>
              </w:rPr>
            </w:pPr>
            <w:r w:rsidRPr="005B1F10">
              <w:rPr>
                <w:rFonts w:ascii="Corbel" w:hAnsi="Corbel"/>
                <w:sz w:val="22"/>
                <w:szCs w:val="22"/>
              </w:rPr>
              <w:t>C.3</w:t>
            </w:r>
          </w:p>
        </w:tc>
        <w:tc>
          <w:tcPr>
            <w:tcW w:w="8005" w:type="dxa"/>
          </w:tcPr>
          <w:p w14:paraId="08ECE9A6" w14:textId="77777777" w:rsidR="00102BDE" w:rsidRPr="005B1F10" w:rsidRDefault="00102BDE" w:rsidP="00113C5C">
            <w:pPr>
              <w:rPr>
                <w:rFonts w:ascii="Corbel" w:hAnsi="Corbel"/>
                <w:sz w:val="22"/>
                <w:szCs w:val="22"/>
              </w:rPr>
            </w:pPr>
            <w:r w:rsidRPr="005B1F10">
              <w:rPr>
                <w:rFonts w:ascii="Corbel" w:hAnsi="Corbel"/>
                <w:sz w:val="22"/>
                <w:szCs w:val="22"/>
              </w:rPr>
              <w:t xml:space="preserve">Documenten (bestanden) die met VISI zijn  uitgewisseld – binnen de kaders die de archiefwet hier aan stelt – moeten te allen tijde </w:t>
            </w:r>
            <w:proofErr w:type="spellStart"/>
            <w:r w:rsidRPr="005B1F10">
              <w:rPr>
                <w:rFonts w:ascii="Corbel" w:hAnsi="Corbel"/>
                <w:sz w:val="22"/>
                <w:szCs w:val="22"/>
              </w:rPr>
              <w:t>terugvindbaar</w:t>
            </w:r>
            <w:proofErr w:type="spellEnd"/>
            <w:r w:rsidRPr="005B1F10">
              <w:rPr>
                <w:rFonts w:ascii="Corbel" w:hAnsi="Corbel"/>
                <w:sz w:val="22"/>
                <w:szCs w:val="22"/>
              </w:rPr>
              <w:t xml:space="preserve"> en leesbaar blijven</w:t>
            </w:r>
            <w:r w:rsidRPr="005B1F10">
              <w:rPr>
                <w:rFonts w:ascii="Corbel" w:hAnsi="Corbel"/>
              </w:rPr>
              <w:t xml:space="preserve"> </w:t>
            </w:r>
            <w:r w:rsidRPr="005B1F10">
              <w:rPr>
                <w:rFonts w:ascii="Corbel" w:hAnsi="Corbel"/>
                <w:i/>
                <w:sz w:val="22"/>
                <w:szCs w:val="22"/>
                <w:vertAlign w:val="superscript"/>
              </w:rPr>
              <w:t>(</w:t>
            </w:r>
            <w:r w:rsidRPr="005B1F10">
              <w:rPr>
                <w:rFonts w:ascii="Corbel" w:hAnsi="Corbel"/>
                <w:i/>
                <w:sz w:val="22"/>
                <w:szCs w:val="22"/>
              </w:rPr>
              <w:t>**</w:t>
            </w:r>
            <w:r w:rsidRPr="005B1F10">
              <w:rPr>
                <w:rFonts w:ascii="Corbel" w:hAnsi="Corbel"/>
                <w:i/>
                <w:sz w:val="22"/>
                <w:szCs w:val="22"/>
                <w:vertAlign w:val="superscript"/>
              </w:rPr>
              <w:t>)</w:t>
            </w:r>
            <w:r w:rsidRPr="005B1F10">
              <w:rPr>
                <w:rFonts w:ascii="Corbel" w:hAnsi="Corbel"/>
                <w:sz w:val="22"/>
                <w:szCs w:val="22"/>
              </w:rPr>
              <w:t>, ongeacht veranderingen van software of anderzijds.</w:t>
            </w:r>
          </w:p>
          <w:p w14:paraId="08ECE9A7" w14:textId="77777777" w:rsidR="00463E31" w:rsidRPr="005B1F10" w:rsidRDefault="00463E31" w:rsidP="00113C5C">
            <w:pPr>
              <w:rPr>
                <w:rFonts w:ascii="Corbel" w:hAnsi="Corbel"/>
                <w:sz w:val="22"/>
                <w:szCs w:val="22"/>
              </w:rPr>
            </w:pPr>
            <w:r w:rsidRPr="005B1F10">
              <w:rPr>
                <w:rFonts w:ascii="Corbel" w:hAnsi="Corbel"/>
                <w:sz w:val="22"/>
                <w:szCs w:val="22"/>
              </w:rPr>
              <w:t>(</w:t>
            </w:r>
            <w:hyperlink r:id="rId11" w:history="1">
              <w:r w:rsidRPr="005B1F10">
                <w:rPr>
                  <w:rStyle w:val="Hyperlink"/>
                  <w:rFonts w:ascii="Corbel" w:hAnsi="Corbel"/>
                  <w:sz w:val="22"/>
                  <w:szCs w:val="22"/>
                </w:rPr>
                <w:t>http://wetten.overheid.nl/BWBR0007376/geldigheidsdatum_30-11-2010</w:t>
              </w:r>
            </w:hyperlink>
            <w:r w:rsidRPr="005B1F10">
              <w:rPr>
                <w:rFonts w:ascii="Corbel" w:hAnsi="Corbel"/>
                <w:sz w:val="22"/>
                <w:szCs w:val="22"/>
              </w:rPr>
              <w:t>)</w:t>
            </w:r>
          </w:p>
          <w:p w14:paraId="08ECE9A8" w14:textId="77777777" w:rsidR="00102BDE" w:rsidRPr="005B1F10" w:rsidRDefault="00102BDE" w:rsidP="00113C5C">
            <w:pPr>
              <w:rPr>
                <w:rFonts w:ascii="Corbel" w:hAnsi="Corbel"/>
                <w:i/>
                <w:sz w:val="22"/>
                <w:szCs w:val="22"/>
              </w:rPr>
            </w:pPr>
            <w:r w:rsidRPr="005B1F10">
              <w:rPr>
                <w:rFonts w:ascii="Corbel" w:hAnsi="Corbel"/>
                <w:sz w:val="22"/>
                <w:szCs w:val="22"/>
              </w:rPr>
              <w:br/>
            </w:r>
            <w:r w:rsidRPr="005B1F10">
              <w:rPr>
                <w:rFonts w:ascii="Corbel" w:hAnsi="Corbel"/>
                <w:i/>
                <w:sz w:val="22"/>
                <w:szCs w:val="22"/>
              </w:rPr>
              <w:t xml:space="preserve"> </w:t>
            </w:r>
            <w:r w:rsidRPr="005B1F10">
              <w:rPr>
                <w:rFonts w:ascii="Corbel" w:hAnsi="Corbel"/>
                <w:i/>
                <w:sz w:val="22"/>
                <w:szCs w:val="22"/>
                <w:vertAlign w:val="superscript"/>
              </w:rPr>
              <w:t>(</w:t>
            </w:r>
            <w:r w:rsidRPr="005B1F10">
              <w:rPr>
                <w:rFonts w:ascii="Corbel" w:hAnsi="Corbel"/>
                <w:i/>
                <w:sz w:val="22"/>
                <w:szCs w:val="22"/>
              </w:rPr>
              <w:t>**</w:t>
            </w:r>
            <w:r w:rsidRPr="005B1F10">
              <w:rPr>
                <w:rFonts w:ascii="Corbel" w:hAnsi="Corbel"/>
                <w:i/>
                <w:sz w:val="22"/>
                <w:szCs w:val="22"/>
                <w:vertAlign w:val="superscript"/>
              </w:rPr>
              <w:t xml:space="preserve">) </w:t>
            </w:r>
            <w:r w:rsidRPr="005B1F10">
              <w:rPr>
                <w:rFonts w:ascii="Corbel" w:hAnsi="Corbel"/>
                <w:i/>
                <w:sz w:val="22"/>
                <w:szCs w:val="22"/>
              </w:rPr>
              <w:t xml:space="preserve"> N.B. Testen van dit item is echter niet goed mogelijk; wel kunnen afspraken over een eenvormige archivering worden gemaakt)</w:t>
            </w:r>
          </w:p>
          <w:p w14:paraId="08ECE9A9" w14:textId="77777777" w:rsidR="00102BDE" w:rsidRPr="005B1F10" w:rsidRDefault="00102BDE" w:rsidP="00113C5C">
            <w:pPr>
              <w:rPr>
                <w:rFonts w:ascii="Corbel" w:hAnsi="Corbel"/>
                <w:sz w:val="22"/>
                <w:szCs w:val="22"/>
              </w:rPr>
            </w:pPr>
          </w:p>
        </w:tc>
      </w:tr>
    </w:tbl>
    <w:p w14:paraId="08ECE9AB" w14:textId="77777777" w:rsidR="00102BDE" w:rsidRPr="005B1F10" w:rsidRDefault="00102BDE" w:rsidP="00102BDE">
      <w:pPr>
        <w:rPr>
          <w:rFonts w:ascii="Corbel" w:hAnsi="Corbel"/>
          <w:sz w:val="22"/>
          <w:szCs w:val="22"/>
        </w:rPr>
      </w:pPr>
    </w:p>
    <w:p w14:paraId="08ECE9AC" w14:textId="77777777" w:rsidR="001F5721" w:rsidRPr="005B1F10" w:rsidRDefault="001F5721" w:rsidP="00102BDE">
      <w:pPr>
        <w:rPr>
          <w:rFonts w:ascii="Corbel" w:hAnsi="Corbel"/>
          <w:sz w:val="22"/>
          <w:szCs w:val="22"/>
        </w:rPr>
      </w:pPr>
    </w:p>
    <w:p w14:paraId="08ECE9AD" w14:textId="77777777" w:rsidR="001F5721" w:rsidRPr="005B1F10" w:rsidRDefault="001F5721" w:rsidP="00102BDE">
      <w:pPr>
        <w:rPr>
          <w:rFonts w:ascii="Corbel" w:hAnsi="Corbel"/>
          <w:sz w:val="22"/>
          <w:szCs w:val="22"/>
        </w:rPr>
      </w:pPr>
      <w:r w:rsidRPr="005B1F10">
        <w:rPr>
          <w:rFonts w:ascii="Corbel" w:hAnsi="Corbel"/>
          <w:sz w:val="22"/>
          <w:szCs w:val="22"/>
        </w:rPr>
        <w:t>&lt;</w:t>
      </w:r>
      <w:r w:rsidR="0074015D" w:rsidRPr="005B1F10">
        <w:rPr>
          <w:rFonts w:ascii="Corbel" w:hAnsi="Corbel"/>
          <w:sz w:val="22"/>
          <w:szCs w:val="22"/>
        </w:rPr>
        <w:t xml:space="preserve"> </w:t>
      </w:r>
      <w:r w:rsidRPr="005B1F10">
        <w:rPr>
          <w:rFonts w:ascii="Corbel" w:hAnsi="Corbel"/>
          <w:sz w:val="22"/>
          <w:szCs w:val="22"/>
        </w:rPr>
        <w:t>einde Bijlage 10</w:t>
      </w:r>
      <w:r w:rsidR="0074015D" w:rsidRPr="005B1F10">
        <w:rPr>
          <w:rFonts w:ascii="Corbel" w:hAnsi="Corbel"/>
          <w:sz w:val="22"/>
          <w:szCs w:val="22"/>
        </w:rPr>
        <w:t xml:space="preserve"> </w:t>
      </w:r>
      <w:r w:rsidRPr="005B1F10">
        <w:rPr>
          <w:rFonts w:ascii="Corbel" w:hAnsi="Corbel"/>
          <w:sz w:val="22"/>
          <w:szCs w:val="22"/>
        </w:rPr>
        <w:t>&gt;</w:t>
      </w:r>
    </w:p>
    <w:sectPr w:rsidR="001F5721" w:rsidRPr="005B1F10" w:rsidSect="009F4093">
      <w:headerReference w:type="default" r:id="rId12"/>
      <w:footerReference w:type="default" r:id="rId13"/>
      <w:footnotePr>
        <w:pos w:val="beneathText"/>
      </w:footnotePr>
      <w:type w:val="continuous"/>
      <w:pgSz w:w="11905" w:h="16837"/>
      <w:pgMar w:top="1701" w:right="1134" w:bottom="1134"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16C8C" w14:textId="77777777" w:rsidR="00E94DE5" w:rsidRDefault="00E94DE5">
      <w:r>
        <w:separator/>
      </w:r>
    </w:p>
  </w:endnote>
  <w:endnote w:type="continuationSeparator" w:id="0">
    <w:p w14:paraId="44FD195F" w14:textId="77777777" w:rsidR="00E94DE5" w:rsidRDefault="00E94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 w:name="Frutiger-Roman">
    <w:altName w:val="Arial Unicode MS"/>
    <w:panose1 w:val="00000000000000000000"/>
    <w:charset w:val="80"/>
    <w:family w:val="auto"/>
    <w:notTrueType/>
    <w:pitch w:val="default"/>
    <w:sig w:usb0="00000003" w:usb1="08070000" w:usb2="00000010" w:usb3="00000000" w:csb0="0002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CE9B6" w14:textId="77777777" w:rsidR="00362C35" w:rsidRDefault="0070361C">
    <w:pPr>
      <w:pStyle w:val="Voettekst"/>
    </w:pPr>
    <w:r>
      <w:rPr>
        <w:noProof/>
      </w:rPr>
      <w:drawing>
        <wp:inline distT="0" distB="0" distL="0" distR="0" wp14:anchorId="08ECE9BA" wp14:editId="08ECE9BB">
          <wp:extent cx="694690" cy="124460"/>
          <wp:effectExtent l="0" t="0" r="0" b="8890"/>
          <wp:docPr id="2" name="Afbeelding 2" descr="by-nc-sa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y-nc-sa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690" cy="124460"/>
                  </a:xfrm>
                  <a:prstGeom prst="rect">
                    <a:avLst/>
                  </a:prstGeom>
                  <a:noFill/>
                  <a:ln>
                    <a:noFill/>
                  </a:ln>
                </pic:spPr>
              </pic:pic>
            </a:graphicData>
          </a:graphic>
        </wp:inline>
      </w:drawing>
    </w:r>
    <w:r w:rsidR="00362C35">
      <w:rPr>
        <w:sz w:val="16"/>
        <w:szCs w:val="16"/>
      </w:rPr>
      <w:t xml:space="preserve"> VISI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CE9B9" w14:textId="77777777" w:rsidR="00362C35" w:rsidRPr="005B1F10" w:rsidRDefault="0070361C">
    <w:pPr>
      <w:pStyle w:val="Voettekst"/>
      <w:rPr>
        <w:rFonts w:ascii="Corbel" w:hAnsi="Corbel"/>
        <w:sz w:val="16"/>
        <w:szCs w:val="16"/>
      </w:rPr>
    </w:pPr>
    <w:r w:rsidRPr="005B1F10">
      <w:rPr>
        <w:rFonts w:ascii="Corbel" w:hAnsi="Corbel"/>
        <w:noProof/>
        <w:sz w:val="16"/>
        <w:szCs w:val="16"/>
      </w:rPr>
      <w:drawing>
        <wp:inline distT="0" distB="0" distL="0" distR="0" wp14:anchorId="08ECE9BE" wp14:editId="08ECE9BF">
          <wp:extent cx="694690" cy="124460"/>
          <wp:effectExtent l="0" t="0" r="0" b="8890"/>
          <wp:docPr id="3" name="Afbeelding 3" descr="by-nc-sa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y-nc-sa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690" cy="124460"/>
                  </a:xfrm>
                  <a:prstGeom prst="rect">
                    <a:avLst/>
                  </a:prstGeom>
                  <a:noFill/>
                  <a:ln>
                    <a:noFill/>
                  </a:ln>
                </pic:spPr>
              </pic:pic>
            </a:graphicData>
          </a:graphic>
        </wp:inline>
      </w:drawing>
    </w:r>
    <w:r w:rsidR="00362C35" w:rsidRPr="005B1F10">
      <w:rPr>
        <w:rFonts w:ascii="Corbel" w:hAnsi="Corbel"/>
        <w:sz w:val="16"/>
        <w:szCs w:val="16"/>
      </w:rPr>
      <w:t xml:space="preserve"> VISI</w:t>
    </w:r>
    <w:r w:rsidR="00362C35" w:rsidRPr="005B1F10">
      <w:rPr>
        <w:rFonts w:ascii="Corbel" w:hAnsi="Corbel"/>
        <w:sz w:val="16"/>
        <w:szCs w:val="16"/>
      </w:rPr>
      <w:tab/>
      <w:t xml:space="preserve">Pagina </w:t>
    </w:r>
    <w:r w:rsidR="00362C35" w:rsidRPr="005B1F10">
      <w:rPr>
        <w:rFonts w:ascii="Corbel" w:hAnsi="Corbel"/>
        <w:sz w:val="16"/>
        <w:szCs w:val="16"/>
      </w:rPr>
      <w:fldChar w:fldCharType="begin"/>
    </w:r>
    <w:r w:rsidR="00362C35" w:rsidRPr="005B1F10">
      <w:rPr>
        <w:rFonts w:ascii="Corbel" w:hAnsi="Corbel"/>
        <w:sz w:val="16"/>
        <w:szCs w:val="16"/>
      </w:rPr>
      <w:instrText xml:space="preserve"> PAGE </w:instrText>
    </w:r>
    <w:r w:rsidR="00362C35" w:rsidRPr="005B1F10">
      <w:rPr>
        <w:rFonts w:ascii="Corbel" w:hAnsi="Corbel"/>
        <w:sz w:val="16"/>
        <w:szCs w:val="16"/>
      </w:rPr>
      <w:fldChar w:fldCharType="separate"/>
    </w:r>
    <w:r w:rsidR="005B1F10">
      <w:rPr>
        <w:rFonts w:ascii="Corbel" w:hAnsi="Corbel"/>
        <w:noProof/>
        <w:sz w:val="16"/>
        <w:szCs w:val="16"/>
      </w:rPr>
      <w:t>4</w:t>
    </w:r>
    <w:r w:rsidR="00362C35" w:rsidRPr="005B1F10">
      <w:rPr>
        <w:rFonts w:ascii="Corbel" w:hAnsi="Corbel"/>
        <w:sz w:val="16"/>
        <w:szCs w:val="16"/>
      </w:rPr>
      <w:fldChar w:fldCharType="end"/>
    </w:r>
    <w:r w:rsidR="00362C35" w:rsidRPr="005B1F10">
      <w:rPr>
        <w:rFonts w:ascii="Corbel" w:hAnsi="Corbel"/>
        <w:sz w:val="16"/>
        <w:szCs w:val="16"/>
      </w:rPr>
      <w:t xml:space="preserve"> van </w:t>
    </w:r>
    <w:r w:rsidR="00362C35" w:rsidRPr="005B1F10">
      <w:rPr>
        <w:rFonts w:ascii="Corbel" w:hAnsi="Corbel"/>
        <w:sz w:val="16"/>
        <w:szCs w:val="16"/>
      </w:rPr>
      <w:fldChar w:fldCharType="begin"/>
    </w:r>
    <w:r w:rsidR="00362C35" w:rsidRPr="005B1F10">
      <w:rPr>
        <w:rFonts w:ascii="Corbel" w:hAnsi="Corbel"/>
        <w:sz w:val="16"/>
        <w:szCs w:val="16"/>
      </w:rPr>
      <w:instrText xml:space="preserve"> NUMPAGES </w:instrText>
    </w:r>
    <w:r w:rsidR="00362C35" w:rsidRPr="005B1F10">
      <w:rPr>
        <w:rFonts w:ascii="Corbel" w:hAnsi="Corbel"/>
        <w:sz w:val="16"/>
        <w:szCs w:val="16"/>
      </w:rPr>
      <w:fldChar w:fldCharType="separate"/>
    </w:r>
    <w:r w:rsidR="005B1F10">
      <w:rPr>
        <w:rFonts w:ascii="Corbel" w:hAnsi="Corbel"/>
        <w:noProof/>
        <w:sz w:val="16"/>
        <w:szCs w:val="16"/>
      </w:rPr>
      <w:t>4</w:t>
    </w:r>
    <w:r w:rsidR="00362C35" w:rsidRPr="005B1F10">
      <w:rPr>
        <w:rFonts w:ascii="Corbel" w:hAnsi="Corbe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F630BB" w14:textId="77777777" w:rsidR="00E94DE5" w:rsidRDefault="00E94DE5">
      <w:r>
        <w:separator/>
      </w:r>
    </w:p>
  </w:footnote>
  <w:footnote w:type="continuationSeparator" w:id="0">
    <w:p w14:paraId="3CD882A3" w14:textId="77777777" w:rsidR="00E94DE5" w:rsidRDefault="00E94D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CE9B7" w14:textId="77777777" w:rsidR="00362C35" w:rsidRPr="005B1F10" w:rsidRDefault="005B1F10" w:rsidP="00360425">
    <w:pPr>
      <w:pStyle w:val="Koptekst"/>
      <w:pBdr>
        <w:bottom w:val="single" w:sz="4" w:space="1" w:color="auto"/>
      </w:pBdr>
      <w:tabs>
        <w:tab w:val="clear" w:pos="9072"/>
        <w:tab w:val="left" w:pos="4395"/>
      </w:tabs>
      <w:ind w:right="2833"/>
      <w:rPr>
        <w:rFonts w:ascii="Corbel" w:hAnsi="Corbel"/>
        <w:sz w:val="20"/>
        <w:szCs w:val="20"/>
      </w:rPr>
    </w:pPr>
    <w:r w:rsidRPr="005B1F10">
      <w:rPr>
        <w:rFonts w:ascii="Corbel" w:hAnsi="Corbel"/>
        <w:b/>
        <w:i/>
        <w:noProof/>
        <w:sz w:val="32"/>
        <w:szCs w:val="32"/>
        <w:u w:val="single"/>
      </w:rPr>
      <w:drawing>
        <wp:anchor distT="0" distB="0" distL="114300" distR="114300" simplePos="0" relativeHeight="251659264" behindDoc="0" locked="0" layoutInCell="1" allowOverlap="1" wp14:anchorId="08ECE9BC" wp14:editId="08ECE9BD">
          <wp:simplePos x="0" y="0"/>
          <wp:positionH relativeFrom="column">
            <wp:posOffset>3902710</wp:posOffset>
          </wp:positionH>
          <wp:positionV relativeFrom="paragraph">
            <wp:posOffset>-145415</wp:posOffset>
          </wp:positionV>
          <wp:extent cx="2252980" cy="53975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m logo standaard vis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52980" cy="539750"/>
                  </a:xfrm>
                  <a:prstGeom prst="rect">
                    <a:avLst/>
                  </a:prstGeom>
                </pic:spPr>
              </pic:pic>
            </a:graphicData>
          </a:graphic>
          <wp14:sizeRelH relativeFrom="page">
            <wp14:pctWidth>0</wp14:pctWidth>
          </wp14:sizeRelH>
          <wp14:sizeRelV relativeFrom="page">
            <wp14:pctHeight>0</wp14:pctHeight>
          </wp14:sizeRelV>
        </wp:anchor>
      </w:drawing>
    </w:r>
    <w:r w:rsidR="00362C35" w:rsidRPr="005B1F10">
      <w:rPr>
        <w:rFonts w:ascii="Corbel" w:hAnsi="Corbel"/>
        <w:sz w:val="20"/>
        <w:szCs w:val="20"/>
      </w:rPr>
      <w:t>Leidraad VISI-systematiek v.1.</w:t>
    </w:r>
    <w:r w:rsidRPr="005B1F10">
      <w:rPr>
        <w:rFonts w:ascii="Corbel" w:hAnsi="Corbel"/>
        <w:sz w:val="20"/>
        <w:szCs w:val="20"/>
      </w:rPr>
      <w:t>6</w:t>
    </w:r>
  </w:p>
  <w:p w14:paraId="08ECE9B8" w14:textId="77777777" w:rsidR="00362C35" w:rsidRPr="005B1F10" w:rsidRDefault="00362C35" w:rsidP="00360425">
    <w:pPr>
      <w:pStyle w:val="Koptekst"/>
      <w:pBdr>
        <w:bottom w:val="single" w:sz="4" w:space="1" w:color="auto"/>
      </w:pBdr>
      <w:tabs>
        <w:tab w:val="clear" w:pos="9072"/>
        <w:tab w:val="left" w:pos="4395"/>
      </w:tabs>
      <w:ind w:right="2833"/>
      <w:rPr>
        <w:rFonts w:ascii="Corbel" w:hAnsi="Corbel"/>
        <w:sz w:val="20"/>
        <w:szCs w:val="20"/>
      </w:rPr>
    </w:pPr>
    <w:r w:rsidRPr="005B1F10">
      <w:rPr>
        <w:rFonts w:ascii="Corbel" w:hAnsi="Corbel"/>
        <w:sz w:val="20"/>
        <w:szCs w:val="20"/>
      </w:rPr>
      <w:t>Bijlage 10</w:t>
    </w:r>
    <w:r w:rsidRPr="005B1F10">
      <w:rPr>
        <w:rFonts w:ascii="Corbel" w:hAnsi="Corbel"/>
        <w:sz w:val="20"/>
        <w:szCs w:val="20"/>
      </w:rPr>
      <w:tab/>
      <w:t>NORMATIEF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Kop1"/>
      <w:lvlText w:val=""/>
      <w:lvlJc w:val="left"/>
      <w:pPr>
        <w:tabs>
          <w:tab w:val="num" w:pos="432"/>
        </w:tabs>
        <w:ind w:left="432" w:hanging="432"/>
      </w:pPr>
    </w:lvl>
    <w:lvl w:ilvl="1">
      <w:start w:val="1"/>
      <w:numFmt w:val="none"/>
      <w:pStyle w:val="Kop2"/>
      <w:lvlText w:val=""/>
      <w:lvlJc w:val="left"/>
      <w:pPr>
        <w:tabs>
          <w:tab w:val="num" w:pos="576"/>
        </w:tabs>
        <w:ind w:left="576" w:hanging="576"/>
      </w:pPr>
    </w:lvl>
    <w:lvl w:ilvl="2">
      <w:start w:val="1"/>
      <w:numFmt w:val="none"/>
      <w:pStyle w:val="Kop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6104197E"/>
    <w:multiLevelType w:val="hybridMultilevel"/>
    <w:tmpl w:val="A956CC06"/>
    <w:lvl w:ilvl="0" w:tplc="04130015">
      <w:start w:val="1"/>
      <w:numFmt w:val="upperLetter"/>
      <w:lvlText w:val="%1."/>
      <w:lvlJc w:val="left"/>
      <w:pPr>
        <w:tabs>
          <w:tab w:val="num" w:pos="2520"/>
        </w:tabs>
        <w:ind w:left="2520" w:hanging="360"/>
      </w:pPr>
      <w:rPr>
        <w:rFonts w:hint="default"/>
      </w:rPr>
    </w:lvl>
    <w:lvl w:ilvl="1" w:tplc="04130003" w:tentative="1">
      <w:start w:val="1"/>
      <w:numFmt w:val="bullet"/>
      <w:lvlText w:val="o"/>
      <w:lvlJc w:val="left"/>
      <w:pPr>
        <w:ind w:left="3240" w:hanging="360"/>
      </w:pPr>
      <w:rPr>
        <w:rFonts w:ascii="Courier New" w:hAnsi="Courier New" w:cs="Courier New" w:hint="default"/>
      </w:rPr>
    </w:lvl>
    <w:lvl w:ilvl="2" w:tplc="04130005" w:tentative="1">
      <w:start w:val="1"/>
      <w:numFmt w:val="bullet"/>
      <w:lvlText w:val=""/>
      <w:lvlJc w:val="left"/>
      <w:pPr>
        <w:ind w:left="3960" w:hanging="360"/>
      </w:pPr>
      <w:rPr>
        <w:rFonts w:ascii="Wingdings" w:hAnsi="Wingdings" w:hint="default"/>
      </w:rPr>
    </w:lvl>
    <w:lvl w:ilvl="3" w:tplc="04130001" w:tentative="1">
      <w:start w:val="1"/>
      <w:numFmt w:val="bullet"/>
      <w:lvlText w:val=""/>
      <w:lvlJc w:val="left"/>
      <w:pPr>
        <w:ind w:left="4680" w:hanging="360"/>
      </w:pPr>
      <w:rPr>
        <w:rFonts w:ascii="Symbol" w:hAnsi="Symbol" w:hint="default"/>
      </w:rPr>
    </w:lvl>
    <w:lvl w:ilvl="4" w:tplc="04130003" w:tentative="1">
      <w:start w:val="1"/>
      <w:numFmt w:val="bullet"/>
      <w:lvlText w:val="o"/>
      <w:lvlJc w:val="left"/>
      <w:pPr>
        <w:ind w:left="5400" w:hanging="360"/>
      </w:pPr>
      <w:rPr>
        <w:rFonts w:ascii="Courier New" w:hAnsi="Courier New" w:cs="Courier New" w:hint="default"/>
      </w:rPr>
    </w:lvl>
    <w:lvl w:ilvl="5" w:tplc="04130005" w:tentative="1">
      <w:start w:val="1"/>
      <w:numFmt w:val="bullet"/>
      <w:lvlText w:val=""/>
      <w:lvlJc w:val="left"/>
      <w:pPr>
        <w:ind w:left="6120" w:hanging="360"/>
      </w:pPr>
      <w:rPr>
        <w:rFonts w:ascii="Wingdings" w:hAnsi="Wingdings" w:hint="default"/>
      </w:rPr>
    </w:lvl>
    <w:lvl w:ilvl="6" w:tplc="04130001" w:tentative="1">
      <w:start w:val="1"/>
      <w:numFmt w:val="bullet"/>
      <w:lvlText w:val=""/>
      <w:lvlJc w:val="left"/>
      <w:pPr>
        <w:ind w:left="6840" w:hanging="360"/>
      </w:pPr>
      <w:rPr>
        <w:rFonts w:ascii="Symbol" w:hAnsi="Symbol" w:hint="default"/>
      </w:rPr>
    </w:lvl>
    <w:lvl w:ilvl="7" w:tplc="04130003" w:tentative="1">
      <w:start w:val="1"/>
      <w:numFmt w:val="bullet"/>
      <w:lvlText w:val="o"/>
      <w:lvlJc w:val="left"/>
      <w:pPr>
        <w:ind w:left="7560" w:hanging="360"/>
      </w:pPr>
      <w:rPr>
        <w:rFonts w:ascii="Courier New" w:hAnsi="Courier New" w:cs="Courier New" w:hint="default"/>
      </w:rPr>
    </w:lvl>
    <w:lvl w:ilvl="8" w:tplc="04130005" w:tentative="1">
      <w:start w:val="1"/>
      <w:numFmt w:val="bullet"/>
      <w:lvlText w:val=""/>
      <w:lvlJc w:val="left"/>
      <w:pPr>
        <w:ind w:left="8280" w:hanging="360"/>
      </w:pPr>
      <w:rPr>
        <w:rFonts w:ascii="Wingdings" w:hAnsi="Wingdings" w:hint="default"/>
      </w:rPr>
    </w:lvl>
  </w:abstractNum>
  <w:abstractNum w:abstractNumId="3" w15:restartNumberingAfterBreak="0">
    <w:nsid w:val="7DA2036E"/>
    <w:multiLevelType w:val="hybridMultilevel"/>
    <w:tmpl w:val="DA661DDA"/>
    <w:lvl w:ilvl="0" w:tplc="04130015">
      <w:start w:val="3"/>
      <w:numFmt w:val="upp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ems, P.H. (Peter)">
    <w15:presenceInfo w15:providerId="AD" w15:userId="S-1-5-21-1104492580-2141259050-3462381582-26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revisionView w:markup="0"/>
  <w:trackRevisions/>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1EC0"/>
    <w:rsid w:val="00011046"/>
    <w:rsid w:val="00031A2E"/>
    <w:rsid w:val="00062D25"/>
    <w:rsid w:val="000816F1"/>
    <w:rsid w:val="000959AF"/>
    <w:rsid w:val="000A7851"/>
    <w:rsid w:val="00102BDE"/>
    <w:rsid w:val="00113C5C"/>
    <w:rsid w:val="001233A5"/>
    <w:rsid w:val="00124222"/>
    <w:rsid w:val="00124961"/>
    <w:rsid w:val="00127296"/>
    <w:rsid w:val="0013503B"/>
    <w:rsid w:val="0015133B"/>
    <w:rsid w:val="00154F94"/>
    <w:rsid w:val="00190507"/>
    <w:rsid w:val="001A4951"/>
    <w:rsid w:val="001F5721"/>
    <w:rsid w:val="001F5D2A"/>
    <w:rsid w:val="00246D26"/>
    <w:rsid w:val="00252240"/>
    <w:rsid w:val="002756F7"/>
    <w:rsid w:val="002776D1"/>
    <w:rsid w:val="00281648"/>
    <w:rsid w:val="00283E2A"/>
    <w:rsid w:val="00290C7D"/>
    <w:rsid w:val="00293FD0"/>
    <w:rsid w:val="002D4671"/>
    <w:rsid w:val="002F1915"/>
    <w:rsid w:val="00304816"/>
    <w:rsid w:val="00317E2A"/>
    <w:rsid w:val="003233BF"/>
    <w:rsid w:val="00326FC4"/>
    <w:rsid w:val="00360425"/>
    <w:rsid w:val="00362C35"/>
    <w:rsid w:val="00395ED2"/>
    <w:rsid w:val="003B3084"/>
    <w:rsid w:val="003C1AC2"/>
    <w:rsid w:val="003D048E"/>
    <w:rsid w:val="00462FB1"/>
    <w:rsid w:val="00463E31"/>
    <w:rsid w:val="00466DCE"/>
    <w:rsid w:val="0049685E"/>
    <w:rsid w:val="004A4B61"/>
    <w:rsid w:val="004C6D08"/>
    <w:rsid w:val="004D0EC1"/>
    <w:rsid w:val="004D5B22"/>
    <w:rsid w:val="004E4BC0"/>
    <w:rsid w:val="004E79A3"/>
    <w:rsid w:val="004F167F"/>
    <w:rsid w:val="004F2E0D"/>
    <w:rsid w:val="0050438F"/>
    <w:rsid w:val="00545BB4"/>
    <w:rsid w:val="00552FA5"/>
    <w:rsid w:val="00573E12"/>
    <w:rsid w:val="00583A6B"/>
    <w:rsid w:val="005B1F10"/>
    <w:rsid w:val="005F1EC0"/>
    <w:rsid w:val="00611F1D"/>
    <w:rsid w:val="006343EB"/>
    <w:rsid w:val="00681F16"/>
    <w:rsid w:val="0070361C"/>
    <w:rsid w:val="0070626D"/>
    <w:rsid w:val="00706A19"/>
    <w:rsid w:val="007143B5"/>
    <w:rsid w:val="00727C9D"/>
    <w:rsid w:val="0074015D"/>
    <w:rsid w:val="007648A1"/>
    <w:rsid w:val="0079622E"/>
    <w:rsid w:val="007A2ED0"/>
    <w:rsid w:val="007D7EC7"/>
    <w:rsid w:val="007E7AE5"/>
    <w:rsid w:val="007F7A88"/>
    <w:rsid w:val="00803821"/>
    <w:rsid w:val="00806CED"/>
    <w:rsid w:val="0082138E"/>
    <w:rsid w:val="00892164"/>
    <w:rsid w:val="008A5371"/>
    <w:rsid w:val="008D4667"/>
    <w:rsid w:val="008D6CD5"/>
    <w:rsid w:val="008E1061"/>
    <w:rsid w:val="009034E3"/>
    <w:rsid w:val="00956466"/>
    <w:rsid w:val="009965B3"/>
    <w:rsid w:val="00997048"/>
    <w:rsid w:val="009D690E"/>
    <w:rsid w:val="009F114B"/>
    <w:rsid w:val="009F4093"/>
    <w:rsid w:val="00A043D3"/>
    <w:rsid w:val="00A142FB"/>
    <w:rsid w:val="00A1646A"/>
    <w:rsid w:val="00A44E1E"/>
    <w:rsid w:val="00A4501E"/>
    <w:rsid w:val="00A4701C"/>
    <w:rsid w:val="00A840D4"/>
    <w:rsid w:val="00AD268C"/>
    <w:rsid w:val="00AF1CED"/>
    <w:rsid w:val="00B3714F"/>
    <w:rsid w:val="00B5047E"/>
    <w:rsid w:val="00B52F43"/>
    <w:rsid w:val="00B62AAA"/>
    <w:rsid w:val="00BA1130"/>
    <w:rsid w:val="00BA6050"/>
    <w:rsid w:val="00C15CB0"/>
    <w:rsid w:val="00C41CE7"/>
    <w:rsid w:val="00C842D7"/>
    <w:rsid w:val="00CA0794"/>
    <w:rsid w:val="00CA6E4D"/>
    <w:rsid w:val="00CD0592"/>
    <w:rsid w:val="00D52F99"/>
    <w:rsid w:val="00D8624D"/>
    <w:rsid w:val="00D90466"/>
    <w:rsid w:val="00E30AD6"/>
    <w:rsid w:val="00E6400A"/>
    <w:rsid w:val="00E94DE5"/>
    <w:rsid w:val="00EA0C76"/>
    <w:rsid w:val="00EC3D05"/>
    <w:rsid w:val="00EE1DC6"/>
    <w:rsid w:val="00F03C29"/>
    <w:rsid w:val="00F56ECE"/>
    <w:rsid w:val="00F771CD"/>
    <w:rsid w:val="00F806AD"/>
    <w:rsid w:val="00FE48A0"/>
    <w:rsid w:val="00FE6CA7"/>
    <w:rsid w:val="00FF18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CE906"/>
  <w15:docId w15:val="{69028924-B969-4C92-A075-6C1777031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widowControl w:val="0"/>
      <w:suppressAutoHyphens/>
    </w:pPr>
    <w:rPr>
      <w:rFonts w:eastAsia="Arial Unicode MS"/>
      <w:kern w:val="1"/>
      <w:sz w:val="24"/>
      <w:szCs w:val="24"/>
    </w:rPr>
  </w:style>
  <w:style w:type="paragraph" w:styleId="Kop1">
    <w:name w:val="heading 1"/>
    <w:basedOn w:val="Kop"/>
    <w:next w:val="Plattetekst"/>
    <w:qFormat/>
    <w:pPr>
      <w:numPr>
        <w:numId w:val="1"/>
      </w:numPr>
      <w:outlineLvl w:val="0"/>
    </w:pPr>
    <w:rPr>
      <w:rFonts w:ascii="Times New Roman" w:eastAsia="Arial Unicode MS" w:hAnsi="Times New Roman"/>
      <w:b/>
      <w:bCs/>
      <w:sz w:val="48"/>
      <w:szCs w:val="48"/>
    </w:rPr>
  </w:style>
  <w:style w:type="paragraph" w:styleId="Kop2">
    <w:name w:val="heading 2"/>
    <w:basedOn w:val="Kop"/>
    <w:next w:val="Plattetekst"/>
    <w:qFormat/>
    <w:pPr>
      <w:numPr>
        <w:ilvl w:val="1"/>
        <w:numId w:val="1"/>
      </w:numPr>
      <w:outlineLvl w:val="1"/>
    </w:pPr>
    <w:rPr>
      <w:rFonts w:ascii="Times New Roman" w:eastAsia="Arial Unicode MS" w:hAnsi="Times New Roman"/>
      <w:b/>
      <w:bCs/>
      <w:sz w:val="36"/>
      <w:szCs w:val="36"/>
    </w:rPr>
  </w:style>
  <w:style w:type="paragraph" w:styleId="Kop3">
    <w:name w:val="heading 3"/>
    <w:basedOn w:val="Kop"/>
    <w:next w:val="Plattetekst"/>
    <w:qFormat/>
    <w:pPr>
      <w:numPr>
        <w:ilvl w:val="2"/>
        <w:numId w:val="1"/>
      </w:numPr>
      <w:outlineLvl w:val="2"/>
    </w:pPr>
    <w:rPr>
      <w:rFonts w:ascii="Times New Roman" w:eastAsia="Arial Unicode MS" w:hAnsi="Times New Roman"/>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semiHidden/>
    <w:rPr>
      <w:color w:val="000080"/>
      <w:u w:val="single"/>
    </w:rPr>
  </w:style>
  <w:style w:type="character" w:customStyle="1" w:styleId="Opsommingstekens">
    <w:name w:val="Opsommingstekens"/>
    <w:rPr>
      <w:rFonts w:ascii="OpenSymbol" w:eastAsia="OpenSymbol" w:hAnsi="OpenSymbol" w:cs="OpenSymbol"/>
    </w:rPr>
  </w:style>
  <w:style w:type="character" w:customStyle="1" w:styleId="Brontekst">
    <w:name w:val="Brontekst"/>
    <w:rPr>
      <w:rFonts w:ascii="Courier New" w:eastAsia="Courier New" w:hAnsi="Courier New" w:cs="Courier New"/>
    </w:rPr>
  </w:style>
  <w:style w:type="paragraph" w:customStyle="1" w:styleId="Kop">
    <w:name w:val="Kop"/>
    <w:basedOn w:val="Standaard"/>
    <w:next w:val="Plattetekst"/>
    <w:pPr>
      <w:keepNext/>
      <w:spacing w:before="240" w:after="120"/>
    </w:pPr>
    <w:rPr>
      <w:rFonts w:ascii="Arial" w:eastAsia="MS Mincho" w:hAnsi="Arial" w:cs="Tahoma"/>
      <w:sz w:val="28"/>
      <w:szCs w:val="28"/>
    </w:rPr>
  </w:style>
  <w:style w:type="paragraph" w:styleId="Plattetekst">
    <w:name w:val="Body Text"/>
    <w:basedOn w:val="Standaard"/>
    <w:semiHidden/>
    <w:pPr>
      <w:spacing w:after="120"/>
    </w:pPr>
  </w:style>
  <w:style w:type="paragraph" w:styleId="Lijst">
    <w:name w:val="List"/>
    <w:basedOn w:val="Plattetekst"/>
    <w:semiHidden/>
    <w:rPr>
      <w:rFonts w:cs="Tahoma"/>
    </w:rPr>
  </w:style>
  <w:style w:type="paragraph" w:customStyle="1" w:styleId="Bijschrift1">
    <w:name w:val="Bijschrift1"/>
    <w:basedOn w:val="Standaard"/>
    <w:pPr>
      <w:suppressLineNumbers/>
      <w:spacing w:before="120" w:after="120"/>
    </w:pPr>
    <w:rPr>
      <w:rFonts w:cs="Tahoma"/>
      <w:i/>
      <w:iCs/>
    </w:rPr>
  </w:style>
  <w:style w:type="paragraph" w:customStyle="1" w:styleId="Index">
    <w:name w:val="Index"/>
    <w:basedOn w:val="Standaard"/>
    <w:pPr>
      <w:suppressLineNumbers/>
    </w:pPr>
    <w:rPr>
      <w:rFonts w:cs="Tahoma"/>
    </w:rPr>
  </w:style>
  <w:style w:type="paragraph" w:customStyle="1" w:styleId="Inhoudtabel">
    <w:name w:val="Inhoud tabel"/>
    <w:basedOn w:val="Standaard"/>
    <w:pPr>
      <w:suppressLineNumbers/>
    </w:pPr>
  </w:style>
  <w:style w:type="paragraph" w:customStyle="1" w:styleId="Tabelkop">
    <w:name w:val="Tabelkop"/>
    <w:basedOn w:val="Inhoudtabel"/>
    <w:pPr>
      <w:jc w:val="center"/>
    </w:pPr>
    <w:rPr>
      <w:b/>
      <w:bCs/>
    </w:rPr>
  </w:style>
  <w:style w:type="paragraph" w:customStyle="1" w:styleId="Reedsopgemaaktetekst">
    <w:name w:val="Reeds opgemaakte tekst"/>
    <w:basedOn w:val="Standaard"/>
    <w:rPr>
      <w:rFonts w:ascii="Courier New" w:eastAsia="Courier New" w:hAnsi="Courier New" w:cs="Courier New"/>
      <w:sz w:val="20"/>
      <w:szCs w:val="20"/>
    </w:rPr>
  </w:style>
  <w:style w:type="paragraph" w:styleId="Ballontekst">
    <w:name w:val="Balloon Text"/>
    <w:basedOn w:val="Standaard"/>
    <w:link w:val="BallontekstChar"/>
    <w:uiPriority w:val="99"/>
    <w:semiHidden/>
    <w:unhideWhenUsed/>
    <w:rsid w:val="009F114B"/>
    <w:rPr>
      <w:rFonts w:ascii="Tahoma" w:hAnsi="Tahoma" w:cs="Tahoma"/>
      <w:sz w:val="16"/>
      <w:szCs w:val="16"/>
    </w:rPr>
  </w:style>
  <w:style w:type="character" w:customStyle="1" w:styleId="BallontekstChar">
    <w:name w:val="Ballontekst Char"/>
    <w:basedOn w:val="Standaardalinea-lettertype"/>
    <w:link w:val="Ballontekst"/>
    <w:uiPriority w:val="99"/>
    <w:semiHidden/>
    <w:rsid w:val="009F114B"/>
    <w:rPr>
      <w:rFonts w:ascii="Tahoma" w:eastAsia="Arial Unicode MS" w:hAnsi="Tahoma" w:cs="Tahoma"/>
      <w:kern w:val="1"/>
      <w:sz w:val="16"/>
      <w:szCs w:val="16"/>
    </w:rPr>
  </w:style>
  <w:style w:type="paragraph" w:styleId="Koptekst">
    <w:name w:val="header"/>
    <w:basedOn w:val="Standaard"/>
    <w:rsid w:val="004C6D08"/>
    <w:pPr>
      <w:tabs>
        <w:tab w:val="center" w:pos="4536"/>
        <w:tab w:val="right" w:pos="9072"/>
      </w:tabs>
    </w:pPr>
  </w:style>
  <w:style w:type="paragraph" w:styleId="Voettekst">
    <w:name w:val="footer"/>
    <w:basedOn w:val="Standaard"/>
    <w:link w:val="VoettekstChar"/>
    <w:uiPriority w:val="99"/>
    <w:rsid w:val="004C6D08"/>
    <w:pPr>
      <w:tabs>
        <w:tab w:val="center" w:pos="4536"/>
        <w:tab w:val="right" w:pos="9072"/>
      </w:tabs>
    </w:pPr>
  </w:style>
  <w:style w:type="character" w:styleId="GevolgdeHyperlink">
    <w:name w:val="FollowedHyperlink"/>
    <w:basedOn w:val="Standaardalinea-lettertype"/>
    <w:rsid w:val="00463E31"/>
    <w:rPr>
      <w:color w:val="800080"/>
      <w:u w:val="single"/>
    </w:rPr>
  </w:style>
  <w:style w:type="character" w:customStyle="1" w:styleId="VoettekstChar">
    <w:name w:val="Voettekst Char"/>
    <w:basedOn w:val="Standaardalinea-lettertype"/>
    <w:link w:val="Voettekst"/>
    <w:uiPriority w:val="99"/>
    <w:rsid w:val="003C1AC2"/>
    <w:rPr>
      <w:rFonts w:eastAsia="Arial Unicode MS"/>
      <w:kern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81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etten.overheid.nl/BWBR0007376/geldigheidsdatum_30-11-2010" TargetMode="Externa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creativecommons.org/licenses/by-nc-sa/3.0/n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797</Words>
  <Characters>4967</Characters>
  <Application>Microsoft Office Word</Application>
  <DocSecurity>0</DocSecurity>
  <Lines>215</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5692</CharactersWithSpaces>
  <SharedDoc>false</SharedDoc>
  <HLinks>
    <vt:vector size="24" baseType="variant">
      <vt:variant>
        <vt:i4>721021</vt:i4>
      </vt:variant>
      <vt:variant>
        <vt:i4>3</vt:i4>
      </vt:variant>
      <vt:variant>
        <vt:i4>0</vt:i4>
      </vt:variant>
      <vt:variant>
        <vt:i4>5</vt:i4>
      </vt:variant>
      <vt:variant>
        <vt:lpwstr>http://wetten.overheid.nl/BWBR0007376/geldigheidsdatum_30-11-2010</vt:lpwstr>
      </vt:variant>
      <vt:variant>
        <vt:lpwstr/>
      </vt:variant>
      <vt:variant>
        <vt:i4>458776</vt:i4>
      </vt:variant>
      <vt:variant>
        <vt:i4>0</vt:i4>
      </vt:variant>
      <vt:variant>
        <vt:i4>0</vt:i4>
      </vt:variant>
      <vt:variant>
        <vt:i4>5</vt:i4>
      </vt:variant>
      <vt:variant>
        <vt:lpwstr>http://creativecommons.org/licenses/by-nc-sa/3.0/nl/</vt:lpwstr>
      </vt:variant>
      <vt:variant>
        <vt:lpwstr/>
      </vt:variant>
      <vt:variant>
        <vt:i4>4915271</vt:i4>
      </vt:variant>
      <vt:variant>
        <vt:i4>-1</vt:i4>
      </vt:variant>
      <vt:variant>
        <vt:i4>2049</vt:i4>
      </vt:variant>
      <vt:variant>
        <vt:i4>1</vt:i4>
      </vt:variant>
      <vt:variant>
        <vt:lpwstr>C:\Documents and Settings\100048\Local Settings\Temporary Internet Files\Content.MSO\9258BF21.gif</vt:lpwstr>
      </vt:variant>
      <vt:variant>
        <vt:lpwstr/>
      </vt:variant>
      <vt:variant>
        <vt:i4>4915271</vt:i4>
      </vt:variant>
      <vt:variant>
        <vt:i4>-1</vt:i4>
      </vt:variant>
      <vt:variant>
        <vt:i4>1027</vt:i4>
      </vt:variant>
      <vt:variant>
        <vt:i4>1</vt:i4>
      </vt:variant>
      <vt:variant>
        <vt:lpwstr>C:\Documents and Settings\100048\Local Settings\Temporary Internet Files\Content.MSO\9258BF21.gif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Werknemer</dc:creator>
  <cp:lastModifiedBy>Willems, P.H. (Peter)</cp:lastModifiedBy>
  <cp:revision>12</cp:revision>
  <cp:lastPrinted>2019-03-27T10:00:00Z</cp:lastPrinted>
  <dcterms:created xsi:type="dcterms:W3CDTF">2014-11-17T14:56:00Z</dcterms:created>
  <dcterms:modified xsi:type="dcterms:W3CDTF">2019-03-27T10:00:00Z</dcterms:modified>
</cp:coreProperties>
</file>