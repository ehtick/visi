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8EB5C" w14:textId="77777777" w:rsidR="00EA0C76" w:rsidRPr="00890B6F" w:rsidRDefault="00890B6F" w:rsidP="00EA0C76">
      <w:pPr>
        <w:rPr>
          <w:rFonts w:ascii="Corbel" w:hAnsi="Corbel"/>
          <w:sz w:val="22"/>
          <w:szCs w:val="22"/>
        </w:rPr>
      </w:pPr>
      <w:bookmarkStart w:id="0" w:name="_GoBack"/>
      <w:bookmarkEnd w:id="0"/>
      <w:r w:rsidRPr="00890B6F">
        <w:rPr>
          <w:rFonts w:ascii="Corbel" w:hAnsi="Corbel"/>
          <w:b/>
          <w:i/>
          <w:noProof/>
          <w:sz w:val="32"/>
          <w:szCs w:val="32"/>
          <w:u w:val="single"/>
        </w:rPr>
        <w:drawing>
          <wp:anchor distT="0" distB="0" distL="114300" distR="114300" simplePos="0" relativeHeight="251660288" behindDoc="0" locked="0" layoutInCell="1" allowOverlap="1" wp14:anchorId="79D8ECB7" wp14:editId="79D8ECB8">
            <wp:simplePos x="0" y="0"/>
            <wp:positionH relativeFrom="column">
              <wp:posOffset>3131820</wp:posOffset>
            </wp:positionH>
            <wp:positionV relativeFrom="paragraph">
              <wp:posOffset>93980</wp:posOffset>
            </wp:positionV>
            <wp:extent cx="2586990" cy="620395"/>
            <wp:effectExtent l="0" t="0" r="3810" b="8255"/>
            <wp:wrapSquare wrapText="bothSides"/>
            <wp:docPr id="107" name="Afbeelding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990" cy="620395"/>
                    </a:xfrm>
                    <a:prstGeom prst="rect">
                      <a:avLst/>
                    </a:prstGeom>
                  </pic:spPr>
                </pic:pic>
              </a:graphicData>
            </a:graphic>
            <wp14:sizeRelH relativeFrom="page">
              <wp14:pctWidth>0</wp14:pctWidth>
            </wp14:sizeRelH>
            <wp14:sizeRelV relativeFrom="page">
              <wp14:pctHeight>0</wp14:pctHeight>
            </wp14:sizeRelV>
          </wp:anchor>
        </w:drawing>
      </w:r>
    </w:p>
    <w:p w14:paraId="79D8EB5D" w14:textId="77777777" w:rsidR="00EA0C76" w:rsidRPr="00890B6F" w:rsidRDefault="00EA0C76" w:rsidP="00EA0C76">
      <w:pPr>
        <w:rPr>
          <w:rFonts w:ascii="Corbel" w:hAnsi="Corbel"/>
          <w:sz w:val="22"/>
          <w:szCs w:val="22"/>
        </w:rPr>
      </w:pPr>
    </w:p>
    <w:p w14:paraId="79D8EB5E" w14:textId="77777777" w:rsidR="00EA0C76" w:rsidRPr="00890B6F" w:rsidRDefault="00EA0C76" w:rsidP="00EA0C76">
      <w:pPr>
        <w:rPr>
          <w:rFonts w:ascii="Corbel" w:hAnsi="Corbel"/>
          <w:sz w:val="22"/>
          <w:szCs w:val="22"/>
        </w:rPr>
      </w:pPr>
    </w:p>
    <w:p w14:paraId="79D8EB5F" w14:textId="77777777" w:rsidR="00EA0C76" w:rsidRPr="00890B6F" w:rsidRDefault="00EA0C76" w:rsidP="00EA0C76">
      <w:pPr>
        <w:rPr>
          <w:rFonts w:ascii="Corbel" w:hAnsi="Corbel"/>
          <w:sz w:val="22"/>
          <w:szCs w:val="22"/>
        </w:rPr>
      </w:pPr>
    </w:p>
    <w:p w14:paraId="79D8EB60" w14:textId="77777777" w:rsidR="00EA0C76" w:rsidRPr="00890B6F" w:rsidRDefault="00EA0C76" w:rsidP="00EA0C76">
      <w:pPr>
        <w:rPr>
          <w:rFonts w:ascii="Corbel" w:hAnsi="Corbel"/>
          <w:sz w:val="22"/>
          <w:szCs w:val="22"/>
        </w:rPr>
      </w:pPr>
    </w:p>
    <w:p w14:paraId="79D8EB61" w14:textId="77777777" w:rsidR="00EA0C76" w:rsidRPr="00890B6F" w:rsidRDefault="00EA0C76" w:rsidP="00EA0C76">
      <w:pPr>
        <w:rPr>
          <w:rFonts w:ascii="Corbel" w:hAnsi="Corbel"/>
          <w:sz w:val="22"/>
          <w:szCs w:val="22"/>
        </w:rPr>
      </w:pPr>
    </w:p>
    <w:p w14:paraId="79D8EB62" w14:textId="77777777" w:rsidR="00EA0C76" w:rsidRPr="00890B6F" w:rsidRDefault="00EA0C76" w:rsidP="00EA0C76">
      <w:pPr>
        <w:rPr>
          <w:rFonts w:ascii="Corbel" w:hAnsi="Corbel"/>
          <w:sz w:val="22"/>
          <w:szCs w:val="22"/>
        </w:rPr>
      </w:pPr>
    </w:p>
    <w:p w14:paraId="79D8EB63" w14:textId="77777777" w:rsidR="00EA0C76" w:rsidRPr="00890B6F" w:rsidRDefault="00EA0C76" w:rsidP="00EA0C76">
      <w:pPr>
        <w:rPr>
          <w:rFonts w:ascii="Corbel" w:hAnsi="Corbel"/>
          <w:sz w:val="22"/>
          <w:szCs w:val="22"/>
        </w:rPr>
      </w:pPr>
    </w:p>
    <w:p w14:paraId="79D8EB64" w14:textId="77777777" w:rsidR="00AF3ACA" w:rsidRPr="00890B6F" w:rsidRDefault="00AF3ACA" w:rsidP="00EA0C76">
      <w:pPr>
        <w:rPr>
          <w:rFonts w:ascii="Corbel" w:hAnsi="Corbel"/>
          <w:sz w:val="22"/>
          <w:szCs w:val="22"/>
        </w:rPr>
      </w:pPr>
    </w:p>
    <w:p w14:paraId="79D8EB65" w14:textId="77777777" w:rsidR="00EA0C76" w:rsidRPr="00890B6F" w:rsidRDefault="00EA0C76" w:rsidP="00EA0C76">
      <w:pPr>
        <w:rPr>
          <w:rFonts w:ascii="Corbel" w:hAnsi="Corbel"/>
          <w:sz w:val="22"/>
          <w:szCs w:val="22"/>
        </w:rPr>
      </w:pPr>
    </w:p>
    <w:p w14:paraId="79D8EB66" w14:textId="77777777" w:rsidR="00EA0C76" w:rsidRPr="00890B6F" w:rsidRDefault="00EA0C76" w:rsidP="00EA0C76">
      <w:pPr>
        <w:rPr>
          <w:rFonts w:ascii="Corbel" w:hAnsi="Corbel"/>
          <w:sz w:val="22"/>
          <w:szCs w:val="22"/>
        </w:rPr>
      </w:pPr>
    </w:p>
    <w:p w14:paraId="79D8EB67" w14:textId="77777777" w:rsidR="00EA0C76" w:rsidRPr="00890B6F" w:rsidRDefault="00EA0C76" w:rsidP="00EA0C76">
      <w:pPr>
        <w:rPr>
          <w:rFonts w:ascii="Corbel" w:hAnsi="Corbel"/>
          <w:sz w:val="22"/>
          <w:szCs w:val="22"/>
        </w:rPr>
      </w:pPr>
    </w:p>
    <w:p w14:paraId="79D8EB68" w14:textId="77777777" w:rsidR="00EA0C76" w:rsidRPr="00890B6F" w:rsidRDefault="00EA0C76" w:rsidP="00EA0C76">
      <w:pPr>
        <w:rPr>
          <w:rFonts w:ascii="Corbel" w:hAnsi="Corbel"/>
          <w:sz w:val="22"/>
          <w:szCs w:val="22"/>
        </w:rPr>
      </w:pPr>
    </w:p>
    <w:p w14:paraId="79D8EB69" w14:textId="77777777" w:rsidR="00EA0C76" w:rsidRPr="00890B6F" w:rsidRDefault="00EA0C76" w:rsidP="00EA0C76">
      <w:pPr>
        <w:rPr>
          <w:rFonts w:ascii="Corbel" w:hAnsi="Corbel"/>
          <w:sz w:val="22"/>
          <w:szCs w:val="22"/>
        </w:rPr>
      </w:pPr>
    </w:p>
    <w:p w14:paraId="79D8EB6A" w14:textId="77777777" w:rsidR="00EA0C76" w:rsidRPr="00890B6F" w:rsidRDefault="00EA0C76" w:rsidP="00EA0C76">
      <w:pPr>
        <w:rPr>
          <w:rFonts w:ascii="Corbel" w:hAnsi="Corbel"/>
          <w:sz w:val="22"/>
          <w:szCs w:val="22"/>
        </w:rPr>
      </w:pPr>
    </w:p>
    <w:p w14:paraId="79D8EB6B" w14:textId="77777777" w:rsidR="00EA0C76" w:rsidRPr="00890B6F" w:rsidRDefault="00EA0C76" w:rsidP="00EA0C76">
      <w:pPr>
        <w:rPr>
          <w:rFonts w:ascii="Corbel" w:hAnsi="Corbel"/>
          <w:sz w:val="22"/>
          <w:szCs w:val="22"/>
        </w:rPr>
      </w:pPr>
    </w:p>
    <w:p w14:paraId="79D8EB6C" w14:textId="77777777" w:rsidR="00EA0C76" w:rsidRPr="00890B6F" w:rsidRDefault="00EA0C76" w:rsidP="00EA0C76">
      <w:pPr>
        <w:rPr>
          <w:rFonts w:ascii="Corbel" w:hAnsi="Corbel"/>
          <w:sz w:val="22"/>
          <w:szCs w:val="22"/>
        </w:rPr>
      </w:pPr>
    </w:p>
    <w:p w14:paraId="79D8EB6D" w14:textId="77777777" w:rsidR="00EA0C76" w:rsidRPr="00890B6F" w:rsidRDefault="00EA0C76" w:rsidP="00EA0C76">
      <w:pPr>
        <w:rPr>
          <w:rFonts w:ascii="Corbel" w:hAnsi="Corbel"/>
          <w:sz w:val="22"/>
          <w:szCs w:val="22"/>
        </w:rPr>
      </w:pPr>
    </w:p>
    <w:p w14:paraId="79D8EB6E" w14:textId="77777777" w:rsidR="00EA0C76" w:rsidRPr="00890B6F" w:rsidRDefault="00EA0C76" w:rsidP="00EA0C76">
      <w:pPr>
        <w:rPr>
          <w:rFonts w:ascii="Corbel" w:hAnsi="Corbel"/>
          <w:sz w:val="22"/>
          <w:szCs w:val="22"/>
        </w:rPr>
      </w:pPr>
    </w:p>
    <w:p w14:paraId="79D8EB6F" w14:textId="2BA3B1ED" w:rsidR="00EA0C76" w:rsidRPr="00890B6F" w:rsidRDefault="00812556" w:rsidP="00EA0C76">
      <w:pPr>
        <w:rPr>
          <w:rFonts w:ascii="Corbel" w:hAnsi="Corbel"/>
          <w:b/>
          <w:sz w:val="32"/>
          <w:szCs w:val="32"/>
        </w:rPr>
      </w:pPr>
      <w:r w:rsidRPr="00890B6F">
        <w:rPr>
          <w:rFonts w:ascii="Corbel" w:hAnsi="Corbel"/>
          <w:b/>
          <w:sz w:val="32"/>
          <w:szCs w:val="32"/>
        </w:rPr>
        <w:t>Leidraad VISI-systematiek</w:t>
      </w:r>
      <w:r w:rsidR="00620E61" w:rsidRPr="00890B6F">
        <w:rPr>
          <w:rFonts w:ascii="Corbel" w:hAnsi="Corbel"/>
          <w:b/>
          <w:sz w:val="32"/>
          <w:szCs w:val="32"/>
        </w:rPr>
        <w:t xml:space="preserve"> versie 1.6 </w:t>
      </w:r>
      <w:r w:rsidR="00620E61" w:rsidRPr="00890B6F">
        <w:rPr>
          <w:rFonts w:ascii="Corbel" w:hAnsi="Corbel"/>
          <w:b/>
          <w:sz w:val="32"/>
          <w:szCs w:val="32"/>
          <w:highlight w:val="red"/>
        </w:rPr>
        <w:t xml:space="preserve"> </w:t>
      </w:r>
      <w:del w:id="1" w:author="Willems, P.H. (Peter)" w:date="2019-03-27T08:48:00Z">
        <w:r w:rsidR="00620E61" w:rsidRPr="00890B6F" w:rsidDel="00D06D33">
          <w:rPr>
            <w:rFonts w:ascii="Corbel" w:hAnsi="Corbel"/>
            <w:b/>
            <w:sz w:val="32"/>
            <w:szCs w:val="32"/>
            <w:highlight w:val="red"/>
          </w:rPr>
          <w:delText>&gt;&gt;&gt;nog actualiseren!!&lt;&lt;&lt;</w:delText>
        </w:r>
      </w:del>
    </w:p>
    <w:p w14:paraId="79D8EB70" w14:textId="77777777" w:rsidR="00DF50E5" w:rsidRPr="00890B6F" w:rsidRDefault="00DF50E5" w:rsidP="00EA0C76">
      <w:pPr>
        <w:rPr>
          <w:rFonts w:ascii="Corbel" w:hAnsi="Corbel"/>
          <w:b/>
          <w:sz w:val="32"/>
          <w:szCs w:val="32"/>
        </w:rPr>
      </w:pPr>
    </w:p>
    <w:p w14:paraId="79D8EB71" w14:textId="77777777" w:rsidR="00EA0C76" w:rsidRPr="00890B6F" w:rsidRDefault="00EA0C76" w:rsidP="002E29B3">
      <w:pPr>
        <w:pBdr>
          <w:top w:val="single" w:sz="4" w:space="1" w:color="auto"/>
          <w:left w:val="single" w:sz="4" w:space="4" w:color="auto"/>
          <w:bottom w:val="single" w:sz="4" w:space="1" w:color="auto"/>
          <w:right w:val="single" w:sz="4" w:space="4" w:color="auto"/>
        </w:pBdr>
        <w:rPr>
          <w:rFonts w:ascii="Corbel" w:hAnsi="Corbel"/>
          <w:b/>
          <w:sz w:val="32"/>
          <w:szCs w:val="32"/>
        </w:rPr>
      </w:pPr>
      <w:r w:rsidRPr="00890B6F">
        <w:rPr>
          <w:rFonts w:ascii="Corbel" w:hAnsi="Corbel"/>
          <w:b/>
          <w:sz w:val="32"/>
          <w:szCs w:val="32"/>
        </w:rPr>
        <w:t xml:space="preserve">Bijlage </w:t>
      </w:r>
      <w:r w:rsidR="00D47397" w:rsidRPr="00890B6F">
        <w:rPr>
          <w:rFonts w:ascii="Corbel" w:hAnsi="Corbel"/>
          <w:b/>
          <w:sz w:val="32"/>
          <w:szCs w:val="32"/>
        </w:rPr>
        <w:t>9</w:t>
      </w:r>
    </w:p>
    <w:p w14:paraId="79D8EB72" w14:textId="77777777" w:rsidR="00EA0C76" w:rsidRPr="00890B6F" w:rsidRDefault="00880D79" w:rsidP="002E29B3">
      <w:pPr>
        <w:pBdr>
          <w:top w:val="single" w:sz="4" w:space="1" w:color="auto"/>
          <w:left w:val="single" w:sz="4" w:space="4" w:color="auto"/>
          <w:bottom w:val="single" w:sz="4" w:space="1" w:color="auto"/>
          <w:right w:val="single" w:sz="4" w:space="4" w:color="auto"/>
        </w:pBdr>
        <w:rPr>
          <w:rFonts w:ascii="Corbel" w:hAnsi="Corbel"/>
          <w:b/>
          <w:sz w:val="32"/>
          <w:szCs w:val="32"/>
        </w:rPr>
      </w:pPr>
      <w:r w:rsidRPr="00890B6F">
        <w:rPr>
          <w:rFonts w:ascii="Corbel" w:hAnsi="Corbel"/>
          <w:b/>
          <w:sz w:val="32"/>
          <w:szCs w:val="32"/>
        </w:rPr>
        <w:t>Toelichting op de werking van</w:t>
      </w:r>
      <w:r w:rsidR="000013F0" w:rsidRPr="00890B6F">
        <w:rPr>
          <w:rFonts w:ascii="Corbel" w:hAnsi="Corbel"/>
          <w:b/>
          <w:sz w:val="32"/>
          <w:szCs w:val="32"/>
        </w:rPr>
        <w:t xml:space="preserve"> de </w:t>
      </w:r>
      <w:r w:rsidR="003A6B2F" w:rsidRPr="00890B6F">
        <w:rPr>
          <w:rFonts w:ascii="Corbel" w:hAnsi="Corbel"/>
          <w:b/>
          <w:sz w:val="32"/>
          <w:szCs w:val="32"/>
        </w:rPr>
        <w:t>Promotor</w:t>
      </w:r>
    </w:p>
    <w:p w14:paraId="79D8EB73" w14:textId="77777777" w:rsidR="00FC70D0" w:rsidRPr="00890B6F" w:rsidRDefault="00FC70D0" w:rsidP="00EA0C76">
      <w:pPr>
        <w:rPr>
          <w:rFonts w:ascii="Corbel" w:hAnsi="Corbel"/>
          <w:b/>
          <w:sz w:val="32"/>
          <w:szCs w:val="32"/>
        </w:rPr>
      </w:pPr>
    </w:p>
    <w:p w14:paraId="79D8EB74" w14:textId="77777777" w:rsidR="00880D79" w:rsidRPr="00890B6F" w:rsidRDefault="00880D79" w:rsidP="00EA0C76">
      <w:pPr>
        <w:rPr>
          <w:rFonts w:ascii="Corbel" w:hAnsi="Corbel"/>
          <w:b/>
          <w:sz w:val="32"/>
          <w:szCs w:val="32"/>
        </w:rPr>
      </w:pPr>
      <w:r w:rsidRPr="00890B6F">
        <w:rPr>
          <w:rFonts w:ascii="Corbel" w:hAnsi="Corbel"/>
          <w:b/>
          <w:sz w:val="32"/>
          <w:szCs w:val="32"/>
        </w:rPr>
        <w:t>Informatief</w:t>
      </w:r>
    </w:p>
    <w:p w14:paraId="79D8EB75" w14:textId="77777777" w:rsidR="00EA0C76" w:rsidRPr="00890B6F" w:rsidRDefault="00EA0C76" w:rsidP="00EA0C76">
      <w:pPr>
        <w:rPr>
          <w:rFonts w:ascii="Corbel" w:hAnsi="Corbel"/>
          <w:b/>
          <w:sz w:val="32"/>
          <w:szCs w:val="32"/>
        </w:rPr>
      </w:pPr>
    </w:p>
    <w:p w14:paraId="79D8EB76" w14:textId="77777777" w:rsidR="00AF3ACA" w:rsidRPr="00890B6F" w:rsidRDefault="00AF3ACA" w:rsidP="00785A76">
      <w:pPr>
        <w:tabs>
          <w:tab w:val="left" w:pos="1701"/>
          <w:tab w:val="left" w:pos="4253"/>
        </w:tabs>
        <w:rPr>
          <w:rFonts w:ascii="Corbel" w:hAnsi="Corbel"/>
          <w:sz w:val="22"/>
          <w:szCs w:val="22"/>
        </w:rPr>
      </w:pPr>
    </w:p>
    <w:p w14:paraId="79D8EB77" w14:textId="77777777" w:rsidR="00F771CD" w:rsidRPr="00890B6F" w:rsidRDefault="00F771CD" w:rsidP="00785A76">
      <w:pPr>
        <w:tabs>
          <w:tab w:val="left" w:pos="1701"/>
          <w:tab w:val="left" w:pos="4253"/>
        </w:tabs>
        <w:rPr>
          <w:rFonts w:ascii="Corbel" w:hAnsi="Corbel"/>
          <w:sz w:val="22"/>
          <w:szCs w:val="22"/>
        </w:rPr>
      </w:pPr>
      <w:r w:rsidRPr="00890B6F">
        <w:rPr>
          <w:rFonts w:ascii="Corbel" w:hAnsi="Corbel"/>
          <w:sz w:val="22"/>
          <w:szCs w:val="22"/>
        </w:rPr>
        <w:t>Documentversie:</w:t>
      </w:r>
      <w:r w:rsidRPr="00890B6F">
        <w:rPr>
          <w:rFonts w:ascii="Corbel" w:hAnsi="Corbel"/>
          <w:sz w:val="22"/>
          <w:szCs w:val="22"/>
        </w:rPr>
        <w:tab/>
      </w:r>
      <w:r w:rsidR="00890B6F" w:rsidRPr="00890B6F">
        <w:rPr>
          <w:rFonts w:ascii="Corbel" w:hAnsi="Corbel"/>
          <w:sz w:val="22"/>
          <w:szCs w:val="22"/>
        </w:rPr>
        <w:t>1.1</w:t>
      </w:r>
    </w:p>
    <w:p w14:paraId="79D8EB78" w14:textId="1DAC021A" w:rsidR="00EA0C76" w:rsidRPr="00890B6F" w:rsidRDefault="00EA0C76" w:rsidP="00785A76">
      <w:pPr>
        <w:tabs>
          <w:tab w:val="left" w:pos="1701"/>
          <w:tab w:val="left" w:pos="4253"/>
        </w:tabs>
        <w:rPr>
          <w:rFonts w:ascii="Corbel" w:hAnsi="Corbel"/>
          <w:sz w:val="22"/>
          <w:szCs w:val="22"/>
        </w:rPr>
      </w:pPr>
      <w:r w:rsidRPr="00890B6F">
        <w:rPr>
          <w:rFonts w:ascii="Corbel" w:hAnsi="Corbel"/>
          <w:sz w:val="22"/>
          <w:szCs w:val="22"/>
        </w:rPr>
        <w:t>Datum:</w:t>
      </w:r>
      <w:r w:rsidRPr="00890B6F">
        <w:rPr>
          <w:rFonts w:ascii="Corbel" w:hAnsi="Corbel"/>
          <w:sz w:val="22"/>
          <w:szCs w:val="22"/>
        </w:rPr>
        <w:tab/>
      </w:r>
      <w:del w:id="2" w:author="Willems, P.H. (Peter)" w:date="2019-03-27T08:48:00Z">
        <w:r w:rsidR="00890B6F" w:rsidRPr="00890B6F" w:rsidDel="00D06D33">
          <w:rPr>
            <w:rFonts w:ascii="Corbel" w:hAnsi="Corbel"/>
            <w:sz w:val="22"/>
            <w:szCs w:val="22"/>
          </w:rPr>
          <w:delText>5 december 2016</w:delText>
        </w:r>
      </w:del>
      <w:ins w:id="3" w:author="Willems, P.H. (Peter)" w:date="2019-03-27T08:48:00Z">
        <w:r w:rsidR="00D06D33">
          <w:rPr>
            <w:rFonts w:ascii="Corbel" w:hAnsi="Corbel"/>
            <w:sz w:val="22"/>
            <w:szCs w:val="22"/>
          </w:rPr>
          <w:t>april 2019</w:t>
        </w:r>
      </w:ins>
    </w:p>
    <w:p w14:paraId="79D8EB79" w14:textId="5ECD8F1C" w:rsidR="00EA0C76" w:rsidRPr="00890B6F" w:rsidRDefault="00EA0C76" w:rsidP="00785A76">
      <w:pPr>
        <w:tabs>
          <w:tab w:val="left" w:pos="1701"/>
          <w:tab w:val="left" w:pos="4253"/>
        </w:tabs>
        <w:rPr>
          <w:rFonts w:ascii="Corbel" w:hAnsi="Corbel"/>
          <w:sz w:val="22"/>
          <w:szCs w:val="22"/>
        </w:rPr>
      </w:pPr>
      <w:r w:rsidRPr="00890B6F">
        <w:rPr>
          <w:rFonts w:ascii="Corbel" w:hAnsi="Corbel"/>
          <w:sz w:val="22"/>
          <w:szCs w:val="22"/>
        </w:rPr>
        <w:t>Status:</w:t>
      </w:r>
      <w:r w:rsidRPr="00890B6F">
        <w:rPr>
          <w:rFonts w:ascii="Corbel" w:hAnsi="Corbel"/>
          <w:sz w:val="22"/>
          <w:szCs w:val="22"/>
        </w:rPr>
        <w:tab/>
      </w:r>
      <w:del w:id="4" w:author="Willems, P.H. (Peter)" w:date="2019-03-27T08:48:00Z">
        <w:r w:rsidR="00890B6F" w:rsidRPr="00890B6F" w:rsidDel="00D06D33">
          <w:rPr>
            <w:rFonts w:ascii="Corbel" w:hAnsi="Corbel"/>
            <w:sz w:val="22"/>
            <w:szCs w:val="22"/>
          </w:rPr>
          <w:delText>Concept</w:delText>
        </w:r>
      </w:del>
      <w:ins w:id="5" w:author="Willems, P.H. (Peter)" w:date="2019-03-27T08:48:00Z">
        <w:r w:rsidR="00D06D33">
          <w:rPr>
            <w:rFonts w:ascii="Corbel" w:hAnsi="Corbel"/>
            <w:sz w:val="22"/>
            <w:szCs w:val="22"/>
          </w:rPr>
          <w:t>Definitief</w:t>
        </w:r>
      </w:ins>
    </w:p>
    <w:p w14:paraId="79D8EB7A" w14:textId="77777777" w:rsidR="00EA0C76" w:rsidRPr="00890B6F" w:rsidRDefault="00EA0C76" w:rsidP="00EA0C76">
      <w:pPr>
        <w:tabs>
          <w:tab w:val="right" w:pos="3969"/>
          <w:tab w:val="left" w:pos="4253"/>
        </w:tabs>
        <w:rPr>
          <w:rFonts w:ascii="Corbel" w:hAnsi="Corbel"/>
          <w:sz w:val="22"/>
          <w:szCs w:val="22"/>
        </w:rPr>
      </w:pPr>
    </w:p>
    <w:p w14:paraId="79D8EB7B" w14:textId="77777777" w:rsidR="007E7AE5" w:rsidRPr="00890B6F" w:rsidRDefault="007E7AE5" w:rsidP="00EA0C76">
      <w:pPr>
        <w:tabs>
          <w:tab w:val="right" w:pos="3969"/>
          <w:tab w:val="left" w:pos="4253"/>
        </w:tabs>
        <w:rPr>
          <w:rFonts w:ascii="Corbel" w:hAnsi="Corbel"/>
          <w:sz w:val="22"/>
          <w:szCs w:val="22"/>
        </w:rPr>
      </w:pPr>
    </w:p>
    <w:p w14:paraId="79D8EB7C" w14:textId="77777777" w:rsidR="007E7AE5" w:rsidRPr="00890B6F" w:rsidRDefault="007E7AE5" w:rsidP="00EA0C76">
      <w:pPr>
        <w:tabs>
          <w:tab w:val="right" w:pos="3969"/>
          <w:tab w:val="left" w:pos="4253"/>
        </w:tabs>
        <w:rPr>
          <w:rFonts w:ascii="Corbel" w:hAnsi="Corbel"/>
          <w:sz w:val="22"/>
          <w:szCs w:val="22"/>
        </w:rPr>
      </w:pPr>
    </w:p>
    <w:p w14:paraId="79D8EB7D" w14:textId="77777777" w:rsidR="00EA0C76" w:rsidRPr="00890B6F" w:rsidRDefault="00EA0C76" w:rsidP="00EA0C76">
      <w:pPr>
        <w:tabs>
          <w:tab w:val="left" w:pos="3402"/>
          <w:tab w:val="left" w:pos="4253"/>
        </w:tabs>
        <w:rPr>
          <w:rFonts w:ascii="Corbel" w:hAnsi="Corbel"/>
          <w:sz w:val="22"/>
          <w:szCs w:val="22"/>
        </w:rPr>
      </w:pPr>
    </w:p>
    <w:p w14:paraId="79D8EB7E" w14:textId="77777777" w:rsidR="00EA0C76" w:rsidRPr="00890B6F" w:rsidRDefault="00EA0C76" w:rsidP="00EA0C76">
      <w:pPr>
        <w:rPr>
          <w:rFonts w:ascii="Corbel" w:hAnsi="Corbel"/>
          <w:sz w:val="22"/>
          <w:szCs w:val="22"/>
        </w:rPr>
        <w:sectPr w:rsidR="00EA0C76" w:rsidRPr="00890B6F" w:rsidSect="00EA0C76">
          <w:footerReference w:type="default" r:id="rId9"/>
          <w:type w:val="continuous"/>
          <w:pgSz w:w="11906" w:h="16838"/>
          <w:pgMar w:top="1702" w:right="1133" w:bottom="1417" w:left="1701" w:header="708" w:footer="708" w:gutter="0"/>
          <w:cols w:space="708"/>
          <w:docGrid w:linePitch="360"/>
        </w:sectPr>
      </w:pPr>
    </w:p>
    <w:p w14:paraId="79D8EB7F" w14:textId="77777777" w:rsidR="00EA0C76" w:rsidRPr="00890B6F" w:rsidRDefault="00EA0C76" w:rsidP="00EA0C76">
      <w:pPr>
        <w:rPr>
          <w:rFonts w:ascii="Corbel" w:hAnsi="Corbel"/>
          <w:sz w:val="22"/>
          <w:szCs w:val="22"/>
        </w:rPr>
      </w:pPr>
    </w:p>
    <w:p w14:paraId="79D8EB80" w14:textId="77777777" w:rsidR="00EA0C76" w:rsidRPr="00890B6F" w:rsidRDefault="00EA0C76" w:rsidP="00EA0C76">
      <w:pPr>
        <w:rPr>
          <w:rFonts w:ascii="Corbel" w:hAnsi="Corbel"/>
          <w:sz w:val="22"/>
          <w:szCs w:val="22"/>
        </w:rPr>
      </w:pPr>
    </w:p>
    <w:p w14:paraId="79D8EB81" w14:textId="77777777" w:rsidR="00EA0C76" w:rsidRPr="00890B6F" w:rsidRDefault="00EA0C76" w:rsidP="00EA0C76">
      <w:pPr>
        <w:rPr>
          <w:rFonts w:ascii="Corbel" w:hAnsi="Corbel"/>
          <w:sz w:val="22"/>
          <w:szCs w:val="22"/>
        </w:rPr>
      </w:pPr>
    </w:p>
    <w:p w14:paraId="79D8EB82" w14:textId="77777777" w:rsidR="00EA0C76" w:rsidRPr="00890B6F" w:rsidRDefault="00EA0C76" w:rsidP="00EA0C76">
      <w:pPr>
        <w:rPr>
          <w:rFonts w:ascii="Corbel" w:hAnsi="Corbel"/>
          <w:sz w:val="22"/>
          <w:szCs w:val="22"/>
        </w:rPr>
      </w:pPr>
    </w:p>
    <w:p w14:paraId="79D8EB83" w14:textId="77777777" w:rsidR="00EA0C76" w:rsidRPr="00890B6F" w:rsidRDefault="00EA0C76" w:rsidP="00EA0C76">
      <w:pPr>
        <w:rPr>
          <w:rFonts w:ascii="Corbel" w:hAnsi="Corbel"/>
          <w:sz w:val="22"/>
          <w:szCs w:val="22"/>
        </w:rPr>
      </w:pPr>
    </w:p>
    <w:p w14:paraId="79D8EB84" w14:textId="77777777" w:rsidR="00EA0C76" w:rsidRPr="00890B6F" w:rsidRDefault="00EA0C76" w:rsidP="00EA0C76">
      <w:pPr>
        <w:rPr>
          <w:rFonts w:ascii="Corbel" w:hAnsi="Corbel"/>
          <w:sz w:val="22"/>
          <w:szCs w:val="22"/>
        </w:rPr>
      </w:pPr>
    </w:p>
    <w:p w14:paraId="79D8EB85" w14:textId="77777777" w:rsidR="00EA0C76" w:rsidRPr="00890B6F" w:rsidRDefault="00EA0C76" w:rsidP="00EA0C76">
      <w:pPr>
        <w:rPr>
          <w:rFonts w:ascii="Corbel" w:hAnsi="Corbel"/>
          <w:sz w:val="22"/>
          <w:szCs w:val="22"/>
        </w:rPr>
      </w:pPr>
    </w:p>
    <w:p w14:paraId="79D8EB86" w14:textId="77777777" w:rsidR="00EA0C76" w:rsidRPr="00890B6F" w:rsidRDefault="00EA0C76" w:rsidP="00EA0C76">
      <w:pPr>
        <w:rPr>
          <w:rFonts w:ascii="Corbel" w:hAnsi="Corbel"/>
          <w:sz w:val="22"/>
          <w:szCs w:val="22"/>
        </w:rPr>
      </w:pPr>
    </w:p>
    <w:p w14:paraId="79D8EB87" w14:textId="77777777" w:rsidR="00EA0C76" w:rsidRPr="00890B6F" w:rsidRDefault="00EA0C76" w:rsidP="00EA0C76">
      <w:pPr>
        <w:rPr>
          <w:rFonts w:ascii="Corbel" w:hAnsi="Corbel"/>
          <w:sz w:val="22"/>
          <w:szCs w:val="22"/>
        </w:rPr>
      </w:pPr>
    </w:p>
    <w:p w14:paraId="79D8EB88" w14:textId="77777777" w:rsidR="00EA0C76" w:rsidRPr="00890B6F" w:rsidRDefault="00EA0C76" w:rsidP="00EA0C76">
      <w:pPr>
        <w:rPr>
          <w:rFonts w:ascii="Corbel" w:hAnsi="Corbel"/>
          <w:sz w:val="22"/>
          <w:szCs w:val="22"/>
        </w:rPr>
      </w:pPr>
    </w:p>
    <w:p w14:paraId="79D8EB89" w14:textId="77777777" w:rsidR="00EA0C76" w:rsidRPr="00890B6F" w:rsidRDefault="00EA0C76" w:rsidP="00EA0C76">
      <w:pPr>
        <w:rPr>
          <w:rFonts w:ascii="Corbel" w:hAnsi="Corbel"/>
          <w:sz w:val="22"/>
          <w:szCs w:val="22"/>
        </w:rPr>
      </w:pPr>
    </w:p>
    <w:p w14:paraId="79D8EB8A" w14:textId="77777777" w:rsidR="00EA0C76" w:rsidRPr="00890B6F" w:rsidRDefault="00EA0C76" w:rsidP="00EA0C76">
      <w:pPr>
        <w:rPr>
          <w:rFonts w:ascii="Corbel" w:hAnsi="Corbel"/>
          <w:sz w:val="22"/>
          <w:szCs w:val="22"/>
        </w:rPr>
      </w:pPr>
    </w:p>
    <w:p w14:paraId="79D8EB8B" w14:textId="77777777" w:rsidR="00EA0C76" w:rsidRPr="00890B6F" w:rsidRDefault="00EA0C76" w:rsidP="00EA0C76">
      <w:pPr>
        <w:rPr>
          <w:rFonts w:ascii="Corbel" w:hAnsi="Corbel"/>
          <w:sz w:val="22"/>
          <w:szCs w:val="22"/>
        </w:rPr>
      </w:pPr>
    </w:p>
    <w:p w14:paraId="79D8EB8C" w14:textId="77777777" w:rsidR="00EA0C76" w:rsidRPr="00890B6F" w:rsidRDefault="00EA0C76" w:rsidP="00EA0C76">
      <w:pPr>
        <w:rPr>
          <w:rFonts w:ascii="Corbel" w:hAnsi="Corbel"/>
          <w:sz w:val="22"/>
          <w:szCs w:val="22"/>
        </w:rPr>
      </w:pPr>
    </w:p>
    <w:p w14:paraId="79D8EB8D" w14:textId="77777777" w:rsidR="00EA0C76" w:rsidRPr="00890B6F" w:rsidRDefault="00EA0C76" w:rsidP="00EA0C76">
      <w:pPr>
        <w:rPr>
          <w:rFonts w:ascii="Corbel" w:hAnsi="Corbel"/>
          <w:sz w:val="22"/>
          <w:szCs w:val="22"/>
        </w:rPr>
      </w:pPr>
    </w:p>
    <w:p w14:paraId="79D8EB8E" w14:textId="77777777" w:rsidR="00EA0C76" w:rsidRPr="00890B6F" w:rsidRDefault="00EA0C76" w:rsidP="00EA0C76">
      <w:pPr>
        <w:rPr>
          <w:rFonts w:ascii="Corbel" w:hAnsi="Corbel"/>
          <w:sz w:val="22"/>
          <w:szCs w:val="22"/>
        </w:rPr>
      </w:pPr>
    </w:p>
    <w:p w14:paraId="79D8EB8F" w14:textId="77777777" w:rsidR="00EA0C76" w:rsidRPr="00890B6F" w:rsidRDefault="00EA0C76" w:rsidP="00EA0C76">
      <w:pPr>
        <w:rPr>
          <w:rFonts w:ascii="Corbel" w:hAnsi="Corbel"/>
          <w:sz w:val="22"/>
          <w:szCs w:val="22"/>
        </w:rPr>
      </w:pPr>
    </w:p>
    <w:p w14:paraId="79D8EB90" w14:textId="77777777" w:rsidR="00EA0C76" w:rsidRPr="00890B6F" w:rsidRDefault="00EA0C76" w:rsidP="00EA0C76">
      <w:pPr>
        <w:rPr>
          <w:rFonts w:ascii="Corbel" w:hAnsi="Corbel"/>
          <w:sz w:val="22"/>
          <w:szCs w:val="22"/>
        </w:rPr>
      </w:pPr>
    </w:p>
    <w:p w14:paraId="79D8EB91" w14:textId="77777777" w:rsidR="00EA0C76" w:rsidRPr="00890B6F" w:rsidRDefault="00EA0C76" w:rsidP="00EA0C76">
      <w:pPr>
        <w:rPr>
          <w:rFonts w:ascii="Corbel" w:hAnsi="Corbel"/>
          <w:sz w:val="22"/>
          <w:szCs w:val="22"/>
        </w:rPr>
      </w:pPr>
    </w:p>
    <w:p w14:paraId="79D8EB92" w14:textId="77777777" w:rsidR="00EA0C76" w:rsidRPr="00890B6F" w:rsidRDefault="00EA0C76" w:rsidP="00EA0C76">
      <w:pPr>
        <w:rPr>
          <w:rFonts w:ascii="Corbel" w:hAnsi="Corbel"/>
          <w:sz w:val="22"/>
          <w:szCs w:val="22"/>
        </w:rPr>
      </w:pPr>
    </w:p>
    <w:p w14:paraId="79D8EB93" w14:textId="77777777" w:rsidR="00EA0C76" w:rsidRPr="00890B6F" w:rsidRDefault="00EA0C76" w:rsidP="00EA0C76">
      <w:pPr>
        <w:rPr>
          <w:rFonts w:ascii="Corbel" w:hAnsi="Corbel"/>
          <w:sz w:val="22"/>
          <w:szCs w:val="22"/>
        </w:rPr>
      </w:pPr>
    </w:p>
    <w:p w14:paraId="79D8EB94" w14:textId="77777777" w:rsidR="00EA0C76" w:rsidRPr="00890B6F" w:rsidRDefault="00EA0C76" w:rsidP="00EA0C76">
      <w:pPr>
        <w:rPr>
          <w:rFonts w:ascii="Corbel" w:hAnsi="Corbel"/>
          <w:sz w:val="22"/>
          <w:szCs w:val="22"/>
        </w:rPr>
      </w:pPr>
    </w:p>
    <w:p w14:paraId="79D8EB95" w14:textId="77777777" w:rsidR="00EA0C76" w:rsidRPr="00890B6F" w:rsidRDefault="00EA0C76" w:rsidP="00EA0C76">
      <w:pPr>
        <w:rPr>
          <w:rFonts w:ascii="Corbel" w:hAnsi="Corbel"/>
          <w:sz w:val="22"/>
          <w:szCs w:val="22"/>
        </w:rPr>
      </w:pPr>
    </w:p>
    <w:p w14:paraId="79D8EB96" w14:textId="77777777" w:rsidR="00EA0C76" w:rsidRPr="00890B6F" w:rsidRDefault="00EA0C76" w:rsidP="00EA0C76">
      <w:pPr>
        <w:rPr>
          <w:rFonts w:ascii="Corbel" w:hAnsi="Corbel"/>
          <w:sz w:val="22"/>
          <w:szCs w:val="22"/>
        </w:rPr>
      </w:pPr>
    </w:p>
    <w:p w14:paraId="79D8EB97" w14:textId="77777777" w:rsidR="00EA0C76" w:rsidRPr="00890B6F" w:rsidRDefault="00EA0C76" w:rsidP="00EA0C76">
      <w:pPr>
        <w:rPr>
          <w:rFonts w:ascii="Corbel" w:hAnsi="Corbel"/>
          <w:sz w:val="22"/>
          <w:szCs w:val="22"/>
        </w:rPr>
      </w:pPr>
    </w:p>
    <w:p w14:paraId="79D8EB98" w14:textId="77777777" w:rsidR="00EA0C76" w:rsidRPr="00890B6F" w:rsidRDefault="00EA0C76" w:rsidP="00EA0C76">
      <w:pPr>
        <w:rPr>
          <w:rFonts w:ascii="Corbel" w:hAnsi="Corbel"/>
          <w:sz w:val="22"/>
          <w:szCs w:val="22"/>
        </w:rPr>
      </w:pPr>
    </w:p>
    <w:p w14:paraId="79D8EB99" w14:textId="77777777" w:rsidR="00EA0C76" w:rsidRPr="00890B6F" w:rsidRDefault="00EA0C76" w:rsidP="00EA0C76">
      <w:pPr>
        <w:rPr>
          <w:rFonts w:ascii="Corbel" w:hAnsi="Corbel"/>
          <w:sz w:val="22"/>
          <w:szCs w:val="22"/>
        </w:rPr>
      </w:pPr>
    </w:p>
    <w:p w14:paraId="79D8EB9A" w14:textId="77777777" w:rsidR="00EA0C76" w:rsidRPr="00890B6F" w:rsidRDefault="00EA0C76" w:rsidP="00EA0C76">
      <w:pPr>
        <w:rPr>
          <w:rFonts w:ascii="Corbel" w:hAnsi="Corbel"/>
          <w:sz w:val="22"/>
          <w:szCs w:val="22"/>
        </w:rPr>
      </w:pPr>
    </w:p>
    <w:p w14:paraId="79D8EB9B" w14:textId="77777777" w:rsidR="00EA0C76" w:rsidRPr="00890B6F" w:rsidRDefault="00EA0C76" w:rsidP="00EA0C76">
      <w:pPr>
        <w:rPr>
          <w:rFonts w:ascii="Corbel" w:hAnsi="Corbel"/>
          <w:sz w:val="22"/>
          <w:szCs w:val="22"/>
        </w:rPr>
      </w:pPr>
    </w:p>
    <w:p w14:paraId="79D8EB9C" w14:textId="77777777" w:rsidR="00EA0C76" w:rsidRPr="00890B6F" w:rsidRDefault="00EA0C76" w:rsidP="00EA0C76">
      <w:pPr>
        <w:rPr>
          <w:rFonts w:ascii="Corbel" w:hAnsi="Corbel"/>
          <w:sz w:val="22"/>
          <w:szCs w:val="22"/>
        </w:rPr>
      </w:pPr>
    </w:p>
    <w:p w14:paraId="79D8EB9D" w14:textId="77777777" w:rsidR="00EA0C76" w:rsidRPr="00890B6F" w:rsidRDefault="00EA0C76" w:rsidP="00EA0C76">
      <w:pPr>
        <w:rPr>
          <w:rFonts w:ascii="Corbel" w:hAnsi="Corbel"/>
          <w:sz w:val="22"/>
          <w:szCs w:val="22"/>
        </w:rPr>
      </w:pPr>
    </w:p>
    <w:p w14:paraId="79D8EB9E" w14:textId="77777777" w:rsidR="00EA0C76" w:rsidRPr="00890B6F" w:rsidRDefault="00EA0C76" w:rsidP="00EA0C76">
      <w:pPr>
        <w:rPr>
          <w:rFonts w:ascii="Corbel" w:hAnsi="Corbel"/>
          <w:sz w:val="22"/>
          <w:szCs w:val="22"/>
        </w:rPr>
      </w:pPr>
    </w:p>
    <w:p w14:paraId="79D8EB9F" w14:textId="77777777" w:rsidR="00EA0C76" w:rsidRPr="00890B6F" w:rsidRDefault="00EA0C76" w:rsidP="00EA0C76">
      <w:pPr>
        <w:rPr>
          <w:rFonts w:ascii="Corbel" w:hAnsi="Corbel"/>
          <w:sz w:val="22"/>
          <w:szCs w:val="22"/>
        </w:rPr>
      </w:pPr>
    </w:p>
    <w:p w14:paraId="79D8EBA0" w14:textId="77777777" w:rsidR="00AF3ACA" w:rsidRPr="00890B6F" w:rsidRDefault="00AF3ACA" w:rsidP="00EA0C76">
      <w:pPr>
        <w:rPr>
          <w:rFonts w:ascii="Corbel" w:hAnsi="Corbel"/>
          <w:sz w:val="22"/>
          <w:szCs w:val="22"/>
        </w:rPr>
      </w:pPr>
    </w:p>
    <w:p w14:paraId="79D8EBA1" w14:textId="77777777" w:rsidR="00AF3ACA" w:rsidRPr="00890B6F" w:rsidRDefault="00AF3ACA" w:rsidP="00EA0C76">
      <w:pPr>
        <w:rPr>
          <w:rFonts w:ascii="Corbel" w:hAnsi="Corbel"/>
          <w:sz w:val="22"/>
          <w:szCs w:val="22"/>
        </w:rPr>
      </w:pPr>
    </w:p>
    <w:p w14:paraId="79D8EBA2" w14:textId="77777777" w:rsidR="00AF3ACA" w:rsidRPr="00890B6F" w:rsidRDefault="00AF3ACA" w:rsidP="00EA0C76">
      <w:pPr>
        <w:rPr>
          <w:rFonts w:ascii="Corbel" w:hAnsi="Corbel"/>
          <w:sz w:val="22"/>
          <w:szCs w:val="22"/>
        </w:rPr>
      </w:pPr>
    </w:p>
    <w:p w14:paraId="79D8EBA3" w14:textId="77777777" w:rsidR="00EA0C76" w:rsidRPr="00890B6F" w:rsidRDefault="00EA0C76" w:rsidP="00EA0C76">
      <w:pPr>
        <w:rPr>
          <w:rFonts w:ascii="Corbel" w:hAnsi="Corbel"/>
          <w:sz w:val="22"/>
          <w:szCs w:val="22"/>
        </w:rPr>
      </w:pPr>
    </w:p>
    <w:p w14:paraId="79D8EBA4" w14:textId="77777777" w:rsidR="00EA0C76" w:rsidRPr="00890B6F" w:rsidRDefault="00EA0C76" w:rsidP="00EA0C76">
      <w:pPr>
        <w:rPr>
          <w:rFonts w:ascii="Corbel" w:hAnsi="Corbel"/>
          <w:sz w:val="22"/>
          <w:szCs w:val="22"/>
        </w:rPr>
      </w:pPr>
    </w:p>
    <w:p w14:paraId="79D8EBA5" w14:textId="77777777" w:rsidR="004345EB" w:rsidRPr="00890B6F" w:rsidRDefault="004345EB" w:rsidP="004345EB">
      <w:pPr>
        <w:rPr>
          <w:rFonts w:ascii="Corbel" w:hAnsi="Corbel"/>
          <w:sz w:val="22"/>
          <w:szCs w:val="22"/>
        </w:rPr>
      </w:pPr>
      <w:bookmarkStart w:id="6" w:name="Element_typen"/>
      <w:bookmarkEnd w:id="6"/>
    </w:p>
    <w:p w14:paraId="79D8EBA6" w14:textId="6BA0C089" w:rsidR="004345EB" w:rsidRPr="00890B6F" w:rsidRDefault="00166F87" w:rsidP="004345EB">
      <w:pPr>
        <w:rPr>
          <w:rFonts w:ascii="Corbel" w:hAnsi="Corbel"/>
          <w:sz w:val="22"/>
          <w:szCs w:val="22"/>
        </w:rPr>
      </w:pPr>
      <w:r w:rsidRPr="00890B6F">
        <w:rPr>
          <w:rFonts w:ascii="Corbel" w:hAnsi="Corbel"/>
          <w:noProof/>
          <w:sz w:val="22"/>
          <w:szCs w:val="22"/>
        </w:rPr>
        <w:drawing>
          <wp:inline distT="0" distB="0" distL="0" distR="0" wp14:anchorId="79D8ECB9" wp14:editId="79D8ECBA">
            <wp:extent cx="862965" cy="299720"/>
            <wp:effectExtent l="0" t="0" r="0" b="5080"/>
            <wp:docPr id="3" name="Afbeelding 1" descr="by-nc-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nc-s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2965" cy="299720"/>
                    </a:xfrm>
                    <a:prstGeom prst="rect">
                      <a:avLst/>
                    </a:prstGeom>
                    <a:noFill/>
                    <a:ln>
                      <a:noFill/>
                    </a:ln>
                  </pic:spPr>
                </pic:pic>
              </a:graphicData>
            </a:graphic>
          </wp:inline>
        </w:drawing>
      </w:r>
      <w:r w:rsidR="004345EB" w:rsidRPr="00890B6F">
        <w:rPr>
          <w:rFonts w:ascii="Corbel" w:hAnsi="Corbel"/>
          <w:sz w:val="22"/>
          <w:szCs w:val="22"/>
        </w:rPr>
        <w:t xml:space="preserve">  VISI  2003</w:t>
      </w:r>
      <w:r w:rsidR="00890B6F" w:rsidRPr="00890B6F">
        <w:rPr>
          <w:rFonts w:ascii="Corbel" w:hAnsi="Corbel"/>
          <w:sz w:val="22"/>
          <w:szCs w:val="22"/>
        </w:rPr>
        <w:t xml:space="preserve"> - </w:t>
      </w:r>
      <w:del w:id="7" w:author="Willems, P.H. (Peter)" w:date="2019-03-27T08:48:00Z">
        <w:r w:rsidR="00890B6F" w:rsidRPr="00890B6F" w:rsidDel="00D06D33">
          <w:rPr>
            <w:rFonts w:ascii="Corbel" w:hAnsi="Corbel"/>
            <w:sz w:val="22"/>
            <w:szCs w:val="22"/>
          </w:rPr>
          <w:delText>2016</w:delText>
        </w:r>
      </w:del>
      <w:ins w:id="8" w:author="Willems, P.H. (Peter)" w:date="2019-03-27T08:48:00Z">
        <w:r w:rsidR="00D06D33" w:rsidRPr="00890B6F">
          <w:rPr>
            <w:rFonts w:ascii="Corbel" w:hAnsi="Corbel"/>
            <w:sz w:val="22"/>
            <w:szCs w:val="22"/>
          </w:rPr>
          <w:t>201</w:t>
        </w:r>
        <w:r w:rsidR="00D06D33">
          <w:rPr>
            <w:rFonts w:ascii="Corbel" w:hAnsi="Corbel"/>
            <w:sz w:val="22"/>
            <w:szCs w:val="22"/>
          </w:rPr>
          <w:t>9</w:t>
        </w:r>
      </w:ins>
    </w:p>
    <w:p w14:paraId="79D8EBA7" w14:textId="77777777" w:rsidR="004345EB" w:rsidRPr="00890B6F" w:rsidRDefault="004345EB" w:rsidP="004345EB">
      <w:pPr>
        <w:ind w:right="-2"/>
        <w:rPr>
          <w:rFonts w:ascii="Corbel" w:eastAsia="Frutiger-Roman" w:hAnsi="Corbel"/>
          <w:sz w:val="22"/>
          <w:szCs w:val="22"/>
        </w:rPr>
      </w:pPr>
    </w:p>
    <w:p w14:paraId="79D8EBA8" w14:textId="77777777" w:rsidR="004345EB" w:rsidRPr="00890B6F" w:rsidRDefault="004345EB" w:rsidP="004345EB">
      <w:pPr>
        <w:ind w:right="-2"/>
        <w:rPr>
          <w:rFonts w:ascii="Corbel" w:eastAsia="Frutiger-Roman" w:hAnsi="Corbel"/>
          <w:sz w:val="22"/>
          <w:szCs w:val="22"/>
        </w:rPr>
      </w:pPr>
      <w:r w:rsidRPr="00890B6F">
        <w:rPr>
          <w:rFonts w:ascii="Corbel" w:eastAsia="Frutiger-Roman" w:hAnsi="Corbel"/>
          <w:sz w:val="22"/>
          <w:szCs w:val="22"/>
        </w:rPr>
        <w:t xml:space="preserve">Op deze uitgave is de Creative Commons Licentie – Naamsvermelding – NietCommercieel – GelijkDelen – van toepassing. (zie: </w:t>
      </w:r>
      <w:hyperlink r:id="rId11" w:history="1">
        <w:r w:rsidRPr="00890B6F">
          <w:rPr>
            <w:rStyle w:val="Hyperlink"/>
            <w:rFonts w:ascii="Corbel" w:hAnsi="Corbel"/>
            <w:sz w:val="22"/>
            <w:szCs w:val="22"/>
          </w:rPr>
          <w:t>http://creativecommons.org/licenses/by-nc-sa/3.0/nl/</w:t>
        </w:r>
      </w:hyperlink>
      <w:r w:rsidRPr="00890B6F">
        <w:rPr>
          <w:rFonts w:ascii="Corbel" w:eastAsia="Frutiger-Roman" w:hAnsi="Corbel"/>
          <w:sz w:val="22"/>
          <w:szCs w:val="22"/>
        </w:rPr>
        <w:t>)</w:t>
      </w:r>
    </w:p>
    <w:p w14:paraId="79D8EBA9" w14:textId="77777777" w:rsidR="004345EB" w:rsidRPr="00890B6F" w:rsidRDefault="004345EB" w:rsidP="004345EB">
      <w:pPr>
        <w:ind w:right="-2"/>
        <w:rPr>
          <w:rFonts w:ascii="Corbel" w:eastAsia="Frutiger-Roman" w:hAnsi="Corbel"/>
          <w:sz w:val="22"/>
          <w:szCs w:val="22"/>
        </w:rPr>
      </w:pPr>
    </w:p>
    <w:p w14:paraId="79D8EBAA" w14:textId="77777777" w:rsidR="005D28C4" w:rsidRPr="00890B6F" w:rsidRDefault="005D28C4" w:rsidP="005D28C4">
      <w:pPr>
        <w:ind w:right="-2"/>
        <w:rPr>
          <w:rFonts w:ascii="Corbel" w:eastAsia="Frutiger-Roman" w:hAnsi="Corbel"/>
          <w:sz w:val="22"/>
          <w:szCs w:val="22"/>
        </w:rPr>
      </w:pPr>
      <w:r w:rsidRPr="00890B6F">
        <w:rPr>
          <w:rFonts w:ascii="Corbel" w:eastAsia="Frutiger-Roman" w:hAnsi="Corbel"/>
          <w:sz w:val="22"/>
          <w:szCs w:val="22"/>
        </w:rPr>
        <w:t>CROW en degenen die aan deze publicatie hebben meegewerkt, hebben de hierin opgenomen</w:t>
      </w:r>
    </w:p>
    <w:p w14:paraId="79D8EBAB" w14:textId="77777777" w:rsidR="005D28C4" w:rsidRPr="00890B6F" w:rsidRDefault="005D28C4" w:rsidP="005D28C4">
      <w:pPr>
        <w:ind w:right="-2"/>
        <w:rPr>
          <w:rFonts w:ascii="Corbel" w:eastAsia="Frutiger-Roman" w:hAnsi="Corbel"/>
          <w:sz w:val="22"/>
          <w:szCs w:val="22"/>
        </w:rPr>
      </w:pPr>
      <w:r w:rsidRPr="00890B6F">
        <w:rPr>
          <w:rFonts w:ascii="Corbel" w:eastAsia="Frutiger-Roman" w:hAnsi="Corbel"/>
          <w:sz w:val="22"/>
          <w:szCs w:val="22"/>
        </w:rPr>
        <w:t>gegevens zorgvuldig verzameld naar de laatste stand van wetenschap en techniek. Desondanks</w:t>
      </w:r>
    </w:p>
    <w:p w14:paraId="79D8EBAC" w14:textId="77777777" w:rsidR="005D28C4" w:rsidRPr="00890B6F" w:rsidRDefault="005D28C4" w:rsidP="005D28C4">
      <w:pPr>
        <w:ind w:right="-2"/>
        <w:rPr>
          <w:rFonts w:ascii="Corbel" w:eastAsia="Frutiger-Roman" w:hAnsi="Corbel"/>
          <w:sz w:val="22"/>
          <w:szCs w:val="22"/>
        </w:rPr>
      </w:pPr>
      <w:r w:rsidRPr="00890B6F">
        <w:rPr>
          <w:rFonts w:ascii="Corbel" w:eastAsia="Frutiger-Roman" w:hAnsi="Corbel"/>
          <w:sz w:val="22"/>
          <w:szCs w:val="22"/>
        </w:rPr>
        <w:t>kunnen er onjuistheden in deze publicatie voorkomen. Gebruikers aanvaarden het risico daarvan.</w:t>
      </w:r>
    </w:p>
    <w:p w14:paraId="79D8EBAD" w14:textId="77777777" w:rsidR="005D28C4" w:rsidRPr="00890B6F" w:rsidRDefault="005D28C4" w:rsidP="005D28C4">
      <w:pPr>
        <w:ind w:right="-2"/>
        <w:rPr>
          <w:rFonts w:ascii="Corbel" w:eastAsia="Frutiger-Roman" w:hAnsi="Corbel"/>
          <w:sz w:val="22"/>
          <w:szCs w:val="22"/>
        </w:rPr>
      </w:pPr>
      <w:r w:rsidRPr="00890B6F">
        <w:rPr>
          <w:rFonts w:ascii="Corbel" w:eastAsia="Frutiger-Roman" w:hAnsi="Corbel"/>
          <w:sz w:val="22"/>
          <w:szCs w:val="22"/>
        </w:rPr>
        <w:t>CROW sluit, mede ten behoeve van degenen die aan deze publicatie hebben meegewerkt, iedere</w:t>
      </w:r>
    </w:p>
    <w:p w14:paraId="79D8EBAE" w14:textId="77777777" w:rsidR="005D28C4" w:rsidRPr="00890B6F" w:rsidRDefault="005D28C4" w:rsidP="005D28C4">
      <w:pPr>
        <w:ind w:right="-2"/>
        <w:rPr>
          <w:rFonts w:ascii="Corbel" w:eastAsia="Frutiger-Roman" w:hAnsi="Corbel"/>
          <w:sz w:val="22"/>
          <w:szCs w:val="22"/>
        </w:rPr>
      </w:pPr>
      <w:r w:rsidRPr="00890B6F">
        <w:rPr>
          <w:rFonts w:ascii="Corbel" w:eastAsia="Frutiger-Roman" w:hAnsi="Corbel"/>
          <w:sz w:val="22"/>
          <w:szCs w:val="22"/>
        </w:rPr>
        <w:t>aansprakelijkheid uit voor schade die mocht voortvloeien uit het gebruik van de gegevens.</w:t>
      </w:r>
    </w:p>
    <w:p w14:paraId="79D8EBAF" w14:textId="77777777" w:rsidR="00A840D4" w:rsidRPr="00890B6F" w:rsidRDefault="005F1EC0" w:rsidP="009F4093">
      <w:pPr>
        <w:pStyle w:val="Plattetekst"/>
        <w:rPr>
          <w:rFonts w:ascii="Corbel" w:hAnsi="Corbel"/>
        </w:rPr>
      </w:pPr>
      <w:r w:rsidRPr="00890B6F">
        <w:rPr>
          <w:rFonts w:ascii="Corbel" w:hAnsi="Corbel"/>
        </w:rPr>
        <w:br w:type="page"/>
      </w:r>
    </w:p>
    <w:p w14:paraId="79D8EBB0" w14:textId="77777777" w:rsidR="009F4093" w:rsidRPr="00890B6F" w:rsidRDefault="00BB1C30" w:rsidP="00FC70D0">
      <w:pPr>
        <w:pStyle w:val="Kop1"/>
        <w:tabs>
          <w:tab w:val="clear" w:pos="432"/>
          <w:tab w:val="num" w:pos="0"/>
        </w:tabs>
        <w:ind w:left="0" w:firstLine="0"/>
        <w:rPr>
          <w:rFonts w:ascii="Corbel" w:hAnsi="Corbel"/>
        </w:rPr>
      </w:pPr>
      <w:r w:rsidRPr="00890B6F">
        <w:rPr>
          <w:rFonts w:ascii="Corbel" w:hAnsi="Corbel"/>
        </w:rPr>
        <w:lastRenderedPageBreak/>
        <w:t>Promotor</w:t>
      </w:r>
    </w:p>
    <w:p w14:paraId="79D8EBB1" w14:textId="77777777" w:rsidR="003A6B2F" w:rsidRPr="00890B6F" w:rsidRDefault="003A6B2F" w:rsidP="009F4093">
      <w:pPr>
        <w:pStyle w:val="Plattetekst"/>
        <w:rPr>
          <w:rFonts w:ascii="Corbel" w:hAnsi="Corbel"/>
        </w:rPr>
      </w:pPr>
    </w:p>
    <w:p w14:paraId="79D8EBB2" w14:textId="77777777" w:rsidR="00BF7860" w:rsidRPr="00890B6F" w:rsidRDefault="00BF7860" w:rsidP="00BF7860">
      <w:pPr>
        <w:rPr>
          <w:rFonts w:ascii="Corbel" w:hAnsi="Corbel"/>
          <w:sz w:val="22"/>
          <w:szCs w:val="22"/>
        </w:rPr>
      </w:pPr>
      <w:r w:rsidRPr="00890B6F">
        <w:rPr>
          <w:rFonts w:ascii="Corbel" w:hAnsi="Corbel"/>
          <w:sz w:val="22"/>
          <w:szCs w:val="22"/>
        </w:rPr>
        <w:t xml:space="preserve">In een VISI-raamwerk worden de berichten beschreven die in een project gebruikt kunnen worden. De VISI-berichten </w:t>
      </w:r>
      <w:r w:rsidR="00F90165" w:rsidRPr="00890B6F">
        <w:rPr>
          <w:rFonts w:ascii="Corbel" w:hAnsi="Corbel"/>
          <w:sz w:val="22"/>
          <w:szCs w:val="22"/>
        </w:rPr>
        <w:t>zullen</w:t>
      </w:r>
      <w:r w:rsidRPr="00890B6F">
        <w:rPr>
          <w:rFonts w:ascii="Corbel" w:hAnsi="Corbel"/>
          <w:sz w:val="22"/>
          <w:szCs w:val="22"/>
        </w:rPr>
        <w:t xml:space="preserve"> moeten voldoen aan een (berichten) schema dat gebaseerd is op het raam</w:t>
      </w:r>
      <w:r w:rsidR="00F90165" w:rsidRPr="00890B6F">
        <w:rPr>
          <w:rFonts w:ascii="Corbel" w:hAnsi="Corbel"/>
          <w:sz w:val="22"/>
          <w:szCs w:val="22"/>
        </w:rPr>
        <w:softHyphen/>
      </w:r>
      <w:r w:rsidRPr="00890B6F">
        <w:rPr>
          <w:rFonts w:ascii="Corbel" w:hAnsi="Corbel"/>
          <w:sz w:val="22"/>
          <w:szCs w:val="22"/>
        </w:rPr>
        <w:t>werk. Het berichtenschema kan automatisch gegenereerd worden met een programma dat Promotor genoemd wordt. De promotor gebruikt een VISI-raamwerk en de VISI-systematiek I en II als invoer en produceert een schema (XSD) waarin alle mogelijke berichten inclusief toebehoren zijn vastgelegd. Het schema in de volgende figuur laat zien wat de plaats is van de Promotor in de totstandkoming van VISI-berichten.</w:t>
      </w:r>
    </w:p>
    <w:p w14:paraId="79D8EBB3" w14:textId="77777777" w:rsidR="00F90165" w:rsidRPr="00890B6F" w:rsidRDefault="00166F87" w:rsidP="00F90165">
      <w:pPr>
        <w:keepNext/>
        <w:rPr>
          <w:rFonts w:ascii="Corbel" w:hAnsi="Corbel"/>
        </w:rPr>
      </w:pPr>
      <w:r w:rsidRPr="00890B6F">
        <w:rPr>
          <w:rFonts w:ascii="Corbel" w:hAnsi="Corbel"/>
          <w:noProof/>
        </w:rPr>
        <w:drawing>
          <wp:inline distT="0" distB="0" distL="0" distR="0" wp14:anchorId="79D8ECBB" wp14:editId="79D8ECBC">
            <wp:extent cx="4601210" cy="4601210"/>
            <wp:effectExtent l="0" t="0" r="8890" b="8890"/>
            <wp:docPr id="1" name="Afbeelding 2" descr="pro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mo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1210" cy="4601210"/>
                    </a:xfrm>
                    <a:prstGeom prst="rect">
                      <a:avLst/>
                    </a:prstGeom>
                    <a:noFill/>
                    <a:ln>
                      <a:noFill/>
                    </a:ln>
                  </pic:spPr>
                </pic:pic>
              </a:graphicData>
            </a:graphic>
          </wp:inline>
        </w:drawing>
      </w:r>
    </w:p>
    <w:p w14:paraId="79D8EBB4" w14:textId="3610E5A0" w:rsidR="00BF7860" w:rsidRPr="00890B6F" w:rsidRDefault="00F90165" w:rsidP="00F90165">
      <w:pPr>
        <w:pStyle w:val="Bijschrift"/>
        <w:rPr>
          <w:rFonts w:ascii="Corbel" w:hAnsi="Corbel"/>
          <w:sz w:val="22"/>
          <w:szCs w:val="22"/>
        </w:rPr>
      </w:pPr>
      <w:r w:rsidRPr="00890B6F">
        <w:rPr>
          <w:rFonts w:ascii="Corbel" w:hAnsi="Corbel"/>
        </w:rPr>
        <w:t xml:space="preserve">Figuur </w:t>
      </w:r>
      <w:r w:rsidRPr="00890B6F">
        <w:rPr>
          <w:rFonts w:ascii="Corbel" w:hAnsi="Corbel"/>
        </w:rPr>
        <w:fldChar w:fldCharType="begin"/>
      </w:r>
      <w:r w:rsidRPr="00890B6F">
        <w:rPr>
          <w:rFonts w:ascii="Corbel" w:hAnsi="Corbel"/>
        </w:rPr>
        <w:instrText xml:space="preserve"> SEQ Figuur \* ARABIC </w:instrText>
      </w:r>
      <w:r w:rsidRPr="00890B6F">
        <w:rPr>
          <w:rFonts w:ascii="Corbel" w:hAnsi="Corbel"/>
        </w:rPr>
        <w:fldChar w:fldCharType="separate"/>
      </w:r>
      <w:r w:rsidR="006D2FD2">
        <w:rPr>
          <w:rFonts w:ascii="Corbel" w:hAnsi="Corbel"/>
          <w:noProof/>
        </w:rPr>
        <w:t>1</w:t>
      </w:r>
      <w:r w:rsidRPr="00890B6F">
        <w:rPr>
          <w:rFonts w:ascii="Corbel" w:hAnsi="Corbel"/>
        </w:rPr>
        <w:fldChar w:fldCharType="end"/>
      </w:r>
      <w:r w:rsidRPr="00890B6F">
        <w:rPr>
          <w:rFonts w:ascii="Corbel" w:hAnsi="Corbel"/>
        </w:rPr>
        <w:t xml:space="preserve"> De Promotor dient om een Berichtenschema (XSD) te genereren.</w:t>
      </w:r>
    </w:p>
    <w:p w14:paraId="79D8EBB5" w14:textId="77777777" w:rsidR="00BF7860" w:rsidRPr="00890B6F" w:rsidRDefault="00BF7860" w:rsidP="009F4093">
      <w:pPr>
        <w:pStyle w:val="Plattetekst"/>
        <w:rPr>
          <w:rFonts w:ascii="Corbel" w:hAnsi="Corbel"/>
          <w:sz w:val="22"/>
          <w:szCs w:val="22"/>
        </w:rPr>
      </w:pPr>
    </w:p>
    <w:p w14:paraId="79D8EBB6" w14:textId="77777777" w:rsidR="00BC197E" w:rsidRPr="00890B6F" w:rsidRDefault="00BF7860" w:rsidP="00BF7860">
      <w:pPr>
        <w:pStyle w:val="Normaalweb"/>
        <w:rPr>
          <w:rFonts w:ascii="Corbel" w:hAnsi="Corbel"/>
          <w:sz w:val="22"/>
          <w:szCs w:val="22"/>
        </w:rPr>
      </w:pPr>
      <w:r w:rsidRPr="00890B6F">
        <w:rPr>
          <w:rFonts w:ascii="Corbel" w:hAnsi="Corbel"/>
          <w:sz w:val="22"/>
          <w:szCs w:val="22"/>
        </w:rPr>
        <w:t>De Promotor wordt vrij ter beschikking gesteld in de vorm van een Dynamically Linked Library</w:t>
      </w:r>
      <w:r w:rsidR="00F90165" w:rsidRPr="00890B6F">
        <w:rPr>
          <w:rFonts w:ascii="Corbel" w:hAnsi="Corbel"/>
          <w:sz w:val="22"/>
          <w:szCs w:val="22"/>
        </w:rPr>
        <w:t xml:space="preserve"> </w:t>
      </w:r>
      <w:r w:rsidRPr="00890B6F">
        <w:rPr>
          <w:rFonts w:ascii="Corbel" w:hAnsi="Corbel"/>
          <w:sz w:val="22"/>
          <w:szCs w:val="22"/>
        </w:rPr>
        <w:t xml:space="preserve"> </w:t>
      </w:r>
      <w:r w:rsidR="00F90165" w:rsidRPr="00890B6F">
        <w:rPr>
          <w:rFonts w:ascii="Corbel" w:hAnsi="Corbel"/>
          <w:sz w:val="22"/>
          <w:szCs w:val="22"/>
        </w:rPr>
        <w:t>(</w:t>
      </w:r>
      <w:r w:rsidRPr="00890B6F">
        <w:rPr>
          <w:rFonts w:ascii="Corbel" w:hAnsi="Corbel"/>
          <w:sz w:val="22"/>
          <w:szCs w:val="22"/>
        </w:rPr>
        <w:t>DLL</w:t>
      </w:r>
      <w:r w:rsidR="00F90165" w:rsidRPr="00890B6F">
        <w:rPr>
          <w:rFonts w:ascii="Corbel" w:hAnsi="Corbel"/>
          <w:sz w:val="22"/>
          <w:szCs w:val="22"/>
        </w:rPr>
        <w:t>)</w:t>
      </w:r>
      <w:r w:rsidRPr="00890B6F">
        <w:rPr>
          <w:rFonts w:ascii="Corbel" w:hAnsi="Corbel"/>
          <w:sz w:val="22"/>
          <w:szCs w:val="22"/>
        </w:rPr>
        <w:t xml:space="preserve"> </w:t>
      </w:r>
      <w:r w:rsidR="00F90165" w:rsidRPr="00890B6F">
        <w:rPr>
          <w:rFonts w:ascii="Corbel" w:hAnsi="Corbel"/>
          <w:sz w:val="22"/>
          <w:szCs w:val="22"/>
        </w:rPr>
        <w:t xml:space="preserve">Dit </w:t>
      </w:r>
      <w:r w:rsidRPr="00890B6F">
        <w:rPr>
          <w:rFonts w:ascii="Corbel" w:hAnsi="Corbel"/>
          <w:sz w:val="22"/>
          <w:szCs w:val="22"/>
        </w:rPr>
        <w:t xml:space="preserve">is een </w:t>
      </w:r>
      <w:r w:rsidR="00F90165" w:rsidRPr="00890B6F">
        <w:rPr>
          <w:rFonts w:ascii="Corbel" w:hAnsi="Corbel"/>
          <w:sz w:val="22"/>
          <w:szCs w:val="22"/>
        </w:rPr>
        <w:t xml:space="preserve">Windows </w:t>
      </w:r>
      <w:r w:rsidRPr="00890B6F">
        <w:rPr>
          <w:rFonts w:ascii="Corbel" w:hAnsi="Corbel"/>
          <w:sz w:val="22"/>
          <w:szCs w:val="22"/>
        </w:rPr>
        <w:t>bibliotheek met functies, die door meerdere applicaties gebruikt kunnen worden. Het is hierdoor mogelijk om de Promotor te integreren met andere software.</w:t>
      </w:r>
    </w:p>
    <w:p w14:paraId="79D8EBB7" w14:textId="77777777" w:rsidR="00BF7860" w:rsidRPr="00890B6F" w:rsidRDefault="00BC197E" w:rsidP="00BF7860">
      <w:pPr>
        <w:pStyle w:val="Normaalweb"/>
        <w:rPr>
          <w:rFonts w:ascii="Corbel" w:hAnsi="Corbel"/>
          <w:sz w:val="22"/>
          <w:szCs w:val="22"/>
        </w:rPr>
      </w:pPr>
      <w:r w:rsidRPr="00890B6F">
        <w:rPr>
          <w:rFonts w:ascii="Corbel" w:hAnsi="Corbel"/>
          <w:sz w:val="22"/>
          <w:szCs w:val="22"/>
        </w:rPr>
        <w:br w:type="page"/>
      </w:r>
    </w:p>
    <w:p w14:paraId="79D8EBB8" w14:textId="77777777" w:rsidR="00BF7860" w:rsidRPr="00890B6F" w:rsidRDefault="00C45218" w:rsidP="00003861">
      <w:pPr>
        <w:pStyle w:val="Kop3"/>
        <w:numPr>
          <w:ilvl w:val="0"/>
          <w:numId w:val="0"/>
        </w:numPr>
        <w:ind w:left="720"/>
        <w:rPr>
          <w:rFonts w:ascii="Corbel" w:hAnsi="Corbel"/>
        </w:rPr>
      </w:pPr>
      <w:r w:rsidRPr="00890B6F">
        <w:rPr>
          <w:rFonts w:ascii="Corbel" w:hAnsi="Corbel"/>
        </w:rPr>
        <w:lastRenderedPageBreak/>
        <w:t>Actuele versie</w:t>
      </w:r>
    </w:p>
    <w:p w14:paraId="79D8EBB9" w14:textId="77777777" w:rsidR="00BF7860" w:rsidRPr="00890B6F" w:rsidRDefault="00BF7860" w:rsidP="00BF7860">
      <w:pPr>
        <w:pStyle w:val="Normaalweb"/>
        <w:rPr>
          <w:rFonts w:ascii="Corbel" w:hAnsi="Corbel"/>
          <w:sz w:val="22"/>
          <w:szCs w:val="22"/>
        </w:rPr>
      </w:pPr>
      <w:commentRangeStart w:id="9"/>
      <w:r w:rsidRPr="00890B6F">
        <w:rPr>
          <w:rFonts w:ascii="Corbel" w:hAnsi="Corbel"/>
          <w:sz w:val="22"/>
          <w:szCs w:val="22"/>
        </w:rPr>
        <w:t xml:space="preserve">De </w:t>
      </w:r>
      <w:r w:rsidR="00C45218" w:rsidRPr="00890B6F">
        <w:rPr>
          <w:rFonts w:ascii="Corbel" w:hAnsi="Corbel"/>
          <w:sz w:val="22"/>
          <w:szCs w:val="22"/>
        </w:rPr>
        <w:t xml:space="preserve">actuele versie van de </w:t>
      </w:r>
      <w:r w:rsidRPr="00890B6F">
        <w:rPr>
          <w:rFonts w:ascii="Corbel" w:hAnsi="Corbel"/>
          <w:sz w:val="22"/>
          <w:szCs w:val="22"/>
        </w:rPr>
        <w:t xml:space="preserve">Promotor </w:t>
      </w:r>
      <w:r w:rsidR="00C45218" w:rsidRPr="00890B6F">
        <w:rPr>
          <w:rFonts w:ascii="Corbel" w:hAnsi="Corbel"/>
          <w:sz w:val="22"/>
          <w:szCs w:val="22"/>
        </w:rPr>
        <w:t xml:space="preserve">is te downloaden  van de SVN-server, via de gratis tool </w:t>
      </w:r>
      <w:hyperlink r:id="rId13" w:tgtFrame="_blank" w:history="1">
        <w:r w:rsidR="00C45218" w:rsidRPr="00890B6F">
          <w:rPr>
            <w:rStyle w:val="Hyperlink"/>
            <w:rFonts w:ascii="Corbel" w:eastAsia="OpenSymbol" w:hAnsi="Corbel"/>
            <w:sz w:val="22"/>
            <w:szCs w:val="22"/>
          </w:rPr>
          <w:t>TortoiseSVN</w:t>
        </w:r>
      </w:hyperlink>
      <w:r w:rsidR="00C45218" w:rsidRPr="00890B6F">
        <w:rPr>
          <w:rFonts w:ascii="Corbel" w:hAnsi="Corbel"/>
          <w:sz w:val="22"/>
          <w:szCs w:val="22"/>
        </w:rPr>
        <w:t xml:space="preserve">. </w:t>
      </w:r>
      <w:r w:rsidR="00BC197E" w:rsidRPr="00890B6F">
        <w:rPr>
          <w:rFonts w:ascii="Corbel" w:hAnsi="Corbel"/>
          <w:sz w:val="22"/>
          <w:szCs w:val="22"/>
        </w:rPr>
        <w:t>Toegang tot de SVN-server kan worden verkregen via CROW.</w:t>
      </w:r>
      <w:commentRangeEnd w:id="9"/>
      <w:r w:rsidR="003924E0">
        <w:rPr>
          <w:rStyle w:val="Verwijzingopmerking"/>
          <w:rFonts w:eastAsia="Arial Unicode MS"/>
          <w:kern w:val="1"/>
        </w:rPr>
        <w:commentReference w:id="9"/>
      </w:r>
    </w:p>
    <w:p w14:paraId="79D8EBBA" w14:textId="7EC96236" w:rsidR="00BF7860" w:rsidRDefault="00BF7860" w:rsidP="00BF7860">
      <w:pPr>
        <w:pStyle w:val="Normaalweb"/>
        <w:rPr>
          <w:ins w:id="10" w:author="Willems, P.H. (Peter)" w:date="2019-03-27T08:50:00Z"/>
          <w:rFonts w:ascii="Corbel" w:eastAsia="OpenSymbol" w:hAnsi="Corbel"/>
          <w:sz w:val="22"/>
          <w:szCs w:val="22"/>
        </w:rPr>
      </w:pPr>
      <w:r w:rsidRPr="00890B6F">
        <w:rPr>
          <w:rFonts w:ascii="Corbel" w:eastAsia="OpenSymbol" w:hAnsi="Corbel"/>
          <w:sz w:val="22"/>
          <w:szCs w:val="22"/>
        </w:rPr>
        <w:t>Download VISI Promote Software</w:t>
      </w:r>
      <w:r w:rsidR="00003861" w:rsidRPr="00890B6F">
        <w:rPr>
          <w:rFonts w:ascii="Corbel" w:eastAsia="OpenSymbol" w:hAnsi="Corbel"/>
          <w:sz w:val="22"/>
          <w:szCs w:val="22"/>
        </w:rPr>
        <w:t xml:space="preserve"> via de VISI-website (</w:t>
      </w:r>
      <w:hyperlink r:id="rId17" w:history="1">
        <w:r w:rsidR="00003861" w:rsidRPr="00890B6F">
          <w:rPr>
            <w:rStyle w:val="Hyperlink"/>
            <w:rFonts w:ascii="Corbel" w:eastAsia="OpenSymbol" w:hAnsi="Corbel"/>
            <w:sz w:val="22"/>
            <w:szCs w:val="22"/>
          </w:rPr>
          <w:t>www.crow.nl/visi</w:t>
        </w:r>
      </w:hyperlink>
      <w:r w:rsidR="00003861" w:rsidRPr="00890B6F">
        <w:rPr>
          <w:rFonts w:ascii="Corbel" w:eastAsia="OpenSymbol" w:hAnsi="Corbel"/>
          <w:sz w:val="22"/>
          <w:szCs w:val="22"/>
        </w:rPr>
        <w:t>).</w:t>
      </w:r>
    </w:p>
    <w:p w14:paraId="0EC9BF03" w14:textId="77777777" w:rsidR="00F25739" w:rsidRPr="00890B6F" w:rsidRDefault="00F25739" w:rsidP="00BF7860">
      <w:pPr>
        <w:pStyle w:val="Normaalweb"/>
        <w:rPr>
          <w:rFonts w:ascii="Corbel" w:eastAsia="OpenSymbol" w:hAnsi="Corbel"/>
          <w:sz w:val="22"/>
          <w:szCs w:val="22"/>
        </w:rPr>
      </w:pPr>
    </w:p>
    <w:p w14:paraId="79D8EBBB" w14:textId="77777777" w:rsidR="00BF7860" w:rsidRPr="00890B6F" w:rsidRDefault="00BF7860" w:rsidP="00BF7860">
      <w:pPr>
        <w:pStyle w:val="Kop3"/>
        <w:rPr>
          <w:rFonts w:ascii="Corbel" w:hAnsi="Corbel"/>
        </w:rPr>
      </w:pPr>
      <w:r w:rsidRPr="00890B6F">
        <w:rPr>
          <w:rFonts w:ascii="Corbel" w:hAnsi="Corbel"/>
        </w:rPr>
        <w:t>Eerdere versies</w:t>
      </w:r>
    </w:p>
    <w:p w14:paraId="79D8EBBC" w14:textId="77777777" w:rsidR="00BF7860" w:rsidRPr="00890B6F" w:rsidRDefault="00BF7860" w:rsidP="00BF7860">
      <w:pPr>
        <w:pStyle w:val="Normaalweb"/>
        <w:rPr>
          <w:rFonts w:ascii="Corbel" w:hAnsi="Corbel"/>
          <w:sz w:val="22"/>
          <w:szCs w:val="22"/>
        </w:rPr>
      </w:pPr>
      <w:r w:rsidRPr="00890B6F">
        <w:rPr>
          <w:rFonts w:ascii="Corbel" w:hAnsi="Corbel"/>
          <w:sz w:val="22"/>
          <w:szCs w:val="22"/>
        </w:rPr>
        <w:t>Eerdere versies van de promotor betreffen</w:t>
      </w:r>
      <w:r w:rsidR="007615BF" w:rsidRPr="00890B6F">
        <w:rPr>
          <w:rFonts w:ascii="Corbel" w:hAnsi="Corbel"/>
          <w:sz w:val="22"/>
          <w:szCs w:val="22"/>
        </w:rPr>
        <w:t xml:space="preserve"> o.a.</w:t>
      </w:r>
      <w:r w:rsidRPr="00890B6F">
        <w:rPr>
          <w:rFonts w:ascii="Corbel" w:hAnsi="Corbel"/>
          <w:sz w:val="22"/>
          <w:szCs w:val="22"/>
        </w:rPr>
        <w:t>:</w:t>
      </w:r>
      <w:r w:rsidRPr="00890B6F">
        <w:rPr>
          <w:rFonts w:ascii="Corbel" w:hAnsi="Corbel"/>
          <w:sz w:val="22"/>
          <w:szCs w:val="22"/>
        </w:rPr>
        <w:br/>
        <w:t>• </w:t>
      </w:r>
      <w:r w:rsidRPr="00890B6F">
        <w:rPr>
          <w:rFonts w:ascii="Corbel" w:eastAsia="OpenSymbol" w:hAnsi="Corbel"/>
          <w:sz w:val="22"/>
          <w:szCs w:val="22"/>
        </w:rPr>
        <w:t>Promote software versie 0.1 d.d. 10 oktober 2006</w:t>
      </w:r>
      <w:r w:rsidRPr="00890B6F">
        <w:rPr>
          <w:rFonts w:ascii="Corbel" w:hAnsi="Corbel"/>
          <w:sz w:val="22"/>
          <w:szCs w:val="22"/>
        </w:rPr>
        <w:t xml:space="preserve"> (zip-file 4,4Mb)</w:t>
      </w:r>
      <w:r w:rsidRPr="00890B6F">
        <w:rPr>
          <w:rFonts w:ascii="Corbel" w:hAnsi="Corbel"/>
          <w:sz w:val="22"/>
          <w:szCs w:val="22"/>
        </w:rPr>
        <w:br/>
        <w:t>• </w:t>
      </w:r>
      <w:r w:rsidRPr="00890B6F">
        <w:rPr>
          <w:rFonts w:ascii="Corbel" w:eastAsia="OpenSymbol" w:hAnsi="Corbel"/>
          <w:sz w:val="22"/>
          <w:szCs w:val="22"/>
        </w:rPr>
        <w:t xml:space="preserve">Promote software versie 0.2 d.d. 29 november 2007 </w:t>
      </w:r>
      <w:r w:rsidRPr="00890B6F">
        <w:rPr>
          <w:rFonts w:ascii="Corbel" w:hAnsi="Corbel"/>
          <w:sz w:val="22"/>
          <w:szCs w:val="22"/>
        </w:rPr>
        <w:t>(zip-file 10,2Mb)</w:t>
      </w:r>
    </w:p>
    <w:p w14:paraId="79D8EBBD" w14:textId="77777777" w:rsidR="00BC197E" w:rsidRPr="00890B6F" w:rsidRDefault="00BC197E" w:rsidP="00BC197E">
      <w:pPr>
        <w:pStyle w:val="Normaalweb"/>
        <w:rPr>
          <w:rFonts w:ascii="Corbel" w:hAnsi="Corbel"/>
          <w:sz w:val="22"/>
          <w:szCs w:val="22"/>
        </w:rPr>
      </w:pPr>
      <w:r w:rsidRPr="00890B6F">
        <w:rPr>
          <w:rFonts w:ascii="Corbel" w:hAnsi="Corbel"/>
          <w:sz w:val="22"/>
          <w:szCs w:val="22"/>
        </w:rPr>
        <w:t xml:space="preserve">Deze versies </w:t>
      </w:r>
      <w:r w:rsidR="007615BF" w:rsidRPr="00890B6F">
        <w:rPr>
          <w:rFonts w:ascii="Corbel" w:hAnsi="Corbel"/>
          <w:sz w:val="22"/>
          <w:szCs w:val="22"/>
        </w:rPr>
        <w:t xml:space="preserve">zijn verouderd en </w:t>
      </w:r>
      <w:r w:rsidRPr="00890B6F">
        <w:rPr>
          <w:rFonts w:ascii="Corbel" w:hAnsi="Corbel"/>
          <w:sz w:val="22"/>
          <w:szCs w:val="22"/>
        </w:rPr>
        <w:t xml:space="preserve">sluiten niet meer </w:t>
      </w:r>
      <w:r w:rsidR="007615BF" w:rsidRPr="00890B6F">
        <w:rPr>
          <w:rFonts w:ascii="Corbel" w:hAnsi="Corbel"/>
          <w:sz w:val="22"/>
          <w:szCs w:val="22"/>
        </w:rPr>
        <w:t xml:space="preserve">volledig </w:t>
      </w:r>
      <w:r w:rsidRPr="00890B6F">
        <w:rPr>
          <w:rFonts w:ascii="Corbel" w:hAnsi="Corbel"/>
          <w:sz w:val="22"/>
          <w:szCs w:val="22"/>
        </w:rPr>
        <w:t>aan bij de meest actuele versie van de VISI-systematiek.</w:t>
      </w:r>
    </w:p>
    <w:p w14:paraId="79D8EBBE" w14:textId="77777777" w:rsidR="00BF7860" w:rsidRPr="00890B6F" w:rsidRDefault="00BF7860" w:rsidP="00BC197E">
      <w:pPr>
        <w:pStyle w:val="Kop3"/>
        <w:rPr>
          <w:rFonts w:ascii="Corbel" w:hAnsi="Corbel"/>
        </w:rPr>
      </w:pPr>
      <w:r w:rsidRPr="00890B6F">
        <w:rPr>
          <w:rFonts w:ascii="Corbel" w:hAnsi="Corbel"/>
        </w:rPr>
        <w:t>Disclaimer</w:t>
      </w:r>
    </w:p>
    <w:p w14:paraId="79D8EBBF" w14:textId="77777777" w:rsidR="00D14BBA" w:rsidRPr="00890B6F" w:rsidRDefault="00BF7860" w:rsidP="00D14BBA">
      <w:pPr>
        <w:ind w:right="-2"/>
        <w:rPr>
          <w:rFonts w:ascii="Corbel" w:eastAsia="Times New Roman" w:hAnsi="Corbel"/>
          <w:kern w:val="0"/>
          <w:sz w:val="22"/>
          <w:szCs w:val="22"/>
        </w:rPr>
      </w:pPr>
      <w:r w:rsidRPr="00890B6F">
        <w:rPr>
          <w:rFonts w:ascii="Corbel" w:eastAsia="Times New Roman" w:hAnsi="Corbel"/>
          <w:kern w:val="0"/>
          <w:sz w:val="22"/>
          <w:szCs w:val="22"/>
        </w:rPr>
        <w:t xml:space="preserve">De Promotor software en documentatie wordt vrij ter beschikking gesteld zonder enige garantie. </w:t>
      </w:r>
      <w:r w:rsidR="00D14BBA" w:rsidRPr="00890B6F">
        <w:rPr>
          <w:rFonts w:ascii="Corbel" w:eastAsia="Times New Roman" w:hAnsi="Corbel"/>
          <w:kern w:val="0"/>
          <w:sz w:val="22"/>
          <w:szCs w:val="22"/>
        </w:rPr>
        <w:t xml:space="preserve">CROW en degenen die aan de ontwikkeling van de Promotor hebben meegewerkt, hebben dat zorgvuldig gedaan, naar de laatste stand van wetenschap en techniek. </w:t>
      </w:r>
    </w:p>
    <w:p w14:paraId="79D8EBC0" w14:textId="77777777" w:rsidR="00CA5E70" w:rsidRPr="00890B6F" w:rsidRDefault="00D14BBA" w:rsidP="007615BF">
      <w:pPr>
        <w:ind w:right="-2"/>
        <w:rPr>
          <w:rFonts w:ascii="Corbel" w:hAnsi="Corbel"/>
          <w:b/>
          <w:sz w:val="28"/>
          <w:szCs w:val="28"/>
          <w:lang w:val="en-US"/>
        </w:rPr>
      </w:pPr>
      <w:r w:rsidRPr="00890B6F">
        <w:rPr>
          <w:rFonts w:ascii="Corbel" w:eastAsia="Times New Roman" w:hAnsi="Corbel"/>
          <w:kern w:val="0"/>
          <w:sz w:val="22"/>
          <w:szCs w:val="22"/>
        </w:rPr>
        <w:t xml:space="preserve">Desondanks </w:t>
      </w:r>
      <w:r w:rsidRPr="00890B6F">
        <w:rPr>
          <w:rFonts w:ascii="Corbel" w:eastAsia="Times New Roman" w:hAnsi="Corbel"/>
          <w:sz w:val="22"/>
          <w:szCs w:val="22"/>
        </w:rPr>
        <w:t xml:space="preserve">kunnen er fouten in de software of documentatie voorkomen. </w:t>
      </w:r>
      <w:r w:rsidR="00BC197E" w:rsidRPr="00890B6F">
        <w:rPr>
          <w:rFonts w:ascii="Corbel" w:eastAsia="Times New Roman" w:hAnsi="Corbel"/>
          <w:kern w:val="0"/>
          <w:sz w:val="22"/>
          <w:szCs w:val="22"/>
        </w:rPr>
        <w:t>Gebruikers aanvaarden het risico daarvan.</w:t>
      </w:r>
      <w:r w:rsidRPr="00890B6F">
        <w:rPr>
          <w:rFonts w:ascii="Corbel" w:eastAsia="Times New Roman" w:hAnsi="Corbel"/>
          <w:kern w:val="0"/>
          <w:sz w:val="22"/>
          <w:szCs w:val="22"/>
        </w:rPr>
        <w:t xml:space="preserve"> </w:t>
      </w:r>
      <w:r w:rsidR="00BC197E" w:rsidRPr="00890B6F">
        <w:rPr>
          <w:rFonts w:ascii="Corbel" w:eastAsia="Times New Roman" w:hAnsi="Corbel"/>
          <w:kern w:val="0"/>
          <w:sz w:val="22"/>
          <w:szCs w:val="22"/>
        </w:rPr>
        <w:t>CROW sluit, mede ten behoeve van degenen die aan deze publicatie hebben meegewerkt, iedere</w:t>
      </w:r>
      <w:r w:rsidRPr="00890B6F">
        <w:rPr>
          <w:rFonts w:ascii="Corbel" w:eastAsia="Times New Roman" w:hAnsi="Corbel"/>
          <w:kern w:val="0"/>
          <w:sz w:val="22"/>
          <w:szCs w:val="22"/>
        </w:rPr>
        <w:t xml:space="preserve"> </w:t>
      </w:r>
      <w:r w:rsidR="00BC197E" w:rsidRPr="00890B6F">
        <w:rPr>
          <w:rFonts w:ascii="Corbel" w:eastAsia="Times New Roman" w:hAnsi="Corbel"/>
          <w:sz w:val="22"/>
          <w:szCs w:val="22"/>
        </w:rPr>
        <w:t xml:space="preserve">aansprakelijkheid uit voor schade die mocht voortvloeien uit het gebruik van de </w:t>
      </w:r>
      <w:r w:rsidRPr="00890B6F">
        <w:rPr>
          <w:rFonts w:ascii="Corbel" w:eastAsia="Times New Roman" w:hAnsi="Corbel"/>
          <w:sz w:val="22"/>
          <w:szCs w:val="22"/>
        </w:rPr>
        <w:t>Promotor.</w:t>
      </w:r>
      <w:r w:rsidR="00CA5E70" w:rsidRPr="00890B6F">
        <w:rPr>
          <w:rFonts w:ascii="Corbel" w:eastAsia="Times New Roman" w:hAnsi="Corbel"/>
          <w:b/>
          <w:sz w:val="22"/>
          <w:szCs w:val="22"/>
        </w:rPr>
        <w:br w:type="page"/>
      </w:r>
      <w:bookmarkStart w:id="11" w:name="_Toc289634650"/>
      <w:r w:rsidR="00CA5E70" w:rsidRPr="00890B6F">
        <w:rPr>
          <w:rFonts w:ascii="Corbel" w:hAnsi="Corbel"/>
          <w:b/>
          <w:sz w:val="28"/>
          <w:szCs w:val="28"/>
          <w:lang w:val="en-US"/>
        </w:rPr>
        <w:lastRenderedPageBreak/>
        <w:t xml:space="preserve">Principles for </w:t>
      </w:r>
      <w:r w:rsidR="00F90165" w:rsidRPr="00890B6F">
        <w:rPr>
          <w:rFonts w:ascii="Corbel" w:hAnsi="Corbel"/>
          <w:b/>
          <w:sz w:val="28"/>
          <w:szCs w:val="28"/>
          <w:lang w:val="en-US"/>
        </w:rPr>
        <w:t xml:space="preserve">Promotor </w:t>
      </w:r>
      <w:r w:rsidR="00CA5E70" w:rsidRPr="00890B6F">
        <w:rPr>
          <w:rFonts w:ascii="Corbel" w:hAnsi="Corbel"/>
          <w:b/>
          <w:sz w:val="28"/>
          <w:szCs w:val="28"/>
          <w:lang w:val="en-US"/>
        </w:rPr>
        <w:t>algorithm</w:t>
      </w:r>
      <w:bookmarkEnd w:id="11"/>
    </w:p>
    <w:p w14:paraId="79D8EBC1" w14:textId="77777777" w:rsidR="007615BF" w:rsidRPr="00890B6F" w:rsidRDefault="007615BF" w:rsidP="00CA5E70">
      <w:pPr>
        <w:rPr>
          <w:rFonts w:ascii="Corbel" w:hAnsi="Corbel" w:cs="Arial"/>
          <w:sz w:val="22"/>
          <w:szCs w:val="22"/>
          <w:lang w:val="en-GB"/>
        </w:rPr>
      </w:pPr>
    </w:p>
    <w:p w14:paraId="79D8EBC2" w14:textId="77777777" w:rsidR="00CA5E70" w:rsidRPr="00890B6F" w:rsidRDefault="00CA5E70" w:rsidP="00CA5E70">
      <w:pPr>
        <w:rPr>
          <w:rFonts w:ascii="Corbel" w:hAnsi="Corbel" w:cs="Arial"/>
          <w:sz w:val="22"/>
          <w:szCs w:val="22"/>
          <w:lang w:val="en-GB"/>
        </w:rPr>
      </w:pPr>
      <w:r w:rsidRPr="00890B6F">
        <w:rPr>
          <w:rFonts w:ascii="Corbel" w:hAnsi="Corbel" w:cs="Arial"/>
          <w:sz w:val="22"/>
          <w:szCs w:val="22"/>
          <w:lang w:val="en-GB"/>
        </w:rPr>
        <w:t xml:space="preserve">A </w:t>
      </w:r>
      <w:r w:rsidR="00F90165" w:rsidRPr="00890B6F">
        <w:rPr>
          <w:rFonts w:ascii="Corbel" w:hAnsi="Corbel" w:cs="Arial"/>
          <w:sz w:val="22"/>
          <w:szCs w:val="22"/>
          <w:lang w:val="en-GB"/>
        </w:rPr>
        <w:t xml:space="preserve">Promotor </w:t>
      </w:r>
      <w:r w:rsidRPr="00890B6F">
        <w:rPr>
          <w:rFonts w:ascii="Corbel" w:hAnsi="Corbel" w:cs="Arial"/>
          <w:sz w:val="22"/>
          <w:szCs w:val="22"/>
          <w:lang w:val="en-GB"/>
        </w:rPr>
        <w:t xml:space="preserve">is an algorithm that turns an interaction framework into an interaction schema. </w:t>
      </w:r>
    </w:p>
    <w:p w14:paraId="79D8EBC3" w14:textId="77777777" w:rsidR="00CA5E70" w:rsidRPr="00890B6F" w:rsidRDefault="00CA5E70" w:rsidP="00CA5E70">
      <w:pPr>
        <w:rPr>
          <w:rFonts w:ascii="Corbel" w:hAnsi="Corbel" w:cs="Arial"/>
          <w:sz w:val="22"/>
          <w:szCs w:val="22"/>
        </w:rPr>
      </w:pPr>
      <w:r w:rsidRPr="00890B6F">
        <w:rPr>
          <w:rFonts w:ascii="Corbel" w:hAnsi="Corbel" w:cs="Arial"/>
          <w:sz w:val="22"/>
          <w:szCs w:val="22"/>
        </w:rPr>
        <w:t>De Promotor is een algoritme dat een raamwerk transformeert in een interactieschema.</w:t>
      </w:r>
    </w:p>
    <w:p w14:paraId="79D8EBC4" w14:textId="77777777" w:rsidR="00CA5E70" w:rsidRPr="00890B6F" w:rsidRDefault="00CA5E70" w:rsidP="00CA5E70">
      <w:pPr>
        <w:rPr>
          <w:rFonts w:ascii="Corbel" w:hAnsi="Corbel" w:cs="Arial"/>
          <w:sz w:val="22"/>
          <w:szCs w:val="22"/>
        </w:rPr>
      </w:pPr>
    </w:p>
    <w:p w14:paraId="79D8EBC5" w14:textId="77777777" w:rsidR="00CA5E70" w:rsidRPr="00890B6F" w:rsidRDefault="00CA5E70" w:rsidP="00CA5E70">
      <w:pPr>
        <w:rPr>
          <w:rFonts w:ascii="Corbel" w:hAnsi="Corbel" w:cs="Arial"/>
          <w:sz w:val="22"/>
          <w:szCs w:val="22"/>
          <w:lang w:val="en-GB"/>
        </w:rPr>
      </w:pPr>
      <w:r w:rsidRPr="00890B6F">
        <w:rPr>
          <w:rFonts w:ascii="Corbel" w:hAnsi="Corbel" w:cs="Arial"/>
          <w:sz w:val="22"/>
          <w:szCs w:val="22"/>
          <w:lang w:val="en-GB"/>
        </w:rPr>
        <w:t xml:space="preserve">Since an interaction framework is recorded in XML and an interaction schema in XSD one may conclude that a </w:t>
      </w:r>
      <w:r w:rsidR="00F90165" w:rsidRPr="00890B6F">
        <w:rPr>
          <w:rFonts w:ascii="Corbel" w:hAnsi="Corbel" w:cs="Arial"/>
          <w:sz w:val="22"/>
          <w:szCs w:val="22"/>
          <w:lang w:val="en-GB"/>
        </w:rPr>
        <w:t xml:space="preserve">promotor </w:t>
      </w:r>
      <w:r w:rsidRPr="00890B6F">
        <w:rPr>
          <w:rFonts w:ascii="Corbel" w:hAnsi="Corbel" w:cs="Arial"/>
          <w:sz w:val="22"/>
          <w:szCs w:val="22"/>
          <w:lang w:val="en-GB"/>
        </w:rPr>
        <w:t>abstracts the data elements of the interaction framework into the entity-relation structure of an interaction schema.</w:t>
      </w:r>
    </w:p>
    <w:p w14:paraId="79D8EBC6" w14:textId="77777777" w:rsidR="00CA5E70" w:rsidRPr="00890B6F" w:rsidRDefault="00CA5E70" w:rsidP="00CA5E70">
      <w:pPr>
        <w:rPr>
          <w:rFonts w:ascii="Corbel" w:hAnsi="Corbel" w:cs="Arial"/>
          <w:sz w:val="22"/>
          <w:szCs w:val="22"/>
        </w:rPr>
      </w:pPr>
      <w:r w:rsidRPr="00890B6F">
        <w:rPr>
          <w:rFonts w:ascii="Corbel" w:hAnsi="Corbel" w:cs="Arial"/>
          <w:sz w:val="22"/>
          <w:szCs w:val="22"/>
        </w:rPr>
        <w:t>Een raamwerk is vastgelegd in XML en een transactieschema in XSD</w:t>
      </w:r>
    </w:p>
    <w:p w14:paraId="79D8EBC7" w14:textId="77777777" w:rsidR="00CA5E70" w:rsidRPr="00890B6F" w:rsidRDefault="00CA5E70" w:rsidP="00CA5E70">
      <w:pPr>
        <w:rPr>
          <w:rFonts w:ascii="Corbel" w:hAnsi="Corbel" w:cs="Arial"/>
          <w:sz w:val="22"/>
          <w:szCs w:val="22"/>
        </w:rPr>
      </w:pPr>
    </w:p>
    <w:p w14:paraId="79D8EBC8" w14:textId="77777777" w:rsidR="00CA5E70" w:rsidRPr="00890B6F" w:rsidRDefault="00CA5E70" w:rsidP="00CA5E70">
      <w:pPr>
        <w:rPr>
          <w:rFonts w:ascii="Corbel" w:hAnsi="Corbel" w:cs="Arial"/>
          <w:sz w:val="22"/>
          <w:szCs w:val="22"/>
          <w:lang w:val="en-GB"/>
        </w:rPr>
      </w:pPr>
      <w:r w:rsidRPr="00890B6F">
        <w:rPr>
          <w:rFonts w:ascii="Corbel" w:hAnsi="Corbel" w:cs="Arial"/>
          <w:sz w:val="22"/>
          <w:szCs w:val="22"/>
        </w:rPr>
        <w:t xml:space="preserve">VISI-berichten die verstuurd en ontvangen worden, moeten voldoen aan een berichtenschema dat gebaseerd is op een VISI-raamwerk (xml). </w:t>
      </w:r>
      <w:r w:rsidRPr="00890B6F">
        <w:rPr>
          <w:rFonts w:ascii="Corbel" w:hAnsi="Corbel" w:cs="Arial"/>
          <w:sz w:val="22"/>
          <w:szCs w:val="22"/>
          <w:lang w:val="en-GB"/>
        </w:rPr>
        <w:t>Het berichtenschema kan automatisch gegenereerd worden met deze service.</w:t>
      </w:r>
    </w:p>
    <w:p w14:paraId="79D8EBC9" w14:textId="77777777" w:rsidR="00CA5E70" w:rsidRPr="00890B6F" w:rsidRDefault="00CA5E70" w:rsidP="00CA5E70">
      <w:pPr>
        <w:rPr>
          <w:rFonts w:ascii="Corbel" w:hAnsi="Corbel" w:cs="Arial"/>
          <w:sz w:val="22"/>
          <w:szCs w:val="22"/>
          <w:lang w:val="en-US"/>
        </w:rPr>
      </w:pPr>
    </w:p>
    <w:p w14:paraId="79D8EBCA" w14:textId="77777777" w:rsidR="00CA5E70" w:rsidRPr="00890B6F" w:rsidRDefault="00CA5E70" w:rsidP="00CA5E70">
      <w:pPr>
        <w:rPr>
          <w:rFonts w:ascii="Corbel" w:hAnsi="Corbel" w:cs="Arial"/>
          <w:sz w:val="22"/>
          <w:szCs w:val="22"/>
          <w:lang w:val="en-GB"/>
        </w:rPr>
      </w:pPr>
      <w:r w:rsidRPr="00890B6F">
        <w:rPr>
          <w:rFonts w:ascii="Corbel" w:hAnsi="Corbel" w:cs="Arial"/>
          <w:sz w:val="22"/>
          <w:szCs w:val="22"/>
          <w:lang w:val="en-GB"/>
        </w:rPr>
        <w:t xml:space="preserve">The basic algorithm of a </w:t>
      </w:r>
      <w:r w:rsidR="00F90165" w:rsidRPr="00890B6F">
        <w:rPr>
          <w:rFonts w:ascii="Corbel" w:hAnsi="Corbel" w:cs="Arial"/>
          <w:sz w:val="22"/>
          <w:szCs w:val="22"/>
          <w:lang w:val="en-GB"/>
        </w:rPr>
        <w:t>promot</w:t>
      </w:r>
      <w:r w:rsidR="00F90165" w:rsidRPr="00890B6F">
        <w:rPr>
          <w:rFonts w:ascii="Corbel" w:hAnsi="Corbel" w:cs="Arial"/>
          <w:sz w:val="22"/>
          <w:szCs w:val="22"/>
          <w:lang w:val="en-US"/>
        </w:rPr>
        <w:t>o</w:t>
      </w:r>
      <w:r w:rsidR="00F90165" w:rsidRPr="00890B6F">
        <w:rPr>
          <w:rFonts w:ascii="Corbel" w:hAnsi="Corbel" w:cs="Arial"/>
          <w:sz w:val="22"/>
          <w:szCs w:val="22"/>
          <w:lang w:val="en-GB"/>
        </w:rPr>
        <w:t xml:space="preserve">r </w:t>
      </w:r>
      <w:r w:rsidRPr="00890B6F">
        <w:rPr>
          <w:rFonts w:ascii="Corbel" w:hAnsi="Corbel" w:cs="Arial"/>
          <w:sz w:val="22"/>
          <w:szCs w:val="22"/>
          <w:lang w:val="en-GB"/>
        </w:rPr>
        <w:t>raises all “*Type” data elements  of the interaction framework (RoleType, TransactionType, MessageType, ComplexElementType, SimpleElementType, etc.) into XSD complex type elements. Of course</w:t>
      </w:r>
      <w:r w:rsidR="00F90165" w:rsidRPr="00890B6F">
        <w:rPr>
          <w:rFonts w:ascii="Corbel" w:hAnsi="Corbel" w:cs="Arial"/>
          <w:sz w:val="22"/>
          <w:szCs w:val="22"/>
          <w:lang w:val="en-GB"/>
        </w:rPr>
        <w:t>,</w:t>
      </w:r>
      <w:r w:rsidRPr="00890B6F">
        <w:rPr>
          <w:rFonts w:ascii="Corbel" w:hAnsi="Corbel" w:cs="Arial"/>
          <w:sz w:val="22"/>
          <w:szCs w:val="22"/>
          <w:lang w:val="en-GB"/>
        </w:rPr>
        <w:t xml:space="preserve"> certain rules must be obeyed to guarantee that the resulting XSD is a meaningful XML schema. For example, the ID attribute value of a *Type data element is interpreted as the name of  its XSD complex element counterpart. As a result, the ID attribute in an interaction framework shouldn't be something like ID=”Role003” but more like ID=”Project_Manager”.</w:t>
      </w:r>
    </w:p>
    <w:p w14:paraId="79D8EBCB" w14:textId="77777777" w:rsidR="00CA5E70" w:rsidRPr="00890B6F" w:rsidRDefault="00CA5E70" w:rsidP="00CA5E70">
      <w:pPr>
        <w:rPr>
          <w:rFonts w:ascii="Corbel" w:hAnsi="Corbel" w:cs="Arial"/>
          <w:sz w:val="22"/>
          <w:szCs w:val="22"/>
          <w:lang w:val="en-GB"/>
        </w:rPr>
      </w:pPr>
      <w:r w:rsidRPr="00890B6F">
        <w:rPr>
          <w:rFonts w:ascii="Corbel" w:hAnsi="Corbel" w:cs="Arial"/>
          <w:sz w:val="22"/>
          <w:szCs w:val="22"/>
          <w:lang w:val="en-GB"/>
        </w:rPr>
        <w:t>The XSD is organized in such a way that the MessageTypes are the primary complex elements to structure the contents of a message at the level of the actual exchange in a transaction. Such a message should contain enough information to trace the actual position of this message in the total flow of messages and to determine which succeeding messages can be dispatched from this position.</w:t>
      </w:r>
    </w:p>
    <w:p w14:paraId="79D8EBCC" w14:textId="77777777" w:rsidR="00E96BAA" w:rsidRPr="00890B6F" w:rsidRDefault="00CA5E70" w:rsidP="00CA5E70">
      <w:pPr>
        <w:rPr>
          <w:rFonts w:ascii="Corbel" w:hAnsi="Corbel" w:cs="Arial"/>
          <w:sz w:val="22"/>
          <w:szCs w:val="22"/>
          <w:lang w:val="en-GB"/>
        </w:rPr>
      </w:pPr>
      <w:r w:rsidRPr="00890B6F">
        <w:rPr>
          <w:rFonts w:ascii="Corbel" w:hAnsi="Corbel" w:cs="Arial"/>
          <w:sz w:val="22"/>
          <w:szCs w:val="22"/>
          <w:lang w:val="en-GB"/>
        </w:rPr>
        <w:t>To generate the correct attribute types and relation types for the resulting XSD the promoter consults a file that describes which template should be used for which complex element type (templates file).</w:t>
      </w:r>
    </w:p>
    <w:p w14:paraId="79D8EBCD" w14:textId="77777777" w:rsidR="00E96BAA" w:rsidRPr="00890B6F" w:rsidRDefault="00E96BAA" w:rsidP="00CA5E70">
      <w:pPr>
        <w:rPr>
          <w:rFonts w:ascii="Corbel" w:hAnsi="Corbel" w:cs="Arial"/>
          <w:sz w:val="22"/>
          <w:szCs w:val="22"/>
          <w:lang w:val="en-GB"/>
        </w:rPr>
      </w:pPr>
    </w:p>
    <w:p w14:paraId="79D8EBCE" w14:textId="77777777" w:rsidR="00E96BAA" w:rsidRPr="00890B6F" w:rsidRDefault="00E96BAA" w:rsidP="00CA5E70">
      <w:pPr>
        <w:rPr>
          <w:rFonts w:ascii="Corbel" w:hAnsi="Corbel" w:cs="Arial"/>
          <w:sz w:val="22"/>
          <w:szCs w:val="22"/>
          <w:lang w:val="en-GB"/>
        </w:rPr>
      </w:pPr>
      <w:r w:rsidRPr="00890B6F">
        <w:rPr>
          <w:rFonts w:ascii="Corbel" w:hAnsi="Corbel" w:cs="Arial"/>
          <w:sz w:val="22"/>
          <w:szCs w:val="22"/>
          <w:lang w:val="en-GB"/>
        </w:rPr>
        <w:t>The target namespace attribute in the XSD will be filled with the namespace attribute of the ProjectType entity of the framework XML. This helps to satisfy the requirement that each framework should be identified uniquely by its namespace.</w:t>
      </w:r>
    </w:p>
    <w:p w14:paraId="79D8EBCF" w14:textId="77777777" w:rsidR="00130D95" w:rsidRPr="00890B6F" w:rsidRDefault="00130D95" w:rsidP="00130D95">
      <w:pPr>
        <w:rPr>
          <w:rFonts w:ascii="Corbel" w:hAnsi="Corbel"/>
          <w:b/>
          <w:sz w:val="28"/>
          <w:szCs w:val="28"/>
        </w:rPr>
      </w:pPr>
      <w:r w:rsidRPr="003924E0">
        <w:rPr>
          <w:rFonts w:ascii="Corbel" w:hAnsi="Corbel"/>
          <w:sz w:val="22"/>
          <w:szCs w:val="22"/>
        </w:rPr>
        <w:br w:type="page"/>
      </w:r>
      <w:r w:rsidRPr="00890B6F">
        <w:rPr>
          <w:rFonts w:ascii="Corbel" w:hAnsi="Corbel"/>
          <w:b/>
          <w:sz w:val="28"/>
          <w:szCs w:val="28"/>
        </w:rPr>
        <w:lastRenderedPageBreak/>
        <w:t>DLL API</w:t>
      </w:r>
    </w:p>
    <w:p w14:paraId="79D8EBD0" w14:textId="77777777" w:rsidR="00130D95" w:rsidRPr="00890B6F" w:rsidRDefault="00130D95" w:rsidP="00130D95">
      <w:pPr>
        <w:rPr>
          <w:rFonts w:ascii="Corbel" w:hAnsi="Corbel"/>
          <w:sz w:val="22"/>
          <w:szCs w:val="22"/>
        </w:rPr>
      </w:pPr>
    </w:p>
    <w:p w14:paraId="79D8EBD1" w14:textId="77777777" w:rsidR="00130D95" w:rsidRPr="00890B6F" w:rsidRDefault="00130D95" w:rsidP="00130D95">
      <w:pPr>
        <w:rPr>
          <w:rStyle w:val="Zwaar"/>
          <w:rFonts w:ascii="Corbel" w:hAnsi="Corbel"/>
          <w:b w:val="0"/>
          <w:color w:val="000000"/>
          <w:sz w:val="22"/>
          <w:szCs w:val="22"/>
        </w:rPr>
      </w:pPr>
      <w:r w:rsidRPr="00890B6F">
        <w:rPr>
          <w:rStyle w:val="Zwaar"/>
          <w:rFonts w:ascii="Corbel" w:hAnsi="Corbel"/>
          <w:b w:val="0"/>
          <w:color w:val="000000"/>
          <w:sz w:val="22"/>
          <w:szCs w:val="22"/>
        </w:rPr>
        <w:t>De volgende API calls zijn beschikbaar</w:t>
      </w:r>
      <w:r w:rsidR="00F90165" w:rsidRPr="00890B6F">
        <w:rPr>
          <w:rStyle w:val="Zwaar"/>
          <w:rFonts w:ascii="Corbel" w:hAnsi="Corbel"/>
          <w:b w:val="0"/>
          <w:color w:val="000000"/>
          <w:sz w:val="22"/>
          <w:szCs w:val="22"/>
        </w:rPr>
        <w:t>:</w:t>
      </w:r>
      <w:r w:rsidRPr="00890B6F">
        <w:rPr>
          <w:rStyle w:val="Zwaar"/>
          <w:rFonts w:ascii="Corbel" w:hAnsi="Corbel"/>
          <w:b w:val="0"/>
          <w:color w:val="000000"/>
          <w:sz w:val="22"/>
          <w:szCs w:val="22"/>
        </w:rPr>
        <w:t xml:space="preserve"> </w:t>
      </w:r>
    </w:p>
    <w:p w14:paraId="79D8EBD2"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Convert__2into__3</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Convert__9into_10</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Get__3</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__3,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nameSpace,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URI);</w:t>
      </w:r>
    </w:p>
    <w:p w14:paraId="79D8EBD3"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Get_10</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_10,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nameSpace,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URI);</w:t>
      </w:r>
    </w:p>
    <w:p w14:paraId="79D8EBD4"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Promote__2__5__7into__9</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Set__2</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__2,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p>
    <w:p w14:paraId="79D8EBD5"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Set__5</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__5,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Set__7</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__7,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w:t>
      </w:r>
      <w:r w:rsidRPr="00890B6F">
        <w:rPr>
          <w:rStyle w:val="Zwaar"/>
          <w:rFonts w:ascii="Courier New" w:hAnsi="Courier New" w:cs="Courier New"/>
          <w:color w:val="000000"/>
          <w:sz w:val="18"/>
          <w:szCs w:val="19"/>
          <w:lang w:val="en-US"/>
        </w:rPr>
        <w:t>GetErrorCode</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xml:space="preserve"> errorCode);</w:t>
      </w:r>
    </w:p>
    <w:p w14:paraId="79D8EBD6" w14:textId="77777777" w:rsidR="00130D95" w:rsidRPr="00890B6F" w:rsidRDefault="00130D95" w:rsidP="00130D95">
      <w:pPr>
        <w:rPr>
          <w:rFonts w:ascii="Corbel" w:hAnsi="Corbel"/>
          <w:sz w:val="22"/>
          <w:szCs w:val="22"/>
          <w:lang w:val="en-US"/>
        </w:rPr>
      </w:pPr>
    </w:p>
    <w:p w14:paraId="79D8EBD7" w14:textId="77777777" w:rsidR="00130D95" w:rsidRPr="00890B6F" w:rsidRDefault="00130D95" w:rsidP="00130D95">
      <w:pPr>
        <w:rPr>
          <w:rFonts w:ascii="Corbel" w:hAnsi="Corbel"/>
          <w:sz w:val="22"/>
          <w:szCs w:val="22"/>
        </w:rPr>
      </w:pPr>
      <w:r w:rsidRPr="00890B6F">
        <w:rPr>
          <w:rFonts w:ascii="Corbel" w:hAnsi="Corbel"/>
          <w:sz w:val="22"/>
          <w:szCs w:val="22"/>
        </w:rPr>
        <w:t>In de hierop volgende pagina’s zal worden uitgelegd waar deze API calls betrekking op hebben.</w:t>
      </w:r>
    </w:p>
    <w:p w14:paraId="79D8EBD8" w14:textId="77777777" w:rsidR="00130D95" w:rsidRPr="00890B6F" w:rsidRDefault="00130D95" w:rsidP="00130D95">
      <w:pPr>
        <w:rPr>
          <w:rFonts w:ascii="Corbel" w:hAnsi="Corbel"/>
          <w:sz w:val="22"/>
          <w:szCs w:val="22"/>
        </w:rPr>
      </w:pPr>
    </w:p>
    <w:p w14:paraId="79D8EBD9" w14:textId="77777777" w:rsidR="00130D95" w:rsidRPr="00890B6F" w:rsidRDefault="00130D95" w:rsidP="00130D95">
      <w:pPr>
        <w:rPr>
          <w:rFonts w:ascii="Corbel" w:hAnsi="Corbel"/>
          <w:sz w:val="22"/>
          <w:szCs w:val="22"/>
        </w:rPr>
      </w:pPr>
      <w:r w:rsidRPr="00890B6F">
        <w:rPr>
          <w:rFonts w:ascii="Corbel" w:hAnsi="Corbel"/>
          <w:sz w:val="22"/>
          <w:szCs w:val="22"/>
        </w:rPr>
        <w:t>Om een raamwerk te promoten is de volgende combinatie te gebruiken:</w:t>
      </w:r>
    </w:p>
    <w:p w14:paraId="79D8EBDA"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Set__2</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__2,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p>
    <w:p w14:paraId="79D8EBDB" w14:textId="77777777" w:rsidR="00130D95" w:rsidRPr="00890B6F" w:rsidRDefault="00130D95" w:rsidP="00130D95">
      <w:pPr>
        <w:ind w:left="5040" w:hanging="4320"/>
        <w:rPr>
          <w:rStyle w:val="Zwaar"/>
          <w:rFonts w:ascii="Courier New" w:hAnsi="Courier New" w:cs="Courier New"/>
          <w:b w:val="0"/>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Set__5</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__5,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Style w:val="Zwaar"/>
          <w:rFonts w:ascii="Courier New" w:hAnsi="Courier New" w:cs="Courier New"/>
          <w:b w:val="0"/>
          <w:color w:val="000000"/>
          <w:sz w:val="18"/>
          <w:szCs w:val="19"/>
          <w:lang w:val="en-US"/>
        </w:rPr>
        <w:tab/>
        <w:t>//</w:t>
      </w:r>
      <w:r w:rsidRPr="00890B6F">
        <w:rPr>
          <w:rStyle w:val="Zwaar"/>
          <w:rFonts w:ascii="Courier New" w:hAnsi="Courier New" w:cs="Courier New"/>
          <w:b w:val="0"/>
          <w:color w:val="000000"/>
          <w:sz w:val="18"/>
          <w:szCs w:val="19"/>
          <w:lang w:val="en-US"/>
        </w:rPr>
        <w:tab/>
        <w:t>it</w:t>
      </w:r>
      <w:r w:rsidR="00F90165" w:rsidRPr="00890B6F">
        <w:rPr>
          <w:rStyle w:val="Zwaar"/>
          <w:rFonts w:ascii="Courier New" w:hAnsi="Courier New" w:cs="Courier New"/>
          <w:b w:val="0"/>
          <w:color w:val="000000"/>
          <w:sz w:val="18"/>
          <w:szCs w:val="19"/>
          <w:lang w:val="en-US"/>
        </w:rPr>
        <w:t xml:space="preserve"> i</w:t>
      </w:r>
      <w:r w:rsidRPr="00890B6F">
        <w:rPr>
          <w:rStyle w:val="Zwaar"/>
          <w:rFonts w:ascii="Courier New" w:hAnsi="Courier New" w:cs="Courier New"/>
          <w:b w:val="0"/>
          <w:color w:val="000000"/>
          <w:sz w:val="18"/>
          <w:szCs w:val="19"/>
          <w:lang w:val="en-US"/>
        </w:rPr>
        <w:t xml:space="preserve">s also possible to change </w:t>
      </w:r>
    </w:p>
    <w:p w14:paraId="79D8EBDC" w14:textId="77777777" w:rsidR="00130D95" w:rsidRPr="00890B6F" w:rsidRDefault="00130D95" w:rsidP="00130D95">
      <w:pPr>
        <w:ind w:left="5040"/>
        <w:rPr>
          <w:rStyle w:val="Zwaar"/>
          <w:rFonts w:ascii="Courier New" w:hAnsi="Courier New" w:cs="Courier New"/>
          <w:color w:val="000000"/>
          <w:sz w:val="18"/>
          <w:szCs w:val="19"/>
          <w:lang w:val="en-US"/>
        </w:rPr>
      </w:pP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color w:val="000000"/>
          <w:sz w:val="18"/>
          <w:szCs w:val="19"/>
          <w:lang w:val="en-US"/>
        </w:rPr>
        <w:tab/>
        <w:t xml:space="preserve">order with </w:t>
      </w:r>
      <w:r w:rsidRPr="00890B6F">
        <w:rPr>
          <w:rStyle w:val="Zwaar"/>
          <w:rFonts w:ascii="Courier New" w:hAnsi="Courier New" w:cs="Courier New"/>
          <w:color w:val="000000"/>
          <w:sz w:val="18"/>
          <w:szCs w:val="19"/>
          <w:lang w:val="en-US"/>
        </w:rPr>
        <w:t>Set__2</w:t>
      </w:r>
    </w:p>
    <w:p w14:paraId="79D8EBDD"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Set__7</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__7,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Promote__2__5__7into__9</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Convert__9into_10</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Get_10</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_10,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nameSpace,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URI);</w:t>
      </w:r>
    </w:p>
    <w:p w14:paraId="79D8EBDE" w14:textId="77777777" w:rsidR="00130D95" w:rsidRPr="00890B6F" w:rsidRDefault="00130D95" w:rsidP="00130D95">
      <w:pPr>
        <w:rPr>
          <w:rFonts w:ascii="Corbel" w:hAnsi="Corbel"/>
          <w:sz w:val="22"/>
          <w:szCs w:val="22"/>
          <w:lang w:val="en-US"/>
        </w:rPr>
      </w:pPr>
    </w:p>
    <w:p w14:paraId="79D8EBDF" w14:textId="77777777" w:rsidR="00130D95" w:rsidRPr="00890B6F" w:rsidRDefault="00130D95" w:rsidP="00130D95">
      <w:pPr>
        <w:rPr>
          <w:rFonts w:ascii="Corbel" w:hAnsi="Corbel"/>
          <w:sz w:val="22"/>
          <w:szCs w:val="22"/>
        </w:rPr>
      </w:pPr>
      <w:r w:rsidRPr="00890B6F">
        <w:rPr>
          <w:rFonts w:ascii="Corbel" w:hAnsi="Corbel"/>
          <w:sz w:val="22"/>
          <w:szCs w:val="22"/>
        </w:rPr>
        <w:t>Om een Schema te genereren waartegen een Raamwerk valide moet zijn:</w:t>
      </w:r>
    </w:p>
    <w:p w14:paraId="79D8EBE0"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Set__2</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__2,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p>
    <w:p w14:paraId="79D8EBE1" w14:textId="77777777" w:rsidR="00130D95" w:rsidRPr="00890B6F" w:rsidRDefault="00130D95" w:rsidP="00130D95">
      <w:pPr>
        <w:ind w:left="720"/>
        <w:rPr>
          <w:rFonts w:ascii="Courier New" w:hAnsi="Courier New" w:cs="Courier New"/>
          <w:b/>
          <w:color w:val="000000"/>
          <w:sz w:val="18"/>
          <w:szCs w:val="19"/>
          <w:lang w:val="en-US"/>
        </w:rPr>
      </w:pP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Convert__2into__3</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w:t>
      </w:r>
      <w:r w:rsidRPr="00890B6F">
        <w:rPr>
          <w:rFonts w:ascii="Courier New" w:hAnsi="Courier New" w:cs="Courier New"/>
          <w:b/>
          <w:bCs/>
          <w:color w:val="000000"/>
          <w:sz w:val="18"/>
          <w:szCs w:val="19"/>
          <w:lang w:val="en-US"/>
        </w:rPr>
        <w:br/>
      </w:r>
      <w:r w:rsidRPr="00890B6F">
        <w:rPr>
          <w:rStyle w:val="Zwaar"/>
          <w:rFonts w:ascii="Courier New" w:hAnsi="Courier New" w:cs="Courier New"/>
          <w:b w:val="0"/>
          <w:i/>
          <w:color w:val="000000"/>
          <w:sz w:val="18"/>
          <w:szCs w:val="19"/>
          <w:lang w:val="en-US"/>
        </w:rPr>
        <w:t>int</w:t>
      </w:r>
      <w:r w:rsidRPr="00890B6F">
        <w:rPr>
          <w:rStyle w:val="Zwaar"/>
          <w:rFonts w:ascii="Courier New" w:hAnsi="Courier New" w:cs="Courier New"/>
          <w:b w:val="0"/>
          <w:color w:val="000000"/>
          <w:sz w:val="18"/>
          <w:szCs w:val="19"/>
          <w:lang w:val="en-US"/>
        </w:rPr>
        <w:t>  </w:t>
      </w:r>
      <w:r w:rsidRPr="00890B6F">
        <w:rPr>
          <w:rStyle w:val="Zwaar"/>
          <w:rFonts w:ascii="Courier New" w:hAnsi="Courier New" w:cs="Courier New"/>
          <w:color w:val="000000"/>
          <w:sz w:val="18"/>
          <w:szCs w:val="19"/>
          <w:lang w:val="en-US"/>
        </w:rPr>
        <w:t>Get__3</w:t>
      </w:r>
      <w:r w:rsidRPr="00890B6F">
        <w:rPr>
          <w:rStyle w:val="Zwaar"/>
          <w:rFonts w:ascii="Courier New" w:hAnsi="Courier New" w:cs="Courier New"/>
          <w:b w:val="0"/>
          <w:color w:val="000000"/>
          <w:sz w:val="18"/>
          <w:szCs w:val="19"/>
          <w:lang w:val="en-US"/>
        </w:rPr>
        <w:t>(</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__3,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rInfo,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nameSpace, </w:t>
      </w:r>
      <w:r w:rsidRPr="00890B6F">
        <w:rPr>
          <w:rStyle w:val="Zwaar"/>
          <w:rFonts w:ascii="Courier New" w:hAnsi="Courier New" w:cs="Courier New"/>
          <w:b w:val="0"/>
          <w:i/>
          <w:color w:val="000000"/>
          <w:sz w:val="18"/>
          <w:szCs w:val="19"/>
          <w:lang w:val="en-US"/>
        </w:rPr>
        <w:t>char</w:t>
      </w:r>
      <w:r w:rsidRPr="00890B6F">
        <w:rPr>
          <w:rStyle w:val="Zwaar"/>
          <w:rFonts w:ascii="Courier New" w:hAnsi="Courier New" w:cs="Courier New"/>
          <w:b w:val="0"/>
          <w:color w:val="000000"/>
          <w:sz w:val="18"/>
          <w:szCs w:val="19"/>
          <w:lang w:val="en-US"/>
        </w:rPr>
        <w:t xml:space="preserve"> * URI);</w:t>
      </w:r>
    </w:p>
    <w:p w14:paraId="79D8EBE2" w14:textId="77777777" w:rsidR="00130D95" w:rsidRPr="00890B6F" w:rsidRDefault="00130D95" w:rsidP="00130D95">
      <w:pPr>
        <w:ind w:firstLine="720"/>
        <w:rPr>
          <w:rFonts w:ascii="Corbel" w:hAnsi="Corbel"/>
          <w:sz w:val="22"/>
          <w:szCs w:val="22"/>
          <w:lang w:val="en-US"/>
        </w:rPr>
      </w:pPr>
    </w:p>
    <w:p w14:paraId="79D8EBE3" w14:textId="77777777" w:rsidR="00130D95" w:rsidRPr="00890B6F" w:rsidRDefault="00130D95" w:rsidP="00130D95">
      <w:pPr>
        <w:rPr>
          <w:rStyle w:val="Zwaar"/>
          <w:rFonts w:ascii="Corbel" w:hAnsi="Corbel"/>
          <w:b w:val="0"/>
          <w:color w:val="000000"/>
          <w:sz w:val="22"/>
          <w:szCs w:val="22"/>
          <w:lang w:val="en-US"/>
        </w:rPr>
      </w:pPr>
      <w:r w:rsidRPr="00890B6F">
        <w:rPr>
          <w:rFonts w:ascii="Corbel" w:hAnsi="Corbel"/>
          <w:sz w:val="22"/>
          <w:szCs w:val="22"/>
          <w:lang w:val="en-US"/>
        </w:rPr>
        <w:br w:type="page"/>
      </w: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Convert__2into__3</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p>
    <w:p w14:paraId="79D8EBE4" w14:textId="77777777" w:rsidR="00130D95" w:rsidRPr="00890B6F" w:rsidRDefault="00130D95" w:rsidP="00130D95">
      <w:pPr>
        <w:rPr>
          <w:rFonts w:ascii="Corbel" w:hAnsi="Corbel"/>
          <w:color w:val="000000"/>
          <w:sz w:val="22"/>
          <w:szCs w:val="22"/>
          <w:lang w:val="en-US"/>
        </w:rPr>
      </w:pPr>
      <w:r w:rsidRPr="00890B6F">
        <w:rPr>
          <w:rFonts w:ascii="Corbel" w:hAnsi="Corbel"/>
          <w:b/>
          <w:bCs/>
          <w:color w:val="000000"/>
          <w:sz w:val="22"/>
          <w:szCs w:val="22"/>
          <w:lang w:val="en-US"/>
        </w:rPr>
        <w:br/>
      </w:r>
      <w:r w:rsidRPr="00890B6F">
        <w:rPr>
          <w:rFonts w:ascii="Corbel" w:hAnsi="Corbel"/>
          <w:color w:val="000000"/>
          <w:sz w:val="22"/>
          <w:szCs w:val="22"/>
          <w:lang w:val="en-US"/>
        </w:rPr>
        <w:t>Converts internally an express schema loaded by Set__2 API call to XSD internal format.</w:t>
      </w:r>
    </w:p>
    <w:p w14:paraId="79D8EBE5" w14:textId="77777777" w:rsidR="00130D95" w:rsidRPr="00890B6F" w:rsidRDefault="00130D95" w:rsidP="00130D95">
      <w:pPr>
        <w:rPr>
          <w:rFonts w:ascii="Corbel" w:hAnsi="Corbel"/>
          <w:color w:val="000000"/>
          <w:sz w:val="22"/>
          <w:szCs w:val="22"/>
          <w:lang w:val="en-US"/>
        </w:rPr>
      </w:pPr>
    </w:p>
    <w:p w14:paraId="79D8EBE6"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s">
            <w:drawing>
              <wp:anchor distT="0" distB="0" distL="114300" distR="114300" simplePos="0" relativeHeight="251649024" behindDoc="0" locked="0" layoutInCell="1" allowOverlap="1" wp14:anchorId="79D8ECBD" wp14:editId="79D8ECBE">
                <wp:simplePos x="0" y="0"/>
                <wp:positionH relativeFrom="column">
                  <wp:posOffset>4122420</wp:posOffset>
                </wp:positionH>
                <wp:positionV relativeFrom="paragraph">
                  <wp:posOffset>15240</wp:posOffset>
                </wp:positionV>
                <wp:extent cx="1371600" cy="685800"/>
                <wp:effectExtent l="7620" t="5715" r="11430" b="13335"/>
                <wp:wrapNone/>
                <wp:docPr id="10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CF1" w14:textId="77777777" w:rsidR="00130D95" w:rsidRPr="00CA6F18" w:rsidRDefault="00130D95" w:rsidP="00130D95">
                            <w:pPr>
                              <w:jc w:val="center"/>
                              <w:rPr>
                                <w:sz w:val="20"/>
                                <w:szCs w:val="20"/>
                              </w:rPr>
                            </w:pPr>
                          </w:p>
                          <w:p w14:paraId="79D8ECF2" w14:textId="77777777" w:rsidR="00130D95" w:rsidRPr="0048291C" w:rsidRDefault="00130D95" w:rsidP="00130D95">
                            <w:pPr>
                              <w:jc w:val="center"/>
                              <w:rPr>
                                <w:color w:val="808080"/>
                                <w:sz w:val="32"/>
                                <w:szCs w:val="32"/>
                              </w:rPr>
                            </w:pPr>
                            <w:r w:rsidRPr="0048291C">
                              <w:rPr>
                                <w:color w:val="808080"/>
                                <w:sz w:val="32"/>
                                <w:szCs w:val="32"/>
                              </w:rPr>
                              <w:t>_3.XSD</w:t>
                            </w:r>
                          </w:p>
                          <w:p w14:paraId="79D8ECF3" w14:textId="77777777" w:rsidR="00130D95" w:rsidRDefault="00130D95" w:rsidP="00130D9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D8ECBD" id="Rectangle 124" o:spid="_x0000_s1026" style="position:absolute;margin-left:324.6pt;margin-top:1.2pt;width:108pt;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" strokecolor="gray">
                <v:textbox>
                  <w:txbxContent>
                    <w:p w14:paraId="79D8ECF1" w14:textId="77777777" w:rsidR="00130D95" w:rsidRPr="00CA6F18" w:rsidRDefault="00130D95" w:rsidP="00130D95">
                      <w:pPr>
                        <w:jc w:val="center"/>
                        <w:rPr>
                          <w:sz w:val="20"/>
                          <w:szCs w:val="20"/>
                        </w:rPr>
                      </w:pPr>
                    </w:p>
                    <w:p w14:paraId="79D8ECF2" w14:textId="77777777" w:rsidR="00130D95" w:rsidRPr="0048291C" w:rsidRDefault="00130D95" w:rsidP="00130D95">
                      <w:pPr>
                        <w:jc w:val="center"/>
                        <w:rPr>
                          <w:color w:val="808080"/>
                          <w:sz w:val="32"/>
                          <w:szCs w:val="32"/>
                        </w:rPr>
                      </w:pPr>
                      <w:r w:rsidRPr="0048291C">
                        <w:rPr>
                          <w:color w:val="808080"/>
                          <w:sz w:val="32"/>
                          <w:szCs w:val="32"/>
                        </w:rPr>
                        <w:t>_3.XSD</w:t>
                      </w:r>
                    </w:p>
                    <w:p w14:paraId="79D8ECF3" w14:textId="77777777" w:rsidR="00130D95" w:rsidRDefault="00130D95" w:rsidP="00130D95"/>
                  </w:txbxContent>
                </v:textbox>
              </v:rect>
            </w:pict>
          </mc:Fallback>
        </mc:AlternateContent>
      </w:r>
      <w:r w:rsidRPr="00890B6F">
        <w:rPr>
          <w:rFonts w:ascii="Corbel" w:hAnsi="Corbel"/>
          <w:noProof/>
          <w:color w:val="808080"/>
          <w:sz w:val="22"/>
          <w:szCs w:val="22"/>
        </w:rPr>
        <mc:AlternateContent>
          <mc:Choice Requires="wpc">
            <w:drawing>
              <wp:inline distT="0" distB="0" distL="0" distR="0" wp14:anchorId="79D8ECBF" wp14:editId="79D8ECC0">
                <wp:extent cx="5486400" cy="2743200"/>
                <wp:effectExtent l="9525" t="19050" r="9525" b="9525"/>
                <wp:docPr id="108" name="Papier 1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8" name="Rectangle 110"/>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CF4" w14:textId="77777777" w:rsidR="00130D95" w:rsidRPr="00CA6F18" w:rsidRDefault="00130D95" w:rsidP="00130D95">
                              <w:pPr>
                                <w:jc w:val="center"/>
                                <w:rPr>
                                  <w:sz w:val="20"/>
                                  <w:szCs w:val="20"/>
                                </w:rPr>
                              </w:pPr>
                            </w:p>
                            <w:p w14:paraId="79D8ECF5" w14:textId="77777777" w:rsidR="00130D95" w:rsidRPr="0048291C" w:rsidRDefault="00130D95" w:rsidP="00130D95">
                              <w:pPr>
                                <w:jc w:val="center"/>
                                <w:rPr>
                                  <w:color w:val="808080"/>
                                  <w:sz w:val="32"/>
                                  <w:szCs w:val="32"/>
                                </w:rPr>
                              </w:pPr>
                              <w:r w:rsidRPr="0048291C">
                                <w:rPr>
                                  <w:color w:val="808080"/>
                                  <w:sz w:val="32"/>
                                  <w:szCs w:val="32"/>
                                </w:rPr>
                                <w:t>_1.UML</w:t>
                              </w:r>
                            </w:p>
                            <w:p w14:paraId="79D8ECF6" w14:textId="77777777" w:rsidR="00130D95" w:rsidRPr="00696C0F" w:rsidRDefault="00130D95" w:rsidP="00130D95"/>
                          </w:txbxContent>
                        </wps:txbx>
                        <wps:bodyPr rot="0" vert="horz" wrap="square" lIns="91440" tIns="45720" rIns="91440" bIns="45720" anchor="t" anchorCtr="0" upright="1">
                          <a:noAutofit/>
                        </wps:bodyPr>
                      </wps:wsp>
                      <wps:wsp>
                        <wps:cNvPr id="99" name="Rectangle 111"/>
                        <wps:cNvSpPr>
                          <a:spLocks noChangeArrowheads="1"/>
                        </wps:cNvSpPr>
                        <wps:spPr bwMode="auto">
                          <a:xfrm>
                            <a:off x="2057400" y="0"/>
                            <a:ext cx="1371600" cy="685800"/>
                          </a:xfrm>
                          <a:prstGeom prst="rect">
                            <a:avLst/>
                          </a:prstGeom>
                          <a:solidFill>
                            <a:srgbClr val="FFFFFF"/>
                          </a:solidFill>
                          <a:ln w="22225">
                            <a:solidFill>
                              <a:srgbClr val="FF0000"/>
                            </a:solidFill>
                            <a:miter lim="800000"/>
                            <a:headEnd/>
                            <a:tailEnd/>
                          </a:ln>
                        </wps:spPr>
                        <wps:txbx>
                          <w:txbxContent>
                            <w:p w14:paraId="79D8ECF7" w14:textId="77777777" w:rsidR="00130D95" w:rsidRPr="00CA6F18" w:rsidRDefault="00130D95" w:rsidP="00130D95">
                              <w:pPr>
                                <w:jc w:val="center"/>
                                <w:rPr>
                                  <w:sz w:val="20"/>
                                  <w:szCs w:val="20"/>
                                </w:rPr>
                              </w:pPr>
                            </w:p>
                            <w:p w14:paraId="79D8ECF8" w14:textId="77777777" w:rsidR="00130D95" w:rsidRPr="00B76FD0" w:rsidRDefault="00130D95" w:rsidP="00130D95">
                              <w:pPr>
                                <w:jc w:val="center"/>
                                <w:rPr>
                                  <w:color w:val="FF0000"/>
                                  <w:sz w:val="32"/>
                                  <w:szCs w:val="32"/>
                                </w:rPr>
                              </w:pPr>
                              <w:r w:rsidRPr="00B76FD0">
                                <w:rPr>
                                  <w:color w:val="FF0000"/>
                                  <w:sz w:val="32"/>
                                  <w:szCs w:val="32"/>
                                </w:rPr>
                                <w:t>_2.EXP</w:t>
                              </w:r>
                            </w:p>
                          </w:txbxContent>
                        </wps:txbx>
                        <wps:bodyPr rot="0" vert="horz" wrap="square" lIns="91440" tIns="45720" rIns="91440" bIns="45720" anchor="t" anchorCtr="0" upright="1">
                          <a:noAutofit/>
                        </wps:bodyPr>
                      </wps:wsp>
                      <wps:wsp>
                        <wps:cNvPr id="101" name="Rectangle 112"/>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CF9" w14:textId="77777777" w:rsidR="00130D95" w:rsidRPr="00CA6F18" w:rsidRDefault="00130D95" w:rsidP="00130D95">
                              <w:pPr>
                                <w:jc w:val="center"/>
                                <w:rPr>
                                  <w:sz w:val="20"/>
                                  <w:szCs w:val="20"/>
                                </w:rPr>
                              </w:pPr>
                            </w:p>
                            <w:p w14:paraId="79D8ECFA" w14:textId="77777777" w:rsidR="00130D95" w:rsidRPr="0048291C" w:rsidRDefault="00130D95" w:rsidP="00130D95">
                              <w:pPr>
                                <w:jc w:val="center"/>
                                <w:rPr>
                                  <w:color w:val="808080"/>
                                  <w:sz w:val="32"/>
                                  <w:szCs w:val="32"/>
                                </w:rPr>
                              </w:pPr>
                              <w:r w:rsidRPr="0048291C">
                                <w:rPr>
                                  <w:color w:val="808080"/>
                                  <w:sz w:val="32"/>
                                  <w:szCs w:val="32"/>
                                </w:rPr>
                                <w:t>_7.XML</w:t>
                              </w:r>
                            </w:p>
                            <w:p w14:paraId="79D8ECFB" w14:textId="77777777" w:rsidR="00130D95" w:rsidRDefault="00130D95" w:rsidP="00130D95"/>
                          </w:txbxContent>
                        </wps:txbx>
                        <wps:bodyPr rot="0" vert="horz" wrap="square" lIns="91440" tIns="45720" rIns="91440" bIns="45720" anchor="t" anchorCtr="0" upright="1">
                          <a:noAutofit/>
                        </wps:bodyPr>
                      </wps:wsp>
                      <wps:wsp>
                        <wps:cNvPr id="102" name="Rectangle 113"/>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CFC" w14:textId="77777777" w:rsidR="00130D95" w:rsidRPr="00CA6F18" w:rsidRDefault="00130D95" w:rsidP="00130D95">
                              <w:pPr>
                                <w:jc w:val="center"/>
                                <w:rPr>
                                  <w:sz w:val="20"/>
                                  <w:szCs w:val="20"/>
                                </w:rPr>
                              </w:pPr>
                            </w:p>
                            <w:p w14:paraId="79D8ECFD" w14:textId="77777777" w:rsidR="00130D95" w:rsidRPr="0048291C" w:rsidRDefault="00130D95" w:rsidP="00130D95">
                              <w:pPr>
                                <w:jc w:val="center"/>
                                <w:rPr>
                                  <w:color w:val="808080"/>
                                  <w:sz w:val="32"/>
                                  <w:szCs w:val="32"/>
                                </w:rPr>
                              </w:pPr>
                              <w:r w:rsidRPr="0048291C">
                                <w:rPr>
                                  <w:color w:val="808080"/>
                                  <w:sz w:val="32"/>
                                  <w:szCs w:val="32"/>
                                </w:rPr>
                                <w:t>_5.EXP</w:t>
                              </w:r>
                            </w:p>
                            <w:p w14:paraId="79D8ECFE" w14:textId="77777777" w:rsidR="00130D95" w:rsidRDefault="00130D95" w:rsidP="00130D95"/>
                          </w:txbxContent>
                        </wps:txbx>
                        <wps:bodyPr rot="0" vert="horz" wrap="square" lIns="91440" tIns="45720" rIns="91440" bIns="45720" anchor="t" anchorCtr="0" upright="1">
                          <a:noAutofit/>
                        </wps:bodyPr>
                      </wps:wsp>
                      <wps:wsp>
                        <wps:cNvPr id="103" name="Rectangle 114"/>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CFF" w14:textId="77777777" w:rsidR="00130D95" w:rsidRPr="00CA6F18" w:rsidRDefault="00130D95" w:rsidP="00130D95">
                              <w:pPr>
                                <w:jc w:val="center"/>
                                <w:rPr>
                                  <w:sz w:val="20"/>
                                  <w:szCs w:val="20"/>
                                </w:rPr>
                              </w:pPr>
                            </w:p>
                            <w:p w14:paraId="79D8ED00" w14:textId="77777777" w:rsidR="00130D95" w:rsidRPr="0048291C" w:rsidRDefault="00130D95" w:rsidP="00130D95">
                              <w:pPr>
                                <w:jc w:val="center"/>
                                <w:rPr>
                                  <w:color w:val="808080"/>
                                  <w:sz w:val="32"/>
                                  <w:szCs w:val="32"/>
                                </w:rPr>
                              </w:pPr>
                              <w:r w:rsidRPr="0048291C">
                                <w:rPr>
                                  <w:color w:val="808080"/>
                                  <w:sz w:val="32"/>
                                  <w:szCs w:val="32"/>
                                </w:rPr>
                                <w:t>_4.UML</w:t>
                              </w:r>
                            </w:p>
                            <w:p w14:paraId="79D8ED01" w14:textId="77777777" w:rsidR="00130D95" w:rsidRDefault="00130D95" w:rsidP="00130D95"/>
                          </w:txbxContent>
                        </wps:txbx>
                        <wps:bodyPr rot="0" vert="horz" wrap="square" lIns="91440" tIns="45720" rIns="91440" bIns="45720" anchor="t" anchorCtr="0" upright="1">
                          <a:noAutofit/>
                        </wps:bodyPr>
                      </wps:wsp>
                      <wps:wsp>
                        <wps:cNvPr id="104" name="Rectangle 115"/>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02" w14:textId="77777777" w:rsidR="00130D95" w:rsidRPr="00CA6F18" w:rsidRDefault="00130D95" w:rsidP="00130D95">
                              <w:pPr>
                                <w:jc w:val="center"/>
                                <w:rPr>
                                  <w:sz w:val="20"/>
                                  <w:szCs w:val="20"/>
                                </w:rPr>
                              </w:pPr>
                            </w:p>
                            <w:p w14:paraId="79D8ED03" w14:textId="77777777" w:rsidR="00130D95" w:rsidRPr="0048291C" w:rsidRDefault="00130D95" w:rsidP="00130D95">
                              <w:pPr>
                                <w:jc w:val="center"/>
                                <w:rPr>
                                  <w:color w:val="808080"/>
                                  <w:sz w:val="32"/>
                                  <w:szCs w:val="32"/>
                                </w:rPr>
                              </w:pPr>
                              <w:r w:rsidRPr="0048291C">
                                <w:rPr>
                                  <w:color w:val="808080"/>
                                  <w:sz w:val="32"/>
                                  <w:szCs w:val="32"/>
                                </w:rPr>
                                <w:t>_6.SPFF</w:t>
                              </w:r>
                            </w:p>
                            <w:p w14:paraId="79D8ED04"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BF" id="Papier 108" o:spid="_x0000_s1027"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7432;visibility:visible;mso-wrap-style:square">
                  <v:fill o:detectmouseclick="t"/>
                  <v:path o:connecttype="none"/>
                </v:shape>
                <v:rect id="Rectangle 110" o:spid="_x0000_s1029"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" strokecolor="gray">
                  <v:textbox>
                    <w:txbxContent>
                      <w:p w14:paraId="79D8ECF4" w14:textId="77777777" w:rsidR="00130D95" w:rsidRPr="00CA6F18" w:rsidRDefault="00130D95" w:rsidP="00130D95">
                        <w:pPr>
                          <w:jc w:val="center"/>
                          <w:rPr>
                            <w:sz w:val="20"/>
                            <w:szCs w:val="20"/>
                          </w:rPr>
                        </w:pPr>
                      </w:p>
                      <w:p w14:paraId="79D8ECF5" w14:textId="77777777" w:rsidR="00130D95" w:rsidRPr="0048291C" w:rsidRDefault="00130D95" w:rsidP="00130D95">
                        <w:pPr>
                          <w:jc w:val="center"/>
                          <w:rPr>
                            <w:color w:val="808080"/>
                            <w:sz w:val="32"/>
                            <w:szCs w:val="32"/>
                          </w:rPr>
                        </w:pPr>
                        <w:r w:rsidRPr="0048291C">
                          <w:rPr>
                            <w:color w:val="808080"/>
                            <w:sz w:val="32"/>
                            <w:szCs w:val="32"/>
                          </w:rPr>
                          <w:t>_1.UML</w:t>
                        </w:r>
                      </w:p>
                      <w:p w14:paraId="79D8ECF6" w14:textId="77777777" w:rsidR="00130D95" w:rsidRPr="00696C0F" w:rsidRDefault="00130D95" w:rsidP="00130D95"/>
                    </w:txbxContent>
                  </v:textbox>
                </v:rect>
                <v:rect id="Rectangle 111" o:spid="_x0000_s1030"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" strokecolor="red" strokeweight="1.75pt">
                  <v:textbox>
                    <w:txbxContent>
                      <w:p w14:paraId="79D8ECF7" w14:textId="77777777" w:rsidR="00130D95" w:rsidRPr="00CA6F18" w:rsidRDefault="00130D95" w:rsidP="00130D95">
                        <w:pPr>
                          <w:jc w:val="center"/>
                          <w:rPr>
                            <w:sz w:val="20"/>
                            <w:szCs w:val="20"/>
                          </w:rPr>
                        </w:pPr>
                      </w:p>
                      <w:p w14:paraId="79D8ECF8" w14:textId="77777777" w:rsidR="00130D95" w:rsidRPr="00B76FD0" w:rsidRDefault="00130D95" w:rsidP="00130D95">
                        <w:pPr>
                          <w:jc w:val="center"/>
                          <w:rPr>
                            <w:color w:val="FF0000"/>
                            <w:sz w:val="32"/>
                            <w:szCs w:val="32"/>
                          </w:rPr>
                        </w:pPr>
                        <w:r w:rsidRPr="00B76FD0">
                          <w:rPr>
                            <w:color w:val="FF0000"/>
                            <w:sz w:val="32"/>
                            <w:szCs w:val="32"/>
                          </w:rPr>
                          <w:t>_2.EXP</w:t>
                        </w:r>
                      </w:p>
                    </w:txbxContent>
                  </v:textbox>
                </v:rect>
                <v:rect id="Rectangle 112" o:spid="_x0000_s1031"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" strokecolor="gray">
                  <v:textbox>
                    <w:txbxContent>
                      <w:p w14:paraId="79D8ECF9" w14:textId="77777777" w:rsidR="00130D95" w:rsidRPr="00CA6F18" w:rsidRDefault="00130D95" w:rsidP="00130D95">
                        <w:pPr>
                          <w:jc w:val="center"/>
                          <w:rPr>
                            <w:sz w:val="20"/>
                            <w:szCs w:val="20"/>
                          </w:rPr>
                        </w:pPr>
                      </w:p>
                      <w:p w14:paraId="79D8ECFA" w14:textId="77777777" w:rsidR="00130D95" w:rsidRPr="0048291C" w:rsidRDefault="00130D95" w:rsidP="00130D95">
                        <w:pPr>
                          <w:jc w:val="center"/>
                          <w:rPr>
                            <w:color w:val="808080"/>
                            <w:sz w:val="32"/>
                            <w:szCs w:val="32"/>
                          </w:rPr>
                        </w:pPr>
                        <w:r w:rsidRPr="0048291C">
                          <w:rPr>
                            <w:color w:val="808080"/>
                            <w:sz w:val="32"/>
                            <w:szCs w:val="32"/>
                          </w:rPr>
                          <w:t>_7.XML</w:t>
                        </w:r>
                      </w:p>
                      <w:p w14:paraId="79D8ECFB" w14:textId="77777777" w:rsidR="00130D95" w:rsidRDefault="00130D95" w:rsidP="00130D95"/>
                    </w:txbxContent>
                  </v:textbox>
                </v:rect>
                <v:rect id="Rectangle 113" o:spid="_x0000_s1032"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" strokecolor="gray">
                  <v:textbox>
                    <w:txbxContent>
                      <w:p w14:paraId="79D8ECFC" w14:textId="77777777" w:rsidR="00130D95" w:rsidRPr="00CA6F18" w:rsidRDefault="00130D95" w:rsidP="00130D95">
                        <w:pPr>
                          <w:jc w:val="center"/>
                          <w:rPr>
                            <w:sz w:val="20"/>
                            <w:szCs w:val="20"/>
                          </w:rPr>
                        </w:pPr>
                      </w:p>
                      <w:p w14:paraId="79D8ECFD" w14:textId="77777777" w:rsidR="00130D95" w:rsidRPr="0048291C" w:rsidRDefault="00130D95" w:rsidP="00130D95">
                        <w:pPr>
                          <w:jc w:val="center"/>
                          <w:rPr>
                            <w:color w:val="808080"/>
                            <w:sz w:val="32"/>
                            <w:szCs w:val="32"/>
                          </w:rPr>
                        </w:pPr>
                        <w:r w:rsidRPr="0048291C">
                          <w:rPr>
                            <w:color w:val="808080"/>
                            <w:sz w:val="32"/>
                            <w:szCs w:val="32"/>
                          </w:rPr>
                          <w:t>_5.EXP</w:t>
                        </w:r>
                      </w:p>
                      <w:p w14:paraId="79D8ECFE" w14:textId="77777777" w:rsidR="00130D95" w:rsidRDefault="00130D95" w:rsidP="00130D95"/>
                    </w:txbxContent>
                  </v:textbox>
                </v:rect>
                <v:rect id="Rectangle 114" o:spid="_x0000_s1033"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" strokecolor="gray">
                  <v:textbox>
                    <w:txbxContent>
                      <w:p w14:paraId="79D8ECFF" w14:textId="77777777" w:rsidR="00130D95" w:rsidRPr="00CA6F18" w:rsidRDefault="00130D95" w:rsidP="00130D95">
                        <w:pPr>
                          <w:jc w:val="center"/>
                          <w:rPr>
                            <w:sz w:val="20"/>
                            <w:szCs w:val="20"/>
                          </w:rPr>
                        </w:pPr>
                      </w:p>
                      <w:p w14:paraId="79D8ED00" w14:textId="77777777" w:rsidR="00130D95" w:rsidRPr="0048291C" w:rsidRDefault="00130D95" w:rsidP="00130D95">
                        <w:pPr>
                          <w:jc w:val="center"/>
                          <w:rPr>
                            <w:color w:val="808080"/>
                            <w:sz w:val="32"/>
                            <w:szCs w:val="32"/>
                          </w:rPr>
                        </w:pPr>
                        <w:r w:rsidRPr="0048291C">
                          <w:rPr>
                            <w:color w:val="808080"/>
                            <w:sz w:val="32"/>
                            <w:szCs w:val="32"/>
                          </w:rPr>
                          <w:t>_4.UML</w:t>
                        </w:r>
                      </w:p>
                      <w:p w14:paraId="79D8ED01" w14:textId="77777777" w:rsidR="00130D95" w:rsidRDefault="00130D95" w:rsidP="00130D95"/>
                    </w:txbxContent>
                  </v:textbox>
                </v:rect>
                <v:rect id="Rectangle 115" o:spid="_x0000_s1034"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" strokecolor="gray">
                  <v:textbox>
                    <w:txbxContent>
                      <w:p w14:paraId="79D8ED02" w14:textId="77777777" w:rsidR="00130D95" w:rsidRPr="00CA6F18" w:rsidRDefault="00130D95" w:rsidP="00130D95">
                        <w:pPr>
                          <w:jc w:val="center"/>
                          <w:rPr>
                            <w:sz w:val="20"/>
                            <w:szCs w:val="20"/>
                          </w:rPr>
                        </w:pPr>
                      </w:p>
                      <w:p w14:paraId="79D8ED03" w14:textId="77777777" w:rsidR="00130D95" w:rsidRPr="0048291C" w:rsidRDefault="00130D95" w:rsidP="00130D95">
                        <w:pPr>
                          <w:jc w:val="center"/>
                          <w:rPr>
                            <w:color w:val="808080"/>
                            <w:sz w:val="32"/>
                            <w:szCs w:val="32"/>
                          </w:rPr>
                        </w:pPr>
                        <w:r w:rsidRPr="0048291C">
                          <w:rPr>
                            <w:color w:val="808080"/>
                            <w:sz w:val="32"/>
                            <w:szCs w:val="32"/>
                          </w:rPr>
                          <w:t>_6.SPFF</w:t>
                        </w:r>
                      </w:p>
                      <w:p w14:paraId="79D8ED04"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inline distT="0" distB="0" distL="0" distR="0" wp14:anchorId="79D8ECC1" wp14:editId="79D8ECC2">
                <wp:extent cx="5486400" cy="2514600"/>
                <wp:effectExtent l="9525" t="0" r="9525" b="9525"/>
                <wp:docPr id="116" name="Papier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 name="Rectangle 118"/>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05" w14:textId="77777777" w:rsidR="00130D95" w:rsidRPr="00CA6F18" w:rsidRDefault="00130D95" w:rsidP="00130D95">
                              <w:pPr>
                                <w:jc w:val="center"/>
                                <w:rPr>
                                  <w:sz w:val="20"/>
                                  <w:szCs w:val="20"/>
                                </w:rPr>
                              </w:pPr>
                            </w:p>
                            <w:p w14:paraId="79D8ED06" w14:textId="77777777" w:rsidR="00130D95" w:rsidRPr="0048291C" w:rsidRDefault="00130D95" w:rsidP="00130D95">
                              <w:pPr>
                                <w:jc w:val="center"/>
                                <w:rPr>
                                  <w:color w:val="808080"/>
                                  <w:sz w:val="32"/>
                                  <w:szCs w:val="32"/>
                                </w:rPr>
                              </w:pPr>
                              <w:r w:rsidRPr="0048291C">
                                <w:rPr>
                                  <w:color w:val="808080"/>
                                  <w:sz w:val="32"/>
                                  <w:szCs w:val="32"/>
                                </w:rPr>
                                <w:t>11.SPFF</w:t>
                              </w:r>
                            </w:p>
                            <w:p w14:paraId="79D8ED07" w14:textId="77777777" w:rsidR="00130D95" w:rsidRDefault="00130D95" w:rsidP="00130D95"/>
                          </w:txbxContent>
                        </wps:txbx>
                        <wps:bodyPr rot="0" vert="horz" wrap="square" lIns="91440" tIns="45720" rIns="91440" bIns="45720" anchor="t" anchorCtr="0" upright="1">
                          <a:noAutofit/>
                        </wps:bodyPr>
                      </wps:wsp>
                      <wps:wsp>
                        <wps:cNvPr id="93" name="Rectangle 119"/>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08" w14:textId="77777777" w:rsidR="00130D95" w:rsidRPr="0048291C" w:rsidRDefault="00130D95" w:rsidP="00130D95">
                              <w:pPr>
                                <w:jc w:val="center"/>
                                <w:rPr>
                                  <w:color w:val="808080"/>
                                  <w:sz w:val="28"/>
                                  <w:szCs w:val="28"/>
                                </w:rPr>
                              </w:pPr>
                              <w:r w:rsidRPr="0048291C">
                                <w:rPr>
                                  <w:color w:val="808080"/>
                                  <w:sz w:val="28"/>
                                  <w:szCs w:val="28"/>
                                </w:rPr>
                                <w:t>PROMOTE</w:t>
                              </w:r>
                            </w:p>
                            <w:p w14:paraId="79D8ED09" w14:textId="77777777" w:rsidR="00130D95" w:rsidRPr="00696C0F" w:rsidRDefault="00130D95" w:rsidP="00130D95"/>
                          </w:txbxContent>
                        </wps:txbx>
                        <wps:bodyPr rot="0" vert="horz" wrap="square" lIns="91440" tIns="45720" rIns="91440" bIns="45720" anchor="t" anchorCtr="0" upright="1">
                          <a:noAutofit/>
                        </wps:bodyPr>
                      </wps:wsp>
                      <wps:wsp>
                        <wps:cNvPr id="94" name="Rectangle 120"/>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0A" w14:textId="77777777" w:rsidR="00130D95" w:rsidRPr="00CA6F18" w:rsidRDefault="00130D95" w:rsidP="00130D95">
                              <w:pPr>
                                <w:jc w:val="center"/>
                                <w:rPr>
                                  <w:sz w:val="20"/>
                                  <w:szCs w:val="20"/>
                                </w:rPr>
                              </w:pPr>
                            </w:p>
                            <w:p w14:paraId="79D8ED0B" w14:textId="77777777" w:rsidR="00130D95" w:rsidRPr="0048291C" w:rsidRDefault="00130D95" w:rsidP="00130D95">
                              <w:pPr>
                                <w:jc w:val="center"/>
                                <w:rPr>
                                  <w:color w:val="808080"/>
                                  <w:sz w:val="32"/>
                                  <w:szCs w:val="32"/>
                                </w:rPr>
                              </w:pPr>
                              <w:r w:rsidRPr="0048291C">
                                <w:rPr>
                                  <w:color w:val="808080"/>
                                  <w:sz w:val="32"/>
                                  <w:szCs w:val="32"/>
                                </w:rPr>
                                <w:t>10.XSD</w:t>
                              </w:r>
                            </w:p>
                            <w:p w14:paraId="79D8ED0C" w14:textId="77777777" w:rsidR="00130D95" w:rsidRDefault="00130D95" w:rsidP="00130D95"/>
                          </w:txbxContent>
                        </wps:txbx>
                        <wps:bodyPr rot="0" vert="horz" wrap="square" lIns="91440" tIns="45720" rIns="91440" bIns="45720" anchor="t" anchorCtr="0" upright="1">
                          <a:noAutofit/>
                        </wps:bodyPr>
                      </wps:wsp>
                      <wps:wsp>
                        <wps:cNvPr id="95" name="Rectangle 121"/>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0D" w14:textId="77777777" w:rsidR="00130D95" w:rsidRPr="00CA6F18" w:rsidRDefault="00130D95" w:rsidP="00130D95">
                              <w:pPr>
                                <w:jc w:val="center"/>
                                <w:rPr>
                                  <w:sz w:val="20"/>
                                  <w:szCs w:val="20"/>
                                </w:rPr>
                              </w:pPr>
                            </w:p>
                            <w:p w14:paraId="79D8ED0E" w14:textId="77777777" w:rsidR="00130D95" w:rsidRPr="0048291C" w:rsidRDefault="00130D95" w:rsidP="00130D95">
                              <w:pPr>
                                <w:jc w:val="center"/>
                                <w:rPr>
                                  <w:color w:val="808080"/>
                                  <w:sz w:val="32"/>
                                  <w:szCs w:val="32"/>
                                </w:rPr>
                              </w:pPr>
                              <w:r w:rsidRPr="0048291C">
                                <w:rPr>
                                  <w:color w:val="808080"/>
                                  <w:sz w:val="32"/>
                                  <w:szCs w:val="32"/>
                                </w:rPr>
                                <w:t>12.XML</w:t>
                              </w:r>
                            </w:p>
                            <w:p w14:paraId="79D8ED0F" w14:textId="77777777" w:rsidR="00130D95" w:rsidRDefault="00130D95" w:rsidP="00130D95"/>
                          </w:txbxContent>
                        </wps:txbx>
                        <wps:bodyPr rot="0" vert="horz" wrap="square" lIns="91440" tIns="45720" rIns="91440" bIns="45720" anchor="t" anchorCtr="0" upright="1">
                          <a:noAutofit/>
                        </wps:bodyPr>
                      </wps:wsp>
                      <wps:wsp>
                        <wps:cNvPr id="96" name="Rectangle 122"/>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D10" w14:textId="77777777" w:rsidR="00130D95" w:rsidRPr="00CA6F18" w:rsidRDefault="00130D95" w:rsidP="00130D95">
                              <w:pPr>
                                <w:jc w:val="center"/>
                                <w:rPr>
                                  <w:sz w:val="20"/>
                                  <w:szCs w:val="20"/>
                                </w:rPr>
                              </w:pPr>
                            </w:p>
                            <w:p w14:paraId="79D8ED11" w14:textId="77777777" w:rsidR="00130D95" w:rsidRPr="0048291C" w:rsidRDefault="00130D95" w:rsidP="00130D95">
                              <w:pPr>
                                <w:jc w:val="center"/>
                                <w:rPr>
                                  <w:color w:val="808080"/>
                                  <w:sz w:val="32"/>
                                  <w:szCs w:val="32"/>
                                </w:rPr>
                              </w:pPr>
                              <w:r w:rsidRPr="0048291C">
                                <w:rPr>
                                  <w:color w:val="808080"/>
                                  <w:sz w:val="32"/>
                                  <w:szCs w:val="32"/>
                                </w:rPr>
                                <w:t>_9.EXP</w:t>
                              </w:r>
                            </w:p>
                            <w:p w14:paraId="79D8ED12" w14:textId="77777777" w:rsidR="00130D95" w:rsidRDefault="00130D95" w:rsidP="00130D95"/>
                          </w:txbxContent>
                        </wps:txbx>
                        <wps:bodyPr rot="0" vert="horz" wrap="square" lIns="91440" tIns="45720" rIns="91440" bIns="45720" anchor="t" anchorCtr="0" upright="1">
                          <a:noAutofit/>
                        </wps:bodyPr>
                      </wps:wsp>
                      <wps:wsp>
                        <wps:cNvPr id="97" name="Rectangle 123"/>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13" w14:textId="77777777" w:rsidR="00130D95" w:rsidRPr="00CA6F18" w:rsidRDefault="00130D95" w:rsidP="00130D95">
                              <w:pPr>
                                <w:jc w:val="center"/>
                                <w:rPr>
                                  <w:sz w:val="20"/>
                                  <w:szCs w:val="20"/>
                                </w:rPr>
                              </w:pPr>
                            </w:p>
                            <w:p w14:paraId="79D8ED14" w14:textId="77777777" w:rsidR="00130D95" w:rsidRPr="0048291C" w:rsidRDefault="00130D95" w:rsidP="00130D95">
                              <w:pPr>
                                <w:jc w:val="center"/>
                                <w:rPr>
                                  <w:color w:val="808080"/>
                                  <w:sz w:val="32"/>
                                  <w:szCs w:val="32"/>
                                </w:rPr>
                              </w:pPr>
                              <w:r w:rsidRPr="0048291C">
                                <w:rPr>
                                  <w:color w:val="808080"/>
                                  <w:sz w:val="32"/>
                                  <w:szCs w:val="32"/>
                                </w:rPr>
                                <w:t>_8.UML</w:t>
                              </w:r>
                            </w:p>
                            <w:p w14:paraId="79D8ED15"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1" id="Papier 116" o:spid="_x0000_s1035"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">
                <v:shape id="_x0000_s1036" type="#_x0000_t75" style="position:absolute;width:54864;height:25146;visibility:visible;mso-wrap-style:square">
                  <v:fill o:detectmouseclick="t"/>
                  <v:path o:connecttype="none"/>
                </v:shape>
                <v:rect id="Rectangle 118" o:spid="_x0000_s1037"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" strokecolor="gray">
                  <v:textbox>
                    <w:txbxContent>
                      <w:p w14:paraId="79D8ED05" w14:textId="77777777" w:rsidR="00130D95" w:rsidRPr="00CA6F18" w:rsidRDefault="00130D95" w:rsidP="00130D95">
                        <w:pPr>
                          <w:jc w:val="center"/>
                          <w:rPr>
                            <w:sz w:val="20"/>
                            <w:szCs w:val="20"/>
                          </w:rPr>
                        </w:pPr>
                      </w:p>
                      <w:p w14:paraId="79D8ED06" w14:textId="77777777" w:rsidR="00130D95" w:rsidRPr="0048291C" w:rsidRDefault="00130D95" w:rsidP="00130D95">
                        <w:pPr>
                          <w:jc w:val="center"/>
                          <w:rPr>
                            <w:color w:val="808080"/>
                            <w:sz w:val="32"/>
                            <w:szCs w:val="32"/>
                          </w:rPr>
                        </w:pPr>
                        <w:r w:rsidRPr="0048291C">
                          <w:rPr>
                            <w:color w:val="808080"/>
                            <w:sz w:val="32"/>
                            <w:szCs w:val="32"/>
                          </w:rPr>
                          <w:t>11.SPFF</w:t>
                        </w:r>
                      </w:p>
                      <w:p w14:paraId="79D8ED07" w14:textId="77777777" w:rsidR="00130D95" w:rsidRDefault="00130D95" w:rsidP="00130D95"/>
                    </w:txbxContent>
                  </v:textbox>
                </v:rect>
                <v:rect id="Rectangle 119" o:spid="_x0000_s1038"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" strokecolor="gray">
                  <v:textbox>
                    <w:txbxContent>
                      <w:p w14:paraId="79D8ED08" w14:textId="77777777" w:rsidR="00130D95" w:rsidRPr="0048291C" w:rsidRDefault="00130D95" w:rsidP="00130D95">
                        <w:pPr>
                          <w:jc w:val="center"/>
                          <w:rPr>
                            <w:color w:val="808080"/>
                            <w:sz w:val="28"/>
                            <w:szCs w:val="28"/>
                          </w:rPr>
                        </w:pPr>
                        <w:r w:rsidRPr="0048291C">
                          <w:rPr>
                            <w:color w:val="808080"/>
                            <w:sz w:val="28"/>
                            <w:szCs w:val="28"/>
                          </w:rPr>
                          <w:t>PROMOTE</w:t>
                        </w:r>
                      </w:p>
                      <w:p w14:paraId="79D8ED09" w14:textId="77777777" w:rsidR="00130D95" w:rsidRPr="00696C0F" w:rsidRDefault="00130D95" w:rsidP="00130D95"/>
                    </w:txbxContent>
                  </v:textbox>
                </v:rect>
                <v:rect id="Rectangle 120" o:spid="_x0000_s1039"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" strokecolor="gray">
                  <v:textbox>
                    <w:txbxContent>
                      <w:p w14:paraId="79D8ED0A" w14:textId="77777777" w:rsidR="00130D95" w:rsidRPr="00CA6F18" w:rsidRDefault="00130D95" w:rsidP="00130D95">
                        <w:pPr>
                          <w:jc w:val="center"/>
                          <w:rPr>
                            <w:sz w:val="20"/>
                            <w:szCs w:val="20"/>
                          </w:rPr>
                        </w:pPr>
                      </w:p>
                      <w:p w14:paraId="79D8ED0B" w14:textId="77777777" w:rsidR="00130D95" w:rsidRPr="0048291C" w:rsidRDefault="00130D95" w:rsidP="00130D95">
                        <w:pPr>
                          <w:jc w:val="center"/>
                          <w:rPr>
                            <w:color w:val="808080"/>
                            <w:sz w:val="32"/>
                            <w:szCs w:val="32"/>
                          </w:rPr>
                        </w:pPr>
                        <w:r w:rsidRPr="0048291C">
                          <w:rPr>
                            <w:color w:val="808080"/>
                            <w:sz w:val="32"/>
                            <w:szCs w:val="32"/>
                          </w:rPr>
                          <w:t>10.XSD</w:t>
                        </w:r>
                      </w:p>
                      <w:p w14:paraId="79D8ED0C" w14:textId="77777777" w:rsidR="00130D95" w:rsidRDefault="00130D95" w:rsidP="00130D95"/>
                    </w:txbxContent>
                  </v:textbox>
                </v:rect>
                <v:rect id="Rectangle 121" o:spid="_x0000_s1040"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" strokecolor="gray">
                  <v:textbox>
                    <w:txbxContent>
                      <w:p w14:paraId="79D8ED0D" w14:textId="77777777" w:rsidR="00130D95" w:rsidRPr="00CA6F18" w:rsidRDefault="00130D95" w:rsidP="00130D95">
                        <w:pPr>
                          <w:jc w:val="center"/>
                          <w:rPr>
                            <w:sz w:val="20"/>
                            <w:szCs w:val="20"/>
                          </w:rPr>
                        </w:pPr>
                      </w:p>
                      <w:p w14:paraId="79D8ED0E" w14:textId="77777777" w:rsidR="00130D95" w:rsidRPr="0048291C" w:rsidRDefault="00130D95" w:rsidP="00130D95">
                        <w:pPr>
                          <w:jc w:val="center"/>
                          <w:rPr>
                            <w:color w:val="808080"/>
                            <w:sz w:val="32"/>
                            <w:szCs w:val="32"/>
                          </w:rPr>
                        </w:pPr>
                        <w:r w:rsidRPr="0048291C">
                          <w:rPr>
                            <w:color w:val="808080"/>
                            <w:sz w:val="32"/>
                            <w:szCs w:val="32"/>
                          </w:rPr>
                          <w:t>12.XML</w:t>
                        </w:r>
                      </w:p>
                      <w:p w14:paraId="79D8ED0F" w14:textId="77777777" w:rsidR="00130D95" w:rsidRDefault="00130D95" w:rsidP="00130D95"/>
                    </w:txbxContent>
                  </v:textbox>
                </v:rect>
                <v:rect id="Rectangle 122" o:spid="_x0000_s1041"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" strokecolor="gray">
                  <v:textbox>
                    <w:txbxContent>
                      <w:p w14:paraId="79D8ED10" w14:textId="77777777" w:rsidR="00130D95" w:rsidRPr="00CA6F18" w:rsidRDefault="00130D95" w:rsidP="00130D95">
                        <w:pPr>
                          <w:jc w:val="center"/>
                          <w:rPr>
                            <w:sz w:val="20"/>
                            <w:szCs w:val="20"/>
                          </w:rPr>
                        </w:pPr>
                      </w:p>
                      <w:p w14:paraId="79D8ED11" w14:textId="77777777" w:rsidR="00130D95" w:rsidRPr="0048291C" w:rsidRDefault="00130D95" w:rsidP="00130D95">
                        <w:pPr>
                          <w:jc w:val="center"/>
                          <w:rPr>
                            <w:color w:val="808080"/>
                            <w:sz w:val="32"/>
                            <w:szCs w:val="32"/>
                          </w:rPr>
                        </w:pPr>
                        <w:r w:rsidRPr="0048291C">
                          <w:rPr>
                            <w:color w:val="808080"/>
                            <w:sz w:val="32"/>
                            <w:szCs w:val="32"/>
                          </w:rPr>
                          <w:t>_9.EXP</w:t>
                        </w:r>
                      </w:p>
                      <w:p w14:paraId="79D8ED12" w14:textId="77777777" w:rsidR="00130D95" w:rsidRDefault="00130D95" w:rsidP="00130D95"/>
                    </w:txbxContent>
                  </v:textbox>
                </v:rect>
                <v:rect id="Rectangle 123" o:spid="_x0000_s1042"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" strokecolor="gray">
                  <v:textbox>
                    <w:txbxContent>
                      <w:p w14:paraId="79D8ED13" w14:textId="77777777" w:rsidR="00130D95" w:rsidRPr="00CA6F18" w:rsidRDefault="00130D95" w:rsidP="00130D95">
                        <w:pPr>
                          <w:jc w:val="center"/>
                          <w:rPr>
                            <w:sz w:val="20"/>
                            <w:szCs w:val="20"/>
                          </w:rPr>
                        </w:pPr>
                      </w:p>
                      <w:p w14:paraId="79D8ED14" w14:textId="77777777" w:rsidR="00130D95" w:rsidRPr="0048291C" w:rsidRDefault="00130D95" w:rsidP="00130D95">
                        <w:pPr>
                          <w:jc w:val="center"/>
                          <w:rPr>
                            <w:color w:val="808080"/>
                            <w:sz w:val="32"/>
                            <w:szCs w:val="32"/>
                          </w:rPr>
                        </w:pPr>
                        <w:r w:rsidRPr="0048291C">
                          <w:rPr>
                            <w:color w:val="808080"/>
                            <w:sz w:val="32"/>
                            <w:szCs w:val="32"/>
                          </w:rPr>
                          <w:t>_8.UML</w:t>
                        </w:r>
                      </w:p>
                      <w:p w14:paraId="79D8ED15" w14:textId="77777777" w:rsidR="00130D95" w:rsidRDefault="00130D95" w:rsidP="00130D95"/>
                    </w:txbxContent>
                  </v:textbox>
                </v:rect>
                <w10:anchorlock/>
              </v:group>
            </w:pict>
          </mc:Fallback>
        </mc:AlternateContent>
      </w:r>
    </w:p>
    <w:p w14:paraId="79D8EBE7"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BE8"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BE9" w14:textId="77777777" w:rsidR="00130D95" w:rsidRPr="00890B6F" w:rsidRDefault="00130D95" w:rsidP="00130D95">
      <w:pPr>
        <w:rPr>
          <w:rFonts w:ascii="Corbel" w:hAnsi="Corbel"/>
          <w:b/>
          <w:sz w:val="22"/>
          <w:szCs w:val="22"/>
          <w:lang w:val="en-US"/>
        </w:rPr>
      </w:pPr>
    </w:p>
    <w:p w14:paraId="79D8EBEA"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BEB"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r w:rsidR="00410DC3" w:rsidRPr="00890B6F">
        <w:rPr>
          <w:rFonts w:ascii="Corbel" w:hAnsi="Corbel"/>
          <w:color w:val="000000"/>
          <w:sz w:val="22"/>
          <w:szCs w:val="22"/>
          <w:lang w:val="en-US"/>
        </w:rPr>
        <w:t>.</w:t>
      </w:r>
    </w:p>
    <w:p w14:paraId="79D8EBEC"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 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r w:rsidR="00410DC3" w:rsidRPr="00890B6F">
        <w:rPr>
          <w:rFonts w:ascii="Corbel" w:hAnsi="Corbel"/>
          <w:color w:val="000000"/>
          <w:sz w:val="22"/>
          <w:szCs w:val="22"/>
          <w:lang w:val="en-US"/>
        </w:rPr>
        <w:t>.</w:t>
      </w:r>
    </w:p>
    <w:p w14:paraId="79D8EBED" w14:textId="77777777" w:rsidR="00130D95" w:rsidRPr="00890B6F" w:rsidRDefault="00130D95" w:rsidP="00130D95">
      <w:pPr>
        <w:rPr>
          <w:rFonts w:ascii="Corbel" w:hAnsi="Corbel"/>
          <w:sz w:val="22"/>
          <w:szCs w:val="22"/>
          <w:lang w:val="en-US"/>
        </w:rPr>
      </w:pPr>
    </w:p>
    <w:p w14:paraId="79D8EBEE"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Source Code</w:t>
      </w:r>
    </w:p>
    <w:p w14:paraId="79D8EBEF"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BF0"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Sets default schema to _2.EXP</w:t>
      </w:r>
    </w:p>
    <w:p w14:paraId="79D8EBF1"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BF2" w14:textId="77777777" w:rsidR="00130D95" w:rsidRPr="00890B6F" w:rsidRDefault="00130D95" w:rsidP="00130D95">
      <w:pPr>
        <w:rPr>
          <w:rFonts w:ascii="Corbel" w:hAnsi="Corbel"/>
          <w:b/>
          <w:bCs/>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Convert__9into_10</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r w:rsidRPr="00890B6F">
        <w:rPr>
          <w:rFonts w:ascii="Corbel" w:hAnsi="Corbel"/>
          <w:b/>
          <w:bCs/>
          <w:color w:val="000000"/>
          <w:sz w:val="22"/>
          <w:szCs w:val="22"/>
          <w:lang w:val="en-US"/>
        </w:rPr>
        <w:br/>
      </w:r>
    </w:p>
    <w:p w14:paraId="79D8EBF3"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Converts internally an express schema generated by Promote__2__5__7into__9 API call to XSD internal format.</w:t>
      </w:r>
    </w:p>
    <w:p w14:paraId="79D8EBF4" w14:textId="77777777" w:rsidR="00130D95" w:rsidRPr="00890B6F" w:rsidRDefault="00130D95" w:rsidP="00130D95">
      <w:pPr>
        <w:rPr>
          <w:rFonts w:ascii="Corbel" w:hAnsi="Corbel"/>
          <w:sz w:val="22"/>
          <w:szCs w:val="22"/>
          <w:lang w:val="en-US"/>
        </w:rPr>
      </w:pPr>
    </w:p>
    <w:p w14:paraId="79D8EBF5"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C3" wp14:editId="79D8ECC4">
                <wp:extent cx="5486400" cy="2743200"/>
                <wp:effectExtent l="9525" t="9525" r="9525" b="9525"/>
                <wp:docPr id="91" name="Papier 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Rectangle 93"/>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16" w14:textId="77777777" w:rsidR="00130D95" w:rsidRPr="00CA6F18" w:rsidRDefault="00130D95" w:rsidP="00130D95">
                              <w:pPr>
                                <w:jc w:val="center"/>
                                <w:rPr>
                                  <w:sz w:val="20"/>
                                  <w:szCs w:val="20"/>
                                </w:rPr>
                              </w:pPr>
                            </w:p>
                            <w:p w14:paraId="79D8ED17" w14:textId="77777777" w:rsidR="00130D95" w:rsidRPr="0048291C" w:rsidRDefault="00130D95" w:rsidP="00130D95">
                              <w:pPr>
                                <w:jc w:val="center"/>
                                <w:rPr>
                                  <w:color w:val="808080"/>
                                  <w:sz w:val="32"/>
                                  <w:szCs w:val="32"/>
                                </w:rPr>
                              </w:pPr>
                              <w:r w:rsidRPr="0048291C">
                                <w:rPr>
                                  <w:color w:val="808080"/>
                                  <w:sz w:val="32"/>
                                  <w:szCs w:val="32"/>
                                </w:rPr>
                                <w:t>_1.UML</w:t>
                              </w:r>
                            </w:p>
                            <w:p w14:paraId="79D8ED18" w14:textId="77777777" w:rsidR="00130D95" w:rsidRPr="00696C0F" w:rsidRDefault="00130D95" w:rsidP="00130D95"/>
                          </w:txbxContent>
                        </wps:txbx>
                        <wps:bodyPr rot="0" vert="horz" wrap="square" lIns="91440" tIns="45720" rIns="91440" bIns="45720" anchor="t" anchorCtr="0" upright="1">
                          <a:noAutofit/>
                        </wps:bodyPr>
                      </wps:wsp>
                      <wps:wsp>
                        <wps:cNvPr id="85" name="Rectangle 94"/>
                        <wps:cNvSpPr>
                          <a:spLocks noChangeArrowheads="1"/>
                        </wps:cNvSpPr>
                        <wps:spPr bwMode="auto">
                          <a:xfrm>
                            <a:off x="2057400" y="0"/>
                            <a:ext cx="1371600" cy="685800"/>
                          </a:xfrm>
                          <a:prstGeom prst="rect">
                            <a:avLst/>
                          </a:prstGeom>
                          <a:solidFill>
                            <a:srgbClr val="FFFFFF"/>
                          </a:solidFill>
                          <a:ln w="9525">
                            <a:solidFill>
                              <a:srgbClr val="808080"/>
                            </a:solidFill>
                            <a:miter lim="800000"/>
                            <a:headEnd/>
                            <a:tailEnd/>
                          </a:ln>
                        </wps:spPr>
                        <wps:txbx>
                          <w:txbxContent>
                            <w:p w14:paraId="79D8ED19" w14:textId="77777777" w:rsidR="00130D95" w:rsidRPr="00CA6F18" w:rsidRDefault="00130D95" w:rsidP="00130D95">
                              <w:pPr>
                                <w:jc w:val="center"/>
                                <w:rPr>
                                  <w:sz w:val="20"/>
                                  <w:szCs w:val="20"/>
                                </w:rPr>
                              </w:pPr>
                            </w:p>
                            <w:p w14:paraId="79D8ED1A" w14:textId="77777777" w:rsidR="00130D95" w:rsidRPr="0048291C" w:rsidRDefault="00130D95" w:rsidP="00130D95">
                              <w:pPr>
                                <w:jc w:val="center"/>
                                <w:rPr>
                                  <w:color w:val="808080"/>
                                  <w:sz w:val="32"/>
                                  <w:szCs w:val="32"/>
                                </w:rPr>
                              </w:pPr>
                              <w:r w:rsidRPr="0048291C">
                                <w:rPr>
                                  <w:color w:val="808080"/>
                                  <w:sz w:val="32"/>
                                  <w:szCs w:val="32"/>
                                </w:rPr>
                                <w:t>_2.EXP</w:t>
                              </w:r>
                            </w:p>
                          </w:txbxContent>
                        </wps:txbx>
                        <wps:bodyPr rot="0" vert="horz" wrap="square" lIns="91440" tIns="45720" rIns="91440" bIns="45720" anchor="t" anchorCtr="0" upright="1">
                          <a:noAutofit/>
                        </wps:bodyPr>
                      </wps:wsp>
                      <wps:wsp>
                        <wps:cNvPr id="86" name="Rectangle 95"/>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1B" w14:textId="77777777" w:rsidR="00130D95" w:rsidRPr="00CA6F18" w:rsidRDefault="00130D95" w:rsidP="00130D95">
                              <w:pPr>
                                <w:jc w:val="center"/>
                                <w:rPr>
                                  <w:sz w:val="20"/>
                                  <w:szCs w:val="20"/>
                                </w:rPr>
                              </w:pPr>
                            </w:p>
                            <w:p w14:paraId="79D8ED1C" w14:textId="77777777" w:rsidR="00130D95" w:rsidRPr="0048291C" w:rsidRDefault="00130D95" w:rsidP="00130D95">
                              <w:pPr>
                                <w:jc w:val="center"/>
                                <w:rPr>
                                  <w:color w:val="808080"/>
                                  <w:sz w:val="32"/>
                                  <w:szCs w:val="32"/>
                                </w:rPr>
                              </w:pPr>
                              <w:r w:rsidRPr="0048291C">
                                <w:rPr>
                                  <w:color w:val="808080"/>
                                  <w:sz w:val="32"/>
                                  <w:szCs w:val="32"/>
                                </w:rPr>
                                <w:t>_3.XSD</w:t>
                              </w:r>
                            </w:p>
                            <w:p w14:paraId="79D8ED1D" w14:textId="77777777" w:rsidR="00130D95" w:rsidRDefault="00130D95" w:rsidP="00130D95"/>
                          </w:txbxContent>
                        </wps:txbx>
                        <wps:bodyPr rot="0" vert="horz" wrap="square" lIns="91440" tIns="45720" rIns="91440" bIns="45720" anchor="t" anchorCtr="0" upright="1">
                          <a:noAutofit/>
                        </wps:bodyPr>
                      </wps:wsp>
                      <wps:wsp>
                        <wps:cNvPr id="87" name="Rectangle 96"/>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D1E" w14:textId="77777777" w:rsidR="00130D95" w:rsidRPr="00CA6F18" w:rsidRDefault="00130D95" w:rsidP="00130D95">
                              <w:pPr>
                                <w:jc w:val="center"/>
                                <w:rPr>
                                  <w:sz w:val="20"/>
                                  <w:szCs w:val="20"/>
                                </w:rPr>
                              </w:pPr>
                            </w:p>
                            <w:p w14:paraId="79D8ED1F" w14:textId="77777777" w:rsidR="00130D95" w:rsidRPr="0048291C" w:rsidRDefault="00130D95" w:rsidP="00130D95">
                              <w:pPr>
                                <w:jc w:val="center"/>
                                <w:rPr>
                                  <w:color w:val="808080"/>
                                  <w:sz w:val="32"/>
                                  <w:szCs w:val="32"/>
                                </w:rPr>
                              </w:pPr>
                              <w:r w:rsidRPr="0048291C">
                                <w:rPr>
                                  <w:color w:val="808080"/>
                                  <w:sz w:val="32"/>
                                  <w:szCs w:val="32"/>
                                </w:rPr>
                                <w:t>_7.XML</w:t>
                              </w:r>
                            </w:p>
                            <w:p w14:paraId="79D8ED20" w14:textId="77777777" w:rsidR="00130D95" w:rsidRDefault="00130D95" w:rsidP="00130D95"/>
                          </w:txbxContent>
                        </wps:txbx>
                        <wps:bodyPr rot="0" vert="horz" wrap="square" lIns="91440" tIns="45720" rIns="91440" bIns="45720" anchor="t" anchorCtr="0" upright="1">
                          <a:noAutofit/>
                        </wps:bodyPr>
                      </wps:wsp>
                      <wps:wsp>
                        <wps:cNvPr id="88" name="Rectangle 97"/>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D21" w14:textId="77777777" w:rsidR="00130D95" w:rsidRPr="00CA6F18" w:rsidRDefault="00130D95" w:rsidP="00130D95">
                              <w:pPr>
                                <w:jc w:val="center"/>
                                <w:rPr>
                                  <w:sz w:val="20"/>
                                  <w:szCs w:val="20"/>
                                </w:rPr>
                              </w:pPr>
                            </w:p>
                            <w:p w14:paraId="79D8ED22" w14:textId="77777777" w:rsidR="00130D95" w:rsidRPr="0048291C" w:rsidRDefault="00130D95" w:rsidP="00130D95">
                              <w:pPr>
                                <w:jc w:val="center"/>
                                <w:rPr>
                                  <w:color w:val="808080"/>
                                  <w:sz w:val="32"/>
                                  <w:szCs w:val="32"/>
                                </w:rPr>
                              </w:pPr>
                              <w:r w:rsidRPr="0048291C">
                                <w:rPr>
                                  <w:color w:val="808080"/>
                                  <w:sz w:val="32"/>
                                  <w:szCs w:val="32"/>
                                </w:rPr>
                                <w:t>_5.EXP</w:t>
                              </w:r>
                            </w:p>
                            <w:p w14:paraId="79D8ED23" w14:textId="77777777" w:rsidR="00130D95" w:rsidRDefault="00130D95" w:rsidP="00130D95"/>
                          </w:txbxContent>
                        </wps:txbx>
                        <wps:bodyPr rot="0" vert="horz" wrap="square" lIns="91440" tIns="45720" rIns="91440" bIns="45720" anchor="t" anchorCtr="0" upright="1">
                          <a:noAutofit/>
                        </wps:bodyPr>
                      </wps:wsp>
                      <wps:wsp>
                        <wps:cNvPr id="89" name="Rectangle 98"/>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24" w14:textId="77777777" w:rsidR="00130D95" w:rsidRPr="00CA6F18" w:rsidRDefault="00130D95" w:rsidP="00130D95">
                              <w:pPr>
                                <w:jc w:val="center"/>
                                <w:rPr>
                                  <w:sz w:val="20"/>
                                  <w:szCs w:val="20"/>
                                </w:rPr>
                              </w:pPr>
                            </w:p>
                            <w:p w14:paraId="79D8ED25" w14:textId="77777777" w:rsidR="00130D95" w:rsidRPr="0048291C" w:rsidRDefault="00130D95" w:rsidP="00130D95">
                              <w:pPr>
                                <w:jc w:val="center"/>
                                <w:rPr>
                                  <w:color w:val="808080"/>
                                  <w:sz w:val="32"/>
                                  <w:szCs w:val="32"/>
                                </w:rPr>
                              </w:pPr>
                              <w:r w:rsidRPr="0048291C">
                                <w:rPr>
                                  <w:color w:val="808080"/>
                                  <w:sz w:val="32"/>
                                  <w:szCs w:val="32"/>
                                </w:rPr>
                                <w:t>_4.UML</w:t>
                              </w:r>
                            </w:p>
                            <w:p w14:paraId="79D8ED26" w14:textId="77777777" w:rsidR="00130D95" w:rsidRDefault="00130D95" w:rsidP="00130D95"/>
                          </w:txbxContent>
                        </wps:txbx>
                        <wps:bodyPr rot="0" vert="horz" wrap="square" lIns="91440" tIns="45720" rIns="91440" bIns="45720" anchor="t" anchorCtr="0" upright="1">
                          <a:noAutofit/>
                        </wps:bodyPr>
                      </wps:wsp>
                      <wps:wsp>
                        <wps:cNvPr id="90" name="Rectangle 99"/>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27" w14:textId="77777777" w:rsidR="00130D95" w:rsidRPr="00CA6F18" w:rsidRDefault="00130D95" w:rsidP="00130D95">
                              <w:pPr>
                                <w:jc w:val="center"/>
                                <w:rPr>
                                  <w:sz w:val="20"/>
                                  <w:szCs w:val="20"/>
                                </w:rPr>
                              </w:pPr>
                            </w:p>
                            <w:p w14:paraId="79D8ED28" w14:textId="77777777" w:rsidR="00130D95" w:rsidRPr="0048291C" w:rsidRDefault="00130D95" w:rsidP="00130D95">
                              <w:pPr>
                                <w:jc w:val="center"/>
                                <w:rPr>
                                  <w:color w:val="808080"/>
                                  <w:sz w:val="32"/>
                                  <w:szCs w:val="32"/>
                                </w:rPr>
                              </w:pPr>
                              <w:r w:rsidRPr="0048291C">
                                <w:rPr>
                                  <w:color w:val="808080"/>
                                  <w:sz w:val="32"/>
                                  <w:szCs w:val="32"/>
                                </w:rPr>
                                <w:t>_6.SPFF</w:t>
                              </w:r>
                            </w:p>
                            <w:p w14:paraId="79D8ED29"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3" id="Papier 91" o:spid="_x0000_s1043"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">
                <v:shape id="_x0000_s1044" type="#_x0000_t75" style="position:absolute;width:54864;height:27432;visibility:visible;mso-wrap-style:square">
                  <v:fill o:detectmouseclick="t"/>
                  <v:path o:connecttype="none"/>
                </v:shape>
                <v:rect id="Rectangle 93" o:spid="_x0000_s1045"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" strokecolor="gray">
                  <v:textbox>
                    <w:txbxContent>
                      <w:p w14:paraId="79D8ED16" w14:textId="77777777" w:rsidR="00130D95" w:rsidRPr="00CA6F18" w:rsidRDefault="00130D95" w:rsidP="00130D95">
                        <w:pPr>
                          <w:jc w:val="center"/>
                          <w:rPr>
                            <w:sz w:val="20"/>
                            <w:szCs w:val="20"/>
                          </w:rPr>
                        </w:pPr>
                      </w:p>
                      <w:p w14:paraId="79D8ED17" w14:textId="77777777" w:rsidR="00130D95" w:rsidRPr="0048291C" w:rsidRDefault="00130D95" w:rsidP="00130D95">
                        <w:pPr>
                          <w:jc w:val="center"/>
                          <w:rPr>
                            <w:color w:val="808080"/>
                            <w:sz w:val="32"/>
                            <w:szCs w:val="32"/>
                          </w:rPr>
                        </w:pPr>
                        <w:r w:rsidRPr="0048291C">
                          <w:rPr>
                            <w:color w:val="808080"/>
                            <w:sz w:val="32"/>
                            <w:szCs w:val="32"/>
                          </w:rPr>
                          <w:t>_1.UML</w:t>
                        </w:r>
                      </w:p>
                      <w:p w14:paraId="79D8ED18" w14:textId="77777777" w:rsidR="00130D95" w:rsidRPr="00696C0F" w:rsidRDefault="00130D95" w:rsidP="00130D95"/>
                    </w:txbxContent>
                  </v:textbox>
                </v:rect>
                <v:rect id="Rectangle 94" o:spid="_x0000_s1046"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" strokecolor="gray">
                  <v:textbox>
                    <w:txbxContent>
                      <w:p w14:paraId="79D8ED19" w14:textId="77777777" w:rsidR="00130D95" w:rsidRPr="00CA6F18" w:rsidRDefault="00130D95" w:rsidP="00130D95">
                        <w:pPr>
                          <w:jc w:val="center"/>
                          <w:rPr>
                            <w:sz w:val="20"/>
                            <w:szCs w:val="20"/>
                          </w:rPr>
                        </w:pPr>
                      </w:p>
                      <w:p w14:paraId="79D8ED1A" w14:textId="77777777" w:rsidR="00130D95" w:rsidRPr="0048291C" w:rsidRDefault="00130D95" w:rsidP="00130D95">
                        <w:pPr>
                          <w:jc w:val="center"/>
                          <w:rPr>
                            <w:color w:val="808080"/>
                            <w:sz w:val="32"/>
                            <w:szCs w:val="32"/>
                          </w:rPr>
                        </w:pPr>
                        <w:r w:rsidRPr="0048291C">
                          <w:rPr>
                            <w:color w:val="808080"/>
                            <w:sz w:val="32"/>
                            <w:szCs w:val="32"/>
                          </w:rPr>
                          <w:t>_2.EXP</w:t>
                        </w:r>
                      </w:p>
                    </w:txbxContent>
                  </v:textbox>
                </v:rect>
                <v:rect id="Rectangle 95" o:spid="_x0000_s1047"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" strokecolor="gray">
                  <v:textbox>
                    <w:txbxContent>
                      <w:p w14:paraId="79D8ED1B" w14:textId="77777777" w:rsidR="00130D95" w:rsidRPr="00CA6F18" w:rsidRDefault="00130D95" w:rsidP="00130D95">
                        <w:pPr>
                          <w:jc w:val="center"/>
                          <w:rPr>
                            <w:sz w:val="20"/>
                            <w:szCs w:val="20"/>
                          </w:rPr>
                        </w:pPr>
                      </w:p>
                      <w:p w14:paraId="79D8ED1C" w14:textId="77777777" w:rsidR="00130D95" w:rsidRPr="0048291C" w:rsidRDefault="00130D95" w:rsidP="00130D95">
                        <w:pPr>
                          <w:jc w:val="center"/>
                          <w:rPr>
                            <w:color w:val="808080"/>
                            <w:sz w:val="32"/>
                            <w:szCs w:val="32"/>
                          </w:rPr>
                        </w:pPr>
                        <w:r w:rsidRPr="0048291C">
                          <w:rPr>
                            <w:color w:val="808080"/>
                            <w:sz w:val="32"/>
                            <w:szCs w:val="32"/>
                          </w:rPr>
                          <w:t>_3.XSD</w:t>
                        </w:r>
                      </w:p>
                      <w:p w14:paraId="79D8ED1D" w14:textId="77777777" w:rsidR="00130D95" w:rsidRDefault="00130D95" w:rsidP="00130D95"/>
                    </w:txbxContent>
                  </v:textbox>
                </v:rect>
                <v:rect id="Rectangle 96" o:spid="_x0000_s1048"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" strokecolor="gray">
                  <v:textbox>
                    <w:txbxContent>
                      <w:p w14:paraId="79D8ED1E" w14:textId="77777777" w:rsidR="00130D95" w:rsidRPr="00CA6F18" w:rsidRDefault="00130D95" w:rsidP="00130D95">
                        <w:pPr>
                          <w:jc w:val="center"/>
                          <w:rPr>
                            <w:sz w:val="20"/>
                            <w:szCs w:val="20"/>
                          </w:rPr>
                        </w:pPr>
                      </w:p>
                      <w:p w14:paraId="79D8ED1F" w14:textId="77777777" w:rsidR="00130D95" w:rsidRPr="0048291C" w:rsidRDefault="00130D95" w:rsidP="00130D95">
                        <w:pPr>
                          <w:jc w:val="center"/>
                          <w:rPr>
                            <w:color w:val="808080"/>
                            <w:sz w:val="32"/>
                            <w:szCs w:val="32"/>
                          </w:rPr>
                        </w:pPr>
                        <w:r w:rsidRPr="0048291C">
                          <w:rPr>
                            <w:color w:val="808080"/>
                            <w:sz w:val="32"/>
                            <w:szCs w:val="32"/>
                          </w:rPr>
                          <w:t>_7.XML</w:t>
                        </w:r>
                      </w:p>
                      <w:p w14:paraId="79D8ED20" w14:textId="77777777" w:rsidR="00130D95" w:rsidRDefault="00130D95" w:rsidP="00130D95"/>
                    </w:txbxContent>
                  </v:textbox>
                </v:rect>
                <v:rect id="Rectangle 97" o:spid="_x0000_s1049"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" strokecolor="gray">
                  <v:textbox>
                    <w:txbxContent>
                      <w:p w14:paraId="79D8ED21" w14:textId="77777777" w:rsidR="00130D95" w:rsidRPr="00CA6F18" w:rsidRDefault="00130D95" w:rsidP="00130D95">
                        <w:pPr>
                          <w:jc w:val="center"/>
                          <w:rPr>
                            <w:sz w:val="20"/>
                            <w:szCs w:val="20"/>
                          </w:rPr>
                        </w:pPr>
                      </w:p>
                      <w:p w14:paraId="79D8ED22" w14:textId="77777777" w:rsidR="00130D95" w:rsidRPr="0048291C" w:rsidRDefault="00130D95" w:rsidP="00130D95">
                        <w:pPr>
                          <w:jc w:val="center"/>
                          <w:rPr>
                            <w:color w:val="808080"/>
                            <w:sz w:val="32"/>
                            <w:szCs w:val="32"/>
                          </w:rPr>
                        </w:pPr>
                        <w:r w:rsidRPr="0048291C">
                          <w:rPr>
                            <w:color w:val="808080"/>
                            <w:sz w:val="32"/>
                            <w:szCs w:val="32"/>
                          </w:rPr>
                          <w:t>_5.EXP</w:t>
                        </w:r>
                      </w:p>
                      <w:p w14:paraId="79D8ED23" w14:textId="77777777" w:rsidR="00130D95" w:rsidRDefault="00130D95" w:rsidP="00130D95"/>
                    </w:txbxContent>
                  </v:textbox>
                </v:rect>
                <v:rect id="Rectangle 98" o:spid="_x0000_s1050"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" strokecolor="gray">
                  <v:textbox>
                    <w:txbxContent>
                      <w:p w14:paraId="79D8ED24" w14:textId="77777777" w:rsidR="00130D95" w:rsidRPr="00CA6F18" w:rsidRDefault="00130D95" w:rsidP="00130D95">
                        <w:pPr>
                          <w:jc w:val="center"/>
                          <w:rPr>
                            <w:sz w:val="20"/>
                            <w:szCs w:val="20"/>
                          </w:rPr>
                        </w:pPr>
                      </w:p>
                      <w:p w14:paraId="79D8ED25" w14:textId="77777777" w:rsidR="00130D95" w:rsidRPr="0048291C" w:rsidRDefault="00130D95" w:rsidP="00130D95">
                        <w:pPr>
                          <w:jc w:val="center"/>
                          <w:rPr>
                            <w:color w:val="808080"/>
                            <w:sz w:val="32"/>
                            <w:szCs w:val="32"/>
                          </w:rPr>
                        </w:pPr>
                        <w:r w:rsidRPr="0048291C">
                          <w:rPr>
                            <w:color w:val="808080"/>
                            <w:sz w:val="32"/>
                            <w:szCs w:val="32"/>
                          </w:rPr>
                          <w:t>_4.UML</w:t>
                        </w:r>
                      </w:p>
                      <w:p w14:paraId="79D8ED26" w14:textId="77777777" w:rsidR="00130D95" w:rsidRDefault="00130D95" w:rsidP="00130D95"/>
                    </w:txbxContent>
                  </v:textbox>
                </v:rect>
                <v:rect id="Rectangle 99" o:spid="_x0000_s1051"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" strokecolor="gray">
                  <v:textbox>
                    <w:txbxContent>
                      <w:p w14:paraId="79D8ED27" w14:textId="77777777" w:rsidR="00130D95" w:rsidRPr="00CA6F18" w:rsidRDefault="00130D95" w:rsidP="00130D95">
                        <w:pPr>
                          <w:jc w:val="center"/>
                          <w:rPr>
                            <w:sz w:val="20"/>
                            <w:szCs w:val="20"/>
                          </w:rPr>
                        </w:pPr>
                      </w:p>
                      <w:p w14:paraId="79D8ED28" w14:textId="77777777" w:rsidR="00130D95" w:rsidRPr="0048291C" w:rsidRDefault="00130D95" w:rsidP="00130D95">
                        <w:pPr>
                          <w:jc w:val="center"/>
                          <w:rPr>
                            <w:color w:val="808080"/>
                            <w:sz w:val="32"/>
                            <w:szCs w:val="32"/>
                          </w:rPr>
                        </w:pPr>
                        <w:r w:rsidRPr="0048291C">
                          <w:rPr>
                            <w:color w:val="808080"/>
                            <w:sz w:val="32"/>
                            <w:szCs w:val="32"/>
                          </w:rPr>
                          <w:t>_6.SPFF</w:t>
                        </w:r>
                      </w:p>
                      <w:p w14:paraId="79D8ED29"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inline distT="0" distB="0" distL="0" distR="0" wp14:anchorId="79D8ECC5" wp14:editId="79D8ECC6">
                <wp:extent cx="5486400" cy="2514600"/>
                <wp:effectExtent l="9525" t="0" r="9525" b="9525"/>
                <wp:docPr id="100" name="Papier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7" name="Rectangle 102"/>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2A" w14:textId="77777777" w:rsidR="00130D95" w:rsidRPr="00CA6F18" w:rsidRDefault="00130D95" w:rsidP="00130D95">
                              <w:pPr>
                                <w:jc w:val="center"/>
                                <w:rPr>
                                  <w:sz w:val="20"/>
                                  <w:szCs w:val="20"/>
                                </w:rPr>
                              </w:pPr>
                            </w:p>
                            <w:p w14:paraId="79D8ED2B" w14:textId="77777777" w:rsidR="00130D95" w:rsidRPr="0048291C" w:rsidRDefault="00130D95" w:rsidP="00130D95">
                              <w:pPr>
                                <w:jc w:val="center"/>
                                <w:rPr>
                                  <w:color w:val="808080"/>
                                  <w:sz w:val="32"/>
                                  <w:szCs w:val="32"/>
                                </w:rPr>
                              </w:pPr>
                              <w:r w:rsidRPr="0048291C">
                                <w:rPr>
                                  <w:color w:val="808080"/>
                                  <w:sz w:val="32"/>
                                  <w:szCs w:val="32"/>
                                </w:rPr>
                                <w:t>11.SPFF</w:t>
                              </w:r>
                            </w:p>
                            <w:p w14:paraId="79D8ED2C" w14:textId="77777777" w:rsidR="00130D95" w:rsidRDefault="00130D95" w:rsidP="00130D95"/>
                          </w:txbxContent>
                        </wps:txbx>
                        <wps:bodyPr rot="0" vert="horz" wrap="square" lIns="91440" tIns="45720" rIns="91440" bIns="45720" anchor="t" anchorCtr="0" upright="1">
                          <a:noAutofit/>
                        </wps:bodyPr>
                      </wps:wsp>
                      <wps:wsp>
                        <wps:cNvPr id="78" name="Rectangle 103"/>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2D" w14:textId="77777777" w:rsidR="00130D95" w:rsidRPr="0048291C" w:rsidRDefault="00130D95" w:rsidP="00130D95">
                              <w:pPr>
                                <w:jc w:val="center"/>
                                <w:rPr>
                                  <w:color w:val="808080"/>
                                  <w:sz w:val="28"/>
                                  <w:szCs w:val="28"/>
                                </w:rPr>
                              </w:pPr>
                              <w:r w:rsidRPr="0048291C">
                                <w:rPr>
                                  <w:color w:val="808080"/>
                                  <w:sz w:val="28"/>
                                  <w:szCs w:val="28"/>
                                </w:rPr>
                                <w:t>PROMOTE</w:t>
                              </w:r>
                            </w:p>
                            <w:p w14:paraId="79D8ED2E" w14:textId="77777777" w:rsidR="00130D95" w:rsidRPr="00696C0F" w:rsidRDefault="00130D95" w:rsidP="00130D95"/>
                          </w:txbxContent>
                        </wps:txbx>
                        <wps:bodyPr rot="0" vert="horz" wrap="square" lIns="91440" tIns="45720" rIns="91440" bIns="45720" anchor="t" anchorCtr="0" upright="1">
                          <a:noAutofit/>
                        </wps:bodyPr>
                      </wps:wsp>
                      <wps:wsp>
                        <wps:cNvPr id="79" name="Rectangle 104"/>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2F" w14:textId="77777777" w:rsidR="00130D95" w:rsidRPr="00CA6F18" w:rsidRDefault="00130D95" w:rsidP="00130D95">
                              <w:pPr>
                                <w:jc w:val="center"/>
                                <w:rPr>
                                  <w:sz w:val="20"/>
                                  <w:szCs w:val="20"/>
                                </w:rPr>
                              </w:pPr>
                            </w:p>
                            <w:p w14:paraId="79D8ED30" w14:textId="77777777" w:rsidR="00130D95" w:rsidRPr="0048291C" w:rsidRDefault="00130D95" w:rsidP="00130D95">
                              <w:pPr>
                                <w:jc w:val="center"/>
                                <w:rPr>
                                  <w:color w:val="808080"/>
                                  <w:sz w:val="32"/>
                                  <w:szCs w:val="32"/>
                                </w:rPr>
                              </w:pPr>
                              <w:r w:rsidRPr="0048291C">
                                <w:rPr>
                                  <w:color w:val="808080"/>
                                  <w:sz w:val="32"/>
                                  <w:szCs w:val="32"/>
                                </w:rPr>
                                <w:t>12.XML</w:t>
                              </w:r>
                            </w:p>
                            <w:p w14:paraId="79D8ED31" w14:textId="77777777" w:rsidR="00130D95" w:rsidRDefault="00130D95" w:rsidP="00130D95"/>
                          </w:txbxContent>
                        </wps:txbx>
                        <wps:bodyPr rot="0" vert="horz" wrap="square" lIns="91440" tIns="45720" rIns="91440" bIns="45720" anchor="t" anchorCtr="0" upright="1">
                          <a:noAutofit/>
                        </wps:bodyPr>
                      </wps:wsp>
                      <wps:wsp>
                        <wps:cNvPr id="80" name="Rectangle 105"/>
                        <wps:cNvSpPr>
                          <a:spLocks noChangeArrowheads="1"/>
                        </wps:cNvSpPr>
                        <wps:spPr bwMode="auto">
                          <a:xfrm>
                            <a:off x="2057400" y="800100"/>
                            <a:ext cx="1371600" cy="686435"/>
                          </a:xfrm>
                          <a:prstGeom prst="rect">
                            <a:avLst/>
                          </a:prstGeom>
                          <a:solidFill>
                            <a:srgbClr val="FFFFFF"/>
                          </a:solidFill>
                          <a:ln w="22225">
                            <a:solidFill>
                              <a:srgbClr val="FF0000"/>
                            </a:solidFill>
                            <a:miter lim="800000"/>
                            <a:headEnd/>
                            <a:tailEnd/>
                          </a:ln>
                        </wps:spPr>
                        <wps:txbx>
                          <w:txbxContent>
                            <w:p w14:paraId="79D8ED32" w14:textId="77777777" w:rsidR="00130D95" w:rsidRPr="0073088E" w:rsidRDefault="00130D95" w:rsidP="00130D95">
                              <w:pPr>
                                <w:jc w:val="center"/>
                                <w:rPr>
                                  <w:color w:val="FF0000"/>
                                  <w:sz w:val="20"/>
                                  <w:szCs w:val="20"/>
                                </w:rPr>
                              </w:pPr>
                            </w:p>
                            <w:p w14:paraId="79D8ED33" w14:textId="77777777" w:rsidR="00130D95" w:rsidRPr="0073088E" w:rsidRDefault="00130D95" w:rsidP="00130D95">
                              <w:pPr>
                                <w:jc w:val="center"/>
                                <w:rPr>
                                  <w:color w:val="FF0000"/>
                                  <w:sz w:val="32"/>
                                  <w:szCs w:val="32"/>
                                </w:rPr>
                              </w:pPr>
                              <w:r w:rsidRPr="0073088E">
                                <w:rPr>
                                  <w:color w:val="FF0000"/>
                                  <w:sz w:val="32"/>
                                  <w:szCs w:val="32"/>
                                </w:rPr>
                                <w:t>_9.EXP</w:t>
                              </w:r>
                            </w:p>
                            <w:p w14:paraId="79D8ED34" w14:textId="77777777" w:rsidR="00130D95" w:rsidRPr="0073088E" w:rsidRDefault="00130D95" w:rsidP="00130D95">
                              <w:pPr>
                                <w:rPr>
                                  <w:color w:val="FF0000"/>
                                </w:rPr>
                              </w:pPr>
                            </w:p>
                          </w:txbxContent>
                        </wps:txbx>
                        <wps:bodyPr rot="0" vert="horz" wrap="square" lIns="91440" tIns="45720" rIns="91440" bIns="45720" anchor="t" anchorCtr="0" upright="1">
                          <a:noAutofit/>
                        </wps:bodyPr>
                      </wps:wsp>
                      <wps:wsp>
                        <wps:cNvPr id="81" name="Rectangle 106"/>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35" w14:textId="77777777" w:rsidR="00130D95" w:rsidRPr="00CA6F18" w:rsidRDefault="00130D95" w:rsidP="00130D95">
                              <w:pPr>
                                <w:jc w:val="center"/>
                                <w:rPr>
                                  <w:sz w:val="20"/>
                                  <w:szCs w:val="20"/>
                                </w:rPr>
                              </w:pPr>
                            </w:p>
                            <w:p w14:paraId="79D8ED36" w14:textId="77777777" w:rsidR="00130D95" w:rsidRPr="0048291C" w:rsidRDefault="00130D95" w:rsidP="00130D95">
                              <w:pPr>
                                <w:jc w:val="center"/>
                                <w:rPr>
                                  <w:color w:val="808080"/>
                                  <w:sz w:val="32"/>
                                  <w:szCs w:val="32"/>
                                </w:rPr>
                              </w:pPr>
                              <w:r w:rsidRPr="0048291C">
                                <w:rPr>
                                  <w:color w:val="808080"/>
                                  <w:sz w:val="32"/>
                                  <w:szCs w:val="32"/>
                                </w:rPr>
                                <w:t>_8.UML</w:t>
                              </w:r>
                            </w:p>
                            <w:p w14:paraId="79D8ED37" w14:textId="77777777" w:rsidR="00130D95" w:rsidRDefault="00130D95" w:rsidP="00130D95"/>
                          </w:txbxContent>
                        </wps:txbx>
                        <wps:bodyPr rot="0" vert="horz" wrap="square" lIns="91440" tIns="45720" rIns="91440" bIns="45720" anchor="t" anchorCtr="0" upright="1">
                          <a:noAutofit/>
                        </wps:bodyPr>
                      </wps:wsp>
                      <wps:wsp>
                        <wps:cNvPr id="83" name="Rectangle 107"/>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38" w14:textId="77777777" w:rsidR="00130D95" w:rsidRPr="00CA6F18" w:rsidRDefault="00130D95" w:rsidP="00130D95">
                              <w:pPr>
                                <w:jc w:val="center"/>
                                <w:rPr>
                                  <w:sz w:val="20"/>
                                  <w:szCs w:val="20"/>
                                </w:rPr>
                              </w:pPr>
                            </w:p>
                            <w:p w14:paraId="79D8ED39" w14:textId="77777777" w:rsidR="00130D95" w:rsidRPr="0048291C" w:rsidRDefault="00130D95" w:rsidP="00130D95">
                              <w:pPr>
                                <w:jc w:val="center"/>
                                <w:rPr>
                                  <w:color w:val="808080"/>
                                  <w:sz w:val="32"/>
                                  <w:szCs w:val="32"/>
                                </w:rPr>
                              </w:pPr>
                              <w:r w:rsidRPr="0048291C">
                                <w:rPr>
                                  <w:color w:val="808080"/>
                                  <w:sz w:val="32"/>
                                  <w:szCs w:val="32"/>
                                </w:rPr>
                                <w:t>10.XSD</w:t>
                              </w:r>
                            </w:p>
                            <w:p w14:paraId="79D8ED3A"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5" id="Papier 100" o:spid="_x0000_s1052"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">
                <v:shape id="_x0000_s1053" type="#_x0000_t75" style="position:absolute;width:54864;height:25146;visibility:visible;mso-wrap-style:square">
                  <v:fill o:detectmouseclick="t"/>
                  <v:path o:connecttype="none"/>
                </v:shape>
                <v:rect id="Rectangle 102" o:spid="_x0000_s1054"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" strokecolor="gray">
                  <v:textbox>
                    <w:txbxContent>
                      <w:p w14:paraId="79D8ED2A" w14:textId="77777777" w:rsidR="00130D95" w:rsidRPr="00CA6F18" w:rsidRDefault="00130D95" w:rsidP="00130D95">
                        <w:pPr>
                          <w:jc w:val="center"/>
                          <w:rPr>
                            <w:sz w:val="20"/>
                            <w:szCs w:val="20"/>
                          </w:rPr>
                        </w:pPr>
                      </w:p>
                      <w:p w14:paraId="79D8ED2B" w14:textId="77777777" w:rsidR="00130D95" w:rsidRPr="0048291C" w:rsidRDefault="00130D95" w:rsidP="00130D95">
                        <w:pPr>
                          <w:jc w:val="center"/>
                          <w:rPr>
                            <w:color w:val="808080"/>
                            <w:sz w:val="32"/>
                            <w:szCs w:val="32"/>
                          </w:rPr>
                        </w:pPr>
                        <w:r w:rsidRPr="0048291C">
                          <w:rPr>
                            <w:color w:val="808080"/>
                            <w:sz w:val="32"/>
                            <w:szCs w:val="32"/>
                          </w:rPr>
                          <w:t>11.SPFF</w:t>
                        </w:r>
                      </w:p>
                      <w:p w14:paraId="79D8ED2C" w14:textId="77777777" w:rsidR="00130D95" w:rsidRDefault="00130D95" w:rsidP="00130D95"/>
                    </w:txbxContent>
                  </v:textbox>
                </v:rect>
                <v:rect id="Rectangle 103" o:spid="_x0000_s1055"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" strokecolor="gray">
                  <v:textbox>
                    <w:txbxContent>
                      <w:p w14:paraId="79D8ED2D" w14:textId="77777777" w:rsidR="00130D95" w:rsidRPr="0048291C" w:rsidRDefault="00130D95" w:rsidP="00130D95">
                        <w:pPr>
                          <w:jc w:val="center"/>
                          <w:rPr>
                            <w:color w:val="808080"/>
                            <w:sz w:val="28"/>
                            <w:szCs w:val="28"/>
                          </w:rPr>
                        </w:pPr>
                        <w:r w:rsidRPr="0048291C">
                          <w:rPr>
                            <w:color w:val="808080"/>
                            <w:sz w:val="28"/>
                            <w:szCs w:val="28"/>
                          </w:rPr>
                          <w:t>PROMOTE</w:t>
                        </w:r>
                      </w:p>
                      <w:p w14:paraId="79D8ED2E" w14:textId="77777777" w:rsidR="00130D95" w:rsidRPr="00696C0F" w:rsidRDefault="00130D95" w:rsidP="00130D95"/>
                    </w:txbxContent>
                  </v:textbox>
                </v:rect>
                <v:rect id="Rectangle 104" o:spid="_x0000_s1056"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" strokecolor="gray">
                  <v:textbox>
                    <w:txbxContent>
                      <w:p w14:paraId="79D8ED2F" w14:textId="77777777" w:rsidR="00130D95" w:rsidRPr="00CA6F18" w:rsidRDefault="00130D95" w:rsidP="00130D95">
                        <w:pPr>
                          <w:jc w:val="center"/>
                          <w:rPr>
                            <w:sz w:val="20"/>
                            <w:szCs w:val="20"/>
                          </w:rPr>
                        </w:pPr>
                      </w:p>
                      <w:p w14:paraId="79D8ED30" w14:textId="77777777" w:rsidR="00130D95" w:rsidRPr="0048291C" w:rsidRDefault="00130D95" w:rsidP="00130D95">
                        <w:pPr>
                          <w:jc w:val="center"/>
                          <w:rPr>
                            <w:color w:val="808080"/>
                            <w:sz w:val="32"/>
                            <w:szCs w:val="32"/>
                          </w:rPr>
                        </w:pPr>
                        <w:r w:rsidRPr="0048291C">
                          <w:rPr>
                            <w:color w:val="808080"/>
                            <w:sz w:val="32"/>
                            <w:szCs w:val="32"/>
                          </w:rPr>
                          <w:t>12.XML</w:t>
                        </w:r>
                      </w:p>
                      <w:p w14:paraId="79D8ED31" w14:textId="77777777" w:rsidR="00130D95" w:rsidRDefault="00130D95" w:rsidP="00130D95"/>
                    </w:txbxContent>
                  </v:textbox>
                </v:rect>
                <v:rect id="Rectangle 105" o:spid="_x0000_s1057"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" strokecolor="red" strokeweight="1.75pt">
                  <v:textbox>
                    <w:txbxContent>
                      <w:p w14:paraId="79D8ED32" w14:textId="77777777" w:rsidR="00130D95" w:rsidRPr="0073088E" w:rsidRDefault="00130D95" w:rsidP="00130D95">
                        <w:pPr>
                          <w:jc w:val="center"/>
                          <w:rPr>
                            <w:color w:val="FF0000"/>
                            <w:sz w:val="20"/>
                            <w:szCs w:val="20"/>
                          </w:rPr>
                        </w:pPr>
                      </w:p>
                      <w:p w14:paraId="79D8ED33" w14:textId="77777777" w:rsidR="00130D95" w:rsidRPr="0073088E" w:rsidRDefault="00130D95" w:rsidP="00130D95">
                        <w:pPr>
                          <w:jc w:val="center"/>
                          <w:rPr>
                            <w:color w:val="FF0000"/>
                            <w:sz w:val="32"/>
                            <w:szCs w:val="32"/>
                          </w:rPr>
                        </w:pPr>
                        <w:r w:rsidRPr="0073088E">
                          <w:rPr>
                            <w:color w:val="FF0000"/>
                            <w:sz w:val="32"/>
                            <w:szCs w:val="32"/>
                          </w:rPr>
                          <w:t>_9.EXP</w:t>
                        </w:r>
                      </w:p>
                      <w:p w14:paraId="79D8ED34" w14:textId="77777777" w:rsidR="00130D95" w:rsidRPr="0073088E" w:rsidRDefault="00130D95" w:rsidP="00130D95">
                        <w:pPr>
                          <w:rPr>
                            <w:color w:val="FF0000"/>
                          </w:rPr>
                        </w:pPr>
                      </w:p>
                    </w:txbxContent>
                  </v:textbox>
                </v:rect>
                <v:rect id="Rectangle 106" o:spid="_x0000_s1058"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" strokecolor="gray">
                  <v:textbox>
                    <w:txbxContent>
                      <w:p w14:paraId="79D8ED35" w14:textId="77777777" w:rsidR="00130D95" w:rsidRPr="00CA6F18" w:rsidRDefault="00130D95" w:rsidP="00130D95">
                        <w:pPr>
                          <w:jc w:val="center"/>
                          <w:rPr>
                            <w:sz w:val="20"/>
                            <w:szCs w:val="20"/>
                          </w:rPr>
                        </w:pPr>
                      </w:p>
                      <w:p w14:paraId="79D8ED36" w14:textId="77777777" w:rsidR="00130D95" w:rsidRPr="0048291C" w:rsidRDefault="00130D95" w:rsidP="00130D95">
                        <w:pPr>
                          <w:jc w:val="center"/>
                          <w:rPr>
                            <w:color w:val="808080"/>
                            <w:sz w:val="32"/>
                            <w:szCs w:val="32"/>
                          </w:rPr>
                        </w:pPr>
                        <w:r w:rsidRPr="0048291C">
                          <w:rPr>
                            <w:color w:val="808080"/>
                            <w:sz w:val="32"/>
                            <w:szCs w:val="32"/>
                          </w:rPr>
                          <w:t>_8.UML</w:t>
                        </w:r>
                      </w:p>
                      <w:p w14:paraId="79D8ED37" w14:textId="77777777" w:rsidR="00130D95" w:rsidRDefault="00130D95" w:rsidP="00130D95"/>
                    </w:txbxContent>
                  </v:textbox>
                </v:rect>
                <v:rect id="Rectangle 107" o:spid="_x0000_s1059"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" strokecolor="gray">
                  <v:textbox>
                    <w:txbxContent>
                      <w:p w14:paraId="79D8ED38" w14:textId="77777777" w:rsidR="00130D95" w:rsidRPr="00CA6F18" w:rsidRDefault="00130D95" w:rsidP="00130D95">
                        <w:pPr>
                          <w:jc w:val="center"/>
                          <w:rPr>
                            <w:sz w:val="20"/>
                            <w:szCs w:val="20"/>
                          </w:rPr>
                        </w:pPr>
                      </w:p>
                      <w:p w14:paraId="79D8ED39" w14:textId="77777777" w:rsidR="00130D95" w:rsidRPr="0048291C" w:rsidRDefault="00130D95" w:rsidP="00130D95">
                        <w:pPr>
                          <w:jc w:val="center"/>
                          <w:rPr>
                            <w:color w:val="808080"/>
                            <w:sz w:val="32"/>
                            <w:szCs w:val="32"/>
                          </w:rPr>
                        </w:pPr>
                        <w:r w:rsidRPr="0048291C">
                          <w:rPr>
                            <w:color w:val="808080"/>
                            <w:sz w:val="32"/>
                            <w:szCs w:val="32"/>
                          </w:rPr>
                          <w:t>10.XSD</w:t>
                        </w:r>
                      </w:p>
                      <w:p w14:paraId="79D8ED3A" w14:textId="77777777" w:rsidR="00130D95" w:rsidRDefault="00130D95" w:rsidP="00130D95"/>
                    </w:txbxContent>
                  </v:textbox>
                </v:rect>
                <w10:anchorlock/>
              </v:group>
            </w:pict>
          </mc:Fallback>
        </mc:AlternateContent>
      </w:r>
    </w:p>
    <w:p w14:paraId="79D8EBF6"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BF7"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_9.EXP</w:t>
      </w:r>
      <w:r w:rsidRPr="00890B6F">
        <w:rPr>
          <w:rFonts w:ascii="Corbel" w:hAnsi="Corbel"/>
          <w:sz w:val="22"/>
          <w:szCs w:val="22"/>
          <w:lang w:val="en-US"/>
        </w:rPr>
        <w:t xml:space="preserve"> input</w:t>
      </w:r>
    </w:p>
    <w:p w14:paraId="79D8EBF8" w14:textId="77777777" w:rsidR="00130D95" w:rsidRPr="00890B6F" w:rsidRDefault="00130D95" w:rsidP="00130D95">
      <w:pPr>
        <w:rPr>
          <w:rFonts w:ascii="Corbel" w:hAnsi="Corbel"/>
          <w:b/>
          <w:sz w:val="22"/>
          <w:szCs w:val="22"/>
          <w:lang w:val="en-US"/>
        </w:rPr>
      </w:pPr>
    </w:p>
    <w:p w14:paraId="79D8EBF9"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BFA"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BFB"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 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p>
    <w:p w14:paraId="79D8EBFC" w14:textId="77777777" w:rsidR="00130D95" w:rsidRPr="00890B6F" w:rsidRDefault="00130D95" w:rsidP="00130D95">
      <w:pPr>
        <w:rPr>
          <w:rFonts w:ascii="Corbel" w:hAnsi="Corbel"/>
          <w:sz w:val="22"/>
          <w:szCs w:val="22"/>
          <w:lang w:val="en-US"/>
        </w:rPr>
      </w:pPr>
    </w:p>
    <w:p w14:paraId="79D8EBFD"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Source Code</w:t>
      </w:r>
    </w:p>
    <w:p w14:paraId="79D8EBFE"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BFF"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Sets default schema to _9.EXP</w:t>
      </w:r>
    </w:p>
    <w:p w14:paraId="79D8EC00"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01" w14:textId="77777777" w:rsidR="00130D95" w:rsidRPr="00890B6F" w:rsidRDefault="00130D95" w:rsidP="00130D95">
      <w:pPr>
        <w:rPr>
          <w:rFonts w:ascii="Corbel" w:hAnsi="Corbel"/>
          <w:b/>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Get__3</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__3,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nameSpace,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URI);</w:t>
      </w:r>
    </w:p>
    <w:p w14:paraId="79D8EC02" w14:textId="77777777" w:rsidR="00130D95" w:rsidRPr="00890B6F" w:rsidRDefault="00130D95" w:rsidP="00130D95">
      <w:pPr>
        <w:rPr>
          <w:rFonts w:ascii="Corbel" w:hAnsi="Corbel"/>
          <w:color w:val="000000"/>
          <w:sz w:val="22"/>
          <w:szCs w:val="22"/>
          <w:lang w:val="en-US"/>
        </w:rPr>
      </w:pPr>
    </w:p>
    <w:p w14:paraId="79D8EC03"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 xml:space="preserve">Generated XSD that is the schema for </w:t>
      </w:r>
      <w:r w:rsidR="00410DC3" w:rsidRPr="00890B6F">
        <w:rPr>
          <w:rFonts w:ascii="Corbel" w:hAnsi="Corbel"/>
          <w:color w:val="000000"/>
          <w:sz w:val="22"/>
          <w:szCs w:val="22"/>
          <w:lang w:val="en-US"/>
        </w:rPr>
        <w:t>interaction frameworks </w:t>
      </w:r>
      <w:r w:rsidRPr="00890B6F">
        <w:rPr>
          <w:rFonts w:ascii="Corbel" w:hAnsi="Corbel"/>
          <w:color w:val="000000"/>
          <w:sz w:val="22"/>
          <w:szCs w:val="22"/>
          <w:lang w:val="en-US"/>
        </w:rPr>
        <w:t>in the DLL.</w:t>
      </w:r>
    </w:p>
    <w:p w14:paraId="79D8EC04" w14:textId="77777777" w:rsidR="00130D95" w:rsidRPr="00890B6F" w:rsidRDefault="00130D95" w:rsidP="00130D95">
      <w:pPr>
        <w:rPr>
          <w:rFonts w:ascii="Corbel" w:hAnsi="Corbel"/>
          <w:color w:val="000000"/>
          <w:sz w:val="22"/>
          <w:szCs w:val="22"/>
          <w:lang w:val="en-US"/>
        </w:rPr>
      </w:pPr>
    </w:p>
    <w:p w14:paraId="79D8EC05"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C7" wp14:editId="79D8ECC8">
                <wp:extent cx="5486400" cy="2743200"/>
                <wp:effectExtent l="9525" t="19050" r="19050" b="9525"/>
                <wp:docPr id="7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8" name="Rectangle 6"/>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3B" w14:textId="77777777" w:rsidR="00130D95" w:rsidRPr="00CA6F18" w:rsidRDefault="00130D95" w:rsidP="00130D95">
                              <w:pPr>
                                <w:jc w:val="center"/>
                                <w:rPr>
                                  <w:sz w:val="20"/>
                                  <w:szCs w:val="20"/>
                                </w:rPr>
                              </w:pPr>
                            </w:p>
                            <w:p w14:paraId="79D8ED3C" w14:textId="77777777" w:rsidR="00130D95" w:rsidRPr="0048291C" w:rsidRDefault="00130D95" w:rsidP="00130D95">
                              <w:pPr>
                                <w:jc w:val="center"/>
                                <w:rPr>
                                  <w:color w:val="808080"/>
                                  <w:sz w:val="32"/>
                                  <w:szCs w:val="32"/>
                                </w:rPr>
                              </w:pPr>
                              <w:r w:rsidRPr="0048291C">
                                <w:rPr>
                                  <w:color w:val="808080"/>
                                  <w:sz w:val="32"/>
                                  <w:szCs w:val="32"/>
                                </w:rPr>
                                <w:t>_1.UML</w:t>
                              </w:r>
                            </w:p>
                            <w:p w14:paraId="79D8ED3D" w14:textId="77777777" w:rsidR="00130D95" w:rsidRPr="00696C0F" w:rsidRDefault="00130D95" w:rsidP="00130D95"/>
                          </w:txbxContent>
                        </wps:txbx>
                        <wps:bodyPr rot="0" vert="horz" wrap="square" lIns="91440" tIns="45720" rIns="91440" bIns="45720" anchor="t" anchorCtr="0" upright="1">
                          <a:noAutofit/>
                        </wps:bodyPr>
                      </wps:wsp>
                      <wps:wsp>
                        <wps:cNvPr id="69" name="Rectangle 7"/>
                        <wps:cNvSpPr>
                          <a:spLocks noChangeArrowheads="1"/>
                        </wps:cNvSpPr>
                        <wps:spPr bwMode="auto">
                          <a:xfrm>
                            <a:off x="2057400" y="0"/>
                            <a:ext cx="1371600" cy="685800"/>
                          </a:xfrm>
                          <a:prstGeom prst="rect">
                            <a:avLst/>
                          </a:prstGeom>
                          <a:solidFill>
                            <a:srgbClr val="FFFFFF"/>
                          </a:solidFill>
                          <a:ln w="22225">
                            <a:solidFill>
                              <a:srgbClr val="FF0000"/>
                            </a:solidFill>
                            <a:miter lim="800000"/>
                            <a:headEnd/>
                            <a:tailEnd/>
                          </a:ln>
                        </wps:spPr>
                        <wps:txbx>
                          <w:txbxContent>
                            <w:p w14:paraId="79D8ED3E" w14:textId="77777777" w:rsidR="00130D95" w:rsidRPr="00CA6F18" w:rsidRDefault="00130D95" w:rsidP="00130D95">
                              <w:pPr>
                                <w:jc w:val="center"/>
                                <w:rPr>
                                  <w:sz w:val="20"/>
                                  <w:szCs w:val="20"/>
                                </w:rPr>
                              </w:pPr>
                            </w:p>
                            <w:p w14:paraId="79D8ED3F" w14:textId="77777777" w:rsidR="00130D95" w:rsidRPr="00B76FD0" w:rsidRDefault="00130D95" w:rsidP="00130D95">
                              <w:pPr>
                                <w:jc w:val="center"/>
                                <w:rPr>
                                  <w:color w:val="FF0000"/>
                                  <w:sz w:val="32"/>
                                  <w:szCs w:val="32"/>
                                </w:rPr>
                              </w:pPr>
                              <w:r w:rsidRPr="00B76FD0">
                                <w:rPr>
                                  <w:color w:val="FF0000"/>
                                  <w:sz w:val="32"/>
                                  <w:szCs w:val="32"/>
                                </w:rPr>
                                <w:t>_2.EXP</w:t>
                              </w:r>
                            </w:p>
                          </w:txbxContent>
                        </wps:txbx>
                        <wps:bodyPr rot="0" vert="horz" wrap="square" lIns="91440" tIns="45720" rIns="91440" bIns="45720" anchor="t" anchorCtr="0" upright="1">
                          <a:noAutofit/>
                        </wps:bodyPr>
                      </wps:wsp>
                      <wps:wsp>
                        <wps:cNvPr id="70" name="Rectangle 8"/>
                        <wps:cNvSpPr>
                          <a:spLocks noChangeArrowheads="1"/>
                        </wps:cNvSpPr>
                        <wps:spPr bwMode="auto">
                          <a:xfrm>
                            <a:off x="4114800" y="0"/>
                            <a:ext cx="1371600" cy="685800"/>
                          </a:xfrm>
                          <a:prstGeom prst="rect">
                            <a:avLst/>
                          </a:prstGeom>
                          <a:solidFill>
                            <a:srgbClr val="FFFFFF"/>
                          </a:solidFill>
                          <a:ln w="22225">
                            <a:solidFill>
                              <a:srgbClr val="000000"/>
                            </a:solidFill>
                            <a:miter lim="800000"/>
                            <a:headEnd/>
                            <a:tailEnd/>
                          </a:ln>
                        </wps:spPr>
                        <wps:txbx>
                          <w:txbxContent>
                            <w:p w14:paraId="79D8ED40" w14:textId="77777777" w:rsidR="00130D95" w:rsidRPr="00CA6F18" w:rsidRDefault="00130D95" w:rsidP="00130D95">
                              <w:pPr>
                                <w:jc w:val="center"/>
                                <w:rPr>
                                  <w:sz w:val="20"/>
                                  <w:szCs w:val="20"/>
                                </w:rPr>
                              </w:pPr>
                            </w:p>
                            <w:p w14:paraId="79D8ED41" w14:textId="77777777" w:rsidR="00130D95" w:rsidRPr="00B76FD0" w:rsidRDefault="00130D95" w:rsidP="00130D95">
                              <w:pPr>
                                <w:jc w:val="center"/>
                                <w:rPr>
                                  <w:sz w:val="32"/>
                                  <w:szCs w:val="32"/>
                                </w:rPr>
                              </w:pPr>
                              <w:r w:rsidRPr="00B76FD0">
                                <w:rPr>
                                  <w:sz w:val="32"/>
                                  <w:szCs w:val="32"/>
                                </w:rPr>
                                <w:t>_3.XSD</w:t>
                              </w:r>
                            </w:p>
                            <w:p w14:paraId="79D8ED42" w14:textId="77777777" w:rsidR="00130D95" w:rsidRDefault="00130D95" w:rsidP="00130D95"/>
                          </w:txbxContent>
                        </wps:txbx>
                        <wps:bodyPr rot="0" vert="horz" wrap="square" lIns="91440" tIns="45720" rIns="91440" bIns="45720" anchor="t" anchorCtr="0" upright="1">
                          <a:noAutofit/>
                        </wps:bodyPr>
                      </wps:wsp>
                      <wps:wsp>
                        <wps:cNvPr id="71" name="Rectangle 9"/>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D43" w14:textId="77777777" w:rsidR="00130D95" w:rsidRPr="00CA6F18" w:rsidRDefault="00130D95" w:rsidP="00130D95">
                              <w:pPr>
                                <w:jc w:val="center"/>
                                <w:rPr>
                                  <w:sz w:val="20"/>
                                  <w:szCs w:val="20"/>
                                </w:rPr>
                              </w:pPr>
                            </w:p>
                            <w:p w14:paraId="79D8ED44" w14:textId="77777777" w:rsidR="00130D95" w:rsidRPr="0048291C" w:rsidRDefault="00130D95" w:rsidP="00130D95">
                              <w:pPr>
                                <w:jc w:val="center"/>
                                <w:rPr>
                                  <w:color w:val="808080"/>
                                  <w:sz w:val="32"/>
                                  <w:szCs w:val="32"/>
                                </w:rPr>
                              </w:pPr>
                              <w:r w:rsidRPr="0048291C">
                                <w:rPr>
                                  <w:color w:val="808080"/>
                                  <w:sz w:val="32"/>
                                  <w:szCs w:val="32"/>
                                </w:rPr>
                                <w:t>_7.XML</w:t>
                              </w:r>
                            </w:p>
                            <w:p w14:paraId="79D8ED45" w14:textId="77777777" w:rsidR="00130D95" w:rsidRDefault="00130D95" w:rsidP="00130D95"/>
                          </w:txbxContent>
                        </wps:txbx>
                        <wps:bodyPr rot="0" vert="horz" wrap="square" lIns="91440" tIns="45720" rIns="91440" bIns="45720" anchor="t" anchorCtr="0" upright="1">
                          <a:noAutofit/>
                        </wps:bodyPr>
                      </wps:wsp>
                      <wps:wsp>
                        <wps:cNvPr id="72" name="Rectangle 10"/>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D46" w14:textId="77777777" w:rsidR="00130D95" w:rsidRPr="00CA6F18" w:rsidRDefault="00130D95" w:rsidP="00130D95">
                              <w:pPr>
                                <w:jc w:val="center"/>
                                <w:rPr>
                                  <w:sz w:val="20"/>
                                  <w:szCs w:val="20"/>
                                </w:rPr>
                              </w:pPr>
                            </w:p>
                            <w:p w14:paraId="79D8ED47" w14:textId="77777777" w:rsidR="00130D95" w:rsidRPr="0048291C" w:rsidRDefault="00130D95" w:rsidP="00130D95">
                              <w:pPr>
                                <w:jc w:val="center"/>
                                <w:rPr>
                                  <w:color w:val="808080"/>
                                  <w:sz w:val="32"/>
                                  <w:szCs w:val="32"/>
                                </w:rPr>
                              </w:pPr>
                              <w:r w:rsidRPr="0048291C">
                                <w:rPr>
                                  <w:color w:val="808080"/>
                                  <w:sz w:val="32"/>
                                  <w:szCs w:val="32"/>
                                </w:rPr>
                                <w:t>_5.EXP</w:t>
                              </w:r>
                            </w:p>
                            <w:p w14:paraId="79D8ED48" w14:textId="77777777" w:rsidR="00130D95" w:rsidRDefault="00130D95" w:rsidP="00130D95"/>
                          </w:txbxContent>
                        </wps:txbx>
                        <wps:bodyPr rot="0" vert="horz" wrap="square" lIns="91440" tIns="45720" rIns="91440" bIns="45720" anchor="t" anchorCtr="0" upright="1">
                          <a:noAutofit/>
                        </wps:bodyPr>
                      </wps:wsp>
                      <wps:wsp>
                        <wps:cNvPr id="74" name="Rectangle 11"/>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49" w14:textId="77777777" w:rsidR="00130D95" w:rsidRPr="00CA6F18" w:rsidRDefault="00130D95" w:rsidP="00130D95">
                              <w:pPr>
                                <w:jc w:val="center"/>
                                <w:rPr>
                                  <w:sz w:val="20"/>
                                  <w:szCs w:val="20"/>
                                </w:rPr>
                              </w:pPr>
                            </w:p>
                            <w:p w14:paraId="79D8ED4A" w14:textId="77777777" w:rsidR="00130D95" w:rsidRPr="0048291C" w:rsidRDefault="00130D95" w:rsidP="00130D95">
                              <w:pPr>
                                <w:jc w:val="center"/>
                                <w:rPr>
                                  <w:color w:val="808080"/>
                                  <w:sz w:val="32"/>
                                  <w:szCs w:val="32"/>
                                </w:rPr>
                              </w:pPr>
                              <w:r w:rsidRPr="0048291C">
                                <w:rPr>
                                  <w:color w:val="808080"/>
                                  <w:sz w:val="32"/>
                                  <w:szCs w:val="32"/>
                                </w:rPr>
                                <w:t>_4.UML</w:t>
                              </w:r>
                            </w:p>
                            <w:p w14:paraId="79D8ED4B" w14:textId="77777777" w:rsidR="00130D95" w:rsidRDefault="00130D95" w:rsidP="00130D95"/>
                          </w:txbxContent>
                        </wps:txbx>
                        <wps:bodyPr rot="0" vert="horz" wrap="square" lIns="91440" tIns="45720" rIns="91440" bIns="45720" anchor="t" anchorCtr="0" upright="1">
                          <a:noAutofit/>
                        </wps:bodyPr>
                      </wps:wsp>
                      <wps:wsp>
                        <wps:cNvPr id="75" name="Rectangle 12"/>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4C" w14:textId="77777777" w:rsidR="00130D95" w:rsidRPr="00CA6F18" w:rsidRDefault="00130D95" w:rsidP="00130D95">
                              <w:pPr>
                                <w:jc w:val="center"/>
                                <w:rPr>
                                  <w:sz w:val="20"/>
                                  <w:szCs w:val="20"/>
                                </w:rPr>
                              </w:pPr>
                            </w:p>
                            <w:p w14:paraId="79D8ED4D" w14:textId="77777777" w:rsidR="00130D95" w:rsidRPr="0048291C" w:rsidRDefault="00130D95" w:rsidP="00130D95">
                              <w:pPr>
                                <w:jc w:val="center"/>
                                <w:rPr>
                                  <w:color w:val="808080"/>
                                  <w:sz w:val="32"/>
                                  <w:szCs w:val="32"/>
                                </w:rPr>
                              </w:pPr>
                              <w:r w:rsidRPr="0048291C">
                                <w:rPr>
                                  <w:color w:val="808080"/>
                                  <w:sz w:val="32"/>
                                  <w:szCs w:val="32"/>
                                </w:rPr>
                                <w:t>_6.SPFF</w:t>
                              </w:r>
                            </w:p>
                            <w:p w14:paraId="79D8ED4E"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7" id="Papier 4" o:spid="_x0000_s1060"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">
                <v:shape id="_x0000_s1061" type="#_x0000_t75" style="position:absolute;width:54864;height:27432;visibility:visible;mso-wrap-style:square">
                  <v:fill o:detectmouseclick="t"/>
                  <v:path o:connecttype="none"/>
                </v:shape>
                <v:rect id="Rectangle 6" o:spid="_x0000_s1062"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" strokecolor="gray">
                  <v:textbox>
                    <w:txbxContent>
                      <w:p w14:paraId="79D8ED3B" w14:textId="77777777" w:rsidR="00130D95" w:rsidRPr="00CA6F18" w:rsidRDefault="00130D95" w:rsidP="00130D95">
                        <w:pPr>
                          <w:jc w:val="center"/>
                          <w:rPr>
                            <w:sz w:val="20"/>
                            <w:szCs w:val="20"/>
                          </w:rPr>
                        </w:pPr>
                      </w:p>
                      <w:p w14:paraId="79D8ED3C" w14:textId="77777777" w:rsidR="00130D95" w:rsidRPr="0048291C" w:rsidRDefault="00130D95" w:rsidP="00130D95">
                        <w:pPr>
                          <w:jc w:val="center"/>
                          <w:rPr>
                            <w:color w:val="808080"/>
                            <w:sz w:val="32"/>
                            <w:szCs w:val="32"/>
                          </w:rPr>
                        </w:pPr>
                        <w:r w:rsidRPr="0048291C">
                          <w:rPr>
                            <w:color w:val="808080"/>
                            <w:sz w:val="32"/>
                            <w:szCs w:val="32"/>
                          </w:rPr>
                          <w:t>_1.UML</w:t>
                        </w:r>
                      </w:p>
                      <w:p w14:paraId="79D8ED3D" w14:textId="77777777" w:rsidR="00130D95" w:rsidRPr="00696C0F" w:rsidRDefault="00130D95" w:rsidP="00130D95"/>
                    </w:txbxContent>
                  </v:textbox>
                </v:rect>
                <v:rect id="Rectangle 7" o:spid="_x0000_s1063"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" strokecolor="red" strokeweight="1.75pt">
                  <v:textbox>
                    <w:txbxContent>
                      <w:p w14:paraId="79D8ED3E" w14:textId="77777777" w:rsidR="00130D95" w:rsidRPr="00CA6F18" w:rsidRDefault="00130D95" w:rsidP="00130D95">
                        <w:pPr>
                          <w:jc w:val="center"/>
                          <w:rPr>
                            <w:sz w:val="20"/>
                            <w:szCs w:val="20"/>
                          </w:rPr>
                        </w:pPr>
                      </w:p>
                      <w:p w14:paraId="79D8ED3F" w14:textId="77777777" w:rsidR="00130D95" w:rsidRPr="00B76FD0" w:rsidRDefault="00130D95" w:rsidP="00130D95">
                        <w:pPr>
                          <w:jc w:val="center"/>
                          <w:rPr>
                            <w:color w:val="FF0000"/>
                            <w:sz w:val="32"/>
                            <w:szCs w:val="32"/>
                          </w:rPr>
                        </w:pPr>
                        <w:r w:rsidRPr="00B76FD0">
                          <w:rPr>
                            <w:color w:val="FF0000"/>
                            <w:sz w:val="32"/>
                            <w:szCs w:val="32"/>
                          </w:rPr>
                          <w:t>_2.EXP</w:t>
                        </w:r>
                      </w:p>
                    </w:txbxContent>
                  </v:textbox>
                </v:rect>
                <v:rect id="Rectangle 8" o:spid="_x0000_s1064"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" strokeweight="1.75pt">
                  <v:textbox>
                    <w:txbxContent>
                      <w:p w14:paraId="79D8ED40" w14:textId="77777777" w:rsidR="00130D95" w:rsidRPr="00CA6F18" w:rsidRDefault="00130D95" w:rsidP="00130D95">
                        <w:pPr>
                          <w:jc w:val="center"/>
                          <w:rPr>
                            <w:sz w:val="20"/>
                            <w:szCs w:val="20"/>
                          </w:rPr>
                        </w:pPr>
                      </w:p>
                      <w:p w14:paraId="79D8ED41" w14:textId="77777777" w:rsidR="00130D95" w:rsidRPr="00B76FD0" w:rsidRDefault="00130D95" w:rsidP="00130D95">
                        <w:pPr>
                          <w:jc w:val="center"/>
                          <w:rPr>
                            <w:sz w:val="32"/>
                            <w:szCs w:val="32"/>
                          </w:rPr>
                        </w:pPr>
                        <w:r w:rsidRPr="00B76FD0">
                          <w:rPr>
                            <w:sz w:val="32"/>
                            <w:szCs w:val="32"/>
                          </w:rPr>
                          <w:t>_3.XSD</w:t>
                        </w:r>
                      </w:p>
                      <w:p w14:paraId="79D8ED42" w14:textId="77777777" w:rsidR="00130D95" w:rsidRDefault="00130D95" w:rsidP="00130D95"/>
                    </w:txbxContent>
                  </v:textbox>
                </v:rect>
                <v:rect id="Rectangle 9" o:spid="_x0000_s1065"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" strokecolor="gray">
                  <v:textbox>
                    <w:txbxContent>
                      <w:p w14:paraId="79D8ED43" w14:textId="77777777" w:rsidR="00130D95" w:rsidRPr="00CA6F18" w:rsidRDefault="00130D95" w:rsidP="00130D95">
                        <w:pPr>
                          <w:jc w:val="center"/>
                          <w:rPr>
                            <w:sz w:val="20"/>
                            <w:szCs w:val="20"/>
                          </w:rPr>
                        </w:pPr>
                      </w:p>
                      <w:p w14:paraId="79D8ED44" w14:textId="77777777" w:rsidR="00130D95" w:rsidRPr="0048291C" w:rsidRDefault="00130D95" w:rsidP="00130D95">
                        <w:pPr>
                          <w:jc w:val="center"/>
                          <w:rPr>
                            <w:color w:val="808080"/>
                            <w:sz w:val="32"/>
                            <w:szCs w:val="32"/>
                          </w:rPr>
                        </w:pPr>
                        <w:r w:rsidRPr="0048291C">
                          <w:rPr>
                            <w:color w:val="808080"/>
                            <w:sz w:val="32"/>
                            <w:szCs w:val="32"/>
                          </w:rPr>
                          <w:t>_7.XML</w:t>
                        </w:r>
                      </w:p>
                      <w:p w14:paraId="79D8ED45" w14:textId="77777777" w:rsidR="00130D95" w:rsidRDefault="00130D95" w:rsidP="00130D95"/>
                    </w:txbxContent>
                  </v:textbox>
                </v:rect>
                <v:rect id="Rectangle 10" o:spid="_x0000_s1066"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" strokecolor="gray">
                  <v:textbox>
                    <w:txbxContent>
                      <w:p w14:paraId="79D8ED46" w14:textId="77777777" w:rsidR="00130D95" w:rsidRPr="00CA6F18" w:rsidRDefault="00130D95" w:rsidP="00130D95">
                        <w:pPr>
                          <w:jc w:val="center"/>
                          <w:rPr>
                            <w:sz w:val="20"/>
                            <w:szCs w:val="20"/>
                          </w:rPr>
                        </w:pPr>
                      </w:p>
                      <w:p w14:paraId="79D8ED47" w14:textId="77777777" w:rsidR="00130D95" w:rsidRPr="0048291C" w:rsidRDefault="00130D95" w:rsidP="00130D95">
                        <w:pPr>
                          <w:jc w:val="center"/>
                          <w:rPr>
                            <w:color w:val="808080"/>
                            <w:sz w:val="32"/>
                            <w:szCs w:val="32"/>
                          </w:rPr>
                        </w:pPr>
                        <w:r w:rsidRPr="0048291C">
                          <w:rPr>
                            <w:color w:val="808080"/>
                            <w:sz w:val="32"/>
                            <w:szCs w:val="32"/>
                          </w:rPr>
                          <w:t>_5.EXP</w:t>
                        </w:r>
                      </w:p>
                      <w:p w14:paraId="79D8ED48" w14:textId="77777777" w:rsidR="00130D95" w:rsidRDefault="00130D95" w:rsidP="00130D95"/>
                    </w:txbxContent>
                  </v:textbox>
                </v:rect>
                <v:rect id="Rectangle 11" o:spid="_x0000_s1067"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" strokecolor="gray">
                  <v:textbox>
                    <w:txbxContent>
                      <w:p w14:paraId="79D8ED49" w14:textId="77777777" w:rsidR="00130D95" w:rsidRPr="00CA6F18" w:rsidRDefault="00130D95" w:rsidP="00130D95">
                        <w:pPr>
                          <w:jc w:val="center"/>
                          <w:rPr>
                            <w:sz w:val="20"/>
                            <w:szCs w:val="20"/>
                          </w:rPr>
                        </w:pPr>
                      </w:p>
                      <w:p w14:paraId="79D8ED4A" w14:textId="77777777" w:rsidR="00130D95" w:rsidRPr="0048291C" w:rsidRDefault="00130D95" w:rsidP="00130D95">
                        <w:pPr>
                          <w:jc w:val="center"/>
                          <w:rPr>
                            <w:color w:val="808080"/>
                            <w:sz w:val="32"/>
                            <w:szCs w:val="32"/>
                          </w:rPr>
                        </w:pPr>
                        <w:r w:rsidRPr="0048291C">
                          <w:rPr>
                            <w:color w:val="808080"/>
                            <w:sz w:val="32"/>
                            <w:szCs w:val="32"/>
                          </w:rPr>
                          <w:t>_4.UML</w:t>
                        </w:r>
                      </w:p>
                      <w:p w14:paraId="79D8ED4B" w14:textId="77777777" w:rsidR="00130D95" w:rsidRDefault="00130D95" w:rsidP="00130D95"/>
                    </w:txbxContent>
                  </v:textbox>
                </v:rect>
                <v:rect id="Rectangle 12" o:spid="_x0000_s1068"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" strokecolor="gray">
                  <v:textbox>
                    <w:txbxContent>
                      <w:p w14:paraId="79D8ED4C" w14:textId="77777777" w:rsidR="00130D95" w:rsidRPr="00CA6F18" w:rsidRDefault="00130D95" w:rsidP="00130D95">
                        <w:pPr>
                          <w:jc w:val="center"/>
                          <w:rPr>
                            <w:sz w:val="20"/>
                            <w:szCs w:val="20"/>
                          </w:rPr>
                        </w:pPr>
                      </w:p>
                      <w:p w14:paraId="79D8ED4D" w14:textId="77777777" w:rsidR="00130D95" w:rsidRPr="0048291C" w:rsidRDefault="00130D95" w:rsidP="00130D95">
                        <w:pPr>
                          <w:jc w:val="center"/>
                          <w:rPr>
                            <w:color w:val="808080"/>
                            <w:sz w:val="32"/>
                            <w:szCs w:val="32"/>
                          </w:rPr>
                        </w:pPr>
                        <w:r w:rsidRPr="0048291C">
                          <w:rPr>
                            <w:color w:val="808080"/>
                            <w:sz w:val="32"/>
                            <w:szCs w:val="32"/>
                          </w:rPr>
                          <w:t>_6.SPFF</w:t>
                        </w:r>
                      </w:p>
                      <w:p w14:paraId="79D8ED4E"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anchor distT="0" distB="0" distL="114300" distR="114300" simplePos="0" relativeHeight="251652096" behindDoc="1" locked="0" layoutInCell="1" allowOverlap="1" wp14:anchorId="79D8ECC9" wp14:editId="79D8ECCA">
                <wp:simplePos x="0" y="0"/>
                <wp:positionH relativeFrom="column">
                  <wp:posOffset>7620</wp:posOffset>
                </wp:positionH>
                <wp:positionV relativeFrom="paragraph">
                  <wp:posOffset>2766060</wp:posOffset>
                </wp:positionV>
                <wp:extent cx="5486400" cy="2514600"/>
                <wp:effectExtent l="7620" t="3810" r="11430" b="5715"/>
                <wp:wrapNone/>
                <wp:docPr id="67" name="Papier 1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0" name="Rectangle 143"/>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4F" w14:textId="77777777" w:rsidR="00130D95" w:rsidRPr="00CA6F18" w:rsidRDefault="00130D95" w:rsidP="00130D95">
                              <w:pPr>
                                <w:jc w:val="center"/>
                                <w:rPr>
                                  <w:sz w:val="20"/>
                                  <w:szCs w:val="20"/>
                                </w:rPr>
                              </w:pPr>
                            </w:p>
                            <w:p w14:paraId="79D8ED50" w14:textId="77777777" w:rsidR="00130D95" w:rsidRPr="0048291C" w:rsidRDefault="00130D95" w:rsidP="00130D95">
                              <w:pPr>
                                <w:jc w:val="center"/>
                                <w:rPr>
                                  <w:color w:val="808080"/>
                                  <w:sz w:val="32"/>
                                  <w:szCs w:val="32"/>
                                </w:rPr>
                              </w:pPr>
                              <w:r w:rsidRPr="0048291C">
                                <w:rPr>
                                  <w:color w:val="808080"/>
                                  <w:sz w:val="32"/>
                                  <w:szCs w:val="32"/>
                                </w:rPr>
                                <w:t>11.SPFF</w:t>
                              </w:r>
                            </w:p>
                            <w:p w14:paraId="79D8ED51" w14:textId="77777777" w:rsidR="00130D95" w:rsidRDefault="00130D95" w:rsidP="00130D95"/>
                          </w:txbxContent>
                        </wps:txbx>
                        <wps:bodyPr rot="0" vert="horz" wrap="square" lIns="91440" tIns="45720" rIns="91440" bIns="45720" anchor="t" anchorCtr="0" upright="1">
                          <a:noAutofit/>
                        </wps:bodyPr>
                      </wps:wsp>
                      <wps:wsp>
                        <wps:cNvPr id="61" name="Rectangle 144"/>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52" w14:textId="77777777" w:rsidR="00130D95" w:rsidRPr="0048291C" w:rsidRDefault="00130D95" w:rsidP="00130D95">
                              <w:pPr>
                                <w:jc w:val="center"/>
                                <w:rPr>
                                  <w:color w:val="808080"/>
                                  <w:sz w:val="28"/>
                                  <w:szCs w:val="28"/>
                                </w:rPr>
                              </w:pPr>
                              <w:r w:rsidRPr="0048291C">
                                <w:rPr>
                                  <w:color w:val="808080"/>
                                  <w:sz w:val="28"/>
                                  <w:szCs w:val="28"/>
                                </w:rPr>
                                <w:t>PROMOTE</w:t>
                              </w:r>
                            </w:p>
                            <w:p w14:paraId="79D8ED53" w14:textId="77777777" w:rsidR="00130D95" w:rsidRPr="00696C0F" w:rsidRDefault="00130D95" w:rsidP="00130D95"/>
                          </w:txbxContent>
                        </wps:txbx>
                        <wps:bodyPr rot="0" vert="horz" wrap="square" lIns="91440" tIns="45720" rIns="91440" bIns="45720" anchor="t" anchorCtr="0" upright="1">
                          <a:noAutofit/>
                        </wps:bodyPr>
                      </wps:wsp>
                      <wps:wsp>
                        <wps:cNvPr id="62" name="Rectangle 145"/>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54" w14:textId="77777777" w:rsidR="00130D95" w:rsidRPr="00CA6F18" w:rsidRDefault="00130D95" w:rsidP="00130D95">
                              <w:pPr>
                                <w:jc w:val="center"/>
                                <w:rPr>
                                  <w:sz w:val="20"/>
                                  <w:szCs w:val="20"/>
                                </w:rPr>
                              </w:pPr>
                            </w:p>
                            <w:p w14:paraId="79D8ED55" w14:textId="77777777" w:rsidR="00130D95" w:rsidRPr="0048291C" w:rsidRDefault="00130D95" w:rsidP="00130D95">
                              <w:pPr>
                                <w:jc w:val="center"/>
                                <w:rPr>
                                  <w:color w:val="808080"/>
                                  <w:sz w:val="32"/>
                                  <w:szCs w:val="32"/>
                                </w:rPr>
                              </w:pPr>
                              <w:r w:rsidRPr="0048291C">
                                <w:rPr>
                                  <w:color w:val="808080"/>
                                  <w:sz w:val="32"/>
                                  <w:szCs w:val="32"/>
                                </w:rPr>
                                <w:t>10.XSD</w:t>
                              </w:r>
                            </w:p>
                            <w:p w14:paraId="79D8ED56" w14:textId="77777777" w:rsidR="00130D95" w:rsidRDefault="00130D95" w:rsidP="00130D95"/>
                          </w:txbxContent>
                        </wps:txbx>
                        <wps:bodyPr rot="0" vert="horz" wrap="square" lIns="91440" tIns="45720" rIns="91440" bIns="45720" anchor="t" anchorCtr="0" upright="1">
                          <a:noAutofit/>
                        </wps:bodyPr>
                      </wps:wsp>
                      <wps:wsp>
                        <wps:cNvPr id="63" name="Rectangle 146"/>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57" w14:textId="77777777" w:rsidR="00130D95" w:rsidRPr="00CA6F18" w:rsidRDefault="00130D95" w:rsidP="00130D95">
                              <w:pPr>
                                <w:jc w:val="center"/>
                                <w:rPr>
                                  <w:sz w:val="20"/>
                                  <w:szCs w:val="20"/>
                                </w:rPr>
                              </w:pPr>
                            </w:p>
                            <w:p w14:paraId="79D8ED58" w14:textId="77777777" w:rsidR="00130D95" w:rsidRPr="0048291C" w:rsidRDefault="00130D95" w:rsidP="00130D95">
                              <w:pPr>
                                <w:jc w:val="center"/>
                                <w:rPr>
                                  <w:color w:val="808080"/>
                                  <w:sz w:val="32"/>
                                  <w:szCs w:val="32"/>
                                </w:rPr>
                              </w:pPr>
                              <w:r w:rsidRPr="0048291C">
                                <w:rPr>
                                  <w:color w:val="808080"/>
                                  <w:sz w:val="32"/>
                                  <w:szCs w:val="32"/>
                                </w:rPr>
                                <w:t>12.XML</w:t>
                              </w:r>
                            </w:p>
                            <w:p w14:paraId="79D8ED59" w14:textId="77777777" w:rsidR="00130D95" w:rsidRDefault="00130D95" w:rsidP="00130D95"/>
                          </w:txbxContent>
                        </wps:txbx>
                        <wps:bodyPr rot="0" vert="horz" wrap="square" lIns="91440" tIns="45720" rIns="91440" bIns="45720" anchor="t" anchorCtr="0" upright="1">
                          <a:noAutofit/>
                        </wps:bodyPr>
                      </wps:wsp>
                      <wps:wsp>
                        <wps:cNvPr id="64" name="Rectangle 147"/>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D5A" w14:textId="77777777" w:rsidR="00130D95" w:rsidRPr="00CA6F18" w:rsidRDefault="00130D95" w:rsidP="00130D95">
                              <w:pPr>
                                <w:jc w:val="center"/>
                                <w:rPr>
                                  <w:sz w:val="20"/>
                                  <w:szCs w:val="20"/>
                                </w:rPr>
                              </w:pPr>
                            </w:p>
                            <w:p w14:paraId="79D8ED5B" w14:textId="77777777" w:rsidR="00130D95" w:rsidRPr="0048291C" w:rsidRDefault="00130D95" w:rsidP="00130D95">
                              <w:pPr>
                                <w:jc w:val="center"/>
                                <w:rPr>
                                  <w:color w:val="808080"/>
                                  <w:sz w:val="32"/>
                                  <w:szCs w:val="32"/>
                                </w:rPr>
                              </w:pPr>
                              <w:r w:rsidRPr="0048291C">
                                <w:rPr>
                                  <w:color w:val="808080"/>
                                  <w:sz w:val="32"/>
                                  <w:szCs w:val="32"/>
                                </w:rPr>
                                <w:t>_9.EXP</w:t>
                              </w:r>
                            </w:p>
                            <w:p w14:paraId="79D8ED5C" w14:textId="77777777" w:rsidR="00130D95" w:rsidRDefault="00130D95" w:rsidP="00130D95"/>
                          </w:txbxContent>
                        </wps:txbx>
                        <wps:bodyPr rot="0" vert="horz" wrap="square" lIns="91440" tIns="45720" rIns="91440" bIns="45720" anchor="t" anchorCtr="0" upright="1">
                          <a:noAutofit/>
                        </wps:bodyPr>
                      </wps:wsp>
                      <wps:wsp>
                        <wps:cNvPr id="66" name="Rectangle 148"/>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5D" w14:textId="77777777" w:rsidR="00130D95" w:rsidRPr="00CA6F18" w:rsidRDefault="00130D95" w:rsidP="00130D95">
                              <w:pPr>
                                <w:jc w:val="center"/>
                                <w:rPr>
                                  <w:sz w:val="20"/>
                                  <w:szCs w:val="20"/>
                                </w:rPr>
                              </w:pPr>
                            </w:p>
                            <w:p w14:paraId="79D8ED5E" w14:textId="77777777" w:rsidR="00130D95" w:rsidRPr="0048291C" w:rsidRDefault="00130D95" w:rsidP="00130D95">
                              <w:pPr>
                                <w:jc w:val="center"/>
                                <w:rPr>
                                  <w:color w:val="808080"/>
                                  <w:sz w:val="32"/>
                                  <w:szCs w:val="32"/>
                                </w:rPr>
                              </w:pPr>
                              <w:r w:rsidRPr="0048291C">
                                <w:rPr>
                                  <w:color w:val="808080"/>
                                  <w:sz w:val="32"/>
                                  <w:szCs w:val="32"/>
                                </w:rPr>
                                <w:t>_8.UML</w:t>
                              </w:r>
                            </w:p>
                            <w:p w14:paraId="79D8ED5F" w14:textId="77777777" w:rsidR="00130D95" w:rsidRDefault="00130D95" w:rsidP="00130D9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D8ECC9" id="Papier 141" o:spid="_x0000_s1069" editas="canvas" style="position:absolute;margin-left:.6pt;margin-top:217.8pt;width:6in;height:198pt;z-index:-251664384;mso-position-horizontal-relative:text;mso-position-vertical-relative:text"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">
                <v:shape id="_x0000_s1070" type="#_x0000_t75" style="position:absolute;width:54864;height:25146;visibility:visible;mso-wrap-style:square">
                  <v:fill o:detectmouseclick="t"/>
                  <v:path o:connecttype="none"/>
                </v:shape>
                <v:rect id="Rectangle 143" o:spid="_x0000_s1071"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" strokecolor="gray">
                  <v:textbox>
                    <w:txbxContent>
                      <w:p w14:paraId="79D8ED4F" w14:textId="77777777" w:rsidR="00130D95" w:rsidRPr="00CA6F18" w:rsidRDefault="00130D95" w:rsidP="00130D95">
                        <w:pPr>
                          <w:jc w:val="center"/>
                          <w:rPr>
                            <w:sz w:val="20"/>
                            <w:szCs w:val="20"/>
                          </w:rPr>
                        </w:pPr>
                      </w:p>
                      <w:p w14:paraId="79D8ED50" w14:textId="77777777" w:rsidR="00130D95" w:rsidRPr="0048291C" w:rsidRDefault="00130D95" w:rsidP="00130D95">
                        <w:pPr>
                          <w:jc w:val="center"/>
                          <w:rPr>
                            <w:color w:val="808080"/>
                            <w:sz w:val="32"/>
                            <w:szCs w:val="32"/>
                          </w:rPr>
                        </w:pPr>
                        <w:r w:rsidRPr="0048291C">
                          <w:rPr>
                            <w:color w:val="808080"/>
                            <w:sz w:val="32"/>
                            <w:szCs w:val="32"/>
                          </w:rPr>
                          <w:t>11.SPFF</w:t>
                        </w:r>
                      </w:p>
                      <w:p w14:paraId="79D8ED51" w14:textId="77777777" w:rsidR="00130D95" w:rsidRDefault="00130D95" w:rsidP="00130D95"/>
                    </w:txbxContent>
                  </v:textbox>
                </v:rect>
                <v:rect id="Rectangle 144" o:spid="_x0000_s1072"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" strokecolor="gray">
                  <v:textbox>
                    <w:txbxContent>
                      <w:p w14:paraId="79D8ED52" w14:textId="77777777" w:rsidR="00130D95" w:rsidRPr="0048291C" w:rsidRDefault="00130D95" w:rsidP="00130D95">
                        <w:pPr>
                          <w:jc w:val="center"/>
                          <w:rPr>
                            <w:color w:val="808080"/>
                            <w:sz w:val="28"/>
                            <w:szCs w:val="28"/>
                          </w:rPr>
                        </w:pPr>
                        <w:r w:rsidRPr="0048291C">
                          <w:rPr>
                            <w:color w:val="808080"/>
                            <w:sz w:val="28"/>
                            <w:szCs w:val="28"/>
                          </w:rPr>
                          <w:t>PROMOTE</w:t>
                        </w:r>
                      </w:p>
                      <w:p w14:paraId="79D8ED53" w14:textId="77777777" w:rsidR="00130D95" w:rsidRPr="00696C0F" w:rsidRDefault="00130D95" w:rsidP="00130D95"/>
                    </w:txbxContent>
                  </v:textbox>
                </v:rect>
                <v:rect id="Rectangle 145" o:spid="_x0000_s1073"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" strokecolor="gray">
                  <v:textbox>
                    <w:txbxContent>
                      <w:p w14:paraId="79D8ED54" w14:textId="77777777" w:rsidR="00130D95" w:rsidRPr="00CA6F18" w:rsidRDefault="00130D95" w:rsidP="00130D95">
                        <w:pPr>
                          <w:jc w:val="center"/>
                          <w:rPr>
                            <w:sz w:val="20"/>
                            <w:szCs w:val="20"/>
                          </w:rPr>
                        </w:pPr>
                      </w:p>
                      <w:p w14:paraId="79D8ED55" w14:textId="77777777" w:rsidR="00130D95" w:rsidRPr="0048291C" w:rsidRDefault="00130D95" w:rsidP="00130D95">
                        <w:pPr>
                          <w:jc w:val="center"/>
                          <w:rPr>
                            <w:color w:val="808080"/>
                            <w:sz w:val="32"/>
                            <w:szCs w:val="32"/>
                          </w:rPr>
                        </w:pPr>
                        <w:r w:rsidRPr="0048291C">
                          <w:rPr>
                            <w:color w:val="808080"/>
                            <w:sz w:val="32"/>
                            <w:szCs w:val="32"/>
                          </w:rPr>
                          <w:t>10.XSD</w:t>
                        </w:r>
                      </w:p>
                      <w:p w14:paraId="79D8ED56" w14:textId="77777777" w:rsidR="00130D95" w:rsidRDefault="00130D95" w:rsidP="00130D95"/>
                    </w:txbxContent>
                  </v:textbox>
                </v:rect>
                <v:rect id="Rectangle 146" o:spid="_x0000_s1074"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" strokecolor="gray">
                  <v:textbox>
                    <w:txbxContent>
                      <w:p w14:paraId="79D8ED57" w14:textId="77777777" w:rsidR="00130D95" w:rsidRPr="00CA6F18" w:rsidRDefault="00130D95" w:rsidP="00130D95">
                        <w:pPr>
                          <w:jc w:val="center"/>
                          <w:rPr>
                            <w:sz w:val="20"/>
                            <w:szCs w:val="20"/>
                          </w:rPr>
                        </w:pPr>
                      </w:p>
                      <w:p w14:paraId="79D8ED58" w14:textId="77777777" w:rsidR="00130D95" w:rsidRPr="0048291C" w:rsidRDefault="00130D95" w:rsidP="00130D95">
                        <w:pPr>
                          <w:jc w:val="center"/>
                          <w:rPr>
                            <w:color w:val="808080"/>
                            <w:sz w:val="32"/>
                            <w:szCs w:val="32"/>
                          </w:rPr>
                        </w:pPr>
                        <w:r w:rsidRPr="0048291C">
                          <w:rPr>
                            <w:color w:val="808080"/>
                            <w:sz w:val="32"/>
                            <w:szCs w:val="32"/>
                          </w:rPr>
                          <w:t>12.XML</w:t>
                        </w:r>
                      </w:p>
                      <w:p w14:paraId="79D8ED59" w14:textId="77777777" w:rsidR="00130D95" w:rsidRDefault="00130D95" w:rsidP="00130D95"/>
                    </w:txbxContent>
                  </v:textbox>
                </v:rect>
                <v:rect id="Rectangle 147" o:spid="_x0000_s1075"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" strokecolor="gray">
                  <v:textbox>
                    <w:txbxContent>
                      <w:p w14:paraId="79D8ED5A" w14:textId="77777777" w:rsidR="00130D95" w:rsidRPr="00CA6F18" w:rsidRDefault="00130D95" w:rsidP="00130D95">
                        <w:pPr>
                          <w:jc w:val="center"/>
                          <w:rPr>
                            <w:sz w:val="20"/>
                            <w:szCs w:val="20"/>
                          </w:rPr>
                        </w:pPr>
                      </w:p>
                      <w:p w14:paraId="79D8ED5B" w14:textId="77777777" w:rsidR="00130D95" w:rsidRPr="0048291C" w:rsidRDefault="00130D95" w:rsidP="00130D95">
                        <w:pPr>
                          <w:jc w:val="center"/>
                          <w:rPr>
                            <w:color w:val="808080"/>
                            <w:sz w:val="32"/>
                            <w:szCs w:val="32"/>
                          </w:rPr>
                        </w:pPr>
                        <w:r w:rsidRPr="0048291C">
                          <w:rPr>
                            <w:color w:val="808080"/>
                            <w:sz w:val="32"/>
                            <w:szCs w:val="32"/>
                          </w:rPr>
                          <w:t>_9.EXP</w:t>
                        </w:r>
                      </w:p>
                      <w:p w14:paraId="79D8ED5C" w14:textId="77777777" w:rsidR="00130D95" w:rsidRDefault="00130D95" w:rsidP="00130D95"/>
                    </w:txbxContent>
                  </v:textbox>
                </v:rect>
                <v:rect id="Rectangle 148" o:spid="_x0000_s1076"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" strokecolor="gray">
                  <v:textbox>
                    <w:txbxContent>
                      <w:p w14:paraId="79D8ED5D" w14:textId="77777777" w:rsidR="00130D95" w:rsidRPr="00CA6F18" w:rsidRDefault="00130D95" w:rsidP="00130D95">
                        <w:pPr>
                          <w:jc w:val="center"/>
                          <w:rPr>
                            <w:sz w:val="20"/>
                            <w:szCs w:val="20"/>
                          </w:rPr>
                        </w:pPr>
                      </w:p>
                      <w:p w14:paraId="79D8ED5E" w14:textId="77777777" w:rsidR="00130D95" w:rsidRPr="0048291C" w:rsidRDefault="00130D95" w:rsidP="00130D95">
                        <w:pPr>
                          <w:jc w:val="center"/>
                          <w:rPr>
                            <w:color w:val="808080"/>
                            <w:sz w:val="32"/>
                            <w:szCs w:val="32"/>
                          </w:rPr>
                        </w:pPr>
                        <w:r w:rsidRPr="0048291C">
                          <w:rPr>
                            <w:color w:val="808080"/>
                            <w:sz w:val="32"/>
                            <w:szCs w:val="32"/>
                          </w:rPr>
                          <w:t>_8.UML</w:t>
                        </w:r>
                      </w:p>
                      <w:p w14:paraId="79D8ED5F" w14:textId="77777777" w:rsidR="00130D95" w:rsidRDefault="00130D95" w:rsidP="00130D95"/>
                    </w:txbxContent>
                  </v:textbox>
                </v:rect>
              </v:group>
            </w:pict>
          </mc:Fallback>
        </mc:AlternateContent>
      </w:r>
    </w:p>
    <w:p w14:paraId="79D8EC06" w14:textId="77777777" w:rsidR="00130D95" w:rsidRPr="00890B6F" w:rsidRDefault="00130D95" w:rsidP="00130D95">
      <w:pPr>
        <w:rPr>
          <w:rFonts w:ascii="Corbel" w:hAnsi="Corbel"/>
          <w:b/>
          <w:sz w:val="22"/>
          <w:szCs w:val="22"/>
        </w:rPr>
      </w:pPr>
    </w:p>
    <w:p w14:paraId="79D8EC07" w14:textId="77777777" w:rsidR="00130D95" w:rsidRPr="00890B6F" w:rsidRDefault="00130D95" w:rsidP="00130D95">
      <w:pPr>
        <w:rPr>
          <w:rFonts w:ascii="Corbel" w:hAnsi="Corbel"/>
          <w:b/>
          <w:sz w:val="22"/>
          <w:szCs w:val="22"/>
        </w:rPr>
      </w:pPr>
    </w:p>
    <w:p w14:paraId="79D8EC08" w14:textId="77777777" w:rsidR="00130D95" w:rsidRPr="00890B6F" w:rsidRDefault="00130D95" w:rsidP="00130D95">
      <w:pPr>
        <w:rPr>
          <w:rFonts w:ascii="Corbel" w:hAnsi="Corbel"/>
          <w:b/>
          <w:sz w:val="22"/>
          <w:szCs w:val="22"/>
        </w:rPr>
      </w:pPr>
    </w:p>
    <w:p w14:paraId="79D8EC09" w14:textId="77777777" w:rsidR="00130D95" w:rsidRPr="00890B6F" w:rsidRDefault="00130D95" w:rsidP="00130D95">
      <w:pPr>
        <w:rPr>
          <w:rFonts w:ascii="Corbel" w:hAnsi="Corbel"/>
          <w:b/>
          <w:sz w:val="22"/>
          <w:szCs w:val="22"/>
        </w:rPr>
      </w:pPr>
    </w:p>
    <w:p w14:paraId="79D8EC0A" w14:textId="77777777" w:rsidR="00130D95" w:rsidRPr="00890B6F" w:rsidRDefault="00130D95" w:rsidP="00130D95">
      <w:pPr>
        <w:rPr>
          <w:rFonts w:ascii="Corbel" w:hAnsi="Corbel"/>
          <w:b/>
          <w:sz w:val="22"/>
          <w:szCs w:val="22"/>
        </w:rPr>
      </w:pPr>
    </w:p>
    <w:p w14:paraId="79D8EC0B" w14:textId="77777777" w:rsidR="00130D95" w:rsidRPr="00890B6F" w:rsidRDefault="00130D95" w:rsidP="00130D95">
      <w:pPr>
        <w:rPr>
          <w:rFonts w:ascii="Corbel" w:hAnsi="Corbel"/>
          <w:b/>
          <w:sz w:val="22"/>
          <w:szCs w:val="22"/>
        </w:rPr>
      </w:pPr>
    </w:p>
    <w:p w14:paraId="79D8EC0C" w14:textId="77777777" w:rsidR="00130D95" w:rsidRPr="00890B6F" w:rsidRDefault="00130D95" w:rsidP="00130D95">
      <w:pPr>
        <w:rPr>
          <w:rFonts w:ascii="Corbel" w:hAnsi="Corbel"/>
          <w:b/>
          <w:sz w:val="22"/>
          <w:szCs w:val="22"/>
        </w:rPr>
      </w:pPr>
    </w:p>
    <w:p w14:paraId="79D8EC0D" w14:textId="77777777" w:rsidR="00130D95" w:rsidRPr="00890B6F" w:rsidRDefault="00130D95" w:rsidP="00130D95">
      <w:pPr>
        <w:rPr>
          <w:rFonts w:ascii="Corbel" w:hAnsi="Corbel"/>
          <w:b/>
          <w:sz w:val="22"/>
          <w:szCs w:val="22"/>
        </w:rPr>
      </w:pPr>
    </w:p>
    <w:p w14:paraId="79D8EC0E" w14:textId="77777777" w:rsidR="00130D95" w:rsidRPr="00890B6F" w:rsidRDefault="00130D95" w:rsidP="00130D95">
      <w:pPr>
        <w:rPr>
          <w:rFonts w:ascii="Corbel" w:hAnsi="Corbel"/>
          <w:b/>
          <w:sz w:val="22"/>
          <w:szCs w:val="22"/>
        </w:rPr>
      </w:pPr>
    </w:p>
    <w:p w14:paraId="79D8EC0F" w14:textId="77777777" w:rsidR="00130D95" w:rsidRPr="00890B6F" w:rsidRDefault="00130D95" w:rsidP="00130D95">
      <w:pPr>
        <w:rPr>
          <w:rFonts w:ascii="Corbel" w:hAnsi="Corbel"/>
          <w:b/>
          <w:sz w:val="22"/>
          <w:szCs w:val="22"/>
        </w:rPr>
      </w:pPr>
    </w:p>
    <w:p w14:paraId="79D8EC10" w14:textId="77777777" w:rsidR="00130D95" w:rsidRPr="00890B6F" w:rsidRDefault="00130D95" w:rsidP="00130D95">
      <w:pPr>
        <w:rPr>
          <w:rFonts w:ascii="Corbel" w:hAnsi="Corbel"/>
          <w:b/>
          <w:sz w:val="22"/>
          <w:szCs w:val="22"/>
        </w:rPr>
      </w:pPr>
    </w:p>
    <w:p w14:paraId="79D8EC11" w14:textId="77777777" w:rsidR="00130D95" w:rsidRPr="00890B6F" w:rsidRDefault="00130D95" w:rsidP="00130D95">
      <w:pPr>
        <w:rPr>
          <w:rFonts w:ascii="Corbel" w:hAnsi="Corbel"/>
          <w:b/>
          <w:sz w:val="22"/>
          <w:szCs w:val="22"/>
        </w:rPr>
      </w:pPr>
    </w:p>
    <w:p w14:paraId="79D8EC12" w14:textId="77777777" w:rsidR="00763C7C" w:rsidRPr="00890B6F" w:rsidRDefault="00763C7C" w:rsidP="00130D95">
      <w:pPr>
        <w:rPr>
          <w:rFonts w:ascii="Corbel" w:hAnsi="Corbel"/>
          <w:b/>
          <w:sz w:val="22"/>
          <w:szCs w:val="22"/>
          <w:lang w:val="en-US"/>
        </w:rPr>
      </w:pPr>
    </w:p>
    <w:p w14:paraId="79D8EC13"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14"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C15"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_3.XSD</w:t>
      </w:r>
      <w:r w:rsidRPr="00890B6F">
        <w:rPr>
          <w:rFonts w:ascii="Corbel" w:hAnsi="Corbel"/>
          <w:sz w:val="22"/>
          <w:szCs w:val="22"/>
          <w:lang w:val="en-US"/>
        </w:rPr>
        <w:t xml:space="preserve"> output</w:t>
      </w:r>
    </w:p>
    <w:p w14:paraId="79D8EC16" w14:textId="77777777" w:rsidR="00130D95" w:rsidRPr="00890B6F" w:rsidRDefault="00130D95" w:rsidP="00130D95">
      <w:pPr>
        <w:ind w:firstLine="720"/>
        <w:rPr>
          <w:rFonts w:ascii="Corbel" w:hAnsi="Corbel"/>
          <w:sz w:val="22"/>
          <w:szCs w:val="22"/>
          <w:lang w:val="en-US"/>
        </w:rPr>
      </w:pPr>
    </w:p>
    <w:p w14:paraId="79D8EC17"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18" w14:textId="77777777" w:rsidR="00130D95" w:rsidRPr="00890B6F" w:rsidRDefault="00130D95" w:rsidP="00130D95">
      <w:pPr>
        <w:ind w:firstLine="720"/>
        <w:rPr>
          <w:rFonts w:ascii="Corbel" w:hAnsi="Corbel"/>
          <w:color w:val="000000"/>
          <w:sz w:val="22"/>
          <w:szCs w:val="22"/>
          <w:lang w:val="en-US"/>
        </w:rPr>
      </w:pPr>
      <w:r w:rsidRPr="00890B6F">
        <w:rPr>
          <w:rFonts w:ascii="Corbel" w:hAnsi="Corbel"/>
          <w:i/>
          <w:color w:val="000000"/>
          <w:sz w:val="22"/>
          <w:szCs w:val="22"/>
          <w:lang w:val="en-US"/>
        </w:rPr>
        <w:t>__3</w:t>
      </w:r>
      <w:r w:rsidRPr="00890B6F">
        <w:rPr>
          <w:rFonts w:ascii="Corbel" w:hAnsi="Corbel"/>
          <w:color w:val="000000"/>
          <w:sz w:val="22"/>
          <w:szCs w:val="22"/>
          <w:lang w:val="en-US"/>
        </w:rPr>
        <w:t> : returns string containing XSD file.</w:t>
      </w:r>
    </w:p>
    <w:p w14:paraId="79D8EC19"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1A"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nameSpace</w:t>
      </w:r>
      <w:r w:rsidRPr="00890B6F">
        <w:rPr>
          <w:rFonts w:ascii="Corbel" w:hAnsi="Corbel"/>
          <w:color w:val="000000"/>
          <w:sz w:val="22"/>
          <w:szCs w:val="22"/>
          <w:lang w:val="en-US"/>
        </w:rPr>
        <w:t xml:space="preserve"> : namespace used in the generated XSD</w:t>
      </w:r>
    </w:p>
    <w:p w14:paraId="79D8EC1B"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URI</w:t>
      </w:r>
      <w:r w:rsidRPr="00890B6F">
        <w:rPr>
          <w:rFonts w:ascii="Corbel" w:hAnsi="Corbel"/>
          <w:color w:val="000000"/>
          <w:sz w:val="22"/>
          <w:szCs w:val="22"/>
          <w:lang w:val="en-US"/>
        </w:rPr>
        <w:t xml:space="preserve"> : namespace URI used in the generated XSD</w:t>
      </w:r>
    </w:p>
    <w:p w14:paraId="79D8EC1C"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 if non zero there is a problem</w:t>
      </w:r>
    </w:p>
    <w:p w14:paraId="79D8EC1D" w14:textId="77777777" w:rsidR="00130D95" w:rsidRPr="00890B6F" w:rsidRDefault="00130D95" w:rsidP="00130D95">
      <w:pPr>
        <w:ind w:left="720"/>
        <w:rPr>
          <w:rFonts w:ascii="Corbel" w:hAnsi="Corbel"/>
          <w:color w:val="000000"/>
          <w:sz w:val="22"/>
          <w:szCs w:val="22"/>
          <w:lang w:val="en-US"/>
        </w:rPr>
      </w:pPr>
    </w:p>
    <w:p w14:paraId="79D8EC1E"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Source Code</w:t>
      </w:r>
    </w:p>
    <w:p w14:paraId="79D8EC1F"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20"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Creation of _3.XSD is done in buildXSD.cpp</w:t>
      </w:r>
    </w:p>
    <w:p w14:paraId="79D8EC21"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22"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Get_10</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_10,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nameSpace,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URI);</w:t>
      </w:r>
    </w:p>
    <w:p w14:paraId="79D8EC23" w14:textId="77777777" w:rsidR="00166F87" w:rsidRPr="00890B6F" w:rsidRDefault="00166F87" w:rsidP="00130D95">
      <w:pPr>
        <w:rPr>
          <w:rFonts w:ascii="Corbel" w:hAnsi="Corbel"/>
          <w:color w:val="000000"/>
          <w:sz w:val="22"/>
          <w:szCs w:val="22"/>
          <w:lang w:val="en-US"/>
        </w:rPr>
      </w:pPr>
    </w:p>
    <w:p w14:paraId="79D8EC24"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Generated XSD that is the schema for messages in the DLL.</w:t>
      </w:r>
    </w:p>
    <w:p w14:paraId="79D8EC25" w14:textId="77777777" w:rsidR="00130D95" w:rsidRPr="00890B6F" w:rsidRDefault="00130D95" w:rsidP="00130D95">
      <w:pPr>
        <w:rPr>
          <w:rFonts w:ascii="Corbel" w:hAnsi="Corbel"/>
          <w:color w:val="000000"/>
          <w:sz w:val="22"/>
          <w:szCs w:val="22"/>
          <w:lang w:val="en-US"/>
        </w:rPr>
      </w:pPr>
    </w:p>
    <w:p w14:paraId="79D8EC26"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CB" wp14:editId="79D8ECCC">
                <wp:extent cx="5486400" cy="2743200"/>
                <wp:effectExtent l="9525" t="9525" r="9525" b="9525"/>
                <wp:docPr id="82" name="Papier 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Rectangle 84"/>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60" w14:textId="77777777" w:rsidR="00130D95" w:rsidRPr="00CA6F18" w:rsidRDefault="00130D95" w:rsidP="00130D95">
                              <w:pPr>
                                <w:jc w:val="center"/>
                                <w:rPr>
                                  <w:sz w:val="20"/>
                                  <w:szCs w:val="20"/>
                                </w:rPr>
                              </w:pPr>
                            </w:p>
                            <w:p w14:paraId="79D8ED61" w14:textId="77777777" w:rsidR="00130D95" w:rsidRPr="0048291C" w:rsidRDefault="00130D95" w:rsidP="00130D95">
                              <w:pPr>
                                <w:jc w:val="center"/>
                                <w:rPr>
                                  <w:color w:val="808080"/>
                                  <w:sz w:val="32"/>
                                  <w:szCs w:val="32"/>
                                </w:rPr>
                              </w:pPr>
                              <w:r w:rsidRPr="0048291C">
                                <w:rPr>
                                  <w:color w:val="808080"/>
                                  <w:sz w:val="32"/>
                                  <w:szCs w:val="32"/>
                                </w:rPr>
                                <w:t>_1.UML</w:t>
                              </w:r>
                            </w:p>
                            <w:p w14:paraId="79D8ED62" w14:textId="77777777" w:rsidR="00130D95" w:rsidRPr="00696C0F" w:rsidRDefault="00130D95" w:rsidP="00130D95"/>
                          </w:txbxContent>
                        </wps:txbx>
                        <wps:bodyPr rot="0" vert="horz" wrap="square" lIns="91440" tIns="45720" rIns="91440" bIns="45720" anchor="t" anchorCtr="0" upright="1">
                          <a:noAutofit/>
                        </wps:bodyPr>
                      </wps:wsp>
                      <wps:wsp>
                        <wps:cNvPr id="53" name="Rectangle 85"/>
                        <wps:cNvSpPr>
                          <a:spLocks noChangeArrowheads="1"/>
                        </wps:cNvSpPr>
                        <wps:spPr bwMode="auto">
                          <a:xfrm>
                            <a:off x="2057400" y="0"/>
                            <a:ext cx="1371600" cy="685800"/>
                          </a:xfrm>
                          <a:prstGeom prst="rect">
                            <a:avLst/>
                          </a:prstGeom>
                          <a:solidFill>
                            <a:srgbClr val="FFFFFF"/>
                          </a:solidFill>
                          <a:ln w="9525">
                            <a:solidFill>
                              <a:srgbClr val="808080"/>
                            </a:solidFill>
                            <a:miter lim="800000"/>
                            <a:headEnd/>
                            <a:tailEnd/>
                          </a:ln>
                        </wps:spPr>
                        <wps:txbx>
                          <w:txbxContent>
                            <w:p w14:paraId="79D8ED63" w14:textId="77777777" w:rsidR="00130D95" w:rsidRPr="00CA6F18" w:rsidRDefault="00130D95" w:rsidP="00130D95">
                              <w:pPr>
                                <w:jc w:val="center"/>
                                <w:rPr>
                                  <w:sz w:val="20"/>
                                  <w:szCs w:val="20"/>
                                </w:rPr>
                              </w:pPr>
                            </w:p>
                            <w:p w14:paraId="79D8ED64" w14:textId="77777777" w:rsidR="00130D95" w:rsidRPr="0048291C" w:rsidRDefault="00130D95" w:rsidP="00130D95">
                              <w:pPr>
                                <w:jc w:val="center"/>
                                <w:rPr>
                                  <w:color w:val="808080"/>
                                  <w:sz w:val="32"/>
                                  <w:szCs w:val="32"/>
                                </w:rPr>
                              </w:pPr>
                              <w:r w:rsidRPr="0048291C">
                                <w:rPr>
                                  <w:color w:val="808080"/>
                                  <w:sz w:val="32"/>
                                  <w:szCs w:val="32"/>
                                </w:rPr>
                                <w:t>_2.EXP</w:t>
                              </w:r>
                            </w:p>
                          </w:txbxContent>
                        </wps:txbx>
                        <wps:bodyPr rot="0" vert="horz" wrap="square" lIns="91440" tIns="45720" rIns="91440" bIns="45720" anchor="t" anchorCtr="0" upright="1">
                          <a:noAutofit/>
                        </wps:bodyPr>
                      </wps:wsp>
                      <wps:wsp>
                        <wps:cNvPr id="54" name="Rectangle 86"/>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65" w14:textId="77777777" w:rsidR="00130D95" w:rsidRPr="00CA6F18" w:rsidRDefault="00130D95" w:rsidP="00130D95">
                              <w:pPr>
                                <w:jc w:val="center"/>
                                <w:rPr>
                                  <w:sz w:val="20"/>
                                  <w:szCs w:val="20"/>
                                </w:rPr>
                              </w:pPr>
                            </w:p>
                            <w:p w14:paraId="79D8ED66" w14:textId="77777777" w:rsidR="00130D95" w:rsidRPr="0048291C" w:rsidRDefault="00130D95" w:rsidP="00130D95">
                              <w:pPr>
                                <w:jc w:val="center"/>
                                <w:rPr>
                                  <w:color w:val="808080"/>
                                  <w:sz w:val="32"/>
                                  <w:szCs w:val="32"/>
                                </w:rPr>
                              </w:pPr>
                              <w:r w:rsidRPr="0048291C">
                                <w:rPr>
                                  <w:color w:val="808080"/>
                                  <w:sz w:val="32"/>
                                  <w:szCs w:val="32"/>
                                </w:rPr>
                                <w:t>_3.XSD</w:t>
                              </w:r>
                            </w:p>
                            <w:p w14:paraId="79D8ED67" w14:textId="77777777" w:rsidR="00130D95" w:rsidRDefault="00130D95" w:rsidP="00130D95"/>
                          </w:txbxContent>
                        </wps:txbx>
                        <wps:bodyPr rot="0" vert="horz" wrap="square" lIns="91440" tIns="45720" rIns="91440" bIns="45720" anchor="t" anchorCtr="0" upright="1">
                          <a:noAutofit/>
                        </wps:bodyPr>
                      </wps:wsp>
                      <wps:wsp>
                        <wps:cNvPr id="55" name="Rectangle 87"/>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D68" w14:textId="77777777" w:rsidR="00130D95" w:rsidRPr="00CA6F18" w:rsidRDefault="00130D95" w:rsidP="00130D95">
                              <w:pPr>
                                <w:jc w:val="center"/>
                                <w:rPr>
                                  <w:sz w:val="20"/>
                                  <w:szCs w:val="20"/>
                                </w:rPr>
                              </w:pPr>
                            </w:p>
                            <w:p w14:paraId="79D8ED69" w14:textId="77777777" w:rsidR="00130D95" w:rsidRPr="0048291C" w:rsidRDefault="00130D95" w:rsidP="00130D95">
                              <w:pPr>
                                <w:jc w:val="center"/>
                                <w:rPr>
                                  <w:color w:val="808080"/>
                                  <w:sz w:val="32"/>
                                  <w:szCs w:val="32"/>
                                </w:rPr>
                              </w:pPr>
                              <w:r w:rsidRPr="0048291C">
                                <w:rPr>
                                  <w:color w:val="808080"/>
                                  <w:sz w:val="32"/>
                                  <w:szCs w:val="32"/>
                                </w:rPr>
                                <w:t>_7.XML</w:t>
                              </w:r>
                            </w:p>
                            <w:p w14:paraId="79D8ED6A" w14:textId="77777777" w:rsidR="00130D95" w:rsidRDefault="00130D95" w:rsidP="00130D95"/>
                          </w:txbxContent>
                        </wps:txbx>
                        <wps:bodyPr rot="0" vert="horz" wrap="square" lIns="91440" tIns="45720" rIns="91440" bIns="45720" anchor="t" anchorCtr="0" upright="1">
                          <a:noAutofit/>
                        </wps:bodyPr>
                      </wps:wsp>
                      <wps:wsp>
                        <wps:cNvPr id="57" name="Rectangle 88"/>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D6B" w14:textId="77777777" w:rsidR="00130D95" w:rsidRPr="00CA6F18" w:rsidRDefault="00130D95" w:rsidP="00130D95">
                              <w:pPr>
                                <w:jc w:val="center"/>
                                <w:rPr>
                                  <w:sz w:val="20"/>
                                  <w:szCs w:val="20"/>
                                </w:rPr>
                              </w:pPr>
                            </w:p>
                            <w:p w14:paraId="79D8ED6C" w14:textId="77777777" w:rsidR="00130D95" w:rsidRPr="0048291C" w:rsidRDefault="00130D95" w:rsidP="00130D95">
                              <w:pPr>
                                <w:jc w:val="center"/>
                                <w:rPr>
                                  <w:color w:val="808080"/>
                                  <w:sz w:val="32"/>
                                  <w:szCs w:val="32"/>
                                </w:rPr>
                              </w:pPr>
                              <w:r w:rsidRPr="0048291C">
                                <w:rPr>
                                  <w:color w:val="808080"/>
                                  <w:sz w:val="32"/>
                                  <w:szCs w:val="32"/>
                                </w:rPr>
                                <w:t>_5.EXP</w:t>
                              </w:r>
                            </w:p>
                            <w:p w14:paraId="79D8ED6D" w14:textId="77777777" w:rsidR="00130D95" w:rsidRDefault="00130D95" w:rsidP="00130D95"/>
                          </w:txbxContent>
                        </wps:txbx>
                        <wps:bodyPr rot="0" vert="horz" wrap="square" lIns="91440" tIns="45720" rIns="91440" bIns="45720" anchor="t" anchorCtr="0" upright="1">
                          <a:noAutofit/>
                        </wps:bodyPr>
                      </wps:wsp>
                      <wps:wsp>
                        <wps:cNvPr id="58" name="Rectangle 89"/>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6E" w14:textId="77777777" w:rsidR="00130D95" w:rsidRPr="00CA6F18" w:rsidRDefault="00130D95" w:rsidP="00130D95">
                              <w:pPr>
                                <w:jc w:val="center"/>
                                <w:rPr>
                                  <w:sz w:val="20"/>
                                  <w:szCs w:val="20"/>
                                </w:rPr>
                              </w:pPr>
                            </w:p>
                            <w:p w14:paraId="79D8ED6F" w14:textId="77777777" w:rsidR="00130D95" w:rsidRPr="0048291C" w:rsidRDefault="00130D95" w:rsidP="00130D95">
                              <w:pPr>
                                <w:jc w:val="center"/>
                                <w:rPr>
                                  <w:color w:val="808080"/>
                                  <w:sz w:val="32"/>
                                  <w:szCs w:val="32"/>
                                </w:rPr>
                              </w:pPr>
                              <w:r w:rsidRPr="0048291C">
                                <w:rPr>
                                  <w:color w:val="808080"/>
                                  <w:sz w:val="32"/>
                                  <w:szCs w:val="32"/>
                                </w:rPr>
                                <w:t>_4.UML</w:t>
                              </w:r>
                            </w:p>
                            <w:p w14:paraId="79D8ED70" w14:textId="77777777" w:rsidR="00130D95" w:rsidRDefault="00130D95" w:rsidP="00130D95"/>
                          </w:txbxContent>
                        </wps:txbx>
                        <wps:bodyPr rot="0" vert="horz" wrap="square" lIns="91440" tIns="45720" rIns="91440" bIns="45720" anchor="t" anchorCtr="0" upright="1">
                          <a:noAutofit/>
                        </wps:bodyPr>
                      </wps:wsp>
                      <wps:wsp>
                        <wps:cNvPr id="59" name="Rectangle 90"/>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71" w14:textId="77777777" w:rsidR="00130D95" w:rsidRPr="00CA6F18" w:rsidRDefault="00130D95" w:rsidP="00130D95">
                              <w:pPr>
                                <w:jc w:val="center"/>
                                <w:rPr>
                                  <w:sz w:val="20"/>
                                  <w:szCs w:val="20"/>
                                </w:rPr>
                              </w:pPr>
                            </w:p>
                            <w:p w14:paraId="79D8ED72" w14:textId="77777777" w:rsidR="00130D95" w:rsidRPr="0048291C" w:rsidRDefault="00130D95" w:rsidP="00130D95">
                              <w:pPr>
                                <w:jc w:val="center"/>
                                <w:rPr>
                                  <w:color w:val="808080"/>
                                  <w:sz w:val="32"/>
                                  <w:szCs w:val="32"/>
                                </w:rPr>
                              </w:pPr>
                              <w:r w:rsidRPr="0048291C">
                                <w:rPr>
                                  <w:color w:val="808080"/>
                                  <w:sz w:val="32"/>
                                  <w:szCs w:val="32"/>
                                </w:rPr>
                                <w:t>_6.SPFF</w:t>
                              </w:r>
                            </w:p>
                            <w:p w14:paraId="79D8ED73"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B" id="Papier 82" o:spid="_x0000_s1077"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">
                <v:shape id="_x0000_s1078" type="#_x0000_t75" style="position:absolute;width:54864;height:27432;visibility:visible;mso-wrap-style:square">
                  <v:fill o:detectmouseclick="t"/>
                  <v:path o:connecttype="none"/>
                </v:shape>
                <v:rect id="Rectangle 84" o:spid="_x0000_s1079"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" strokecolor="gray">
                  <v:textbox>
                    <w:txbxContent>
                      <w:p w14:paraId="79D8ED60" w14:textId="77777777" w:rsidR="00130D95" w:rsidRPr="00CA6F18" w:rsidRDefault="00130D95" w:rsidP="00130D95">
                        <w:pPr>
                          <w:jc w:val="center"/>
                          <w:rPr>
                            <w:sz w:val="20"/>
                            <w:szCs w:val="20"/>
                          </w:rPr>
                        </w:pPr>
                      </w:p>
                      <w:p w14:paraId="79D8ED61" w14:textId="77777777" w:rsidR="00130D95" w:rsidRPr="0048291C" w:rsidRDefault="00130D95" w:rsidP="00130D95">
                        <w:pPr>
                          <w:jc w:val="center"/>
                          <w:rPr>
                            <w:color w:val="808080"/>
                            <w:sz w:val="32"/>
                            <w:szCs w:val="32"/>
                          </w:rPr>
                        </w:pPr>
                        <w:r w:rsidRPr="0048291C">
                          <w:rPr>
                            <w:color w:val="808080"/>
                            <w:sz w:val="32"/>
                            <w:szCs w:val="32"/>
                          </w:rPr>
                          <w:t>_1.UML</w:t>
                        </w:r>
                      </w:p>
                      <w:p w14:paraId="79D8ED62" w14:textId="77777777" w:rsidR="00130D95" w:rsidRPr="00696C0F" w:rsidRDefault="00130D95" w:rsidP="00130D95"/>
                    </w:txbxContent>
                  </v:textbox>
                </v:rect>
                <v:rect id="Rectangle 85" o:spid="_x0000_s1080"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" strokecolor="gray">
                  <v:textbox>
                    <w:txbxContent>
                      <w:p w14:paraId="79D8ED63" w14:textId="77777777" w:rsidR="00130D95" w:rsidRPr="00CA6F18" w:rsidRDefault="00130D95" w:rsidP="00130D95">
                        <w:pPr>
                          <w:jc w:val="center"/>
                          <w:rPr>
                            <w:sz w:val="20"/>
                            <w:szCs w:val="20"/>
                          </w:rPr>
                        </w:pPr>
                      </w:p>
                      <w:p w14:paraId="79D8ED64" w14:textId="77777777" w:rsidR="00130D95" w:rsidRPr="0048291C" w:rsidRDefault="00130D95" w:rsidP="00130D95">
                        <w:pPr>
                          <w:jc w:val="center"/>
                          <w:rPr>
                            <w:color w:val="808080"/>
                            <w:sz w:val="32"/>
                            <w:szCs w:val="32"/>
                          </w:rPr>
                        </w:pPr>
                        <w:r w:rsidRPr="0048291C">
                          <w:rPr>
                            <w:color w:val="808080"/>
                            <w:sz w:val="32"/>
                            <w:szCs w:val="32"/>
                          </w:rPr>
                          <w:t>_2.EXP</w:t>
                        </w:r>
                      </w:p>
                    </w:txbxContent>
                  </v:textbox>
                </v:rect>
                <v:rect id="Rectangle 86" o:spid="_x0000_s1081"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" strokecolor="gray">
                  <v:textbox>
                    <w:txbxContent>
                      <w:p w14:paraId="79D8ED65" w14:textId="77777777" w:rsidR="00130D95" w:rsidRPr="00CA6F18" w:rsidRDefault="00130D95" w:rsidP="00130D95">
                        <w:pPr>
                          <w:jc w:val="center"/>
                          <w:rPr>
                            <w:sz w:val="20"/>
                            <w:szCs w:val="20"/>
                          </w:rPr>
                        </w:pPr>
                      </w:p>
                      <w:p w14:paraId="79D8ED66" w14:textId="77777777" w:rsidR="00130D95" w:rsidRPr="0048291C" w:rsidRDefault="00130D95" w:rsidP="00130D95">
                        <w:pPr>
                          <w:jc w:val="center"/>
                          <w:rPr>
                            <w:color w:val="808080"/>
                            <w:sz w:val="32"/>
                            <w:szCs w:val="32"/>
                          </w:rPr>
                        </w:pPr>
                        <w:r w:rsidRPr="0048291C">
                          <w:rPr>
                            <w:color w:val="808080"/>
                            <w:sz w:val="32"/>
                            <w:szCs w:val="32"/>
                          </w:rPr>
                          <w:t>_3.XSD</w:t>
                        </w:r>
                      </w:p>
                      <w:p w14:paraId="79D8ED67" w14:textId="77777777" w:rsidR="00130D95" w:rsidRDefault="00130D95" w:rsidP="00130D95"/>
                    </w:txbxContent>
                  </v:textbox>
                </v:rect>
                <v:rect id="Rectangle 87" o:spid="_x0000_s1082"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" strokecolor="gray">
                  <v:textbox>
                    <w:txbxContent>
                      <w:p w14:paraId="79D8ED68" w14:textId="77777777" w:rsidR="00130D95" w:rsidRPr="00CA6F18" w:rsidRDefault="00130D95" w:rsidP="00130D95">
                        <w:pPr>
                          <w:jc w:val="center"/>
                          <w:rPr>
                            <w:sz w:val="20"/>
                            <w:szCs w:val="20"/>
                          </w:rPr>
                        </w:pPr>
                      </w:p>
                      <w:p w14:paraId="79D8ED69" w14:textId="77777777" w:rsidR="00130D95" w:rsidRPr="0048291C" w:rsidRDefault="00130D95" w:rsidP="00130D95">
                        <w:pPr>
                          <w:jc w:val="center"/>
                          <w:rPr>
                            <w:color w:val="808080"/>
                            <w:sz w:val="32"/>
                            <w:szCs w:val="32"/>
                          </w:rPr>
                        </w:pPr>
                        <w:r w:rsidRPr="0048291C">
                          <w:rPr>
                            <w:color w:val="808080"/>
                            <w:sz w:val="32"/>
                            <w:szCs w:val="32"/>
                          </w:rPr>
                          <w:t>_7.XML</w:t>
                        </w:r>
                      </w:p>
                      <w:p w14:paraId="79D8ED6A" w14:textId="77777777" w:rsidR="00130D95" w:rsidRDefault="00130D95" w:rsidP="00130D95"/>
                    </w:txbxContent>
                  </v:textbox>
                </v:rect>
                <v:rect id="Rectangle 88" o:spid="_x0000_s1083"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" strokecolor="gray">
                  <v:textbox>
                    <w:txbxContent>
                      <w:p w14:paraId="79D8ED6B" w14:textId="77777777" w:rsidR="00130D95" w:rsidRPr="00CA6F18" w:rsidRDefault="00130D95" w:rsidP="00130D95">
                        <w:pPr>
                          <w:jc w:val="center"/>
                          <w:rPr>
                            <w:sz w:val="20"/>
                            <w:szCs w:val="20"/>
                          </w:rPr>
                        </w:pPr>
                      </w:p>
                      <w:p w14:paraId="79D8ED6C" w14:textId="77777777" w:rsidR="00130D95" w:rsidRPr="0048291C" w:rsidRDefault="00130D95" w:rsidP="00130D95">
                        <w:pPr>
                          <w:jc w:val="center"/>
                          <w:rPr>
                            <w:color w:val="808080"/>
                            <w:sz w:val="32"/>
                            <w:szCs w:val="32"/>
                          </w:rPr>
                        </w:pPr>
                        <w:r w:rsidRPr="0048291C">
                          <w:rPr>
                            <w:color w:val="808080"/>
                            <w:sz w:val="32"/>
                            <w:szCs w:val="32"/>
                          </w:rPr>
                          <w:t>_5.EXP</w:t>
                        </w:r>
                      </w:p>
                      <w:p w14:paraId="79D8ED6D" w14:textId="77777777" w:rsidR="00130D95" w:rsidRDefault="00130D95" w:rsidP="00130D95"/>
                    </w:txbxContent>
                  </v:textbox>
                </v:rect>
                <v:rect id="Rectangle 89" o:spid="_x0000_s1084"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" strokecolor="gray">
                  <v:textbox>
                    <w:txbxContent>
                      <w:p w14:paraId="79D8ED6E" w14:textId="77777777" w:rsidR="00130D95" w:rsidRPr="00CA6F18" w:rsidRDefault="00130D95" w:rsidP="00130D95">
                        <w:pPr>
                          <w:jc w:val="center"/>
                          <w:rPr>
                            <w:sz w:val="20"/>
                            <w:szCs w:val="20"/>
                          </w:rPr>
                        </w:pPr>
                      </w:p>
                      <w:p w14:paraId="79D8ED6F" w14:textId="77777777" w:rsidR="00130D95" w:rsidRPr="0048291C" w:rsidRDefault="00130D95" w:rsidP="00130D95">
                        <w:pPr>
                          <w:jc w:val="center"/>
                          <w:rPr>
                            <w:color w:val="808080"/>
                            <w:sz w:val="32"/>
                            <w:szCs w:val="32"/>
                          </w:rPr>
                        </w:pPr>
                        <w:r w:rsidRPr="0048291C">
                          <w:rPr>
                            <w:color w:val="808080"/>
                            <w:sz w:val="32"/>
                            <w:szCs w:val="32"/>
                          </w:rPr>
                          <w:t>_4.UML</w:t>
                        </w:r>
                      </w:p>
                      <w:p w14:paraId="79D8ED70" w14:textId="77777777" w:rsidR="00130D95" w:rsidRDefault="00130D95" w:rsidP="00130D95"/>
                    </w:txbxContent>
                  </v:textbox>
                </v:rect>
                <v:rect id="Rectangle 90" o:spid="_x0000_s1085"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" strokecolor="gray">
                  <v:textbox>
                    <w:txbxContent>
                      <w:p w14:paraId="79D8ED71" w14:textId="77777777" w:rsidR="00130D95" w:rsidRPr="00CA6F18" w:rsidRDefault="00130D95" w:rsidP="00130D95">
                        <w:pPr>
                          <w:jc w:val="center"/>
                          <w:rPr>
                            <w:sz w:val="20"/>
                            <w:szCs w:val="20"/>
                          </w:rPr>
                        </w:pPr>
                      </w:p>
                      <w:p w14:paraId="79D8ED72" w14:textId="77777777" w:rsidR="00130D95" w:rsidRPr="0048291C" w:rsidRDefault="00130D95" w:rsidP="00130D95">
                        <w:pPr>
                          <w:jc w:val="center"/>
                          <w:rPr>
                            <w:color w:val="808080"/>
                            <w:sz w:val="32"/>
                            <w:szCs w:val="32"/>
                          </w:rPr>
                        </w:pPr>
                        <w:r w:rsidRPr="0048291C">
                          <w:rPr>
                            <w:color w:val="808080"/>
                            <w:sz w:val="32"/>
                            <w:szCs w:val="32"/>
                          </w:rPr>
                          <w:t>_6.SPFF</w:t>
                        </w:r>
                      </w:p>
                      <w:p w14:paraId="79D8ED73"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anchor distT="0" distB="0" distL="114300" distR="114300" simplePos="0" relativeHeight="251651072" behindDoc="1" locked="0" layoutInCell="1" allowOverlap="1" wp14:anchorId="79D8ECCD" wp14:editId="79D8ECCE">
                <wp:simplePos x="0" y="0"/>
                <wp:positionH relativeFrom="column">
                  <wp:posOffset>7620</wp:posOffset>
                </wp:positionH>
                <wp:positionV relativeFrom="paragraph">
                  <wp:posOffset>2757805</wp:posOffset>
                </wp:positionV>
                <wp:extent cx="5486400" cy="2514600"/>
                <wp:effectExtent l="7620" t="0" r="11430" b="13970"/>
                <wp:wrapNone/>
                <wp:docPr id="51" name="Papier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Rectangle 135"/>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74" w14:textId="77777777" w:rsidR="00130D95" w:rsidRPr="00CA6F18" w:rsidRDefault="00130D95" w:rsidP="00130D95">
                              <w:pPr>
                                <w:jc w:val="center"/>
                                <w:rPr>
                                  <w:sz w:val="20"/>
                                  <w:szCs w:val="20"/>
                                </w:rPr>
                              </w:pPr>
                            </w:p>
                            <w:p w14:paraId="79D8ED75" w14:textId="77777777" w:rsidR="00130D95" w:rsidRPr="0048291C" w:rsidRDefault="00130D95" w:rsidP="00130D95">
                              <w:pPr>
                                <w:jc w:val="center"/>
                                <w:rPr>
                                  <w:color w:val="808080"/>
                                  <w:sz w:val="32"/>
                                  <w:szCs w:val="32"/>
                                </w:rPr>
                              </w:pPr>
                              <w:r w:rsidRPr="0048291C">
                                <w:rPr>
                                  <w:color w:val="808080"/>
                                  <w:sz w:val="32"/>
                                  <w:szCs w:val="32"/>
                                </w:rPr>
                                <w:t>11.SPFF</w:t>
                              </w:r>
                            </w:p>
                            <w:p w14:paraId="79D8ED76" w14:textId="77777777" w:rsidR="00130D95" w:rsidRDefault="00130D95" w:rsidP="00130D95"/>
                          </w:txbxContent>
                        </wps:txbx>
                        <wps:bodyPr rot="0" vert="horz" wrap="square" lIns="91440" tIns="45720" rIns="91440" bIns="45720" anchor="t" anchorCtr="0" upright="1">
                          <a:noAutofit/>
                        </wps:bodyPr>
                      </wps:wsp>
                      <wps:wsp>
                        <wps:cNvPr id="45" name="Rectangle 136"/>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77" w14:textId="77777777" w:rsidR="00130D95" w:rsidRPr="0048291C" w:rsidRDefault="00130D95" w:rsidP="00130D95">
                              <w:pPr>
                                <w:jc w:val="center"/>
                                <w:rPr>
                                  <w:color w:val="808080"/>
                                  <w:sz w:val="28"/>
                                  <w:szCs w:val="28"/>
                                </w:rPr>
                              </w:pPr>
                              <w:r w:rsidRPr="0048291C">
                                <w:rPr>
                                  <w:color w:val="808080"/>
                                  <w:sz w:val="28"/>
                                  <w:szCs w:val="28"/>
                                </w:rPr>
                                <w:t>PROMOTE</w:t>
                              </w:r>
                            </w:p>
                            <w:p w14:paraId="79D8ED78" w14:textId="77777777" w:rsidR="00130D95" w:rsidRPr="00696C0F" w:rsidRDefault="00130D95" w:rsidP="00130D95"/>
                          </w:txbxContent>
                        </wps:txbx>
                        <wps:bodyPr rot="0" vert="horz" wrap="square" lIns="91440" tIns="45720" rIns="91440" bIns="45720" anchor="t" anchorCtr="0" upright="1">
                          <a:noAutofit/>
                        </wps:bodyPr>
                      </wps:wsp>
                      <wps:wsp>
                        <wps:cNvPr id="46" name="Rectangle 137"/>
                        <wps:cNvSpPr>
                          <a:spLocks noChangeArrowheads="1"/>
                        </wps:cNvSpPr>
                        <wps:spPr bwMode="auto">
                          <a:xfrm>
                            <a:off x="4114800" y="800100"/>
                            <a:ext cx="1371600" cy="685800"/>
                          </a:xfrm>
                          <a:prstGeom prst="rect">
                            <a:avLst/>
                          </a:prstGeom>
                          <a:solidFill>
                            <a:srgbClr val="FFFFFF"/>
                          </a:solidFill>
                          <a:ln w="22225">
                            <a:solidFill>
                              <a:srgbClr val="000000"/>
                            </a:solidFill>
                            <a:miter lim="800000"/>
                            <a:headEnd/>
                            <a:tailEnd/>
                          </a:ln>
                        </wps:spPr>
                        <wps:txbx>
                          <w:txbxContent>
                            <w:p w14:paraId="79D8ED79" w14:textId="77777777" w:rsidR="00130D95" w:rsidRPr="00CA6F18" w:rsidRDefault="00130D95" w:rsidP="00130D95">
                              <w:pPr>
                                <w:jc w:val="center"/>
                                <w:rPr>
                                  <w:sz w:val="20"/>
                                  <w:szCs w:val="20"/>
                                </w:rPr>
                              </w:pPr>
                            </w:p>
                            <w:p w14:paraId="79D8ED7A" w14:textId="77777777" w:rsidR="00130D95" w:rsidRPr="007A1FDE" w:rsidRDefault="00130D95" w:rsidP="00130D95">
                              <w:pPr>
                                <w:jc w:val="center"/>
                                <w:rPr>
                                  <w:color w:val="000000"/>
                                  <w:sz w:val="32"/>
                                  <w:szCs w:val="32"/>
                                </w:rPr>
                              </w:pPr>
                              <w:r w:rsidRPr="007A1FDE">
                                <w:rPr>
                                  <w:color w:val="000000"/>
                                  <w:sz w:val="32"/>
                                  <w:szCs w:val="32"/>
                                </w:rPr>
                                <w:t>10.XSD</w:t>
                              </w:r>
                            </w:p>
                            <w:p w14:paraId="79D8ED7B" w14:textId="77777777" w:rsidR="00130D95" w:rsidRDefault="00130D95" w:rsidP="00130D95"/>
                          </w:txbxContent>
                        </wps:txbx>
                        <wps:bodyPr rot="0" vert="horz" wrap="square" lIns="91440" tIns="45720" rIns="91440" bIns="45720" anchor="t" anchorCtr="0" upright="1">
                          <a:noAutofit/>
                        </wps:bodyPr>
                      </wps:wsp>
                      <wps:wsp>
                        <wps:cNvPr id="47" name="Rectangle 138"/>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7C" w14:textId="77777777" w:rsidR="00130D95" w:rsidRPr="00CA6F18" w:rsidRDefault="00130D95" w:rsidP="00130D95">
                              <w:pPr>
                                <w:jc w:val="center"/>
                                <w:rPr>
                                  <w:sz w:val="20"/>
                                  <w:szCs w:val="20"/>
                                </w:rPr>
                              </w:pPr>
                            </w:p>
                            <w:p w14:paraId="79D8ED7D" w14:textId="77777777" w:rsidR="00130D95" w:rsidRPr="0048291C" w:rsidRDefault="00130D95" w:rsidP="00130D95">
                              <w:pPr>
                                <w:jc w:val="center"/>
                                <w:rPr>
                                  <w:color w:val="808080"/>
                                  <w:sz w:val="32"/>
                                  <w:szCs w:val="32"/>
                                </w:rPr>
                              </w:pPr>
                              <w:r w:rsidRPr="0048291C">
                                <w:rPr>
                                  <w:color w:val="808080"/>
                                  <w:sz w:val="32"/>
                                  <w:szCs w:val="32"/>
                                </w:rPr>
                                <w:t>12.XML</w:t>
                              </w:r>
                            </w:p>
                            <w:p w14:paraId="79D8ED7E" w14:textId="77777777" w:rsidR="00130D95" w:rsidRDefault="00130D95" w:rsidP="00130D95"/>
                          </w:txbxContent>
                        </wps:txbx>
                        <wps:bodyPr rot="0" vert="horz" wrap="square" lIns="91440" tIns="45720" rIns="91440" bIns="45720" anchor="t" anchorCtr="0" upright="1">
                          <a:noAutofit/>
                        </wps:bodyPr>
                      </wps:wsp>
                      <wps:wsp>
                        <wps:cNvPr id="49" name="Rectangle 139"/>
                        <wps:cNvSpPr>
                          <a:spLocks noChangeArrowheads="1"/>
                        </wps:cNvSpPr>
                        <wps:spPr bwMode="auto">
                          <a:xfrm>
                            <a:off x="2057400" y="800100"/>
                            <a:ext cx="1371600" cy="686435"/>
                          </a:xfrm>
                          <a:prstGeom prst="rect">
                            <a:avLst/>
                          </a:prstGeom>
                          <a:solidFill>
                            <a:srgbClr val="FFFFFF"/>
                          </a:solidFill>
                          <a:ln w="22225">
                            <a:solidFill>
                              <a:srgbClr val="FF0000"/>
                            </a:solidFill>
                            <a:miter lim="800000"/>
                            <a:headEnd/>
                            <a:tailEnd/>
                          </a:ln>
                        </wps:spPr>
                        <wps:txbx>
                          <w:txbxContent>
                            <w:p w14:paraId="79D8ED7F" w14:textId="77777777" w:rsidR="00130D95" w:rsidRPr="00CA6F18" w:rsidRDefault="00130D95" w:rsidP="00130D95">
                              <w:pPr>
                                <w:jc w:val="center"/>
                                <w:rPr>
                                  <w:sz w:val="20"/>
                                  <w:szCs w:val="20"/>
                                </w:rPr>
                              </w:pPr>
                            </w:p>
                            <w:p w14:paraId="79D8ED80" w14:textId="77777777" w:rsidR="00130D95" w:rsidRPr="007A1FDE" w:rsidRDefault="00130D95" w:rsidP="00130D95">
                              <w:pPr>
                                <w:jc w:val="center"/>
                                <w:rPr>
                                  <w:color w:val="FF0000"/>
                                  <w:sz w:val="32"/>
                                  <w:szCs w:val="32"/>
                                </w:rPr>
                              </w:pPr>
                              <w:r w:rsidRPr="007A1FDE">
                                <w:rPr>
                                  <w:color w:val="FF0000"/>
                                  <w:sz w:val="32"/>
                                  <w:szCs w:val="32"/>
                                </w:rPr>
                                <w:t>_9.EXP</w:t>
                              </w:r>
                            </w:p>
                            <w:p w14:paraId="79D8ED81" w14:textId="77777777" w:rsidR="00130D95" w:rsidRDefault="00130D95" w:rsidP="00130D95"/>
                          </w:txbxContent>
                        </wps:txbx>
                        <wps:bodyPr rot="0" vert="horz" wrap="square" lIns="91440" tIns="45720" rIns="91440" bIns="45720" anchor="t" anchorCtr="0" upright="1">
                          <a:noAutofit/>
                        </wps:bodyPr>
                      </wps:wsp>
                      <wps:wsp>
                        <wps:cNvPr id="50" name="Rectangle 140"/>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82" w14:textId="77777777" w:rsidR="00130D95" w:rsidRPr="00CA6F18" w:rsidRDefault="00130D95" w:rsidP="00130D95">
                              <w:pPr>
                                <w:jc w:val="center"/>
                                <w:rPr>
                                  <w:sz w:val="20"/>
                                  <w:szCs w:val="20"/>
                                </w:rPr>
                              </w:pPr>
                            </w:p>
                            <w:p w14:paraId="79D8ED83" w14:textId="77777777" w:rsidR="00130D95" w:rsidRPr="0048291C" w:rsidRDefault="00130D95" w:rsidP="00130D95">
                              <w:pPr>
                                <w:jc w:val="center"/>
                                <w:rPr>
                                  <w:color w:val="808080"/>
                                  <w:sz w:val="32"/>
                                  <w:szCs w:val="32"/>
                                </w:rPr>
                              </w:pPr>
                              <w:r w:rsidRPr="0048291C">
                                <w:rPr>
                                  <w:color w:val="808080"/>
                                  <w:sz w:val="32"/>
                                  <w:szCs w:val="32"/>
                                </w:rPr>
                                <w:t>_8.UML</w:t>
                              </w:r>
                            </w:p>
                            <w:p w14:paraId="79D8ED84" w14:textId="77777777" w:rsidR="00130D95" w:rsidRDefault="00130D95" w:rsidP="00130D9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D8ECCD" id="Papier 133" o:spid="_x0000_s1086" editas="canvas" style="position:absolute;margin-left:.6pt;margin-top:217.15pt;width:6in;height:198pt;z-index:-251665408;mso-position-horizontal-relative:text;mso-position-vertical-relative:text"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">
                <v:shape id="_x0000_s1087" type="#_x0000_t75" style="position:absolute;width:54864;height:25146;visibility:visible;mso-wrap-style:square">
                  <v:fill o:detectmouseclick="t"/>
                  <v:path o:connecttype="none"/>
                </v:shape>
                <v:rect id="Rectangle 135" o:spid="_x0000_s1088"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" strokecolor="gray">
                  <v:textbox>
                    <w:txbxContent>
                      <w:p w14:paraId="79D8ED74" w14:textId="77777777" w:rsidR="00130D95" w:rsidRPr="00CA6F18" w:rsidRDefault="00130D95" w:rsidP="00130D95">
                        <w:pPr>
                          <w:jc w:val="center"/>
                          <w:rPr>
                            <w:sz w:val="20"/>
                            <w:szCs w:val="20"/>
                          </w:rPr>
                        </w:pPr>
                      </w:p>
                      <w:p w14:paraId="79D8ED75" w14:textId="77777777" w:rsidR="00130D95" w:rsidRPr="0048291C" w:rsidRDefault="00130D95" w:rsidP="00130D95">
                        <w:pPr>
                          <w:jc w:val="center"/>
                          <w:rPr>
                            <w:color w:val="808080"/>
                            <w:sz w:val="32"/>
                            <w:szCs w:val="32"/>
                          </w:rPr>
                        </w:pPr>
                        <w:r w:rsidRPr="0048291C">
                          <w:rPr>
                            <w:color w:val="808080"/>
                            <w:sz w:val="32"/>
                            <w:szCs w:val="32"/>
                          </w:rPr>
                          <w:t>11.SPFF</w:t>
                        </w:r>
                      </w:p>
                      <w:p w14:paraId="79D8ED76" w14:textId="77777777" w:rsidR="00130D95" w:rsidRDefault="00130D95" w:rsidP="00130D95"/>
                    </w:txbxContent>
                  </v:textbox>
                </v:rect>
                <v:rect id="Rectangle 136" o:spid="_x0000_s1089"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" strokecolor="gray">
                  <v:textbox>
                    <w:txbxContent>
                      <w:p w14:paraId="79D8ED77" w14:textId="77777777" w:rsidR="00130D95" w:rsidRPr="0048291C" w:rsidRDefault="00130D95" w:rsidP="00130D95">
                        <w:pPr>
                          <w:jc w:val="center"/>
                          <w:rPr>
                            <w:color w:val="808080"/>
                            <w:sz w:val="28"/>
                            <w:szCs w:val="28"/>
                          </w:rPr>
                        </w:pPr>
                        <w:r w:rsidRPr="0048291C">
                          <w:rPr>
                            <w:color w:val="808080"/>
                            <w:sz w:val="28"/>
                            <w:szCs w:val="28"/>
                          </w:rPr>
                          <w:t>PROMOTE</w:t>
                        </w:r>
                      </w:p>
                      <w:p w14:paraId="79D8ED78" w14:textId="77777777" w:rsidR="00130D95" w:rsidRPr="00696C0F" w:rsidRDefault="00130D95" w:rsidP="00130D95"/>
                    </w:txbxContent>
                  </v:textbox>
                </v:rect>
                <v:rect id="Rectangle 137" o:spid="_x0000_s1090"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" strokeweight="1.75pt">
                  <v:textbox>
                    <w:txbxContent>
                      <w:p w14:paraId="79D8ED79" w14:textId="77777777" w:rsidR="00130D95" w:rsidRPr="00CA6F18" w:rsidRDefault="00130D95" w:rsidP="00130D95">
                        <w:pPr>
                          <w:jc w:val="center"/>
                          <w:rPr>
                            <w:sz w:val="20"/>
                            <w:szCs w:val="20"/>
                          </w:rPr>
                        </w:pPr>
                      </w:p>
                      <w:p w14:paraId="79D8ED7A" w14:textId="77777777" w:rsidR="00130D95" w:rsidRPr="007A1FDE" w:rsidRDefault="00130D95" w:rsidP="00130D95">
                        <w:pPr>
                          <w:jc w:val="center"/>
                          <w:rPr>
                            <w:color w:val="000000"/>
                            <w:sz w:val="32"/>
                            <w:szCs w:val="32"/>
                          </w:rPr>
                        </w:pPr>
                        <w:r w:rsidRPr="007A1FDE">
                          <w:rPr>
                            <w:color w:val="000000"/>
                            <w:sz w:val="32"/>
                            <w:szCs w:val="32"/>
                          </w:rPr>
                          <w:t>10.XSD</w:t>
                        </w:r>
                      </w:p>
                      <w:p w14:paraId="79D8ED7B" w14:textId="77777777" w:rsidR="00130D95" w:rsidRDefault="00130D95" w:rsidP="00130D95"/>
                    </w:txbxContent>
                  </v:textbox>
                </v:rect>
                <v:rect id="Rectangle 138" o:spid="_x0000_s1091"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" strokecolor="gray">
                  <v:textbox>
                    <w:txbxContent>
                      <w:p w14:paraId="79D8ED7C" w14:textId="77777777" w:rsidR="00130D95" w:rsidRPr="00CA6F18" w:rsidRDefault="00130D95" w:rsidP="00130D95">
                        <w:pPr>
                          <w:jc w:val="center"/>
                          <w:rPr>
                            <w:sz w:val="20"/>
                            <w:szCs w:val="20"/>
                          </w:rPr>
                        </w:pPr>
                      </w:p>
                      <w:p w14:paraId="79D8ED7D" w14:textId="77777777" w:rsidR="00130D95" w:rsidRPr="0048291C" w:rsidRDefault="00130D95" w:rsidP="00130D95">
                        <w:pPr>
                          <w:jc w:val="center"/>
                          <w:rPr>
                            <w:color w:val="808080"/>
                            <w:sz w:val="32"/>
                            <w:szCs w:val="32"/>
                          </w:rPr>
                        </w:pPr>
                        <w:r w:rsidRPr="0048291C">
                          <w:rPr>
                            <w:color w:val="808080"/>
                            <w:sz w:val="32"/>
                            <w:szCs w:val="32"/>
                          </w:rPr>
                          <w:t>12.XML</w:t>
                        </w:r>
                      </w:p>
                      <w:p w14:paraId="79D8ED7E" w14:textId="77777777" w:rsidR="00130D95" w:rsidRDefault="00130D95" w:rsidP="00130D95"/>
                    </w:txbxContent>
                  </v:textbox>
                </v:rect>
                <v:rect id="Rectangle 139" o:spid="_x0000_s1092"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" strokecolor="red" strokeweight="1.75pt">
                  <v:textbox>
                    <w:txbxContent>
                      <w:p w14:paraId="79D8ED7F" w14:textId="77777777" w:rsidR="00130D95" w:rsidRPr="00CA6F18" w:rsidRDefault="00130D95" w:rsidP="00130D95">
                        <w:pPr>
                          <w:jc w:val="center"/>
                          <w:rPr>
                            <w:sz w:val="20"/>
                            <w:szCs w:val="20"/>
                          </w:rPr>
                        </w:pPr>
                      </w:p>
                      <w:p w14:paraId="79D8ED80" w14:textId="77777777" w:rsidR="00130D95" w:rsidRPr="007A1FDE" w:rsidRDefault="00130D95" w:rsidP="00130D95">
                        <w:pPr>
                          <w:jc w:val="center"/>
                          <w:rPr>
                            <w:color w:val="FF0000"/>
                            <w:sz w:val="32"/>
                            <w:szCs w:val="32"/>
                          </w:rPr>
                        </w:pPr>
                        <w:r w:rsidRPr="007A1FDE">
                          <w:rPr>
                            <w:color w:val="FF0000"/>
                            <w:sz w:val="32"/>
                            <w:szCs w:val="32"/>
                          </w:rPr>
                          <w:t>_9.EXP</w:t>
                        </w:r>
                      </w:p>
                      <w:p w14:paraId="79D8ED81" w14:textId="77777777" w:rsidR="00130D95" w:rsidRDefault="00130D95" w:rsidP="00130D95"/>
                    </w:txbxContent>
                  </v:textbox>
                </v:rect>
                <v:rect id="Rectangle 140" o:spid="_x0000_s1093"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" strokecolor="gray">
                  <v:textbox>
                    <w:txbxContent>
                      <w:p w14:paraId="79D8ED82" w14:textId="77777777" w:rsidR="00130D95" w:rsidRPr="00CA6F18" w:rsidRDefault="00130D95" w:rsidP="00130D95">
                        <w:pPr>
                          <w:jc w:val="center"/>
                          <w:rPr>
                            <w:sz w:val="20"/>
                            <w:szCs w:val="20"/>
                          </w:rPr>
                        </w:pPr>
                      </w:p>
                      <w:p w14:paraId="79D8ED83" w14:textId="77777777" w:rsidR="00130D95" w:rsidRPr="0048291C" w:rsidRDefault="00130D95" w:rsidP="00130D95">
                        <w:pPr>
                          <w:jc w:val="center"/>
                          <w:rPr>
                            <w:color w:val="808080"/>
                            <w:sz w:val="32"/>
                            <w:szCs w:val="32"/>
                          </w:rPr>
                        </w:pPr>
                        <w:r w:rsidRPr="0048291C">
                          <w:rPr>
                            <w:color w:val="808080"/>
                            <w:sz w:val="32"/>
                            <w:szCs w:val="32"/>
                          </w:rPr>
                          <w:t>_8.UML</w:t>
                        </w:r>
                      </w:p>
                      <w:p w14:paraId="79D8ED84" w14:textId="77777777" w:rsidR="00130D95" w:rsidRDefault="00130D95" w:rsidP="00130D95"/>
                    </w:txbxContent>
                  </v:textbox>
                </v:rect>
              </v:group>
            </w:pict>
          </mc:Fallback>
        </mc:AlternateContent>
      </w:r>
    </w:p>
    <w:p w14:paraId="79D8EC27" w14:textId="77777777" w:rsidR="00130D95" w:rsidRPr="00890B6F" w:rsidRDefault="00130D95" w:rsidP="00130D95">
      <w:pPr>
        <w:rPr>
          <w:rFonts w:ascii="Corbel" w:hAnsi="Corbel"/>
          <w:b/>
          <w:sz w:val="22"/>
          <w:szCs w:val="22"/>
        </w:rPr>
      </w:pPr>
    </w:p>
    <w:p w14:paraId="79D8EC28" w14:textId="77777777" w:rsidR="00130D95" w:rsidRPr="00890B6F" w:rsidRDefault="00130D95" w:rsidP="00130D95">
      <w:pPr>
        <w:rPr>
          <w:rFonts w:ascii="Corbel" w:hAnsi="Corbel"/>
          <w:b/>
          <w:sz w:val="22"/>
          <w:szCs w:val="22"/>
        </w:rPr>
      </w:pPr>
    </w:p>
    <w:p w14:paraId="79D8EC29" w14:textId="77777777" w:rsidR="00130D95" w:rsidRPr="00890B6F" w:rsidRDefault="00130D95" w:rsidP="00130D95">
      <w:pPr>
        <w:rPr>
          <w:rFonts w:ascii="Corbel" w:hAnsi="Corbel"/>
          <w:b/>
          <w:sz w:val="22"/>
          <w:szCs w:val="22"/>
        </w:rPr>
      </w:pPr>
    </w:p>
    <w:p w14:paraId="79D8EC2A" w14:textId="77777777" w:rsidR="00130D95" w:rsidRPr="00890B6F" w:rsidRDefault="00130D95" w:rsidP="00130D95">
      <w:pPr>
        <w:rPr>
          <w:rFonts w:ascii="Corbel" w:hAnsi="Corbel"/>
          <w:b/>
          <w:sz w:val="22"/>
          <w:szCs w:val="22"/>
        </w:rPr>
      </w:pPr>
    </w:p>
    <w:p w14:paraId="79D8EC2B" w14:textId="77777777" w:rsidR="00130D95" w:rsidRPr="00890B6F" w:rsidRDefault="00130D95" w:rsidP="00130D95">
      <w:pPr>
        <w:rPr>
          <w:rFonts w:ascii="Corbel" w:hAnsi="Corbel"/>
          <w:b/>
          <w:sz w:val="22"/>
          <w:szCs w:val="22"/>
        </w:rPr>
      </w:pPr>
    </w:p>
    <w:p w14:paraId="79D8EC2C" w14:textId="77777777" w:rsidR="00130D95" w:rsidRPr="00890B6F" w:rsidRDefault="00130D95" w:rsidP="00130D95">
      <w:pPr>
        <w:rPr>
          <w:rFonts w:ascii="Corbel" w:hAnsi="Corbel"/>
          <w:b/>
          <w:sz w:val="22"/>
          <w:szCs w:val="22"/>
        </w:rPr>
      </w:pPr>
    </w:p>
    <w:p w14:paraId="79D8EC2D" w14:textId="77777777" w:rsidR="00130D95" w:rsidRPr="00890B6F" w:rsidRDefault="00130D95" w:rsidP="00130D95">
      <w:pPr>
        <w:rPr>
          <w:rFonts w:ascii="Corbel" w:hAnsi="Corbel"/>
          <w:b/>
          <w:sz w:val="22"/>
          <w:szCs w:val="22"/>
        </w:rPr>
      </w:pPr>
    </w:p>
    <w:p w14:paraId="79D8EC2E" w14:textId="77777777" w:rsidR="00130D95" w:rsidRPr="00890B6F" w:rsidRDefault="00130D95" w:rsidP="00130D95">
      <w:pPr>
        <w:rPr>
          <w:rFonts w:ascii="Corbel" w:hAnsi="Corbel"/>
          <w:b/>
          <w:sz w:val="22"/>
          <w:szCs w:val="22"/>
        </w:rPr>
      </w:pPr>
    </w:p>
    <w:p w14:paraId="79D8EC2F" w14:textId="77777777" w:rsidR="00130D95" w:rsidRPr="00890B6F" w:rsidRDefault="00130D95" w:rsidP="00130D95">
      <w:pPr>
        <w:rPr>
          <w:rFonts w:ascii="Corbel" w:hAnsi="Corbel"/>
          <w:b/>
          <w:sz w:val="22"/>
          <w:szCs w:val="22"/>
        </w:rPr>
      </w:pPr>
    </w:p>
    <w:p w14:paraId="79D8EC30" w14:textId="77777777" w:rsidR="00130D95" w:rsidRPr="00890B6F" w:rsidRDefault="00130D95" w:rsidP="00130D95">
      <w:pPr>
        <w:rPr>
          <w:rFonts w:ascii="Corbel" w:hAnsi="Corbel"/>
          <w:b/>
          <w:sz w:val="22"/>
          <w:szCs w:val="22"/>
        </w:rPr>
      </w:pPr>
    </w:p>
    <w:p w14:paraId="79D8EC31" w14:textId="77777777" w:rsidR="00130D95" w:rsidRPr="00890B6F" w:rsidRDefault="00130D95" w:rsidP="00130D95">
      <w:pPr>
        <w:rPr>
          <w:rFonts w:ascii="Corbel" w:hAnsi="Corbel"/>
          <w:b/>
          <w:sz w:val="22"/>
          <w:szCs w:val="22"/>
        </w:rPr>
      </w:pPr>
    </w:p>
    <w:p w14:paraId="79D8EC32" w14:textId="77777777" w:rsidR="00130D95" w:rsidRPr="00890B6F" w:rsidRDefault="00130D95" w:rsidP="00130D95">
      <w:pPr>
        <w:rPr>
          <w:rFonts w:ascii="Corbel" w:hAnsi="Corbel"/>
          <w:b/>
          <w:sz w:val="22"/>
          <w:szCs w:val="22"/>
        </w:rPr>
      </w:pPr>
    </w:p>
    <w:p w14:paraId="79D8EC33" w14:textId="77777777" w:rsidR="002D78EC" w:rsidRPr="00890B6F" w:rsidRDefault="002D78EC" w:rsidP="00130D95">
      <w:pPr>
        <w:rPr>
          <w:rFonts w:ascii="Corbel" w:hAnsi="Corbel"/>
          <w:b/>
          <w:sz w:val="22"/>
          <w:szCs w:val="22"/>
          <w:lang w:val="en-US"/>
        </w:rPr>
      </w:pPr>
    </w:p>
    <w:p w14:paraId="79D8EC34"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35"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C36"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_3.XSD</w:t>
      </w:r>
      <w:r w:rsidRPr="00890B6F">
        <w:rPr>
          <w:rFonts w:ascii="Corbel" w:hAnsi="Corbel"/>
          <w:sz w:val="22"/>
          <w:szCs w:val="22"/>
          <w:lang w:val="en-US"/>
        </w:rPr>
        <w:t xml:space="preserve"> output</w:t>
      </w:r>
    </w:p>
    <w:p w14:paraId="79D8EC37" w14:textId="77777777" w:rsidR="00130D95" w:rsidRPr="00890B6F" w:rsidRDefault="00130D95" w:rsidP="00130D95">
      <w:pPr>
        <w:ind w:firstLine="720"/>
        <w:rPr>
          <w:rFonts w:ascii="Corbel" w:hAnsi="Corbel"/>
          <w:sz w:val="22"/>
          <w:szCs w:val="22"/>
          <w:lang w:val="en-US"/>
        </w:rPr>
      </w:pPr>
    </w:p>
    <w:p w14:paraId="79D8EC38"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39" w14:textId="77777777" w:rsidR="00130D95" w:rsidRPr="00890B6F" w:rsidRDefault="00130D95" w:rsidP="00130D95">
      <w:pPr>
        <w:ind w:firstLine="720"/>
        <w:rPr>
          <w:rFonts w:ascii="Corbel" w:hAnsi="Corbel"/>
          <w:color w:val="000000"/>
          <w:sz w:val="22"/>
          <w:szCs w:val="22"/>
          <w:lang w:val="en-US"/>
        </w:rPr>
      </w:pPr>
      <w:r w:rsidRPr="00890B6F">
        <w:rPr>
          <w:rFonts w:ascii="Corbel" w:hAnsi="Corbel"/>
          <w:i/>
          <w:color w:val="000000"/>
          <w:sz w:val="22"/>
          <w:szCs w:val="22"/>
          <w:lang w:val="en-US"/>
        </w:rPr>
        <w:t>__9</w:t>
      </w:r>
      <w:r w:rsidRPr="00890B6F">
        <w:rPr>
          <w:rFonts w:ascii="Corbel" w:hAnsi="Corbel"/>
          <w:color w:val="000000"/>
          <w:sz w:val="22"/>
          <w:szCs w:val="22"/>
          <w:lang w:val="en-US"/>
        </w:rPr>
        <w:t> : returns string containing XSD file.</w:t>
      </w:r>
    </w:p>
    <w:p w14:paraId="79D8EC3A"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3B"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nameSpace</w:t>
      </w:r>
      <w:r w:rsidRPr="00890B6F">
        <w:rPr>
          <w:rFonts w:ascii="Corbel" w:hAnsi="Corbel"/>
          <w:color w:val="000000"/>
          <w:sz w:val="22"/>
          <w:szCs w:val="22"/>
          <w:lang w:val="en-US"/>
        </w:rPr>
        <w:t xml:space="preserve"> : namespace used in the generated XSD</w:t>
      </w:r>
    </w:p>
    <w:p w14:paraId="79D8EC3C"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URI</w:t>
      </w:r>
      <w:r w:rsidRPr="00890B6F">
        <w:rPr>
          <w:rFonts w:ascii="Corbel" w:hAnsi="Corbel"/>
          <w:color w:val="000000"/>
          <w:sz w:val="22"/>
          <w:szCs w:val="22"/>
          <w:lang w:val="en-US"/>
        </w:rPr>
        <w:t xml:space="preserve"> : namespace URI used in the generated XSD</w:t>
      </w:r>
    </w:p>
    <w:p w14:paraId="79D8EC3D"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p>
    <w:p w14:paraId="79D8EC3E" w14:textId="77777777" w:rsidR="00130D95" w:rsidRPr="00890B6F" w:rsidRDefault="00130D95" w:rsidP="00130D95">
      <w:pPr>
        <w:ind w:left="720"/>
        <w:rPr>
          <w:rFonts w:ascii="Corbel" w:hAnsi="Corbel"/>
          <w:color w:val="000000"/>
          <w:sz w:val="22"/>
          <w:szCs w:val="22"/>
          <w:lang w:val="en-US"/>
        </w:rPr>
      </w:pPr>
    </w:p>
    <w:p w14:paraId="79D8EC3F"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Source Code</w:t>
      </w:r>
    </w:p>
    <w:p w14:paraId="79D8EC40"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41"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Creation of _9.XSD is done in buildXSD.cpp</w:t>
      </w:r>
    </w:p>
    <w:p w14:paraId="79D8EC42"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43"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Promote__2__5__7into__9</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p>
    <w:p w14:paraId="79D8EC44" w14:textId="77777777" w:rsidR="00130D95" w:rsidRPr="00890B6F" w:rsidRDefault="00130D95" w:rsidP="00130D95">
      <w:pPr>
        <w:rPr>
          <w:rStyle w:val="Zwaar"/>
          <w:rFonts w:ascii="Corbel" w:hAnsi="Corbel"/>
          <w:b w:val="0"/>
          <w:color w:val="000000"/>
          <w:sz w:val="22"/>
          <w:szCs w:val="22"/>
          <w:lang w:val="en-US"/>
        </w:rPr>
      </w:pPr>
    </w:p>
    <w:p w14:paraId="79D8EC45"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 xml:space="preserve">Converts internally two express schemas _2 and _5 + the </w:t>
      </w:r>
      <w:r w:rsidR="00410DC3" w:rsidRPr="00890B6F">
        <w:rPr>
          <w:rFonts w:ascii="Corbel" w:hAnsi="Corbel"/>
          <w:color w:val="000000"/>
          <w:sz w:val="22"/>
          <w:szCs w:val="22"/>
          <w:lang w:val="en-US"/>
        </w:rPr>
        <w:t xml:space="preserve">interaction framework  </w:t>
      </w:r>
      <w:r w:rsidRPr="00890B6F">
        <w:rPr>
          <w:rFonts w:ascii="Corbel" w:hAnsi="Corbel"/>
          <w:color w:val="000000"/>
          <w:sz w:val="22"/>
          <w:szCs w:val="22"/>
          <w:lang w:val="en-US"/>
        </w:rPr>
        <w:t>_7 into express schema _9 internally.</w:t>
      </w:r>
    </w:p>
    <w:p w14:paraId="79D8EC46" w14:textId="77777777" w:rsidR="00130D95" w:rsidRPr="00890B6F" w:rsidRDefault="00130D95" w:rsidP="00130D95">
      <w:pPr>
        <w:rPr>
          <w:rFonts w:ascii="Corbel" w:hAnsi="Corbel"/>
          <w:color w:val="000000"/>
          <w:sz w:val="22"/>
          <w:szCs w:val="22"/>
          <w:lang w:val="en-US"/>
        </w:rPr>
      </w:pPr>
    </w:p>
    <w:p w14:paraId="79D8EC47"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CF" wp14:editId="79D8ECD0">
                <wp:extent cx="5486400" cy="2743200"/>
                <wp:effectExtent l="9525" t="19050" r="19050" b="19050"/>
                <wp:docPr id="73" name="Papier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 name="Rectangle 75"/>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85" w14:textId="77777777" w:rsidR="00130D95" w:rsidRPr="00CA6F18" w:rsidRDefault="00130D95" w:rsidP="00130D95">
                              <w:pPr>
                                <w:jc w:val="center"/>
                                <w:rPr>
                                  <w:sz w:val="20"/>
                                  <w:szCs w:val="20"/>
                                </w:rPr>
                              </w:pPr>
                            </w:p>
                            <w:p w14:paraId="79D8ED86" w14:textId="77777777" w:rsidR="00130D95" w:rsidRPr="0048291C" w:rsidRDefault="00130D95" w:rsidP="00130D95">
                              <w:pPr>
                                <w:jc w:val="center"/>
                                <w:rPr>
                                  <w:color w:val="808080"/>
                                  <w:sz w:val="32"/>
                                  <w:szCs w:val="32"/>
                                </w:rPr>
                              </w:pPr>
                              <w:r w:rsidRPr="0048291C">
                                <w:rPr>
                                  <w:color w:val="808080"/>
                                  <w:sz w:val="32"/>
                                  <w:szCs w:val="32"/>
                                </w:rPr>
                                <w:t>_1.UML</w:t>
                              </w:r>
                            </w:p>
                            <w:p w14:paraId="79D8ED87" w14:textId="77777777" w:rsidR="00130D95" w:rsidRPr="00696C0F" w:rsidRDefault="00130D95" w:rsidP="00130D95"/>
                          </w:txbxContent>
                        </wps:txbx>
                        <wps:bodyPr rot="0" vert="horz" wrap="square" lIns="91440" tIns="45720" rIns="91440" bIns="45720" anchor="t" anchorCtr="0" upright="1">
                          <a:noAutofit/>
                        </wps:bodyPr>
                      </wps:wsp>
                      <wps:wsp>
                        <wps:cNvPr id="37" name="Rectangle 76"/>
                        <wps:cNvSpPr>
                          <a:spLocks noChangeArrowheads="1"/>
                        </wps:cNvSpPr>
                        <wps:spPr bwMode="auto">
                          <a:xfrm>
                            <a:off x="2057400" y="0"/>
                            <a:ext cx="1371600" cy="685800"/>
                          </a:xfrm>
                          <a:prstGeom prst="rect">
                            <a:avLst/>
                          </a:prstGeom>
                          <a:solidFill>
                            <a:srgbClr val="FFFFFF"/>
                          </a:solidFill>
                          <a:ln w="22225">
                            <a:solidFill>
                              <a:srgbClr val="FF0000"/>
                            </a:solidFill>
                            <a:miter lim="800000"/>
                            <a:headEnd/>
                            <a:tailEnd/>
                          </a:ln>
                        </wps:spPr>
                        <wps:txbx>
                          <w:txbxContent>
                            <w:p w14:paraId="79D8ED88" w14:textId="77777777" w:rsidR="00130D95" w:rsidRPr="00CA6F18" w:rsidRDefault="00130D95" w:rsidP="00130D95">
                              <w:pPr>
                                <w:jc w:val="center"/>
                                <w:rPr>
                                  <w:sz w:val="20"/>
                                  <w:szCs w:val="20"/>
                                </w:rPr>
                              </w:pPr>
                            </w:p>
                            <w:p w14:paraId="79D8ED89" w14:textId="77777777" w:rsidR="00130D95" w:rsidRPr="00E02D33" w:rsidRDefault="00130D95" w:rsidP="00130D95">
                              <w:pPr>
                                <w:jc w:val="center"/>
                                <w:rPr>
                                  <w:color w:val="FF0000"/>
                                  <w:sz w:val="32"/>
                                  <w:szCs w:val="32"/>
                                </w:rPr>
                              </w:pPr>
                              <w:r w:rsidRPr="00E02D33">
                                <w:rPr>
                                  <w:color w:val="FF0000"/>
                                  <w:sz w:val="32"/>
                                  <w:szCs w:val="32"/>
                                </w:rPr>
                                <w:t>_2.EXP</w:t>
                              </w:r>
                            </w:p>
                          </w:txbxContent>
                        </wps:txbx>
                        <wps:bodyPr rot="0" vert="horz" wrap="square" lIns="91440" tIns="45720" rIns="91440" bIns="45720" anchor="t" anchorCtr="0" upright="1">
                          <a:noAutofit/>
                        </wps:bodyPr>
                      </wps:wsp>
                      <wps:wsp>
                        <wps:cNvPr id="38" name="Rectangle 77"/>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8A" w14:textId="77777777" w:rsidR="00130D95" w:rsidRPr="00CA6F18" w:rsidRDefault="00130D95" w:rsidP="00130D95">
                              <w:pPr>
                                <w:jc w:val="center"/>
                                <w:rPr>
                                  <w:sz w:val="20"/>
                                  <w:szCs w:val="20"/>
                                </w:rPr>
                              </w:pPr>
                            </w:p>
                            <w:p w14:paraId="79D8ED8B" w14:textId="77777777" w:rsidR="00130D95" w:rsidRPr="0048291C" w:rsidRDefault="00130D95" w:rsidP="00130D95">
                              <w:pPr>
                                <w:jc w:val="center"/>
                                <w:rPr>
                                  <w:color w:val="808080"/>
                                  <w:sz w:val="32"/>
                                  <w:szCs w:val="32"/>
                                </w:rPr>
                              </w:pPr>
                              <w:r w:rsidRPr="0048291C">
                                <w:rPr>
                                  <w:color w:val="808080"/>
                                  <w:sz w:val="32"/>
                                  <w:szCs w:val="32"/>
                                </w:rPr>
                                <w:t>_3.XSD</w:t>
                              </w:r>
                            </w:p>
                            <w:p w14:paraId="79D8ED8C" w14:textId="77777777" w:rsidR="00130D95" w:rsidRDefault="00130D95" w:rsidP="00130D95"/>
                          </w:txbxContent>
                        </wps:txbx>
                        <wps:bodyPr rot="0" vert="horz" wrap="square" lIns="91440" tIns="45720" rIns="91440" bIns="45720" anchor="t" anchorCtr="0" upright="1">
                          <a:noAutofit/>
                        </wps:bodyPr>
                      </wps:wsp>
                      <wps:wsp>
                        <wps:cNvPr id="40" name="Rectangle 78"/>
                        <wps:cNvSpPr>
                          <a:spLocks noChangeArrowheads="1"/>
                        </wps:cNvSpPr>
                        <wps:spPr bwMode="auto">
                          <a:xfrm>
                            <a:off x="4114800" y="2057400"/>
                            <a:ext cx="1371600" cy="685800"/>
                          </a:xfrm>
                          <a:prstGeom prst="rect">
                            <a:avLst/>
                          </a:prstGeom>
                          <a:solidFill>
                            <a:srgbClr val="FFFFFF"/>
                          </a:solidFill>
                          <a:ln w="22225">
                            <a:solidFill>
                              <a:srgbClr val="FF0000"/>
                            </a:solidFill>
                            <a:miter lim="800000"/>
                            <a:headEnd/>
                            <a:tailEnd/>
                          </a:ln>
                        </wps:spPr>
                        <wps:txbx>
                          <w:txbxContent>
                            <w:p w14:paraId="79D8ED8D" w14:textId="77777777" w:rsidR="00130D95" w:rsidRPr="00CA6F18" w:rsidRDefault="00130D95" w:rsidP="00130D95">
                              <w:pPr>
                                <w:jc w:val="center"/>
                                <w:rPr>
                                  <w:sz w:val="20"/>
                                  <w:szCs w:val="20"/>
                                </w:rPr>
                              </w:pPr>
                            </w:p>
                            <w:p w14:paraId="79D8ED8E" w14:textId="77777777" w:rsidR="00130D95" w:rsidRPr="00E02D33" w:rsidRDefault="00130D95" w:rsidP="00130D95">
                              <w:pPr>
                                <w:jc w:val="center"/>
                                <w:rPr>
                                  <w:color w:val="FF0000"/>
                                  <w:sz w:val="32"/>
                                  <w:szCs w:val="32"/>
                                </w:rPr>
                              </w:pPr>
                              <w:r w:rsidRPr="00E02D33">
                                <w:rPr>
                                  <w:color w:val="FF0000"/>
                                  <w:sz w:val="32"/>
                                  <w:szCs w:val="32"/>
                                </w:rPr>
                                <w:t>_7.XML</w:t>
                              </w:r>
                            </w:p>
                            <w:p w14:paraId="79D8ED8F" w14:textId="77777777" w:rsidR="00130D95" w:rsidRDefault="00130D95" w:rsidP="00130D95"/>
                          </w:txbxContent>
                        </wps:txbx>
                        <wps:bodyPr rot="0" vert="horz" wrap="square" lIns="91440" tIns="45720" rIns="91440" bIns="45720" anchor="t" anchorCtr="0" upright="1">
                          <a:noAutofit/>
                        </wps:bodyPr>
                      </wps:wsp>
                      <wps:wsp>
                        <wps:cNvPr id="41" name="Rectangle 79"/>
                        <wps:cNvSpPr>
                          <a:spLocks noChangeArrowheads="1"/>
                        </wps:cNvSpPr>
                        <wps:spPr bwMode="auto">
                          <a:xfrm>
                            <a:off x="2057400" y="1028700"/>
                            <a:ext cx="1371600" cy="686435"/>
                          </a:xfrm>
                          <a:prstGeom prst="rect">
                            <a:avLst/>
                          </a:prstGeom>
                          <a:solidFill>
                            <a:srgbClr val="FFFFFF"/>
                          </a:solidFill>
                          <a:ln w="22225">
                            <a:solidFill>
                              <a:srgbClr val="FF0000"/>
                            </a:solidFill>
                            <a:miter lim="800000"/>
                            <a:headEnd/>
                            <a:tailEnd/>
                          </a:ln>
                        </wps:spPr>
                        <wps:txbx>
                          <w:txbxContent>
                            <w:p w14:paraId="79D8ED90" w14:textId="77777777" w:rsidR="00130D95" w:rsidRPr="00CA6F18" w:rsidRDefault="00130D95" w:rsidP="00130D95">
                              <w:pPr>
                                <w:jc w:val="center"/>
                                <w:rPr>
                                  <w:sz w:val="20"/>
                                  <w:szCs w:val="20"/>
                                </w:rPr>
                              </w:pPr>
                            </w:p>
                            <w:p w14:paraId="79D8ED91" w14:textId="77777777" w:rsidR="00130D95" w:rsidRPr="00E02D33" w:rsidRDefault="00130D95" w:rsidP="00130D95">
                              <w:pPr>
                                <w:jc w:val="center"/>
                                <w:rPr>
                                  <w:color w:val="FF0000"/>
                                  <w:sz w:val="32"/>
                                  <w:szCs w:val="32"/>
                                </w:rPr>
                              </w:pPr>
                              <w:r w:rsidRPr="00E02D33">
                                <w:rPr>
                                  <w:color w:val="FF0000"/>
                                  <w:sz w:val="32"/>
                                  <w:szCs w:val="32"/>
                                </w:rPr>
                                <w:t>_5.EXP</w:t>
                              </w:r>
                            </w:p>
                            <w:p w14:paraId="79D8ED92" w14:textId="77777777" w:rsidR="00130D95" w:rsidRDefault="00130D95" w:rsidP="00130D95"/>
                          </w:txbxContent>
                        </wps:txbx>
                        <wps:bodyPr rot="0" vert="horz" wrap="square" lIns="91440" tIns="45720" rIns="91440" bIns="45720" anchor="t" anchorCtr="0" upright="1">
                          <a:noAutofit/>
                        </wps:bodyPr>
                      </wps:wsp>
                      <wps:wsp>
                        <wps:cNvPr id="42" name="Rectangle 80"/>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93" w14:textId="77777777" w:rsidR="00130D95" w:rsidRPr="00CA6F18" w:rsidRDefault="00130D95" w:rsidP="00130D95">
                              <w:pPr>
                                <w:jc w:val="center"/>
                                <w:rPr>
                                  <w:sz w:val="20"/>
                                  <w:szCs w:val="20"/>
                                </w:rPr>
                              </w:pPr>
                            </w:p>
                            <w:p w14:paraId="79D8ED94" w14:textId="77777777" w:rsidR="00130D95" w:rsidRPr="0048291C" w:rsidRDefault="00130D95" w:rsidP="00130D95">
                              <w:pPr>
                                <w:jc w:val="center"/>
                                <w:rPr>
                                  <w:color w:val="808080"/>
                                  <w:sz w:val="32"/>
                                  <w:szCs w:val="32"/>
                                </w:rPr>
                              </w:pPr>
                              <w:r w:rsidRPr="0048291C">
                                <w:rPr>
                                  <w:color w:val="808080"/>
                                  <w:sz w:val="32"/>
                                  <w:szCs w:val="32"/>
                                </w:rPr>
                                <w:t>_4.UML</w:t>
                              </w:r>
                            </w:p>
                            <w:p w14:paraId="79D8ED95" w14:textId="77777777" w:rsidR="00130D95" w:rsidRDefault="00130D95" w:rsidP="00130D95"/>
                          </w:txbxContent>
                        </wps:txbx>
                        <wps:bodyPr rot="0" vert="horz" wrap="square" lIns="91440" tIns="45720" rIns="91440" bIns="45720" anchor="t" anchorCtr="0" upright="1">
                          <a:noAutofit/>
                        </wps:bodyPr>
                      </wps:wsp>
                      <wps:wsp>
                        <wps:cNvPr id="43" name="Rectangle 81"/>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96" w14:textId="77777777" w:rsidR="00130D95" w:rsidRPr="00CA6F18" w:rsidRDefault="00130D95" w:rsidP="00130D95">
                              <w:pPr>
                                <w:jc w:val="center"/>
                                <w:rPr>
                                  <w:sz w:val="20"/>
                                  <w:szCs w:val="20"/>
                                </w:rPr>
                              </w:pPr>
                            </w:p>
                            <w:p w14:paraId="79D8ED97" w14:textId="77777777" w:rsidR="00130D95" w:rsidRPr="0048291C" w:rsidRDefault="00130D95" w:rsidP="00130D95">
                              <w:pPr>
                                <w:jc w:val="center"/>
                                <w:rPr>
                                  <w:color w:val="808080"/>
                                  <w:sz w:val="32"/>
                                  <w:szCs w:val="32"/>
                                </w:rPr>
                              </w:pPr>
                              <w:r w:rsidRPr="0048291C">
                                <w:rPr>
                                  <w:color w:val="808080"/>
                                  <w:sz w:val="32"/>
                                  <w:szCs w:val="32"/>
                                </w:rPr>
                                <w:t>_6.SPFF</w:t>
                              </w:r>
                            </w:p>
                            <w:p w14:paraId="79D8ED98"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CF" id="Papier 73" o:spid="_x0000_s1094"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">
                <v:shape id="_x0000_s1095" type="#_x0000_t75" style="position:absolute;width:54864;height:27432;visibility:visible;mso-wrap-style:square">
                  <v:fill o:detectmouseclick="t"/>
                  <v:path o:connecttype="none"/>
                </v:shape>
                <v:rect id="Rectangle 75" o:spid="_x0000_s1096"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" strokecolor="gray">
                  <v:textbox>
                    <w:txbxContent>
                      <w:p w14:paraId="79D8ED85" w14:textId="77777777" w:rsidR="00130D95" w:rsidRPr="00CA6F18" w:rsidRDefault="00130D95" w:rsidP="00130D95">
                        <w:pPr>
                          <w:jc w:val="center"/>
                          <w:rPr>
                            <w:sz w:val="20"/>
                            <w:szCs w:val="20"/>
                          </w:rPr>
                        </w:pPr>
                      </w:p>
                      <w:p w14:paraId="79D8ED86" w14:textId="77777777" w:rsidR="00130D95" w:rsidRPr="0048291C" w:rsidRDefault="00130D95" w:rsidP="00130D95">
                        <w:pPr>
                          <w:jc w:val="center"/>
                          <w:rPr>
                            <w:color w:val="808080"/>
                            <w:sz w:val="32"/>
                            <w:szCs w:val="32"/>
                          </w:rPr>
                        </w:pPr>
                        <w:r w:rsidRPr="0048291C">
                          <w:rPr>
                            <w:color w:val="808080"/>
                            <w:sz w:val="32"/>
                            <w:szCs w:val="32"/>
                          </w:rPr>
                          <w:t>_1.UML</w:t>
                        </w:r>
                      </w:p>
                      <w:p w14:paraId="79D8ED87" w14:textId="77777777" w:rsidR="00130D95" w:rsidRPr="00696C0F" w:rsidRDefault="00130D95" w:rsidP="00130D95"/>
                    </w:txbxContent>
                  </v:textbox>
                </v:rect>
                <v:rect id="Rectangle 76" o:spid="_x0000_s1097"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" strokecolor="red" strokeweight="1.75pt">
                  <v:textbox>
                    <w:txbxContent>
                      <w:p w14:paraId="79D8ED88" w14:textId="77777777" w:rsidR="00130D95" w:rsidRPr="00CA6F18" w:rsidRDefault="00130D95" w:rsidP="00130D95">
                        <w:pPr>
                          <w:jc w:val="center"/>
                          <w:rPr>
                            <w:sz w:val="20"/>
                            <w:szCs w:val="20"/>
                          </w:rPr>
                        </w:pPr>
                      </w:p>
                      <w:p w14:paraId="79D8ED89" w14:textId="77777777" w:rsidR="00130D95" w:rsidRPr="00E02D33" w:rsidRDefault="00130D95" w:rsidP="00130D95">
                        <w:pPr>
                          <w:jc w:val="center"/>
                          <w:rPr>
                            <w:color w:val="FF0000"/>
                            <w:sz w:val="32"/>
                            <w:szCs w:val="32"/>
                          </w:rPr>
                        </w:pPr>
                        <w:r w:rsidRPr="00E02D33">
                          <w:rPr>
                            <w:color w:val="FF0000"/>
                            <w:sz w:val="32"/>
                            <w:szCs w:val="32"/>
                          </w:rPr>
                          <w:t>_2.EXP</w:t>
                        </w:r>
                      </w:p>
                    </w:txbxContent>
                  </v:textbox>
                </v:rect>
                <v:rect id="Rectangle 77" o:spid="_x0000_s1098"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" strokecolor="gray">
                  <v:textbox>
                    <w:txbxContent>
                      <w:p w14:paraId="79D8ED8A" w14:textId="77777777" w:rsidR="00130D95" w:rsidRPr="00CA6F18" w:rsidRDefault="00130D95" w:rsidP="00130D95">
                        <w:pPr>
                          <w:jc w:val="center"/>
                          <w:rPr>
                            <w:sz w:val="20"/>
                            <w:szCs w:val="20"/>
                          </w:rPr>
                        </w:pPr>
                      </w:p>
                      <w:p w14:paraId="79D8ED8B" w14:textId="77777777" w:rsidR="00130D95" w:rsidRPr="0048291C" w:rsidRDefault="00130D95" w:rsidP="00130D95">
                        <w:pPr>
                          <w:jc w:val="center"/>
                          <w:rPr>
                            <w:color w:val="808080"/>
                            <w:sz w:val="32"/>
                            <w:szCs w:val="32"/>
                          </w:rPr>
                        </w:pPr>
                        <w:r w:rsidRPr="0048291C">
                          <w:rPr>
                            <w:color w:val="808080"/>
                            <w:sz w:val="32"/>
                            <w:szCs w:val="32"/>
                          </w:rPr>
                          <w:t>_3.XSD</w:t>
                        </w:r>
                      </w:p>
                      <w:p w14:paraId="79D8ED8C" w14:textId="77777777" w:rsidR="00130D95" w:rsidRDefault="00130D95" w:rsidP="00130D95"/>
                    </w:txbxContent>
                  </v:textbox>
                </v:rect>
                <v:rect id="Rectangle 78" o:spid="_x0000_s1099"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" strokecolor="red" strokeweight="1.75pt">
                  <v:textbox>
                    <w:txbxContent>
                      <w:p w14:paraId="79D8ED8D" w14:textId="77777777" w:rsidR="00130D95" w:rsidRPr="00CA6F18" w:rsidRDefault="00130D95" w:rsidP="00130D95">
                        <w:pPr>
                          <w:jc w:val="center"/>
                          <w:rPr>
                            <w:sz w:val="20"/>
                            <w:szCs w:val="20"/>
                          </w:rPr>
                        </w:pPr>
                      </w:p>
                      <w:p w14:paraId="79D8ED8E" w14:textId="77777777" w:rsidR="00130D95" w:rsidRPr="00E02D33" w:rsidRDefault="00130D95" w:rsidP="00130D95">
                        <w:pPr>
                          <w:jc w:val="center"/>
                          <w:rPr>
                            <w:color w:val="FF0000"/>
                            <w:sz w:val="32"/>
                            <w:szCs w:val="32"/>
                          </w:rPr>
                        </w:pPr>
                        <w:r w:rsidRPr="00E02D33">
                          <w:rPr>
                            <w:color w:val="FF0000"/>
                            <w:sz w:val="32"/>
                            <w:szCs w:val="32"/>
                          </w:rPr>
                          <w:t>_7.XML</w:t>
                        </w:r>
                      </w:p>
                      <w:p w14:paraId="79D8ED8F" w14:textId="77777777" w:rsidR="00130D95" w:rsidRDefault="00130D95" w:rsidP="00130D95"/>
                    </w:txbxContent>
                  </v:textbox>
                </v:rect>
                <v:rect id="Rectangle 79" o:spid="_x0000_s1100"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" strokecolor="red" strokeweight="1.75pt">
                  <v:textbox>
                    <w:txbxContent>
                      <w:p w14:paraId="79D8ED90" w14:textId="77777777" w:rsidR="00130D95" w:rsidRPr="00CA6F18" w:rsidRDefault="00130D95" w:rsidP="00130D95">
                        <w:pPr>
                          <w:jc w:val="center"/>
                          <w:rPr>
                            <w:sz w:val="20"/>
                            <w:szCs w:val="20"/>
                          </w:rPr>
                        </w:pPr>
                      </w:p>
                      <w:p w14:paraId="79D8ED91" w14:textId="77777777" w:rsidR="00130D95" w:rsidRPr="00E02D33" w:rsidRDefault="00130D95" w:rsidP="00130D95">
                        <w:pPr>
                          <w:jc w:val="center"/>
                          <w:rPr>
                            <w:color w:val="FF0000"/>
                            <w:sz w:val="32"/>
                            <w:szCs w:val="32"/>
                          </w:rPr>
                        </w:pPr>
                        <w:r w:rsidRPr="00E02D33">
                          <w:rPr>
                            <w:color w:val="FF0000"/>
                            <w:sz w:val="32"/>
                            <w:szCs w:val="32"/>
                          </w:rPr>
                          <w:t>_5.EXP</w:t>
                        </w:r>
                      </w:p>
                      <w:p w14:paraId="79D8ED92" w14:textId="77777777" w:rsidR="00130D95" w:rsidRDefault="00130D95" w:rsidP="00130D95"/>
                    </w:txbxContent>
                  </v:textbox>
                </v:rect>
                <v:rect id="Rectangle 80" o:spid="_x0000_s1101"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" strokecolor="gray">
                  <v:textbox>
                    <w:txbxContent>
                      <w:p w14:paraId="79D8ED93" w14:textId="77777777" w:rsidR="00130D95" w:rsidRPr="00CA6F18" w:rsidRDefault="00130D95" w:rsidP="00130D95">
                        <w:pPr>
                          <w:jc w:val="center"/>
                          <w:rPr>
                            <w:sz w:val="20"/>
                            <w:szCs w:val="20"/>
                          </w:rPr>
                        </w:pPr>
                      </w:p>
                      <w:p w14:paraId="79D8ED94" w14:textId="77777777" w:rsidR="00130D95" w:rsidRPr="0048291C" w:rsidRDefault="00130D95" w:rsidP="00130D95">
                        <w:pPr>
                          <w:jc w:val="center"/>
                          <w:rPr>
                            <w:color w:val="808080"/>
                            <w:sz w:val="32"/>
                            <w:szCs w:val="32"/>
                          </w:rPr>
                        </w:pPr>
                        <w:r w:rsidRPr="0048291C">
                          <w:rPr>
                            <w:color w:val="808080"/>
                            <w:sz w:val="32"/>
                            <w:szCs w:val="32"/>
                          </w:rPr>
                          <w:t>_4.UML</w:t>
                        </w:r>
                      </w:p>
                      <w:p w14:paraId="79D8ED95" w14:textId="77777777" w:rsidR="00130D95" w:rsidRDefault="00130D95" w:rsidP="00130D95"/>
                    </w:txbxContent>
                  </v:textbox>
                </v:rect>
                <v:rect id="Rectangle 81" o:spid="_x0000_s1102"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" strokecolor="gray">
                  <v:textbox>
                    <w:txbxContent>
                      <w:p w14:paraId="79D8ED96" w14:textId="77777777" w:rsidR="00130D95" w:rsidRPr="00CA6F18" w:rsidRDefault="00130D95" w:rsidP="00130D95">
                        <w:pPr>
                          <w:jc w:val="center"/>
                          <w:rPr>
                            <w:sz w:val="20"/>
                            <w:szCs w:val="20"/>
                          </w:rPr>
                        </w:pPr>
                      </w:p>
                      <w:p w14:paraId="79D8ED97" w14:textId="77777777" w:rsidR="00130D95" w:rsidRPr="0048291C" w:rsidRDefault="00130D95" w:rsidP="00130D95">
                        <w:pPr>
                          <w:jc w:val="center"/>
                          <w:rPr>
                            <w:color w:val="808080"/>
                            <w:sz w:val="32"/>
                            <w:szCs w:val="32"/>
                          </w:rPr>
                        </w:pPr>
                        <w:r w:rsidRPr="0048291C">
                          <w:rPr>
                            <w:color w:val="808080"/>
                            <w:sz w:val="32"/>
                            <w:szCs w:val="32"/>
                          </w:rPr>
                          <w:t>_6.SPFF</w:t>
                        </w:r>
                      </w:p>
                      <w:p w14:paraId="79D8ED98"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anchor distT="0" distB="0" distL="114300" distR="114300" simplePos="0" relativeHeight="251650048" behindDoc="1" locked="0" layoutInCell="1" allowOverlap="1" wp14:anchorId="79D8ECD1" wp14:editId="79D8ECD2">
                <wp:simplePos x="0" y="0"/>
                <wp:positionH relativeFrom="column">
                  <wp:posOffset>7620</wp:posOffset>
                </wp:positionH>
                <wp:positionV relativeFrom="paragraph">
                  <wp:posOffset>2773045</wp:posOffset>
                </wp:positionV>
                <wp:extent cx="5486400" cy="2514600"/>
                <wp:effectExtent l="7620" t="1270" r="11430" b="8255"/>
                <wp:wrapNone/>
                <wp:docPr id="125" name="Papier 1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8" name="Rectangle 127"/>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99" w14:textId="77777777" w:rsidR="00130D95" w:rsidRPr="00CA6F18" w:rsidRDefault="00130D95" w:rsidP="00130D95">
                              <w:pPr>
                                <w:jc w:val="center"/>
                                <w:rPr>
                                  <w:sz w:val="20"/>
                                  <w:szCs w:val="20"/>
                                </w:rPr>
                              </w:pPr>
                            </w:p>
                            <w:p w14:paraId="79D8ED9A" w14:textId="77777777" w:rsidR="00130D95" w:rsidRPr="0048291C" w:rsidRDefault="00130D95" w:rsidP="00130D95">
                              <w:pPr>
                                <w:jc w:val="center"/>
                                <w:rPr>
                                  <w:color w:val="808080"/>
                                  <w:sz w:val="32"/>
                                  <w:szCs w:val="32"/>
                                </w:rPr>
                              </w:pPr>
                              <w:r w:rsidRPr="0048291C">
                                <w:rPr>
                                  <w:color w:val="808080"/>
                                  <w:sz w:val="32"/>
                                  <w:szCs w:val="32"/>
                                </w:rPr>
                                <w:t>11.SPFF</w:t>
                              </w:r>
                            </w:p>
                            <w:p w14:paraId="79D8ED9B" w14:textId="77777777" w:rsidR="00130D95" w:rsidRDefault="00130D95" w:rsidP="00130D95"/>
                          </w:txbxContent>
                        </wps:txbx>
                        <wps:bodyPr rot="0" vert="horz" wrap="square" lIns="91440" tIns="45720" rIns="91440" bIns="45720" anchor="t" anchorCtr="0" upright="1">
                          <a:noAutofit/>
                        </wps:bodyPr>
                      </wps:wsp>
                      <wps:wsp>
                        <wps:cNvPr id="159" name="Rectangle 128"/>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9C" w14:textId="77777777" w:rsidR="00130D95" w:rsidRPr="0048291C" w:rsidRDefault="00130D95" w:rsidP="00130D95">
                              <w:pPr>
                                <w:jc w:val="center"/>
                                <w:rPr>
                                  <w:color w:val="808080"/>
                                  <w:sz w:val="28"/>
                                  <w:szCs w:val="28"/>
                                </w:rPr>
                              </w:pPr>
                              <w:r w:rsidRPr="0048291C">
                                <w:rPr>
                                  <w:color w:val="808080"/>
                                  <w:sz w:val="28"/>
                                  <w:szCs w:val="28"/>
                                </w:rPr>
                                <w:t>PROMOTE</w:t>
                              </w:r>
                            </w:p>
                            <w:p w14:paraId="79D8ED9D" w14:textId="77777777" w:rsidR="00130D95" w:rsidRPr="00696C0F" w:rsidRDefault="00130D95" w:rsidP="00130D95"/>
                          </w:txbxContent>
                        </wps:txbx>
                        <wps:bodyPr rot="0" vert="horz" wrap="square" lIns="91440" tIns="45720" rIns="91440" bIns="45720" anchor="t" anchorCtr="0" upright="1">
                          <a:noAutofit/>
                        </wps:bodyPr>
                      </wps:wsp>
                      <wps:wsp>
                        <wps:cNvPr id="32" name="Rectangle 129"/>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9E" w14:textId="77777777" w:rsidR="00130D95" w:rsidRPr="00CA6F18" w:rsidRDefault="00130D95" w:rsidP="00130D95">
                              <w:pPr>
                                <w:jc w:val="center"/>
                                <w:rPr>
                                  <w:sz w:val="20"/>
                                  <w:szCs w:val="20"/>
                                </w:rPr>
                              </w:pPr>
                            </w:p>
                            <w:p w14:paraId="79D8ED9F" w14:textId="77777777" w:rsidR="00130D95" w:rsidRPr="0048291C" w:rsidRDefault="00130D95" w:rsidP="00130D95">
                              <w:pPr>
                                <w:jc w:val="center"/>
                                <w:rPr>
                                  <w:color w:val="808080"/>
                                  <w:sz w:val="32"/>
                                  <w:szCs w:val="32"/>
                                </w:rPr>
                              </w:pPr>
                              <w:r w:rsidRPr="0048291C">
                                <w:rPr>
                                  <w:color w:val="808080"/>
                                  <w:sz w:val="32"/>
                                  <w:szCs w:val="32"/>
                                </w:rPr>
                                <w:t>10.XSD</w:t>
                              </w:r>
                            </w:p>
                            <w:p w14:paraId="79D8EDA0" w14:textId="77777777" w:rsidR="00130D95" w:rsidRDefault="00130D95" w:rsidP="00130D95"/>
                          </w:txbxContent>
                        </wps:txbx>
                        <wps:bodyPr rot="0" vert="horz" wrap="square" lIns="91440" tIns="45720" rIns="91440" bIns="45720" anchor="t" anchorCtr="0" upright="1">
                          <a:noAutofit/>
                        </wps:bodyPr>
                      </wps:wsp>
                      <wps:wsp>
                        <wps:cNvPr id="33" name="Rectangle 130"/>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A1" w14:textId="77777777" w:rsidR="00130D95" w:rsidRPr="00CA6F18" w:rsidRDefault="00130D95" w:rsidP="00130D95">
                              <w:pPr>
                                <w:jc w:val="center"/>
                                <w:rPr>
                                  <w:sz w:val="20"/>
                                  <w:szCs w:val="20"/>
                                </w:rPr>
                              </w:pPr>
                            </w:p>
                            <w:p w14:paraId="79D8EDA2" w14:textId="77777777" w:rsidR="00130D95" w:rsidRPr="0048291C" w:rsidRDefault="00130D95" w:rsidP="00130D95">
                              <w:pPr>
                                <w:jc w:val="center"/>
                                <w:rPr>
                                  <w:color w:val="808080"/>
                                  <w:sz w:val="32"/>
                                  <w:szCs w:val="32"/>
                                </w:rPr>
                              </w:pPr>
                              <w:r w:rsidRPr="0048291C">
                                <w:rPr>
                                  <w:color w:val="808080"/>
                                  <w:sz w:val="32"/>
                                  <w:szCs w:val="32"/>
                                </w:rPr>
                                <w:t>12.XML</w:t>
                              </w:r>
                            </w:p>
                            <w:p w14:paraId="79D8EDA3" w14:textId="77777777" w:rsidR="00130D95" w:rsidRDefault="00130D95" w:rsidP="00130D95"/>
                          </w:txbxContent>
                        </wps:txbx>
                        <wps:bodyPr rot="0" vert="horz" wrap="square" lIns="91440" tIns="45720" rIns="91440" bIns="45720" anchor="t" anchorCtr="0" upright="1">
                          <a:noAutofit/>
                        </wps:bodyPr>
                      </wps:wsp>
                      <wps:wsp>
                        <wps:cNvPr id="34" name="Rectangle 131"/>
                        <wps:cNvSpPr>
                          <a:spLocks noChangeArrowheads="1"/>
                        </wps:cNvSpPr>
                        <wps:spPr bwMode="auto">
                          <a:xfrm>
                            <a:off x="2057400" y="800100"/>
                            <a:ext cx="1371600" cy="686435"/>
                          </a:xfrm>
                          <a:prstGeom prst="rect">
                            <a:avLst/>
                          </a:prstGeom>
                          <a:solidFill>
                            <a:srgbClr val="FFFFFF"/>
                          </a:solidFill>
                          <a:ln w="22225">
                            <a:solidFill>
                              <a:srgbClr val="000000"/>
                            </a:solidFill>
                            <a:miter lim="800000"/>
                            <a:headEnd/>
                            <a:tailEnd/>
                          </a:ln>
                        </wps:spPr>
                        <wps:txbx>
                          <w:txbxContent>
                            <w:p w14:paraId="79D8EDA4" w14:textId="77777777" w:rsidR="00130D95" w:rsidRPr="00CA6F18" w:rsidRDefault="00130D95" w:rsidP="00130D95">
                              <w:pPr>
                                <w:jc w:val="center"/>
                                <w:rPr>
                                  <w:sz w:val="20"/>
                                  <w:szCs w:val="20"/>
                                </w:rPr>
                              </w:pPr>
                            </w:p>
                            <w:p w14:paraId="79D8EDA5" w14:textId="77777777" w:rsidR="00130D95" w:rsidRPr="00E02D33" w:rsidRDefault="00130D95" w:rsidP="00130D95">
                              <w:pPr>
                                <w:jc w:val="center"/>
                                <w:rPr>
                                  <w:color w:val="000000"/>
                                  <w:sz w:val="32"/>
                                  <w:szCs w:val="32"/>
                                </w:rPr>
                              </w:pPr>
                              <w:r w:rsidRPr="00E02D33">
                                <w:rPr>
                                  <w:color w:val="000000"/>
                                  <w:sz w:val="32"/>
                                  <w:szCs w:val="32"/>
                                </w:rPr>
                                <w:t>_9.EXP</w:t>
                              </w:r>
                            </w:p>
                            <w:p w14:paraId="79D8EDA6" w14:textId="77777777" w:rsidR="00130D95" w:rsidRDefault="00130D95" w:rsidP="00130D95"/>
                          </w:txbxContent>
                        </wps:txbx>
                        <wps:bodyPr rot="0" vert="horz" wrap="square" lIns="91440" tIns="45720" rIns="91440" bIns="45720" anchor="t" anchorCtr="0" upright="1">
                          <a:noAutofit/>
                        </wps:bodyPr>
                      </wps:wsp>
                      <wps:wsp>
                        <wps:cNvPr id="35" name="Rectangle 132"/>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A7" w14:textId="77777777" w:rsidR="00130D95" w:rsidRPr="00CA6F18" w:rsidRDefault="00130D95" w:rsidP="00130D95">
                              <w:pPr>
                                <w:jc w:val="center"/>
                                <w:rPr>
                                  <w:sz w:val="20"/>
                                  <w:szCs w:val="20"/>
                                </w:rPr>
                              </w:pPr>
                            </w:p>
                            <w:p w14:paraId="79D8EDA8" w14:textId="77777777" w:rsidR="00130D95" w:rsidRPr="0048291C" w:rsidRDefault="00130D95" w:rsidP="00130D95">
                              <w:pPr>
                                <w:jc w:val="center"/>
                                <w:rPr>
                                  <w:color w:val="808080"/>
                                  <w:sz w:val="32"/>
                                  <w:szCs w:val="32"/>
                                </w:rPr>
                              </w:pPr>
                              <w:r w:rsidRPr="0048291C">
                                <w:rPr>
                                  <w:color w:val="808080"/>
                                  <w:sz w:val="32"/>
                                  <w:szCs w:val="32"/>
                                </w:rPr>
                                <w:t>_8.UML</w:t>
                              </w:r>
                            </w:p>
                            <w:p w14:paraId="79D8EDA9" w14:textId="77777777" w:rsidR="00130D95" w:rsidRDefault="00130D95" w:rsidP="00130D95"/>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D8ECD1" id="Papier 125" o:spid="_x0000_s1103" editas="canvas" style="position:absolute;margin-left:.6pt;margin-top:218.35pt;width:6in;height:198pt;z-index:-251666432;mso-position-horizontal-relative:text;mso-position-vertical-relative:text"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">
                <v:shape id="_x0000_s1104" type="#_x0000_t75" style="position:absolute;width:54864;height:25146;visibility:visible;mso-wrap-style:square">
                  <v:fill o:detectmouseclick="t"/>
                  <v:path o:connecttype="none"/>
                </v:shape>
                <v:rect id="Rectangle 127" o:spid="_x0000_s1105"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" strokecolor="gray">
                  <v:textbox>
                    <w:txbxContent>
                      <w:p w14:paraId="79D8ED99" w14:textId="77777777" w:rsidR="00130D95" w:rsidRPr="00CA6F18" w:rsidRDefault="00130D95" w:rsidP="00130D95">
                        <w:pPr>
                          <w:jc w:val="center"/>
                          <w:rPr>
                            <w:sz w:val="20"/>
                            <w:szCs w:val="20"/>
                          </w:rPr>
                        </w:pPr>
                      </w:p>
                      <w:p w14:paraId="79D8ED9A" w14:textId="77777777" w:rsidR="00130D95" w:rsidRPr="0048291C" w:rsidRDefault="00130D95" w:rsidP="00130D95">
                        <w:pPr>
                          <w:jc w:val="center"/>
                          <w:rPr>
                            <w:color w:val="808080"/>
                            <w:sz w:val="32"/>
                            <w:szCs w:val="32"/>
                          </w:rPr>
                        </w:pPr>
                        <w:r w:rsidRPr="0048291C">
                          <w:rPr>
                            <w:color w:val="808080"/>
                            <w:sz w:val="32"/>
                            <w:szCs w:val="32"/>
                          </w:rPr>
                          <w:t>11.SPFF</w:t>
                        </w:r>
                      </w:p>
                      <w:p w14:paraId="79D8ED9B" w14:textId="77777777" w:rsidR="00130D95" w:rsidRDefault="00130D95" w:rsidP="00130D95"/>
                    </w:txbxContent>
                  </v:textbox>
                </v:rect>
                <v:rect id="Rectangle 128" o:spid="_x0000_s1106"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" strokecolor="gray">
                  <v:textbox>
                    <w:txbxContent>
                      <w:p w14:paraId="79D8ED9C" w14:textId="77777777" w:rsidR="00130D95" w:rsidRPr="0048291C" w:rsidRDefault="00130D95" w:rsidP="00130D95">
                        <w:pPr>
                          <w:jc w:val="center"/>
                          <w:rPr>
                            <w:color w:val="808080"/>
                            <w:sz w:val="28"/>
                            <w:szCs w:val="28"/>
                          </w:rPr>
                        </w:pPr>
                        <w:r w:rsidRPr="0048291C">
                          <w:rPr>
                            <w:color w:val="808080"/>
                            <w:sz w:val="28"/>
                            <w:szCs w:val="28"/>
                          </w:rPr>
                          <w:t>PROMOTE</w:t>
                        </w:r>
                      </w:p>
                      <w:p w14:paraId="79D8ED9D" w14:textId="77777777" w:rsidR="00130D95" w:rsidRPr="00696C0F" w:rsidRDefault="00130D95" w:rsidP="00130D95"/>
                    </w:txbxContent>
                  </v:textbox>
                </v:rect>
                <v:rect id="Rectangle 129" o:spid="_x0000_s1107"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" strokecolor="gray">
                  <v:textbox>
                    <w:txbxContent>
                      <w:p w14:paraId="79D8ED9E" w14:textId="77777777" w:rsidR="00130D95" w:rsidRPr="00CA6F18" w:rsidRDefault="00130D95" w:rsidP="00130D95">
                        <w:pPr>
                          <w:jc w:val="center"/>
                          <w:rPr>
                            <w:sz w:val="20"/>
                            <w:szCs w:val="20"/>
                          </w:rPr>
                        </w:pPr>
                      </w:p>
                      <w:p w14:paraId="79D8ED9F" w14:textId="77777777" w:rsidR="00130D95" w:rsidRPr="0048291C" w:rsidRDefault="00130D95" w:rsidP="00130D95">
                        <w:pPr>
                          <w:jc w:val="center"/>
                          <w:rPr>
                            <w:color w:val="808080"/>
                            <w:sz w:val="32"/>
                            <w:szCs w:val="32"/>
                          </w:rPr>
                        </w:pPr>
                        <w:r w:rsidRPr="0048291C">
                          <w:rPr>
                            <w:color w:val="808080"/>
                            <w:sz w:val="32"/>
                            <w:szCs w:val="32"/>
                          </w:rPr>
                          <w:t>10.XSD</w:t>
                        </w:r>
                      </w:p>
                      <w:p w14:paraId="79D8EDA0" w14:textId="77777777" w:rsidR="00130D95" w:rsidRDefault="00130D95" w:rsidP="00130D95"/>
                    </w:txbxContent>
                  </v:textbox>
                </v:rect>
                <v:rect id="Rectangle 130" o:spid="_x0000_s1108"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" strokecolor="gray">
                  <v:textbox>
                    <w:txbxContent>
                      <w:p w14:paraId="79D8EDA1" w14:textId="77777777" w:rsidR="00130D95" w:rsidRPr="00CA6F18" w:rsidRDefault="00130D95" w:rsidP="00130D95">
                        <w:pPr>
                          <w:jc w:val="center"/>
                          <w:rPr>
                            <w:sz w:val="20"/>
                            <w:szCs w:val="20"/>
                          </w:rPr>
                        </w:pPr>
                      </w:p>
                      <w:p w14:paraId="79D8EDA2" w14:textId="77777777" w:rsidR="00130D95" w:rsidRPr="0048291C" w:rsidRDefault="00130D95" w:rsidP="00130D95">
                        <w:pPr>
                          <w:jc w:val="center"/>
                          <w:rPr>
                            <w:color w:val="808080"/>
                            <w:sz w:val="32"/>
                            <w:szCs w:val="32"/>
                          </w:rPr>
                        </w:pPr>
                        <w:r w:rsidRPr="0048291C">
                          <w:rPr>
                            <w:color w:val="808080"/>
                            <w:sz w:val="32"/>
                            <w:szCs w:val="32"/>
                          </w:rPr>
                          <w:t>12.XML</w:t>
                        </w:r>
                      </w:p>
                      <w:p w14:paraId="79D8EDA3" w14:textId="77777777" w:rsidR="00130D95" w:rsidRDefault="00130D95" w:rsidP="00130D95"/>
                    </w:txbxContent>
                  </v:textbox>
                </v:rect>
                <v:rect id="Rectangle 131" o:spid="_x0000_s1109"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" strokeweight="1.75pt">
                  <v:textbox>
                    <w:txbxContent>
                      <w:p w14:paraId="79D8EDA4" w14:textId="77777777" w:rsidR="00130D95" w:rsidRPr="00CA6F18" w:rsidRDefault="00130D95" w:rsidP="00130D95">
                        <w:pPr>
                          <w:jc w:val="center"/>
                          <w:rPr>
                            <w:sz w:val="20"/>
                            <w:szCs w:val="20"/>
                          </w:rPr>
                        </w:pPr>
                      </w:p>
                      <w:p w14:paraId="79D8EDA5" w14:textId="77777777" w:rsidR="00130D95" w:rsidRPr="00E02D33" w:rsidRDefault="00130D95" w:rsidP="00130D95">
                        <w:pPr>
                          <w:jc w:val="center"/>
                          <w:rPr>
                            <w:color w:val="000000"/>
                            <w:sz w:val="32"/>
                            <w:szCs w:val="32"/>
                          </w:rPr>
                        </w:pPr>
                        <w:r w:rsidRPr="00E02D33">
                          <w:rPr>
                            <w:color w:val="000000"/>
                            <w:sz w:val="32"/>
                            <w:szCs w:val="32"/>
                          </w:rPr>
                          <w:t>_9.EXP</w:t>
                        </w:r>
                      </w:p>
                      <w:p w14:paraId="79D8EDA6" w14:textId="77777777" w:rsidR="00130D95" w:rsidRDefault="00130D95" w:rsidP="00130D95"/>
                    </w:txbxContent>
                  </v:textbox>
                </v:rect>
                <v:rect id="Rectangle 132" o:spid="_x0000_s1110"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" strokecolor="gray">
                  <v:textbox>
                    <w:txbxContent>
                      <w:p w14:paraId="79D8EDA7" w14:textId="77777777" w:rsidR="00130D95" w:rsidRPr="00CA6F18" w:rsidRDefault="00130D95" w:rsidP="00130D95">
                        <w:pPr>
                          <w:jc w:val="center"/>
                          <w:rPr>
                            <w:sz w:val="20"/>
                            <w:szCs w:val="20"/>
                          </w:rPr>
                        </w:pPr>
                      </w:p>
                      <w:p w14:paraId="79D8EDA8" w14:textId="77777777" w:rsidR="00130D95" w:rsidRPr="0048291C" w:rsidRDefault="00130D95" w:rsidP="00130D95">
                        <w:pPr>
                          <w:jc w:val="center"/>
                          <w:rPr>
                            <w:color w:val="808080"/>
                            <w:sz w:val="32"/>
                            <w:szCs w:val="32"/>
                          </w:rPr>
                        </w:pPr>
                        <w:r w:rsidRPr="0048291C">
                          <w:rPr>
                            <w:color w:val="808080"/>
                            <w:sz w:val="32"/>
                            <w:szCs w:val="32"/>
                          </w:rPr>
                          <w:t>_8.UML</w:t>
                        </w:r>
                      </w:p>
                      <w:p w14:paraId="79D8EDA9" w14:textId="77777777" w:rsidR="00130D95" w:rsidRDefault="00130D95" w:rsidP="00130D95"/>
                    </w:txbxContent>
                  </v:textbox>
                </v:rect>
              </v:group>
            </w:pict>
          </mc:Fallback>
        </mc:AlternateContent>
      </w:r>
    </w:p>
    <w:p w14:paraId="79D8EC48" w14:textId="77777777" w:rsidR="00130D95" w:rsidRPr="00890B6F" w:rsidRDefault="00130D95" w:rsidP="00130D95">
      <w:pPr>
        <w:rPr>
          <w:rFonts w:ascii="Corbel" w:hAnsi="Corbel"/>
          <w:b/>
          <w:sz w:val="22"/>
          <w:szCs w:val="22"/>
        </w:rPr>
      </w:pPr>
    </w:p>
    <w:p w14:paraId="79D8EC49" w14:textId="77777777" w:rsidR="00130D95" w:rsidRPr="00890B6F" w:rsidRDefault="00130D95" w:rsidP="00130D95">
      <w:pPr>
        <w:rPr>
          <w:rFonts w:ascii="Corbel" w:hAnsi="Corbel"/>
          <w:b/>
          <w:sz w:val="22"/>
          <w:szCs w:val="22"/>
        </w:rPr>
      </w:pPr>
    </w:p>
    <w:p w14:paraId="79D8EC4A" w14:textId="77777777" w:rsidR="00130D95" w:rsidRPr="00890B6F" w:rsidRDefault="00130D95" w:rsidP="00130D95">
      <w:pPr>
        <w:rPr>
          <w:rFonts w:ascii="Corbel" w:hAnsi="Corbel"/>
          <w:b/>
          <w:sz w:val="22"/>
          <w:szCs w:val="22"/>
        </w:rPr>
      </w:pPr>
    </w:p>
    <w:p w14:paraId="79D8EC4B" w14:textId="77777777" w:rsidR="00130D95" w:rsidRPr="00890B6F" w:rsidRDefault="00130D95" w:rsidP="00130D95">
      <w:pPr>
        <w:rPr>
          <w:rFonts w:ascii="Corbel" w:hAnsi="Corbel"/>
          <w:b/>
          <w:sz w:val="22"/>
          <w:szCs w:val="22"/>
        </w:rPr>
      </w:pPr>
    </w:p>
    <w:p w14:paraId="79D8EC4C" w14:textId="77777777" w:rsidR="00130D95" w:rsidRPr="00890B6F" w:rsidRDefault="00130D95" w:rsidP="00130D95">
      <w:pPr>
        <w:rPr>
          <w:rFonts w:ascii="Corbel" w:hAnsi="Corbel"/>
          <w:b/>
          <w:sz w:val="22"/>
          <w:szCs w:val="22"/>
        </w:rPr>
      </w:pPr>
    </w:p>
    <w:p w14:paraId="79D8EC4D" w14:textId="77777777" w:rsidR="00130D95" w:rsidRPr="00890B6F" w:rsidRDefault="00130D95" w:rsidP="00130D95">
      <w:pPr>
        <w:rPr>
          <w:rFonts w:ascii="Corbel" w:hAnsi="Corbel"/>
          <w:b/>
          <w:sz w:val="22"/>
          <w:szCs w:val="22"/>
        </w:rPr>
      </w:pPr>
    </w:p>
    <w:p w14:paraId="79D8EC4E" w14:textId="77777777" w:rsidR="00130D95" w:rsidRPr="00890B6F" w:rsidRDefault="00130D95" w:rsidP="00130D95">
      <w:pPr>
        <w:rPr>
          <w:rFonts w:ascii="Corbel" w:hAnsi="Corbel"/>
          <w:b/>
          <w:sz w:val="22"/>
          <w:szCs w:val="22"/>
        </w:rPr>
      </w:pPr>
    </w:p>
    <w:p w14:paraId="79D8EC4F" w14:textId="77777777" w:rsidR="00130D95" w:rsidRPr="00890B6F" w:rsidRDefault="00130D95" w:rsidP="00130D95">
      <w:pPr>
        <w:rPr>
          <w:rFonts w:ascii="Corbel" w:hAnsi="Corbel"/>
          <w:b/>
          <w:sz w:val="22"/>
          <w:szCs w:val="22"/>
        </w:rPr>
      </w:pPr>
    </w:p>
    <w:p w14:paraId="79D8EC50" w14:textId="77777777" w:rsidR="00130D95" w:rsidRPr="00890B6F" w:rsidRDefault="00130D95" w:rsidP="00130D95">
      <w:pPr>
        <w:rPr>
          <w:rFonts w:ascii="Corbel" w:hAnsi="Corbel"/>
          <w:b/>
          <w:sz w:val="22"/>
          <w:szCs w:val="22"/>
        </w:rPr>
      </w:pPr>
    </w:p>
    <w:p w14:paraId="79D8EC51" w14:textId="77777777" w:rsidR="00130D95" w:rsidRPr="00890B6F" w:rsidRDefault="00130D95" w:rsidP="00130D95">
      <w:pPr>
        <w:rPr>
          <w:rFonts w:ascii="Corbel" w:hAnsi="Corbel"/>
          <w:b/>
          <w:sz w:val="22"/>
          <w:szCs w:val="22"/>
        </w:rPr>
      </w:pPr>
    </w:p>
    <w:p w14:paraId="79D8EC52" w14:textId="77777777" w:rsidR="00130D95" w:rsidRPr="00890B6F" w:rsidRDefault="00130D95" w:rsidP="00130D95">
      <w:pPr>
        <w:rPr>
          <w:rFonts w:ascii="Corbel" w:hAnsi="Corbel"/>
          <w:b/>
          <w:sz w:val="22"/>
          <w:szCs w:val="22"/>
        </w:rPr>
      </w:pPr>
    </w:p>
    <w:p w14:paraId="79D8EC53" w14:textId="77777777" w:rsidR="00130D95" w:rsidRPr="00890B6F" w:rsidRDefault="00130D95" w:rsidP="00130D95">
      <w:pPr>
        <w:rPr>
          <w:rFonts w:ascii="Corbel" w:hAnsi="Corbel"/>
          <w:b/>
          <w:sz w:val="22"/>
          <w:szCs w:val="22"/>
        </w:rPr>
      </w:pPr>
    </w:p>
    <w:p w14:paraId="79D8EC54"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55"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C56"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_5.EXP</w:t>
      </w:r>
      <w:r w:rsidRPr="00890B6F">
        <w:rPr>
          <w:rFonts w:ascii="Corbel" w:hAnsi="Corbel"/>
          <w:sz w:val="22"/>
          <w:szCs w:val="22"/>
          <w:lang w:val="en-US"/>
        </w:rPr>
        <w:t xml:space="preserve"> input</w:t>
      </w:r>
    </w:p>
    <w:p w14:paraId="79D8EC57"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_7.XML</w:t>
      </w:r>
      <w:r w:rsidRPr="00890B6F">
        <w:rPr>
          <w:rFonts w:ascii="Corbel" w:hAnsi="Corbel"/>
          <w:sz w:val="22"/>
          <w:szCs w:val="22"/>
          <w:lang w:val="en-US"/>
        </w:rPr>
        <w:t xml:space="preserve"> input</w:t>
      </w:r>
    </w:p>
    <w:p w14:paraId="79D8EC58"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_9.EXP</w:t>
      </w:r>
      <w:r w:rsidRPr="00890B6F">
        <w:rPr>
          <w:rFonts w:ascii="Corbel" w:hAnsi="Corbel"/>
          <w:sz w:val="22"/>
          <w:szCs w:val="22"/>
          <w:lang w:val="en-US"/>
        </w:rPr>
        <w:t xml:space="preserve"> output</w:t>
      </w:r>
    </w:p>
    <w:p w14:paraId="79D8EC59" w14:textId="77777777" w:rsidR="00130D95" w:rsidRPr="00890B6F" w:rsidRDefault="00130D95" w:rsidP="00130D95">
      <w:pPr>
        <w:ind w:firstLine="720"/>
        <w:rPr>
          <w:rFonts w:ascii="Corbel" w:hAnsi="Corbel"/>
          <w:sz w:val="22"/>
          <w:szCs w:val="22"/>
          <w:lang w:val="en-US"/>
        </w:rPr>
      </w:pPr>
    </w:p>
    <w:p w14:paraId="79D8EC5A"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5B"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5C"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p>
    <w:p w14:paraId="79D8EC5D" w14:textId="77777777" w:rsidR="00130D95" w:rsidRPr="00890B6F" w:rsidRDefault="00130D95" w:rsidP="00130D95">
      <w:pPr>
        <w:ind w:left="720"/>
        <w:rPr>
          <w:rFonts w:ascii="Corbel" w:hAnsi="Corbel"/>
          <w:color w:val="808080"/>
          <w:sz w:val="22"/>
          <w:szCs w:val="22"/>
          <w:lang w:val="en-US"/>
        </w:rPr>
      </w:pPr>
    </w:p>
    <w:p w14:paraId="79D8EC5E" w14:textId="77777777" w:rsidR="00130D95" w:rsidRPr="00890B6F" w:rsidRDefault="00130D95" w:rsidP="00130D95">
      <w:pPr>
        <w:rPr>
          <w:rFonts w:ascii="Corbel" w:hAnsi="Corbel"/>
          <w:color w:val="000000"/>
          <w:sz w:val="22"/>
          <w:szCs w:val="22"/>
          <w:lang w:val="en-US"/>
        </w:rPr>
      </w:pPr>
      <w:r w:rsidRPr="00890B6F">
        <w:rPr>
          <w:rFonts w:ascii="Corbel" w:hAnsi="Corbel"/>
          <w:b/>
          <w:sz w:val="22"/>
          <w:szCs w:val="22"/>
          <w:lang w:val="en-US"/>
        </w:rPr>
        <w:t>Source Code</w:t>
      </w:r>
    </w:p>
    <w:p w14:paraId="79D8EC5F"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60"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Promotion is done in promote.cpp</w:t>
      </w:r>
    </w:p>
    <w:p w14:paraId="79D8EC61"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62"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Set__2</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__2,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p>
    <w:p w14:paraId="79D8EC63" w14:textId="77777777" w:rsidR="00130D95" w:rsidRPr="00890B6F" w:rsidRDefault="00130D95" w:rsidP="00130D95">
      <w:pPr>
        <w:rPr>
          <w:rFonts w:ascii="Corbel" w:hAnsi="Corbel"/>
          <w:bCs/>
          <w:color w:val="000000"/>
          <w:sz w:val="22"/>
          <w:szCs w:val="22"/>
          <w:lang w:val="en-US"/>
        </w:rPr>
      </w:pPr>
    </w:p>
    <w:p w14:paraId="79D8EC64"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Loads an Express Schema (via URL or on local PC).</w:t>
      </w:r>
    </w:p>
    <w:p w14:paraId="79D8EC65" w14:textId="77777777" w:rsidR="00130D95" w:rsidRPr="00890B6F" w:rsidRDefault="00130D95" w:rsidP="00130D95">
      <w:pPr>
        <w:rPr>
          <w:rFonts w:ascii="Corbel" w:hAnsi="Corbel"/>
          <w:color w:val="000000"/>
          <w:sz w:val="22"/>
          <w:szCs w:val="22"/>
          <w:lang w:val="en-US"/>
        </w:rPr>
      </w:pPr>
    </w:p>
    <w:p w14:paraId="79D8EC66"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D3" wp14:editId="79D8ECD4">
                <wp:extent cx="5486400" cy="2743200"/>
                <wp:effectExtent l="9525" t="19050" r="9525" b="9525"/>
                <wp:docPr id="56" name="Papier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1" name="Rectangle 58"/>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AA" w14:textId="77777777" w:rsidR="00130D95" w:rsidRPr="00CA6F18" w:rsidRDefault="00130D95" w:rsidP="00130D95">
                              <w:pPr>
                                <w:jc w:val="center"/>
                                <w:rPr>
                                  <w:sz w:val="20"/>
                                  <w:szCs w:val="20"/>
                                </w:rPr>
                              </w:pPr>
                            </w:p>
                            <w:p w14:paraId="79D8EDAB" w14:textId="77777777" w:rsidR="00130D95" w:rsidRPr="0048291C" w:rsidRDefault="00130D95" w:rsidP="00130D95">
                              <w:pPr>
                                <w:jc w:val="center"/>
                                <w:rPr>
                                  <w:color w:val="808080"/>
                                  <w:sz w:val="32"/>
                                  <w:szCs w:val="32"/>
                                </w:rPr>
                              </w:pPr>
                              <w:r w:rsidRPr="0048291C">
                                <w:rPr>
                                  <w:color w:val="808080"/>
                                  <w:sz w:val="32"/>
                                  <w:szCs w:val="32"/>
                                </w:rPr>
                                <w:t>_1.UML</w:t>
                              </w:r>
                            </w:p>
                            <w:p w14:paraId="79D8EDAC" w14:textId="77777777" w:rsidR="00130D95" w:rsidRPr="00696C0F" w:rsidRDefault="00130D95" w:rsidP="00130D95"/>
                          </w:txbxContent>
                        </wps:txbx>
                        <wps:bodyPr rot="0" vert="horz" wrap="square" lIns="91440" tIns="45720" rIns="91440" bIns="45720" anchor="t" anchorCtr="0" upright="1">
                          <a:noAutofit/>
                        </wps:bodyPr>
                      </wps:wsp>
                      <wps:wsp>
                        <wps:cNvPr id="152" name="Rectangle 59"/>
                        <wps:cNvSpPr>
                          <a:spLocks noChangeArrowheads="1"/>
                        </wps:cNvSpPr>
                        <wps:spPr bwMode="auto">
                          <a:xfrm>
                            <a:off x="2057400" y="0"/>
                            <a:ext cx="1371600" cy="685800"/>
                          </a:xfrm>
                          <a:prstGeom prst="rect">
                            <a:avLst/>
                          </a:prstGeom>
                          <a:solidFill>
                            <a:srgbClr val="FFFFFF"/>
                          </a:solidFill>
                          <a:ln w="22225">
                            <a:solidFill>
                              <a:srgbClr val="000000"/>
                            </a:solidFill>
                            <a:miter lim="800000"/>
                            <a:headEnd/>
                            <a:tailEnd/>
                          </a:ln>
                        </wps:spPr>
                        <wps:txbx>
                          <w:txbxContent>
                            <w:p w14:paraId="79D8EDAD" w14:textId="77777777" w:rsidR="00130D95" w:rsidRPr="00CA6F18" w:rsidRDefault="00130D95" w:rsidP="00130D95">
                              <w:pPr>
                                <w:jc w:val="center"/>
                                <w:rPr>
                                  <w:sz w:val="20"/>
                                  <w:szCs w:val="20"/>
                                </w:rPr>
                              </w:pPr>
                            </w:p>
                            <w:p w14:paraId="79D8EDAE" w14:textId="77777777" w:rsidR="00130D95" w:rsidRPr="000602B6" w:rsidRDefault="00130D95" w:rsidP="00130D95">
                              <w:pPr>
                                <w:jc w:val="center"/>
                                <w:rPr>
                                  <w:color w:val="000000"/>
                                  <w:sz w:val="32"/>
                                  <w:szCs w:val="32"/>
                                </w:rPr>
                              </w:pPr>
                              <w:r w:rsidRPr="000602B6">
                                <w:rPr>
                                  <w:color w:val="000000"/>
                                  <w:sz w:val="32"/>
                                  <w:szCs w:val="32"/>
                                </w:rPr>
                                <w:t>_2.EXP</w:t>
                              </w:r>
                            </w:p>
                          </w:txbxContent>
                        </wps:txbx>
                        <wps:bodyPr rot="0" vert="horz" wrap="square" lIns="91440" tIns="45720" rIns="91440" bIns="45720" anchor="t" anchorCtr="0" upright="1">
                          <a:noAutofit/>
                        </wps:bodyPr>
                      </wps:wsp>
                      <wps:wsp>
                        <wps:cNvPr id="153" name="Rectangle 60"/>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AF" w14:textId="77777777" w:rsidR="00130D95" w:rsidRPr="00CA6F18" w:rsidRDefault="00130D95" w:rsidP="00130D95">
                              <w:pPr>
                                <w:jc w:val="center"/>
                                <w:rPr>
                                  <w:sz w:val="20"/>
                                  <w:szCs w:val="20"/>
                                </w:rPr>
                              </w:pPr>
                            </w:p>
                            <w:p w14:paraId="79D8EDB0" w14:textId="77777777" w:rsidR="00130D95" w:rsidRPr="0048291C" w:rsidRDefault="00130D95" w:rsidP="00130D95">
                              <w:pPr>
                                <w:jc w:val="center"/>
                                <w:rPr>
                                  <w:color w:val="808080"/>
                                  <w:sz w:val="32"/>
                                  <w:szCs w:val="32"/>
                                </w:rPr>
                              </w:pPr>
                              <w:r w:rsidRPr="0048291C">
                                <w:rPr>
                                  <w:color w:val="808080"/>
                                  <w:sz w:val="32"/>
                                  <w:szCs w:val="32"/>
                                </w:rPr>
                                <w:t>_3.XSD</w:t>
                              </w:r>
                            </w:p>
                            <w:p w14:paraId="79D8EDB1" w14:textId="77777777" w:rsidR="00130D95" w:rsidRDefault="00130D95" w:rsidP="00130D95"/>
                          </w:txbxContent>
                        </wps:txbx>
                        <wps:bodyPr rot="0" vert="horz" wrap="square" lIns="91440" tIns="45720" rIns="91440" bIns="45720" anchor="t" anchorCtr="0" upright="1">
                          <a:noAutofit/>
                        </wps:bodyPr>
                      </wps:wsp>
                      <wps:wsp>
                        <wps:cNvPr id="154" name="Rectangle 61"/>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DB2" w14:textId="77777777" w:rsidR="00130D95" w:rsidRPr="00CA6F18" w:rsidRDefault="00130D95" w:rsidP="00130D95">
                              <w:pPr>
                                <w:jc w:val="center"/>
                                <w:rPr>
                                  <w:sz w:val="20"/>
                                  <w:szCs w:val="20"/>
                                </w:rPr>
                              </w:pPr>
                            </w:p>
                            <w:p w14:paraId="79D8EDB3" w14:textId="77777777" w:rsidR="00130D95" w:rsidRPr="0048291C" w:rsidRDefault="00130D95" w:rsidP="00130D95">
                              <w:pPr>
                                <w:jc w:val="center"/>
                                <w:rPr>
                                  <w:color w:val="808080"/>
                                  <w:sz w:val="32"/>
                                  <w:szCs w:val="32"/>
                                </w:rPr>
                              </w:pPr>
                              <w:r w:rsidRPr="0048291C">
                                <w:rPr>
                                  <w:color w:val="808080"/>
                                  <w:sz w:val="32"/>
                                  <w:szCs w:val="32"/>
                                </w:rPr>
                                <w:t>_7.XML</w:t>
                              </w:r>
                            </w:p>
                            <w:p w14:paraId="79D8EDB4" w14:textId="77777777" w:rsidR="00130D95" w:rsidRDefault="00130D95" w:rsidP="00130D95"/>
                          </w:txbxContent>
                        </wps:txbx>
                        <wps:bodyPr rot="0" vert="horz" wrap="square" lIns="91440" tIns="45720" rIns="91440" bIns="45720" anchor="t" anchorCtr="0" upright="1">
                          <a:noAutofit/>
                        </wps:bodyPr>
                      </wps:wsp>
                      <wps:wsp>
                        <wps:cNvPr id="155" name="Rectangle 62"/>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DB5" w14:textId="77777777" w:rsidR="00130D95" w:rsidRPr="00CA6F18" w:rsidRDefault="00130D95" w:rsidP="00130D95">
                              <w:pPr>
                                <w:jc w:val="center"/>
                                <w:rPr>
                                  <w:sz w:val="20"/>
                                  <w:szCs w:val="20"/>
                                </w:rPr>
                              </w:pPr>
                            </w:p>
                            <w:p w14:paraId="79D8EDB6" w14:textId="77777777" w:rsidR="00130D95" w:rsidRPr="0048291C" w:rsidRDefault="00130D95" w:rsidP="00130D95">
                              <w:pPr>
                                <w:jc w:val="center"/>
                                <w:rPr>
                                  <w:color w:val="808080"/>
                                  <w:sz w:val="32"/>
                                  <w:szCs w:val="32"/>
                                </w:rPr>
                              </w:pPr>
                              <w:r w:rsidRPr="0048291C">
                                <w:rPr>
                                  <w:color w:val="808080"/>
                                  <w:sz w:val="32"/>
                                  <w:szCs w:val="32"/>
                                </w:rPr>
                                <w:t>_5.EXP</w:t>
                              </w:r>
                            </w:p>
                            <w:p w14:paraId="79D8EDB7" w14:textId="77777777" w:rsidR="00130D95" w:rsidRDefault="00130D95" w:rsidP="00130D95"/>
                          </w:txbxContent>
                        </wps:txbx>
                        <wps:bodyPr rot="0" vert="horz" wrap="square" lIns="91440" tIns="45720" rIns="91440" bIns="45720" anchor="t" anchorCtr="0" upright="1">
                          <a:noAutofit/>
                        </wps:bodyPr>
                      </wps:wsp>
                      <wps:wsp>
                        <wps:cNvPr id="156" name="Rectangle 63"/>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B8" w14:textId="77777777" w:rsidR="00130D95" w:rsidRPr="00CA6F18" w:rsidRDefault="00130D95" w:rsidP="00130D95">
                              <w:pPr>
                                <w:jc w:val="center"/>
                                <w:rPr>
                                  <w:sz w:val="20"/>
                                  <w:szCs w:val="20"/>
                                </w:rPr>
                              </w:pPr>
                            </w:p>
                            <w:p w14:paraId="79D8EDB9" w14:textId="77777777" w:rsidR="00130D95" w:rsidRPr="0048291C" w:rsidRDefault="00130D95" w:rsidP="00130D95">
                              <w:pPr>
                                <w:jc w:val="center"/>
                                <w:rPr>
                                  <w:color w:val="808080"/>
                                  <w:sz w:val="32"/>
                                  <w:szCs w:val="32"/>
                                </w:rPr>
                              </w:pPr>
                              <w:r w:rsidRPr="0048291C">
                                <w:rPr>
                                  <w:color w:val="808080"/>
                                  <w:sz w:val="32"/>
                                  <w:szCs w:val="32"/>
                                </w:rPr>
                                <w:t>_4.UML</w:t>
                              </w:r>
                            </w:p>
                            <w:p w14:paraId="79D8EDBA" w14:textId="77777777" w:rsidR="00130D95" w:rsidRDefault="00130D95" w:rsidP="00130D95"/>
                          </w:txbxContent>
                        </wps:txbx>
                        <wps:bodyPr rot="0" vert="horz" wrap="square" lIns="91440" tIns="45720" rIns="91440" bIns="45720" anchor="t" anchorCtr="0" upright="1">
                          <a:noAutofit/>
                        </wps:bodyPr>
                      </wps:wsp>
                      <wps:wsp>
                        <wps:cNvPr id="157" name="Rectangle 64"/>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BB" w14:textId="77777777" w:rsidR="00130D95" w:rsidRPr="00CA6F18" w:rsidRDefault="00130D95" w:rsidP="00130D95">
                              <w:pPr>
                                <w:jc w:val="center"/>
                                <w:rPr>
                                  <w:sz w:val="20"/>
                                  <w:szCs w:val="20"/>
                                </w:rPr>
                              </w:pPr>
                            </w:p>
                            <w:p w14:paraId="79D8EDBC" w14:textId="77777777" w:rsidR="00130D95" w:rsidRPr="0048291C" w:rsidRDefault="00130D95" w:rsidP="00130D95">
                              <w:pPr>
                                <w:jc w:val="center"/>
                                <w:rPr>
                                  <w:color w:val="808080"/>
                                  <w:sz w:val="32"/>
                                  <w:szCs w:val="32"/>
                                </w:rPr>
                              </w:pPr>
                              <w:r w:rsidRPr="0048291C">
                                <w:rPr>
                                  <w:color w:val="808080"/>
                                  <w:sz w:val="32"/>
                                  <w:szCs w:val="32"/>
                                </w:rPr>
                                <w:t>_6.SPFF</w:t>
                              </w:r>
                            </w:p>
                            <w:p w14:paraId="79D8EDBD"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D3" id="Papier 56" o:spid="_x0000_s1111"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">
                <v:shape id="_x0000_s1112" type="#_x0000_t75" style="position:absolute;width:54864;height:27432;visibility:visible;mso-wrap-style:square">
                  <v:fill o:detectmouseclick="t"/>
                  <v:path o:connecttype="none"/>
                </v:shape>
                <v:rect id="Rectangle 58" o:spid="_x0000_s1113"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" strokecolor="gray">
                  <v:textbox>
                    <w:txbxContent>
                      <w:p w14:paraId="79D8EDAA" w14:textId="77777777" w:rsidR="00130D95" w:rsidRPr="00CA6F18" w:rsidRDefault="00130D95" w:rsidP="00130D95">
                        <w:pPr>
                          <w:jc w:val="center"/>
                          <w:rPr>
                            <w:sz w:val="20"/>
                            <w:szCs w:val="20"/>
                          </w:rPr>
                        </w:pPr>
                      </w:p>
                      <w:p w14:paraId="79D8EDAB" w14:textId="77777777" w:rsidR="00130D95" w:rsidRPr="0048291C" w:rsidRDefault="00130D95" w:rsidP="00130D95">
                        <w:pPr>
                          <w:jc w:val="center"/>
                          <w:rPr>
                            <w:color w:val="808080"/>
                            <w:sz w:val="32"/>
                            <w:szCs w:val="32"/>
                          </w:rPr>
                        </w:pPr>
                        <w:r w:rsidRPr="0048291C">
                          <w:rPr>
                            <w:color w:val="808080"/>
                            <w:sz w:val="32"/>
                            <w:szCs w:val="32"/>
                          </w:rPr>
                          <w:t>_1.UML</w:t>
                        </w:r>
                      </w:p>
                      <w:p w14:paraId="79D8EDAC" w14:textId="77777777" w:rsidR="00130D95" w:rsidRPr="00696C0F" w:rsidRDefault="00130D95" w:rsidP="00130D95"/>
                    </w:txbxContent>
                  </v:textbox>
                </v:rect>
                <v:rect id="Rectangle 59" o:spid="_x0000_s1114"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" strokeweight="1.75pt">
                  <v:textbox>
                    <w:txbxContent>
                      <w:p w14:paraId="79D8EDAD" w14:textId="77777777" w:rsidR="00130D95" w:rsidRPr="00CA6F18" w:rsidRDefault="00130D95" w:rsidP="00130D95">
                        <w:pPr>
                          <w:jc w:val="center"/>
                          <w:rPr>
                            <w:sz w:val="20"/>
                            <w:szCs w:val="20"/>
                          </w:rPr>
                        </w:pPr>
                      </w:p>
                      <w:p w14:paraId="79D8EDAE" w14:textId="77777777" w:rsidR="00130D95" w:rsidRPr="000602B6" w:rsidRDefault="00130D95" w:rsidP="00130D95">
                        <w:pPr>
                          <w:jc w:val="center"/>
                          <w:rPr>
                            <w:color w:val="000000"/>
                            <w:sz w:val="32"/>
                            <w:szCs w:val="32"/>
                          </w:rPr>
                        </w:pPr>
                        <w:r w:rsidRPr="000602B6">
                          <w:rPr>
                            <w:color w:val="000000"/>
                            <w:sz w:val="32"/>
                            <w:szCs w:val="32"/>
                          </w:rPr>
                          <w:t>_2.EXP</w:t>
                        </w:r>
                      </w:p>
                    </w:txbxContent>
                  </v:textbox>
                </v:rect>
                <v:rect id="Rectangle 60" o:spid="_x0000_s1115"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" strokecolor="gray">
                  <v:textbox>
                    <w:txbxContent>
                      <w:p w14:paraId="79D8EDAF" w14:textId="77777777" w:rsidR="00130D95" w:rsidRPr="00CA6F18" w:rsidRDefault="00130D95" w:rsidP="00130D95">
                        <w:pPr>
                          <w:jc w:val="center"/>
                          <w:rPr>
                            <w:sz w:val="20"/>
                            <w:szCs w:val="20"/>
                          </w:rPr>
                        </w:pPr>
                      </w:p>
                      <w:p w14:paraId="79D8EDB0" w14:textId="77777777" w:rsidR="00130D95" w:rsidRPr="0048291C" w:rsidRDefault="00130D95" w:rsidP="00130D95">
                        <w:pPr>
                          <w:jc w:val="center"/>
                          <w:rPr>
                            <w:color w:val="808080"/>
                            <w:sz w:val="32"/>
                            <w:szCs w:val="32"/>
                          </w:rPr>
                        </w:pPr>
                        <w:r w:rsidRPr="0048291C">
                          <w:rPr>
                            <w:color w:val="808080"/>
                            <w:sz w:val="32"/>
                            <w:szCs w:val="32"/>
                          </w:rPr>
                          <w:t>_3.XSD</w:t>
                        </w:r>
                      </w:p>
                      <w:p w14:paraId="79D8EDB1" w14:textId="77777777" w:rsidR="00130D95" w:rsidRDefault="00130D95" w:rsidP="00130D95"/>
                    </w:txbxContent>
                  </v:textbox>
                </v:rect>
                <v:rect id="Rectangle 61" o:spid="_x0000_s1116"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" strokecolor="gray">
                  <v:textbox>
                    <w:txbxContent>
                      <w:p w14:paraId="79D8EDB2" w14:textId="77777777" w:rsidR="00130D95" w:rsidRPr="00CA6F18" w:rsidRDefault="00130D95" w:rsidP="00130D95">
                        <w:pPr>
                          <w:jc w:val="center"/>
                          <w:rPr>
                            <w:sz w:val="20"/>
                            <w:szCs w:val="20"/>
                          </w:rPr>
                        </w:pPr>
                      </w:p>
                      <w:p w14:paraId="79D8EDB3" w14:textId="77777777" w:rsidR="00130D95" w:rsidRPr="0048291C" w:rsidRDefault="00130D95" w:rsidP="00130D95">
                        <w:pPr>
                          <w:jc w:val="center"/>
                          <w:rPr>
                            <w:color w:val="808080"/>
                            <w:sz w:val="32"/>
                            <w:szCs w:val="32"/>
                          </w:rPr>
                        </w:pPr>
                        <w:r w:rsidRPr="0048291C">
                          <w:rPr>
                            <w:color w:val="808080"/>
                            <w:sz w:val="32"/>
                            <w:szCs w:val="32"/>
                          </w:rPr>
                          <w:t>_7.XML</w:t>
                        </w:r>
                      </w:p>
                      <w:p w14:paraId="79D8EDB4" w14:textId="77777777" w:rsidR="00130D95" w:rsidRDefault="00130D95" w:rsidP="00130D95"/>
                    </w:txbxContent>
                  </v:textbox>
                </v:rect>
                <v:rect id="Rectangle 62" o:spid="_x0000_s1117"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" strokecolor="gray">
                  <v:textbox>
                    <w:txbxContent>
                      <w:p w14:paraId="79D8EDB5" w14:textId="77777777" w:rsidR="00130D95" w:rsidRPr="00CA6F18" w:rsidRDefault="00130D95" w:rsidP="00130D95">
                        <w:pPr>
                          <w:jc w:val="center"/>
                          <w:rPr>
                            <w:sz w:val="20"/>
                            <w:szCs w:val="20"/>
                          </w:rPr>
                        </w:pPr>
                      </w:p>
                      <w:p w14:paraId="79D8EDB6" w14:textId="77777777" w:rsidR="00130D95" w:rsidRPr="0048291C" w:rsidRDefault="00130D95" w:rsidP="00130D95">
                        <w:pPr>
                          <w:jc w:val="center"/>
                          <w:rPr>
                            <w:color w:val="808080"/>
                            <w:sz w:val="32"/>
                            <w:szCs w:val="32"/>
                          </w:rPr>
                        </w:pPr>
                        <w:r w:rsidRPr="0048291C">
                          <w:rPr>
                            <w:color w:val="808080"/>
                            <w:sz w:val="32"/>
                            <w:szCs w:val="32"/>
                          </w:rPr>
                          <w:t>_5.EXP</w:t>
                        </w:r>
                      </w:p>
                      <w:p w14:paraId="79D8EDB7" w14:textId="77777777" w:rsidR="00130D95" w:rsidRDefault="00130D95" w:rsidP="00130D95"/>
                    </w:txbxContent>
                  </v:textbox>
                </v:rect>
                <v:rect id="Rectangle 63" o:spid="_x0000_s1118"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" strokecolor="gray">
                  <v:textbox>
                    <w:txbxContent>
                      <w:p w14:paraId="79D8EDB8" w14:textId="77777777" w:rsidR="00130D95" w:rsidRPr="00CA6F18" w:rsidRDefault="00130D95" w:rsidP="00130D95">
                        <w:pPr>
                          <w:jc w:val="center"/>
                          <w:rPr>
                            <w:sz w:val="20"/>
                            <w:szCs w:val="20"/>
                          </w:rPr>
                        </w:pPr>
                      </w:p>
                      <w:p w14:paraId="79D8EDB9" w14:textId="77777777" w:rsidR="00130D95" w:rsidRPr="0048291C" w:rsidRDefault="00130D95" w:rsidP="00130D95">
                        <w:pPr>
                          <w:jc w:val="center"/>
                          <w:rPr>
                            <w:color w:val="808080"/>
                            <w:sz w:val="32"/>
                            <w:szCs w:val="32"/>
                          </w:rPr>
                        </w:pPr>
                        <w:r w:rsidRPr="0048291C">
                          <w:rPr>
                            <w:color w:val="808080"/>
                            <w:sz w:val="32"/>
                            <w:szCs w:val="32"/>
                          </w:rPr>
                          <w:t>_4.UML</w:t>
                        </w:r>
                      </w:p>
                      <w:p w14:paraId="79D8EDBA" w14:textId="77777777" w:rsidR="00130D95" w:rsidRDefault="00130D95" w:rsidP="00130D95"/>
                    </w:txbxContent>
                  </v:textbox>
                </v:rect>
                <v:rect id="Rectangle 64" o:spid="_x0000_s1119"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" strokecolor="gray">
                  <v:textbox>
                    <w:txbxContent>
                      <w:p w14:paraId="79D8EDBB" w14:textId="77777777" w:rsidR="00130D95" w:rsidRPr="00CA6F18" w:rsidRDefault="00130D95" w:rsidP="00130D95">
                        <w:pPr>
                          <w:jc w:val="center"/>
                          <w:rPr>
                            <w:sz w:val="20"/>
                            <w:szCs w:val="20"/>
                          </w:rPr>
                        </w:pPr>
                      </w:p>
                      <w:p w14:paraId="79D8EDBC" w14:textId="77777777" w:rsidR="00130D95" w:rsidRPr="0048291C" w:rsidRDefault="00130D95" w:rsidP="00130D95">
                        <w:pPr>
                          <w:jc w:val="center"/>
                          <w:rPr>
                            <w:color w:val="808080"/>
                            <w:sz w:val="32"/>
                            <w:szCs w:val="32"/>
                          </w:rPr>
                        </w:pPr>
                        <w:r w:rsidRPr="0048291C">
                          <w:rPr>
                            <w:color w:val="808080"/>
                            <w:sz w:val="32"/>
                            <w:szCs w:val="32"/>
                          </w:rPr>
                          <w:t>_6.SPFF</w:t>
                        </w:r>
                      </w:p>
                      <w:p w14:paraId="79D8EDBD"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inline distT="0" distB="0" distL="0" distR="0" wp14:anchorId="79D8ECD5" wp14:editId="79D8ECD6">
                <wp:extent cx="5486400" cy="2514600"/>
                <wp:effectExtent l="9525" t="0" r="9525" b="9525"/>
                <wp:docPr id="65" name="Papier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 name="Rectangle 67"/>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BE" w14:textId="77777777" w:rsidR="00130D95" w:rsidRPr="00CA6F18" w:rsidRDefault="00130D95" w:rsidP="00130D95">
                              <w:pPr>
                                <w:jc w:val="center"/>
                                <w:rPr>
                                  <w:sz w:val="20"/>
                                  <w:szCs w:val="20"/>
                                </w:rPr>
                              </w:pPr>
                            </w:p>
                            <w:p w14:paraId="79D8EDBF" w14:textId="77777777" w:rsidR="00130D95" w:rsidRPr="0048291C" w:rsidRDefault="00130D95" w:rsidP="00130D95">
                              <w:pPr>
                                <w:jc w:val="center"/>
                                <w:rPr>
                                  <w:color w:val="808080"/>
                                  <w:sz w:val="32"/>
                                  <w:szCs w:val="32"/>
                                </w:rPr>
                              </w:pPr>
                              <w:r w:rsidRPr="0048291C">
                                <w:rPr>
                                  <w:color w:val="808080"/>
                                  <w:sz w:val="32"/>
                                  <w:szCs w:val="32"/>
                                </w:rPr>
                                <w:t>11.SPFF</w:t>
                              </w:r>
                            </w:p>
                            <w:p w14:paraId="79D8EDC0" w14:textId="77777777" w:rsidR="00130D95" w:rsidRDefault="00130D95" w:rsidP="00130D95"/>
                          </w:txbxContent>
                        </wps:txbx>
                        <wps:bodyPr rot="0" vert="horz" wrap="square" lIns="91440" tIns="45720" rIns="91440" bIns="45720" anchor="t" anchorCtr="0" upright="1">
                          <a:noAutofit/>
                        </wps:bodyPr>
                      </wps:wsp>
                      <wps:wsp>
                        <wps:cNvPr id="145" name="Rectangle 68"/>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C1" w14:textId="77777777" w:rsidR="00130D95" w:rsidRPr="0048291C" w:rsidRDefault="00130D95" w:rsidP="00130D95">
                              <w:pPr>
                                <w:jc w:val="center"/>
                                <w:rPr>
                                  <w:color w:val="808080"/>
                                  <w:sz w:val="28"/>
                                  <w:szCs w:val="28"/>
                                </w:rPr>
                              </w:pPr>
                              <w:r w:rsidRPr="0048291C">
                                <w:rPr>
                                  <w:color w:val="808080"/>
                                  <w:sz w:val="28"/>
                                  <w:szCs w:val="28"/>
                                </w:rPr>
                                <w:t>PROMOTE</w:t>
                              </w:r>
                            </w:p>
                            <w:p w14:paraId="79D8EDC2" w14:textId="77777777" w:rsidR="00130D95" w:rsidRPr="00696C0F" w:rsidRDefault="00130D95" w:rsidP="00130D95"/>
                          </w:txbxContent>
                        </wps:txbx>
                        <wps:bodyPr rot="0" vert="horz" wrap="square" lIns="91440" tIns="45720" rIns="91440" bIns="45720" anchor="t" anchorCtr="0" upright="1">
                          <a:noAutofit/>
                        </wps:bodyPr>
                      </wps:wsp>
                      <wps:wsp>
                        <wps:cNvPr id="146" name="Rectangle 69"/>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C3" w14:textId="77777777" w:rsidR="00130D95" w:rsidRPr="00CA6F18" w:rsidRDefault="00130D95" w:rsidP="00130D95">
                              <w:pPr>
                                <w:jc w:val="center"/>
                                <w:rPr>
                                  <w:sz w:val="20"/>
                                  <w:szCs w:val="20"/>
                                </w:rPr>
                              </w:pPr>
                            </w:p>
                            <w:p w14:paraId="79D8EDC4" w14:textId="77777777" w:rsidR="00130D95" w:rsidRPr="0048291C" w:rsidRDefault="00130D95" w:rsidP="00130D95">
                              <w:pPr>
                                <w:jc w:val="center"/>
                                <w:rPr>
                                  <w:color w:val="808080"/>
                                  <w:sz w:val="32"/>
                                  <w:szCs w:val="32"/>
                                </w:rPr>
                              </w:pPr>
                              <w:r w:rsidRPr="0048291C">
                                <w:rPr>
                                  <w:color w:val="808080"/>
                                  <w:sz w:val="32"/>
                                  <w:szCs w:val="32"/>
                                </w:rPr>
                                <w:t>10.XSD</w:t>
                              </w:r>
                            </w:p>
                            <w:p w14:paraId="79D8EDC5" w14:textId="77777777" w:rsidR="00130D95" w:rsidRDefault="00130D95" w:rsidP="00130D95"/>
                          </w:txbxContent>
                        </wps:txbx>
                        <wps:bodyPr rot="0" vert="horz" wrap="square" lIns="91440" tIns="45720" rIns="91440" bIns="45720" anchor="t" anchorCtr="0" upright="1">
                          <a:noAutofit/>
                        </wps:bodyPr>
                      </wps:wsp>
                      <wps:wsp>
                        <wps:cNvPr id="147" name="Rectangle 70"/>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C6" w14:textId="77777777" w:rsidR="00130D95" w:rsidRPr="00CA6F18" w:rsidRDefault="00130D95" w:rsidP="00130D95">
                              <w:pPr>
                                <w:jc w:val="center"/>
                                <w:rPr>
                                  <w:sz w:val="20"/>
                                  <w:szCs w:val="20"/>
                                </w:rPr>
                              </w:pPr>
                            </w:p>
                            <w:p w14:paraId="79D8EDC7" w14:textId="77777777" w:rsidR="00130D95" w:rsidRPr="0048291C" w:rsidRDefault="00130D95" w:rsidP="00130D95">
                              <w:pPr>
                                <w:jc w:val="center"/>
                                <w:rPr>
                                  <w:color w:val="808080"/>
                                  <w:sz w:val="32"/>
                                  <w:szCs w:val="32"/>
                                </w:rPr>
                              </w:pPr>
                              <w:r w:rsidRPr="0048291C">
                                <w:rPr>
                                  <w:color w:val="808080"/>
                                  <w:sz w:val="32"/>
                                  <w:szCs w:val="32"/>
                                </w:rPr>
                                <w:t>12.XML</w:t>
                              </w:r>
                            </w:p>
                            <w:p w14:paraId="79D8EDC8" w14:textId="77777777" w:rsidR="00130D95" w:rsidRDefault="00130D95" w:rsidP="00130D95"/>
                          </w:txbxContent>
                        </wps:txbx>
                        <wps:bodyPr rot="0" vert="horz" wrap="square" lIns="91440" tIns="45720" rIns="91440" bIns="45720" anchor="t" anchorCtr="0" upright="1">
                          <a:noAutofit/>
                        </wps:bodyPr>
                      </wps:wsp>
                      <wps:wsp>
                        <wps:cNvPr id="148" name="Rectangle 71"/>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DC9" w14:textId="77777777" w:rsidR="00130D95" w:rsidRPr="00CA6F18" w:rsidRDefault="00130D95" w:rsidP="00130D95">
                              <w:pPr>
                                <w:jc w:val="center"/>
                                <w:rPr>
                                  <w:sz w:val="20"/>
                                  <w:szCs w:val="20"/>
                                </w:rPr>
                              </w:pPr>
                            </w:p>
                            <w:p w14:paraId="79D8EDCA" w14:textId="77777777" w:rsidR="00130D95" w:rsidRPr="0048291C" w:rsidRDefault="00130D95" w:rsidP="00130D95">
                              <w:pPr>
                                <w:jc w:val="center"/>
                                <w:rPr>
                                  <w:color w:val="808080"/>
                                  <w:sz w:val="32"/>
                                  <w:szCs w:val="32"/>
                                </w:rPr>
                              </w:pPr>
                              <w:r w:rsidRPr="0048291C">
                                <w:rPr>
                                  <w:color w:val="808080"/>
                                  <w:sz w:val="32"/>
                                  <w:szCs w:val="32"/>
                                </w:rPr>
                                <w:t>_9.EXP</w:t>
                              </w:r>
                            </w:p>
                            <w:p w14:paraId="79D8EDCB" w14:textId="77777777" w:rsidR="00130D95" w:rsidRDefault="00130D95" w:rsidP="00130D95"/>
                          </w:txbxContent>
                        </wps:txbx>
                        <wps:bodyPr rot="0" vert="horz" wrap="square" lIns="91440" tIns="45720" rIns="91440" bIns="45720" anchor="t" anchorCtr="0" upright="1">
                          <a:noAutofit/>
                        </wps:bodyPr>
                      </wps:wsp>
                      <wps:wsp>
                        <wps:cNvPr id="150" name="Rectangle 72"/>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CC" w14:textId="77777777" w:rsidR="00130D95" w:rsidRPr="00CA6F18" w:rsidRDefault="00130D95" w:rsidP="00130D95">
                              <w:pPr>
                                <w:jc w:val="center"/>
                                <w:rPr>
                                  <w:sz w:val="20"/>
                                  <w:szCs w:val="20"/>
                                </w:rPr>
                              </w:pPr>
                            </w:p>
                            <w:p w14:paraId="79D8EDCD" w14:textId="77777777" w:rsidR="00130D95" w:rsidRPr="0048291C" w:rsidRDefault="00130D95" w:rsidP="00130D95">
                              <w:pPr>
                                <w:jc w:val="center"/>
                                <w:rPr>
                                  <w:color w:val="808080"/>
                                  <w:sz w:val="32"/>
                                  <w:szCs w:val="32"/>
                                </w:rPr>
                              </w:pPr>
                              <w:r w:rsidRPr="0048291C">
                                <w:rPr>
                                  <w:color w:val="808080"/>
                                  <w:sz w:val="32"/>
                                  <w:szCs w:val="32"/>
                                </w:rPr>
                                <w:t>_8.UML</w:t>
                              </w:r>
                            </w:p>
                            <w:p w14:paraId="79D8EDCE"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D5" id="Papier 65" o:spid="_x0000_s1120"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">
                <v:shape id="_x0000_s1121" type="#_x0000_t75" style="position:absolute;width:54864;height:25146;visibility:visible;mso-wrap-style:square">
                  <v:fill o:detectmouseclick="t"/>
                  <v:path o:connecttype="none"/>
                </v:shape>
                <v:rect id="Rectangle 67" o:spid="_x0000_s1122"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" strokecolor="gray">
                  <v:textbox>
                    <w:txbxContent>
                      <w:p w14:paraId="79D8EDBE" w14:textId="77777777" w:rsidR="00130D95" w:rsidRPr="00CA6F18" w:rsidRDefault="00130D95" w:rsidP="00130D95">
                        <w:pPr>
                          <w:jc w:val="center"/>
                          <w:rPr>
                            <w:sz w:val="20"/>
                            <w:szCs w:val="20"/>
                          </w:rPr>
                        </w:pPr>
                      </w:p>
                      <w:p w14:paraId="79D8EDBF" w14:textId="77777777" w:rsidR="00130D95" w:rsidRPr="0048291C" w:rsidRDefault="00130D95" w:rsidP="00130D95">
                        <w:pPr>
                          <w:jc w:val="center"/>
                          <w:rPr>
                            <w:color w:val="808080"/>
                            <w:sz w:val="32"/>
                            <w:szCs w:val="32"/>
                          </w:rPr>
                        </w:pPr>
                        <w:r w:rsidRPr="0048291C">
                          <w:rPr>
                            <w:color w:val="808080"/>
                            <w:sz w:val="32"/>
                            <w:szCs w:val="32"/>
                          </w:rPr>
                          <w:t>11.SPFF</w:t>
                        </w:r>
                      </w:p>
                      <w:p w14:paraId="79D8EDC0" w14:textId="77777777" w:rsidR="00130D95" w:rsidRDefault="00130D95" w:rsidP="00130D95"/>
                    </w:txbxContent>
                  </v:textbox>
                </v:rect>
                <v:rect id="Rectangle 68" o:spid="_x0000_s1123"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" strokecolor="gray">
                  <v:textbox>
                    <w:txbxContent>
                      <w:p w14:paraId="79D8EDC1" w14:textId="77777777" w:rsidR="00130D95" w:rsidRPr="0048291C" w:rsidRDefault="00130D95" w:rsidP="00130D95">
                        <w:pPr>
                          <w:jc w:val="center"/>
                          <w:rPr>
                            <w:color w:val="808080"/>
                            <w:sz w:val="28"/>
                            <w:szCs w:val="28"/>
                          </w:rPr>
                        </w:pPr>
                        <w:r w:rsidRPr="0048291C">
                          <w:rPr>
                            <w:color w:val="808080"/>
                            <w:sz w:val="28"/>
                            <w:szCs w:val="28"/>
                          </w:rPr>
                          <w:t>PROMOTE</w:t>
                        </w:r>
                      </w:p>
                      <w:p w14:paraId="79D8EDC2" w14:textId="77777777" w:rsidR="00130D95" w:rsidRPr="00696C0F" w:rsidRDefault="00130D95" w:rsidP="00130D95"/>
                    </w:txbxContent>
                  </v:textbox>
                </v:rect>
                <v:rect id="Rectangle 69" o:spid="_x0000_s1124"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" strokecolor="gray">
                  <v:textbox>
                    <w:txbxContent>
                      <w:p w14:paraId="79D8EDC3" w14:textId="77777777" w:rsidR="00130D95" w:rsidRPr="00CA6F18" w:rsidRDefault="00130D95" w:rsidP="00130D95">
                        <w:pPr>
                          <w:jc w:val="center"/>
                          <w:rPr>
                            <w:sz w:val="20"/>
                            <w:szCs w:val="20"/>
                          </w:rPr>
                        </w:pPr>
                      </w:p>
                      <w:p w14:paraId="79D8EDC4" w14:textId="77777777" w:rsidR="00130D95" w:rsidRPr="0048291C" w:rsidRDefault="00130D95" w:rsidP="00130D95">
                        <w:pPr>
                          <w:jc w:val="center"/>
                          <w:rPr>
                            <w:color w:val="808080"/>
                            <w:sz w:val="32"/>
                            <w:szCs w:val="32"/>
                          </w:rPr>
                        </w:pPr>
                        <w:r w:rsidRPr="0048291C">
                          <w:rPr>
                            <w:color w:val="808080"/>
                            <w:sz w:val="32"/>
                            <w:szCs w:val="32"/>
                          </w:rPr>
                          <w:t>10.XSD</w:t>
                        </w:r>
                      </w:p>
                      <w:p w14:paraId="79D8EDC5" w14:textId="77777777" w:rsidR="00130D95" w:rsidRDefault="00130D95" w:rsidP="00130D95"/>
                    </w:txbxContent>
                  </v:textbox>
                </v:rect>
                <v:rect id="Rectangle 70" o:spid="_x0000_s1125"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" strokecolor="gray">
                  <v:textbox>
                    <w:txbxContent>
                      <w:p w14:paraId="79D8EDC6" w14:textId="77777777" w:rsidR="00130D95" w:rsidRPr="00CA6F18" w:rsidRDefault="00130D95" w:rsidP="00130D95">
                        <w:pPr>
                          <w:jc w:val="center"/>
                          <w:rPr>
                            <w:sz w:val="20"/>
                            <w:szCs w:val="20"/>
                          </w:rPr>
                        </w:pPr>
                      </w:p>
                      <w:p w14:paraId="79D8EDC7" w14:textId="77777777" w:rsidR="00130D95" w:rsidRPr="0048291C" w:rsidRDefault="00130D95" w:rsidP="00130D95">
                        <w:pPr>
                          <w:jc w:val="center"/>
                          <w:rPr>
                            <w:color w:val="808080"/>
                            <w:sz w:val="32"/>
                            <w:szCs w:val="32"/>
                          </w:rPr>
                        </w:pPr>
                        <w:r w:rsidRPr="0048291C">
                          <w:rPr>
                            <w:color w:val="808080"/>
                            <w:sz w:val="32"/>
                            <w:szCs w:val="32"/>
                          </w:rPr>
                          <w:t>12.XML</w:t>
                        </w:r>
                      </w:p>
                      <w:p w14:paraId="79D8EDC8" w14:textId="77777777" w:rsidR="00130D95" w:rsidRDefault="00130D95" w:rsidP="00130D95"/>
                    </w:txbxContent>
                  </v:textbox>
                </v:rect>
                <v:rect id="Rectangle 71" o:spid="_x0000_s1126"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" strokecolor="gray">
                  <v:textbox>
                    <w:txbxContent>
                      <w:p w14:paraId="79D8EDC9" w14:textId="77777777" w:rsidR="00130D95" w:rsidRPr="00CA6F18" w:rsidRDefault="00130D95" w:rsidP="00130D95">
                        <w:pPr>
                          <w:jc w:val="center"/>
                          <w:rPr>
                            <w:sz w:val="20"/>
                            <w:szCs w:val="20"/>
                          </w:rPr>
                        </w:pPr>
                      </w:p>
                      <w:p w14:paraId="79D8EDCA" w14:textId="77777777" w:rsidR="00130D95" w:rsidRPr="0048291C" w:rsidRDefault="00130D95" w:rsidP="00130D95">
                        <w:pPr>
                          <w:jc w:val="center"/>
                          <w:rPr>
                            <w:color w:val="808080"/>
                            <w:sz w:val="32"/>
                            <w:szCs w:val="32"/>
                          </w:rPr>
                        </w:pPr>
                        <w:r w:rsidRPr="0048291C">
                          <w:rPr>
                            <w:color w:val="808080"/>
                            <w:sz w:val="32"/>
                            <w:szCs w:val="32"/>
                          </w:rPr>
                          <w:t>_9.EXP</w:t>
                        </w:r>
                      </w:p>
                      <w:p w14:paraId="79D8EDCB" w14:textId="77777777" w:rsidR="00130D95" w:rsidRDefault="00130D95" w:rsidP="00130D95"/>
                    </w:txbxContent>
                  </v:textbox>
                </v:rect>
                <v:rect id="Rectangle 72" o:spid="_x0000_s1127"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" strokecolor="gray">
                  <v:textbox>
                    <w:txbxContent>
                      <w:p w14:paraId="79D8EDCC" w14:textId="77777777" w:rsidR="00130D95" w:rsidRPr="00CA6F18" w:rsidRDefault="00130D95" w:rsidP="00130D95">
                        <w:pPr>
                          <w:jc w:val="center"/>
                          <w:rPr>
                            <w:sz w:val="20"/>
                            <w:szCs w:val="20"/>
                          </w:rPr>
                        </w:pPr>
                      </w:p>
                      <w:p w14:paraId="79D8EDCD" w14:textId="77777777" w:rsidR="00130D95" w:rsidRPr="0048291C" w:rsidRDefault="00130D95" w:rsidP="00130D95">
                        <w:pPr>
                          <w:jc w:val="center"/>
                          <w:rPr>
                            <w:color w:val="808080"/>
                            <w:sz w:val="32"/>
                            <w:szCs w:val="32"/>
                          </w:rPr>
                        </w:pPr>
                        <w:r w:rsidRPr="0048291C">
                          <w:rPr>
                            <w:color w:val="808080"/>
                            <w:sz w:val="32"/>
                            <w:szCs w:val="32"/>
                          </w:rPr>
                          <w:t>_8.UML</w:t>
                        </w:r>
                      </w:p>
                      <w:p w14:paraId="79D8EDCE" w14:textId="77777777" w:rsidR="00130D95" w:rsidRDefault="00130D95" w:rsidP="00130D95"/>
                    </w:txbxContent>
                  </v:textbox>
                </v:rect>
                <w10:anchorlock/>
              </v:group>
            </w:pict>
          </mc:Fallback>
        </mc:AlternateContent>
      </w:r>
    </w:p>
    <w:p w14:paraId="79D8EC67"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68"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C69" w14:textId="77777777" w:rsidR="00130D95" w:rsidRPr="00890B6F" w:rsidRDefault="00130D95" w:rsidP="00130D95">
      <w:pPr>
        <w:ind w:firstLine="720"/>
        <w:rPr>
          <w:rFonts w:ascii="Corbel" w:hAnsi="Corbel"/>
          <w:sz w:val="22"/>
          <w:szCs w:val="22"/>
          <w:lang w:val="en-US"/>
        </w:rPr>
      </w:pPr>
    </w:p>
    <w:p w14:paraId="79D8EC6A"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6B" w14:textId="77777777" w:rsidR="00130D95" w:rsidRPr="00890B6F" w:rsidRDefault="00130D95" w:rsidP="00130D95">
      <w:pPr>
        <w:ind w:firstLine="720"/>
        <w:rPr>
          <w:rFonts w:ascii="Corbel" w:hAnsi="Corbel"/>
          <w:color w:val="000000"/>
          <w:sz w:val="22"/>
          <w:szCs w:val="22"/>
          <w:lang w:val="en-US"/>
        </w:rPr>
      </w:pPr>
      <w:r w:rsidRPr="00890B6F">
        <w:rPr>
          <w:rFonts w:ascii="Corbel" w:hAnsi="Corbel"/>
          <w:i/>
          <w:color w:val="000000"/>
          <w:sz w:val="22"/>
          <w:szCs w:val="22"/>
          <w:lang w:val="en-US"/>
        </w:rPr>
        <w:t>__2</w:t>
      </w:r>
      <w:r w:rsidRPr="00890B6F">
        <w:rPr>
          <w:rFonts w:ascii="Corbel" w:hAnsi="Corbel"/>
          <w:color w:val="000000"/>
          <w:sz w:val="22"/>
          <w:szCs w:val="22"/>
          <w:lang w:val="en-US"/>
        </w:rPr>
        <w:t xml:space="preserve"> : URL or file </w:t>
      </w:r>
      <w:r w:rsidR="00410DC3" w:rsidRPr="00890B6F">
        <w:rPr>
          <w:rFonts w:ascii="Corbel" w:hAnsi="Corbel"/>
          <w:color w:val="000000"/>
          <w:sz w:val="22"/>
          <w:szCs w:val="22"/>
          <w:lang w:val="en-US"/>
        </w:rPr>
        <w:t xml:space="preserve">location </w:t>
      </w:r>
      <w:r w:rsidRPr="00890B6F">
        <w:rPr>
          <w:rFonts w:ascii="Corbel" w:hAnsi="Corbel"/>
          <w:color w:val="000000"/>
          <w:sz w:val="22"/>
          <w:szCs w:val="22"/>
          <w:lang w:val="en-US"/>
        </w:rPr>
        <w:t>of schema</w:t>
      </w:r>
    </w:p>
    <w:p w14:paraId="79D8EC6C"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6D"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p>
    <w:p w14:paraId="79D8EC6E" w14:textId="77777777" w:rsidR="00130D95" w:rsidRPr="00890B6F" w:rsidRDefault="00130D95" w:rsidP="00130D95">
      <w:pPr>
        <w:ind w:left="720"/>
        <w:rPr>
          <w:rFonts w:ascii="Corbel" w:hAnsi="Corbel"/>
          <w:color w:val="808080"/>
          <w:sz w:val="22"/>
          <w:szCs w:val="22"/>
          <w:lang w:val="en-US"/>
        </w:rPr>
      </w:pPr>
    </w:p>
    <w:p w14:paraId="79D8EC6F" w14:textId="77777777" w:rsidR="00130D95" w:rsidRPr="00890B6F" w:rsidRDefault="00130D95" w:rsidP="00130D95">
      <w:pPr>
        <w:rPr>
          <w:rFonts w:ascii="Corbel" w:hAnsi="Corbel"/>
          <w:color w:val="000000"/>
          <w:sz w:val="22"/>
          <w:szCs w:val="22"/>
          <w:lang w:val="en-US"/>
        </w:rPr>
      </w:pPr>
      <w:r w:rsidRPr="00890B6F">
        <w:rPr>
          <w:rFonts w:ascii="Corbel" w:hAnsi="Corbel"/>
          <w:b/>
          <w:sz w:val="22"/>
          <w:szCs w:val="22"/>
          <w:lang w:val="en-US"/>
        </w:rPr>
        <w:t>Source Code</w:t>
      </w:r>
    </w:p>
    <w:p w14:paraId="79D8EC70"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71"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Generic input stream is handeled by readExternalSource.cpp</w:t>
      </w:r>
    </w:p>
    <w:p w14:paraId="79D8EC72" w14:textId="77777777" w:rsidR="00130D95" w:rsidRPr="00890B6F" w:rsidRDefault="00130D95" w:rsidP="00130D95">
      <w:pPr>
        <w:rPr>
          <w:rFonts w:ascii="Corbel" w:hAnsi="Corbel"/>
          <w:color w:val="808080"/>
          <w:sz w:val="22"/>
          <w:szCs w:val="22"/>
          <w:lang w:val="en-US"/>
        </w:rPr>
      </w:pPr>
      <w:r w:rsidRPr="00890B6F">
        <w:rPr>
          <w:rFonts w:ascii="Corbel" w:hAnsi="Corbel"/>
          <w:sz w:val="22"/>
          <w:szCs w:val="22"/>
          <w:lang w:val="en-US"/>
        </w:rPr>
        <w:tab/>
        <w:t>_2.EXP stream is parsed by readSchema.cpp</w:t>
      </w:r>
    </w:p>
    <w:p w14:paraId="79D8EC73"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74"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Set__5</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__5,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p>
    <w:p w14:paraId="79D8EC75" w14:textId="77777777" w:rsidR="00130D95" w:rsidRPr="00890B6F" w:rsidRDefault="00130D95" w:rsidP="00130D95">
      <w:pPr>
        <w:rPr>
          <w:rFonts w:ascii="Corbel" w:hAnsi="Corbel"/>
          <w:bCs/>
          <w:color w:val="000000"/>
          <w:sz w:val="22"/>
          <w:szCs w:val="22"/>
          <w:lang w:val="en-US"/>
        </w:rPr>
      </w:pPr>
    </w:p>
    <w:p w14:paraId="79D8EC76"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Loads an Express Schema (via URL or on local PC).</w:t>
      </w:r>
    </w:p>
    <w:p w14:paraId="79D8EC77" w14:textId="77777777" w:rsidR="00130D95" w:rsidRPr="00890B6F" w:rsidRDefault="00130D95" w:rsidP="00130D95">
      <w:pPr>
        <w:rPr>
          <w:rFonts w:ascii="Corbel" w:hAnsi="Corbel"/>
          <w:color w:val="000000"/>
          <w:sz w:val="22"/>
          <w:szCs w:val="22"/>
          <w:lang w:val="en-US"/>
        </w:rPr>
      </w:pPr>
    </w:p>
    <w:p w14:paraId="79D8EC78"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D7" wp14:editId="79D8ECD8">
                <wp:extent cx="5486400" cy="2743200"/>
                <wp:effectExtent l="9525" t="9525" r="9525" b="9525"/>
                <wp:docPr id="39" name="Papier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7" name="Rectangle 41"/>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CF" w14:textId="77777777" w:rsidR="00130D95" w:rsidRPr="00CA6F18" w:rsidRDefault="00130D95" w:rsidP="00130D95">
                              <w:pPr>
                                <w:jc w:val="center"/>
                                <w:rPr>
                                  <w:sz w:val="20"/>
                                  <w:szCs w:val="20"/>
                                </w:rPr>
                              </w:pPr>
                            </w:p>
                            <w:p w14:paraId="79D8EDD0" w14:textId="77777777" w:rsidR="00130D95" w:rsidRPr="0048291C" w:rsidRDefault="00130D95" w:rsidP="00130D95">
                              <w:pPr>
                                <w:jc w:val="center"/>
                                <w:rPr>
                                  <w:color w:val="808080"/>
                                  <w:sz w:val="32"/>
                                  <w:szCs w:val="32"/>
                                </w:rPr>
                              </w:pPr>
                              <w:r w:rsidRPr="0048291C">
                                <w:rPr>
                                  <w:color w:val="808080"/>
                                  <w:sz w:val="32"/>
                                  <w:szCs w:val="32"/>
                                </w:rPr>
                                <w:t>_1.UML</w:t>
                              </w:r>
                            </w:p>
                            <w:p w14:paraId="79D8EDD1" w14:textId="77777777" w:rsidR="00130D95" w:rsidRPr="00696C0F" w:rsidRDefault="00130D95" w:rsidP="00130D95"/>
                          </w:txbxContent>
                        </wps:txbx>
                        <wps:bodyPr rot="0" vert="horz" wrap="square" lIns="91440" tIns="45720" rIns="91440" bIns="45720" anchor="t" anchorCtr="0" upright="1">
                          <a:noAutofit/>
                        </wps:bodyPr>
                      </wps:wsp>
                      <wps:wsp>
                        <wps:cNvPr id="138" name="Rectangle 42"/>
                        <wps:cNvSpPr>
                          <a:spLocks noChangeArrowheads="1"/>
                        </wps:cNvSpPr>
                        <wps:spPr bwMode="auto">
                          <a:xfrm>
                            <a:off x="2057400" y="0"/>
                            <a:ext cx="1371600" cy="685800"/>
                          </a:xfrm>
                          <a:prstGeom prst="rect">
                            <a:avLst/>
                          </a:prstGeom>
                          <a:solidFill>
                            <a:srgbClr val="FFFFFF"/>
                          </a:solidFill>
                          <a:ln w="9525">
                            <a:solidFill>
                              <a:srgbClr val="808080"/>
                            </a:solidFill>
                            <a:miter lim="800000"/>
                            <a:headEnd/>
                            <a:tailEnd/>
                          </a:ln>
                        </wps:spPr>
                        <wps:txbx>
                          <w:txbxContent>
                            <w:p w14:paraId="79D8EDD2" w14:textId="77777777" w:rsidR="00130D95" w:rsidRPr="00CA6F18" w:rsidRDefault="00130D95" w:rsidP="00130D95">
                              <w:pPr>
                                <w:jc w:val="center"/>
                                <w:rPr>
                                  <w:sz w:val="20"/>
                                  <w:szCs w:val="20"/>
                                </w:rPr>
                              </w:pPr>
                            </w:p>
                            <w:p w14:paraId="79D8EDD3" w14:textId="77777777" w:rsidR="00130D95" w:rsidRPr="0048291C" w:rsidRDefault="00130D95" w:rsidP="00130D95">
                              <w:pPr>
                                <w:jc w:val="center"/>
                                <w:rPr>
                                  <w:color w:val="808080"/>
                                  <w:sz w:val="32"/>
                                  <w:szCs w:val="32"/>
                                </w:rPr>
                              </w:pPr>
                              <w:r w:rsidRPr="0048291C">
                                <w:rPr>
                                  <w:color w:val="808080"/>
                                  <w:sz w:val="32"/>
                                  <w:szCs w:val="32"/>
                                </w:rPr>
                                <w:t>_2.EXP</w:t>
                              </w:r>
                            </w:p>
                          </w:txbxContent>
                        </wps:txbx>
                        <wps:bodyPr rot="0" vert="horz" wrap="square" lIns="91440" tIns="45720" rIns="91440" bIns="45720" anchor="t" anchorCtr="0" upright="1">
                          <a:noAutofit/>
                        </wps:bodyPr>
                      </wps:wsp>
                      <wps:wsp>
                        <wps:cNvPr id="139" name="Rectangle 43"/>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D4" w14:textId="77777777" w:rsidR="00130D95" w:rsidRPr="00CA6F18" w:rsidRDefault="00130D95" w:rsidP="00130D95">
                              <w:pPr>
                                <w:jc w:val="center"/>
                                <w:rPr>
                                  <w:sz w:val="20"/>
                                  <w:szCs w:val="20"/>
                                </w:rPr>
                              </w:pPr>
                            </w:p>
                            <w:p w14:paraId="79D8EDD5" w14:textId="77777777" w:rsidR="00130D95" w:rsidRPr="0048291C" w:rsidRDefault="00130D95" w:rsidP="00130D95">
                              <w:pPr>
                                <w:jc w:val="center"/>
                                <w:rPr>
                                  <w:color w:val="808080"/>
                                  <w:sz w:val="32"/>
                                  <w:szCs w:val="32"/>
                                </w:rPr>
                              </w:pPr>
                              <w:r w:rsidRPr="0048291C">
                                <w:rPr>
                                  <w:color w:val="808080"/>
                                  <w:sz w:val="32"/>
                                  <w:szCs w:val="32"/>
                                </w:rPr>
                                <w:t>_3.XSD</w:t>
                              </w:r>
                            </w:p>
                            <w:p w14:paraId="79D8EDD6" w14:textId="77777777" w:rsidR="00130D95" w:rsidRDefault="00130D95" w:rsidP="00130D95"/>
                          </w:txbxContent>
                        </wps:txbx>
                        <wps:bodyPr rot="0" vert="horz" wrap="square" lIns="91440" tIns="45720" rIns="91440" bIns="45720" anchor="t" anchorCtr="0" upright="1">
                          <a:noAutofit/>
                        </wps:bodyPr>
                      </wps:wsp>
                      <wps:wsp>
                        <wps:cNvPr id="140" name="Rectangle 44"/>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DD7" w14:textId="77777777" w:rsidR="00130D95" w:rsidRPr="00CA6F18" w:rsidRDefault="00130D95" w:rsidP="00130D95">
                              <w:pPr>
                                <w:jc w:val="center"/>
                                <w:rPr>
                                  <w:sz w:val="20"/>
                                  <w:szCs w:val="20"/>
                                </w:rPr>
                              </w:pPr>
                            </w:p>
                            <w:p w14:paraId="79D8EDD8" w14:textId="77777777" w:rsidR="00130D95" w:rsidRPr="0048291C" w:rsidRDefault="00130D95" w:rsidP="00130D95">
                              <w:pPr>
                                <w:jc w:val="center"/>
                                <w:rPr>
                                  <w:color w:val="808080"/>
                                  <w:sz w:val="32"/>
                                  <w:szCs w:val="32"/>
                                </w:rPr>
                              </w:pPr>
                              <w:r w:rsidRPr="0048291C">
                                <w:rPr>
                                  <w:color w:val="808080"/>
                                  <w:sz w:val="32"/>
                                  <w:szCs w:val="32"/>
                                </w:rPr>
                                <w:t>_7.XML</w:t>
                              </w:r>
                            </w:p>
                            <w:p w14:paraId="79D8EDD9" w14:textId="77777777" w:rsidR="00130D95" w:rsidRDefault="00130D95" w:rsidP="00130D95"/>
                          </w:txbxContent>
                        </wps:txbx>
                        <wps:bodyPr rot="0" vert="horz" wrap="square" lIns="91440" tIns="45720" rIns="91440" bIns="45720" anchor="t" anchorCtr="0" upright="1">
                          <a:noAutofit/>
                        </wps:bodyPr>
                      </wps:wsp>
                      <wps:wsp>
                        <wps:cNvPr id="141" name="Rectangle 45"/>
                        <wps:cNvSpPr>
                          <a:spLocks noChangeArrowheads="1"/>
                        </wps:cNvSpPr>
                        <wps:spPr bwMode="auto">
                          <a:xfrm>
                            <a:off x="2057400" y="1028700"/>
                            <a:ext cx="1371600" cy="686435"/>
                          </a:xfrm>
                          <a:prstGeom prst="rect">
                            <a:avLst/>
                          </a:prstGeom>
                          <a:solidFill>
                            <a:srgbClr val="FFFFFF"/>
                          </a:solidFill>
                          <a:ln w="22225">
                            <a:solidFill>
                              <a:srgbClr val="000000"/>
                            </a:solidFill>
                            <a:miter lim="800000"/>
                            <a:headEnd/>
                            <a:tailEnd/>
                          </a:ln>
                        </wps:spPr>
                        <wps:txbx>
                          <w:txbxContent>
                            <w:p w14:paraId="79D8EDDA" w14:textId="77777777" w:rsidR="00130D95" w:rsidRPr="00CA6F18" w:rsidRDefault="00130D95" w:rsidP="00130D95">
                              <w:pPr>
                                <w:jc w:val="center"/>
                                <w:rPr>
                                  <w:sz w:val="20"/>
                                  <w:szCs w:val="20"/>
                                </w:rPr>
                              </w:pPr>
                            </w:p>
                            <w:p w14:paraId="79D8EDDB" w14:textId="77777777" w:rsidR="00130D95" w:rsidRPr="000602B6" w:rsidRDefault="00130D95" w:rsidP="00130D95">
                              <w:pPr>
                                <w:jc w:val="center"/>
                                <w:rPr>
                                  <w:color w:val="000000"/>
                                  <w:sz w:val="32"/>
                                  <w:szCs w:val="32"/>
                                </w:rPr>
                              </w:pPr>
                              <w:r w:rsidRPr="000602B6">
                                <w:rPr>
                                  <w:color w:val="000000"/>
                                  <w:sz w:val="32"/>
                                  <w:szCs w:val="32"/>
                                </w:rPr>
                                <w:t>_5.EXP</w:t>
                              </w:r>
                            </w:p>
                            <w:p w14:paraId="79D8EDDC" w14:textId="77777777" w:rsidR="00130D95" w:rsidRDefault="00130D95" w:rsidP="00130D95"/>
                          </w:txbxContent>
                        </wps:txbx>
                        <wps:bodyPr rot="0" vert="horz" wrap="square" lIns="91440" tIns="45720" rIns="91440" bIns="45720" anchor="t" anchorCtr="0" upright="1">
                          <a:noAutofit/>
                        </wps:bodyPr>
                      </wps:wsp>
                      <wps:wsp>
                        <wps:cNvPr id="142" name="Rectangle 46"/>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DDD" w14:textId="77777777" w:rsidR="00130D95" w:rsidRPr="00CA6F18" w:rsidRDefault="00130D95" w:rsidP="00130D95">
                              <w:pPr>
                                <w:jc w:val="center"/>
                                <w:rPr>
                                  <w:sz w:val="20"/>
                                  <w:szCs w:val="20"/>
                                </w:rPr>
                              </w:pPr>
                            </w:p>
                            <w:p w14:paraId="79D8EDDE" w14:textId="77777777" w:rsidR="00130D95" w:rsidRPr="0048291C" w:rsidRDefault="00130D95" w:rsidP="00130D95">
                              <w:pPr>
                                <w:jc w:val="center"/>
                                <w:rPr>
                                  <w:color w:val="808080"/>
                                  <w:sz w:val="32"/>
                                  <w:szCs w:val="32"/>
                                </w:rPr>
                              </w:pPr>
                              <w:r w:rsidRPr="0048291C">
                                <w:rPr>
                                  <w:color w:val="808080"/>
                                  <w:sz w:val="32"/>
                                  <w:szCs w:val="32"/>
                                </w:rPr>
                                <w:t>_4.UML</w:t>
                              </w:r>
                            </w:p>
                            <w:p w14:paraId="79D8EDDF" w14:textId="77777777" w:rsidR="00130D95" w:rsidRDefault="00130D95" w:rsidP="00130D95"/>
                          </w:txbxContent>
                        </wps:txbx>
                        <wps:bodyPr rot="0" vert="horz" wrap="square" lIns="91440" tIns="45720" rIns="91440" bIns="45720" anchor="t" anchorCtr="0" upright="1">
                          <a:noAutofit/>
                        </wps:bodyPr>
                      </wps:wsp>
                      <wps:wsp>
                        <wps:cNvPr id="143" name="Rectangle 47"/>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DE0" w14:textId="77777777" w:rsidR="00130D95" w:rsidRPr="00CA6F18" w:rsidRDefault="00130D95" w:rsidP="00130D95">
                              <w:pPr>
                                <w:jc w:val="center"/>
                                <w:rPr>
                                  <w:sz w:val="20"/>
                                  <w:szCs w:val="20"/>
                                </w:rPr>
                              </w:pPr>
                            </w:p>
                            <w:p w14:paraId="79D8EDE1" w14:textId="77777777" w:rsidR="00130D95" w:rsidRPr="0048291C" w:rsidRDefault="00130D95" w:rsidP="00130D95">
                              <w:pPr>
                                <w:jc w:val="center"/>
                                <w:rPr>
                                  <w:color w:val="808080"/>
                                  <w:sz w:val="32"/>
                                  <w:szCs w:val="32"/>
                                </w:rPr>
                              </w:pPr>
                              <w:r w:rsidRPr="0048291C">
                                <w:rPr>
                                  <w:color w:val="808080"/>
                                  <w:sz w:val="32"/>
                                  <w:szCs w:val="32"/>
                                </w:rPr>
                                <w:t>_6.SPFF</w:t>
                              </w:r>
                            </w:p>
                            <w:p w14:paraId="79D8EDE2"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D7" id="Papier 39" o:spid="_x0000_s1128"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">
                <v:shape id="_x0000_s1129" type="#_x0000_t75" style="position:absolute;width:54864;height:27432;visibility:visible;mso-wrap-style:square">
                  <v:fill o:detectmouseclick="t"/>
                  <v:path o:connecttype="none"/>
                </v:shape>
                <v:rect id="Rectangle 41" o:spid="_x0000_s1130"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" strokecolor="gray">
                  <v:textbox>
                    <w:txbxContent>
                      <w:p w14:paraId="79D8EDCF" w14:textId="77777777" w:rsidR="00130D95" w:rsidRPr="00CA6F18" w:rsidRDefault="00130D95" w:rsidP="00130D95">
                        <w:pPr>
                          <w:jc w:val="center"/>
                          <w:rPr>
                            <w:sz w:val="20"/>
                            <w:szCs w:val="20"/>
                          </w:rPr>
                        </w:pPr>
                      </w:p>
                      <w:p w14:paraId="79D8EDD0" w14:textId="77777777" w:rsidR="00130D95" w:rsidRPr="0048291C" w:rsidRDefault="00130D95" w:rsidP="00130D95">
                        <w:pPr>
                          <w:jc w:val="center"/>
                          <w:rPr>
                            <w:color w:val="808080"/>
                            <w:sz w:val="32"/>
                            <w:szCs w:val="32"/>
                          </w:rPr>
                        </w:pPr>
                        <w:r w:rsidRPr="0048291C">
                          <w:rPr>
                            <w:color w:val="808080"/>
                            <w:sz w:val="32"/>
                            <w:szCs w:val="32"/>
                          </w:rPr>
                          <w:t>_1.UML</w:t>
                        </w:r>
                      </w:p>
                      <w:p w14:paraId="79D8EDD1" w14:textId="77777777" w:rsidR="00130D95" w:rsidRPr="00696C0F" w:rsidRDefault="00130D95" w:rsidP="00130D95"/>
                    </w:txbxContent>
                  </v:textbox>
                </v:rect>
                <v:rect id="Rectangle 42" o:spid="_x0000_s1131"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" strokecolor="gray">
                  <v:textbox>
                    <w:txbxContent>
                      <w:p w14:paraId="79D8EDD2" w14:textId="77777777" w:rsidR="00130D95" w:rsidRPr="00CA6F18" w:rsidRDefault="00130D95" w:rsidP="00130D95">
                        <w:pPr>
                          <w:jc w:val="center"/>
                          <w:rPr>
                            <w:sz w:val="20"/>
                            <w:szCs w:val="20"/>
                          </w:rPr>
                        </w:pPr>
                      </w:p>
                      <w:p w14:paraId="79D8EDD3" w14:textId="77777777" w:rsidR="00130D95" w:rsidRPr="0048291C" w:rsidRDefault="00130D95" w:rsidP="00130D95">
                        <w:pPr>
                          <w:jc w:val="center"/>
                          <w:rPr>
                            <w:color w:val="808080"/>
                            <w:sz w:val="32"/>
                            <w:szCs w:val="32"/>
                          </w:rPr>
                        </w:pPr>
                        <w:r w:rsidRPr="0048291C">
                          <w:rPr>
                            <w:color w:val="808080"/>
                            <w:sz w:val="32"/>
                            <w:szCs w:val="32"/>
                          </w:rPr>
                          <w:t>_2.EXP</w:t>
                        </w:r>
                      </w:p>
                    </w:txbxContent>
                  </v:textbox>
                </v:rect>
                <v:rect id="Rectangle 43" o:spid="_x0000_s1132"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" strokecolor="gray">
                  <v:textbox>
                    <w:txbxContent>
                      <w:p w14:paraId="79D8EDD4" w14:textId="77777777" w:rsidR="00130D95" w:rsidRPr="00CA6F18" w:rsidRDefault="00130D95" w:rsidP="00130D95">
                        <w:pPr>
                          <w:jc w:val="center"/>
                          <w:rPr>
                            <w:sz w:val="20"/>
                            <w:szCs w:val="20"/>
                          </w:rPr>
                        </w:pPr>
                      </w:p>
                      <w:p w14:paraId="79D8EDD5" w14:textId="77777777" w:rsidR="00130D95" w:rsidRPr="0048291C" w:rsidRDefault="00130D95" w:rsidP="00130D95">
                        <w:pPr>
                          <w:jc w:val="center"/>
                          <w:rPr>
                            <w:color w:val="808080"/>
                            <w:sz w:val="32"/>
                            <w:szCs w:val="32"/>
                          </w:rPr>
                        </w:pPr>
                        <w:r w:rsidRPr="0048291C">
                          <w:rPr>
                            <w:color w:val="808080"/>
                            <w:sz w:val="32"/>
                            <w:szCs w:val="32"/>
                          </w:rPr>
                          <w:t>_3.XSD</w:t>
                        </w:r>
                      </w:p>
                      <w:p w14:paraId="79D8EDD6" w14:textId="77777777" w:rsidR="00130D95" w:rsidRDefault="00130D95" w:rsidP="00130D95"/>
                    </w:txbxContent>
                  </v:textbox>
                </v:rect>
                <v:rect id="Rectangle 44" o:spid="_x0000_s1133"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" strokecolor="gray">
                  <v:textbox>
                    <w:txbxContent>
                      <w:p w14:paraId="79D8EDD7" w14:textId="77777777" w:rsidR="00130D95" w:rsidRPr="00CA6F18" w:rsidRDefault="00130D95" w:rsidP="00130D95">
                        <w:pPr>
                          <w:jc w:val="center"/>
                          <w:rPr>
                            <w:sz w:val="20"/>
                            <w:szCs w:val="20"/>
                          </w:rPr>
                        </w:pPr>
                      </w:p>
                      <w:p w14:paraId="79D8EDD8" w14:textId="77777777" w:rsidR="00130D95" w:rsidRPr="0048291C" w:rsidRDefault="00130D95" w:rsidP="00130D95">
                        <w:pPr>
                          <w:jc w:val="center"/>
                          <w:rPr>
                            <w:color w:val="808080"/>
                            <w:sz w:val="32"/>
                            <w:szCs w:val="32"/>
                          </w:rPr>
                        </w:pPr>
                        <w:r w:rsidRPr="0048291C">
                          <w:rPr>
                            <w:color w:val="808080"/>
                            <w:sz w:val="32"/>
                            <w:szCs w:val="32"/>
                          </w:rPr>
                          <w:t>_7.XML</w:t>
                        </w:r>
                      </w:p>
                      <w:p w14:paraId="79D8EDD9" w14:textId="77777777" w:rsidR="00130D95" w:rsidRDefault="00130D95" w:rsidP="00130D95"/>
                    </w:txbxContent>
                  </v:textbox>
                </v:rect>
                <v:rect id="Rectangle 45" o:spid="_x0000_s1134"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" strokeweight="1.75pt">
                  <v:textbox>
                    <w:txbxContent>
                      <w:p w14:paraId="79D8EDDA" w14:textId="77777777" w:rsidR="00130D95" w:rsidRPr="00CA6F18" w:rsidRDefault="00130D95" w:rsidP="00130D95">
                        <w:pPr>
                          <w:jc w:val="center"/>
                          <w:rPr>
                            <w:sz w:val="20"/>
                            <w:szCs w:val="20"/>
                          </w:rPr>
                        </w:pPr>
                      </w:p>
                      <w:p w14:paraId="79D8EDDB" w14:textId="77777777" w:rsidR="00130D95" w:rsidRPr="000602B6" w:rsidRDefault="00130D95" w:rsidP="00130D95">
                        <w:pPr>
                          <w:jc w:val="center"/>
                          <w:rPr>
                            <w:color w:val="000000"/>
                            <w:sz w:val="32"/>
                            <w:szCs w:val="32"/>
                          </w:rPr>
                        </w:pPr>
                        <w:r w:rsidRPr="000602B6">
                          <w:rPr>
                            <w:color w:val="000000"/>
                            <w:sz w:val="32"/>
                            <w:szCs w:val="32"/>
                          </w:rPr>
                          <w:t>_5.EXP</w:t>
                        </w:r>
                      </w:p>
                      <w:p w14:paraId="79D8EDDC" w14:textId="77777777" w:rsidR="00130D95" w:rsidRDefault="00130D95" w:rsidP="00130D95"/>
                    </w:txbxContent>
                  </v:textbox>
                </v:rect>
                <v:rect id="Rectangle 46" o:spid="_x0000_s1135"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" strokecolor="gray">
                  <v:textbox>
                    <w:txbxContent>
                      <w:p w14:paraId="79D8EDDD" w14:textId="77777777" w:rsidR="00130D95" w:rsidRPr="00CA6F18" w:rsidRDefault="00130D95" w:rsidP="00130D95">
                        <w:pPr>
                          <w:jc w:val="center"/>
                          <w:rPr>
                            <w:sz w:val="20"/>
                            <w:szCs w:val="20"/>
                          </w:rPr>
                        </w:pPr>
                      </w:p>
                      <w:p w14:paraId="79D8EDDE" w14:textId="77777777" w:rsidR="00130D95" w:rsidRPr="0048291C" w:rsidRDefault="00130D95" w:rsidP="00130D95">
                        <w:pPr>
                          <w:jc w:val="center"/>
                          <w:rPr>
                            <w:color w:val="808080"/>
                            <w:sz w:val="32"/>
                            <w:szCs w:val="32"/>
                          </w:rPr>
                        </w:pPr>
                        <w:r w:rsidRPr="0048291C">
                          <w:rPr>
                            <w:color w:val="808080"/>
                            <w:sz w:val="32"/>
                            <w:szCs w:val="32"/>
                          </w:rPr>
                          <w:t>_4.UML</w:t>
                        </w:r>
                      </w:p>
                      <w:p w14:paraId="79D8EDDF" w14:textId="77777777" w:rsidR="00130D95" w:rsidRDefault="00130D95" w:rsidP="00130D95"/>
                    </w:txbxContent>
                  </v:textbox>
                </v:rect>
                <v:rect id="Rectangle 47" o:spid="_x0000_s1136"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" strokecolor="gray">
                  <v:textbox>
                    <w:txbxContent>
                      <w:p w14:paraId="79D8EDE0" w14:textId="77777777" w:rsidR="00130D95" w:rsidRPr="00CA6F18" w:rsidRDefault="00130D95" w:rsidP="00130D95">
                        <w:pPr>
                          <w:jc w:val="center"/>
                          <w:rPr>
                            <w:sz w:val="20"/>
                            <w:szCs w:val="20"/>
                          </w:rPr>
                        </w:pPr>
                      </w:p>
                      <w:p w14:paraId="79D8EDE1" w14:textId="77777777" w:rsidR="00130D95" w:rsidRPr="0048291C" w:rsidRDefault="00130D95" w:rsidP="00130D95">
                        <w:pPr>
                          <w:jc w:val="center"/>
                          <w:rPr>
                            <w:color w:val="808080"/>
                            <w:sz w:val="32"/>
                            <w:szCs w:val="32"/>
                          </w:rPr>
                        </w:pPr>
                        <w:r w:rsidRPr="0048291C">
                          <w:rPr>
                            <w:color w:val="808080"/>
                            <w:sz w:val="32"/>
                            <w:szCs w:val="32"/>
                          </w:rPr>
                          <w:t>_6.SPFF</w:t>
                        </w:r>
                      </w:p>
                      <w:p w14:paraId="79D8EDE2"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inline distT="0" distB="0" distL="0" distR="0" wp14:anchorId="79D8ECD9" wp14:editId="79D8ECDA">
                <wp:extent cx="5486400" cy="2514600"/>
                <wp:effectExtent l="9525" t="0" r="9525" b="9525"/>
                <wp:docPr id="48" name="Papier 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Rectangle 50"/>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DE3" w14:textId="77777777" w:rsidR="00130D95" w:rsidRPr="00CA6F18" w:rsidRDefault="00130D95" w:rsidP="00130D95">
                              <w:pPr>
                                <w:jc w:val="center"/>
                                <w:rPr>
                                  <w:sz w:val="20"/>
                                  <w:szCs w:val="20"/>
                                </w:rPr>
                              </w:pPr>
                            </w:p>
                            <w:p w14:paraId="79D8EDE4" w14:textId="77777777" w:rsidR="00130D95" w:rsidRPr="0048291C" w:rsidRDefault="00130D95" w:rsidP="00130D95">
                              <w:pPr>
                                <w:jc w:val="center"/>
                                <w:rPr>
                                  <w:color w:val="808080"/>
                                  <w:sz w:val="32"/>
                                  <w:szCs w:val="32"/>
                                </w:rPr>
                              </w:pPr>
                              <w:r w:rsidRPr="0048291C">
                                <w:rPr>
                                  <w:color w:val="808080"/>
                                  <w:sz w:val="32"/>
                                  <w:szCs w:val="32"/>
                                </w:rPr>
                                <w:t>11.SPFF</w:t>
                              </w:r>
                            </w:p>
                            <w:p w14:paraId="79D8EDE5" w14:textId="77777777" w:rsidR="00130D95" w:rsidRDefault="00130D95" w:rsidP="00130D95"/>
                          </w:txbxContent>
                        </wps:txbx>
                        <wps:bodyPr rot="0" vert="horz" wrap="square" lIns="91440" tIns="45720" rIns="91440" bIns="45720" anchor="t" anchorCtr="0" upright="1">
                          <a:noAutofit/>
                        </wps:bodyPr>
                      </wps:wsp>
                      <wps:wsp>
                        <wps:cNvPr id="132" name="Rectangle 51"/>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DE6" w14:textId="77777777" w:rsidR="00130D95" w:rsidRPr="0048291C" w:rsidRDefault="00130D95" w:rsidP="00130D95">
                              <w:pPr>
                                <w:jc w:val="center"/>
                                <w:rPr>
                                  <w:color w:val="808080"/>
                                  <w:sz w:val="28"/>
                                  <w:szCs w:val="28"/>
                                </w:rPr>
                              </w:pPr>
                              <w:r w:rsidRPr="0048291C">
                                <w:rPr>
                                  <w:color w:val="808080"/>
                                  <w:sz w:val="28"/>
                                  <w:szCs w:val="28"/>
                                </w:rPr>
                                <w:t>PROMOTE</w:t>
                              </w:r>
                            </w:p>
                            <w:p w14:paraId="79D8EDE7" w14:textId="77777777" w:rsidR="00130D95" w:rsidRPr="00696C0F" w:rsidRDefault="00130D95" w:rsidP="00130D95"/>
                          </w:txbxContent>
                        </wps:txbx>
                        <wps:bodyPr rot="0" vert="horz" wrap="square" lIns="91440" tIns="45720" rIns="91440" bIns="45720" anchor="t" anchorCtr="0" upright="1">
                          <a:noAutofit/>
                        </wps:bodyPr>
                      </wps:wsp>
                      <wps:wsp>
                        <wps:cNvPr id="133" name="Rectangle 52"/>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DE8" w14:textId="77777777" w:rsidR="00130D95" w:rsidRPr="00CA6F18" w:rsidRDefault="00130D95" w:rsidP="00130D95">
                              <w:pPr>
                                <w:jc w:val="center"/>
                                <w:rPr>
                                  <w:sz w:val="20"/>
                                  <w:szCs w:val="20"/>
                                </w:rPr>
                              </w:pPr>
                            </w:p>
                            <w:p w14:paraId="79D8EDE9" w14:textId="77777777" w:rsidR="00130D95" w:rsidRPr="0048291C" w:rsidRDefault="00130D95" w:rsidP="00130D95">
                              <w:pPr>
                                <w:jc w:val="center"/>
                                <w:rPr>
                                  <w:color w:val="808080"/>
                                  <w:sz w:val="32"/>
                                  <w:szCs w:val="32"/>
                                </w:rPr>
                              </w:pPr>
                              <w:r w:rsidRPr="0048291C">
                                <w:rPr>
                                  <w:color w:val="808080"/>
                                  <w:sz w:val="32"/>
                                  <w:szCs w:val="32"/>
                                </w:rPr>
                                <w:t>10.XSD</w:t>
                              </w:r>
                            </w:p>
                            <w:p w14:paraId="79D8EDEA" w14:textId="77777777" w:rsidR="00130D95" w:rsidRDefault="00130D95" w:rsidP="00130D95"/>
                          </w:txbxContent>
                        </wps:txbx>
                        <wps:bodyPr rot="0" vert="horz" wrap="square" lIns="91440" tIns="45720" rIns="91440" bIns="45720" anchor="t" anchorCtr="0" upright="1">
                          <a:noAutofit/>
                        </wps:bodyPr>
                      </wps:wsp>
                      <wps:wsp>
                        <wps:cNvPr id="134" name="Rectangle 53"/>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DEB" w14:textId="77777777" w:rsidR="00130D95" w:rsidRPr="00CA6F18" w:rsidRDefault="00130D95" w:rsidP="00130D95">
                              <w:pPr>
                                <w:jc w:val="center"/>
                                <w:rPr>
                                  <w:sz w:val="20"/>
                                  <w:szCs w:val="20"/>
                                </w:rPr>
                              </w:pPr>
                            </w:p>
                            <w:p w14:paraId="79D8EDEC" w14:textId="77777777" w:rsidR="00130D95" w:rsidRPr="0048291C" w:rsidRDefault="00130D95" w:rsidP="00130D95">
                              <w:pPr>
                                <w:jc w:val="center"/>
                                <w:rPr>
                                  <w:color w:val="808080"/>
                                  <w:sz w:val="32"/>
                                  <w:szCs w:val="32"/>
                                </w:rPr>
                              </w:pPr>
                              <w:r w:rsidRPr="0048291C">
                                <w:rPr>
                                  <w:color w:val="808080"/>
                                  <w:sz w:val="32"/>
                                  <w:szCs w:val="32"/>
                                </w:rPr>
                                <w:t>12.XML</w:t>
                              </w:r>
                            </w:p>
                            <w:p w14:paraId="79D8EDED" w14:textId="77777777" w:rsidR="00130D95" w:rsidRDefault="00130D95" w:rsidP="00130D95"/>
                          </w:txbxContent>
                        </wps:txbx>
                        <wps:bodyPr rot="0" vert="horz" wrap="square" lIns="91440" tIns="45720" rIns="91440" bIns="45720" anchor="t" anchorCtr="0" upright="1">
                          <a:noAutofit/>
                        </wps:bodyPr>
                      </wps:wsp>
                      <wps:wsp>
                        <wps:cNvPr id="135" name="Rectangle 54"/>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DEE" w14:textId="77777777" w:rsidR="00130D95" w:rsidRPr="00CA6F18" w:rsidRDefault="00130D95" w:rsidP="00130D95">
                              <w:pPr>
                                <w:jc w:val="center"/>
                                <w:rPr>
                                  <w:sz w:val="20"/>
                                  <w:szCs w:val="20"/>
                                </w:rPr>
                              </w:pPr>
                            </w:p>
                            <w:p w14:paraId="79D8EDEF" w14:textId="77777777" w:rsidR="00130D95" w:rsidRPr="0048291C" w:rsidRDefault="00130D95" w:rsidP="00130D95">
                              <w:pPr>
                                <w:jc w:val="center"/>
                                <w:rPr>
                                  <w:color w:val="808080"/>
                                  <w:sz w:val="32"/>
                                  <w:szCs w:val="32"/>
                                </w:rPr>
                              </w:pPr>
                              <w:r w:rsidRPr="0048291C">
                                <w:rPr>
                                  <w:color w:val="808080"/>
                                  <w:sz w:val="32"/>
                                  <w:szCs w:val="32"/>
                                </w:rPr>
                                <w:t>_9.EXP</w:t>
                              </w:r>
                            </w:p>
                            <w:p w14:paraId="79D8EDF0" w14:textId="77777777" w:rsidR="00130D95" w:rsidRDefault="00130D95" w:rsidP="00130D95"/>
                          </w:txbxContent>
                        </wps:txbx>
                        <wps:bodyPr rot="0" vert="horz" wrap="square" lIns="91440" tIns="45720" rIns="91440" bIns="45720" anchor="t" anchorCtr="0" upright="1">
                          <a:noAutofit/>
                        </wps:bodyPr>
                      </wps:wsp>
                      <wps:wsp>
                        <wps:cNvPr id="136" name="Rectangle 55"/>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DF1" w14:textId="77777777" w:rsidR="00130D95" w:rsidRPr="00CA6F18" w:rsidRDefault="00130D95" w:rsidP="00130D95">
                              <w:pPr>
                                <w:jc w:val="center"/>
                                <w:rPr>
                                  <w:sz w:val="20"/>
                                  <w:szCs w:val="20"/>
                                </w:rPr>
                              </w:pPr>
                            </w:p>
                            <w:p w14:paraId="79D8EDF2" w14:textId="77777777" w:rsidR="00130D95" w:rsidRPr="0048291C" w:rsidRDefault="00130D95" w:rsidP="00130D95">
                              <w:pPr>
                                <w:jc w:val="center"/>
                                <w:rPr>
                                  <w:color w:val="808080"/>
                                  <w:sz w:val="32"/>
                                  <w:szCs w:val="32"/>
                                </w:rPr>
                              </w:pPr>
                              <w:r w:rsidRPr="0048291C">
                                <w:rPr>
                                  <w:color w:val="808080"/>
                                  <w:sz w:val="32"/>
                                  <w:szCs w:val="32"/>
                                </w:rPr>
                                <w:t>_8.UML</w:t>
                              </w:r>
                            </w:p>
                            <w:p w14:paraId="79D8EDF3"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D9" id="Papier 48" o:spid="_x0000_s1137"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">
                <v:shape id="_x0000_s1138" type="#_x0000_t75" style="position:absolute;width:54864;height:25146;visibility:visible;mso-wrap-style:square">
                  <v:fill o:detectmouseclick="t"/>
                  <v:path o:connecttype="none"/>
                </v:shape>
                <v:rect id="Rectangle 50" o:spid="_x0000_s1139"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" strokecolor="gray">
                  <v:textbox>
                    <w:txbxContent>
                      <w:p w14:paraId="79D8EDE3" w14:textId="77777777" w:rsidR="00130D95" w:rsidRPr="00CA6F18" w:rsidRDefault="00130D95" w:rsidP="00130D95">
                        <w:pPr>
                          <w:jc w:val="center"/>
                          <w:rPr>
                            <w:sz w:val="20"/>
                            <w:szCs w:val="20"/>
                          </w:rPr>
                        </w:pPr>
                      </w:p>
                      <w:p w14:paraId="79D8EDE4" w14:textId="77777777" w:rsidR="00130D95" w:rsidRPr="0048291C" w:rsidRDefault="00130D95" w:rsidP="00130D95">
                        <w:pPr>
                          <w:jc w:val="center"/>
                          <w:rPr>
                            <w:color w:val="808080"/>
                            <w:sz w:val="32"/>
                            <w:szCs w:val="32"/>
                          </w:rPr>
                        </w:pPr>
                        <w:r w:rsidRPr="0048291C">
                          <w:rPr>
                            <w:color w:val="808080"/>
                            <w:sz w:val="32"/>
                            <w:szCs w:val="32"/>
                          </w:rPr>
                          <w:t>11.SPFF</w:t>
                        </w:r>
                      </w:p>
                      <w:p w14:paraId="79D8EDE5" w14:textId="77777777" w:rsidR="00130D95" w:rsidRDefault="00130D95" w:rsidP="00130D95"/>
                    </w:txbxContent>
                  </v:textbox>
                </v:rect>
                <v:rect id="Rectangle 51" o:spid="_x0000_s1140"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" strokecolor="gray">
                  <v:textbox>
                    <w:txbxContent>
                      <w:p w14:paraId="79D8EDE6" w14:textId="77777777" w:rsidR="00130D95" w:rsidRPr="0048291C" w:rsidRDefault="00130D95" w:rsidP="00130D95">
                        <w:pPr>
                          <w:jc w:val="center"/>
                          <w:rPr>
                            <w:color w:val="808080"/>
                            <w:sz w:val="28"/>
                            <w:szCs w:val="28"/>
                          </w:rPr>
                        </w:pPr>
                        <w:r w:rsidRPr="0048291C">
                          <w:rPr>
                            <w:color w:val="808080"/>
                            <w:sz w:val="28"/>
                            <w:szCs w:val="28"/>
                          </w:rPr>
                          <w:t>PROMOTE</w:t>
                        </w:r>
                      </w:p>
                      <w:p w14:paraId="79D8EDE7" w14:textId="77777777" w:rsidR="00130D95" w:rsidRPr="00696C0F" w:rsidRDefault="00130D95" w:rsidP="00130D95"/>
                    </w:txbxContent>
                  </v:textbox>
                </v:rect>
                <v:rect id="Rectangle 52" o:spid="_x0000_s1141"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" strokecolor="gray">
                  <v:textbox>
                    <w:txbxContent>
                      <w:p w14:paraId="79D8EDE8" w14:textId="77777777" w:rsidR="00130D95" w:rsidRPr="00CA6F18" w:rsidRDefault="00130D95" w:rsidP="00130D95">
                        <w:pPr>
                          <w:jc w:val="center"/>
                          <w:rPr>
                            <w:sz w:val="20"/>
                            <w:szCs w:val="20"/>
                          </w:rPr>
                        </w:pPr>
                      </w:p>
                      <w:p w14:paraId="79D8EDE9" w14:textId="77777777" w:rsidR="00130D95" w:rsidRPr="0048291C" w:rsidRDefault="00130D95" w:rsidP="00130D95">
                        <w:pPr>
                          <w:jc w:val="center"/>
                          <w:rPr>
                            <w:color w:val="808080"/>
                            <w:sz w:val="32"/>
                            <w:szCs w:val="32"/>
                          </w:rPr>
                        </w:pPr>
                        <w:r w:rsidRPr="0048291C">
                          <w:rPr>
                            <w:color w:val="808080"/>
                            <w:sz w:val="32"/>
                            <w:szCs w:val="32"/>
                          </w:rPr>
                          <w:t>10.XSD</w:t>
                        </w:r>
                      </w:p>
                      <w:p w14:paraId="79D8EDEA" w14:textId="77777777" w:rsidR="00130D95" w:rsidRDefault="00130D95" w:rsidP="00130D95"/>
                    </w:txbxContent>
                  </v:textbox>
                </v:rect>
                <v:rect id="Rectangle 53" o:spid="_x0000_s1142"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" strokecolor="gray">
                  <v:textbox>
                    <w:txbxContent>
                      <w:p w14:paraId="79D8EDEB" w14:textId="77777777" w:rsidR="00130D95" w:rsidRPr="00CA6F18" w:rsidRDefault="00130D95" w:rsidP="00130D95">
                        <w:pPr>
                          <w:jc w:val="center"/>
                          <w:rPr>
                            <w:sz w:val="20"/>
                            <w:szCs w:val="20"/>
                          </w:rPr>
                        </w:pPr>
                      </w:p>
                      <w:p w14:paraId="79D8EDEC" w14:textId="77777777" w:rsidR="00130D95" w:rsidRPr="0048291C" w:rsidRDefault="00130D95" w:rsidP="00130D95">
                        <w:pPr>
                          <w:jc w:val="center"/>
                          <w:rPr>
                            <w:color w:val="808080"/>
                            <w:sz w:val="32"/>
                            <w:szCs w:val="32"/>
                          </w:rPr>
                        </w:pPr>
                        <w:r w:rsidRPr="0048291C">
                          <w:rPr>
                            <w:color w:val="808080"/>
                            <w:sz w:val="32"/>
                            <w:szCs w:val="32"/>
                          </w:rPr>
                          <w:t>12.XML</w:t>
                        </w:r>
                      </w:p>
                      <w:p w14:paraId="79D8EDED" w14:textId="77777777" w:rsidR="00130D95" w:rsidRDefault="00130D95" w:rsidP="00130D95"/>
                    </w:txbxContent>
                  </v:textbox>
                </v:rect>
                <v:rect id="Rectangle 54" o:spid="_x0000_s1143"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" strokecolor="gray">
                  <v:textbox>
                    <w:txbxContent>
                      <w:p w14:paraId="79D8EDEE" w14:textId="77777777" w:rsidR="00130D95" w:rsidRPr="00CA6F18" w:rsidRDefault="00130D95" w:rsidP="00130D95">
                        <w:pPr>
                          <w:jc w:val="center"/>
                          <w:rPr>
                            <w:sz w:val="20"/>
                            <w:szCs w:val="20"/>
                          </w:rPr>
                        </w:pPr>
                      </w:p>
                      <w:p w14:paraId="79D8EDEF" w14:textId="77777777" w:rsidR="00130D95" w:rsidRPr="0048291C" w:rsidRDefault="00130D95" w:rsidP="00130D95">
                        <w:pPr>
                          <w:jc w:val="center"/>
                          <w:rPr>
                            <w:color w:val="808080"/>
                            <w:sz w:val="32"/>
                            <w:szCs w:val="32"/>
                          </w:rPr>
                        </w:pPr>
                        <w:r w:rsidRPr="0048291C">
                          <w:rPr>
                            <w:color w:val="808080"/>
                            <w:sz w:val="32"/>
                            <w:szCs w:val="32"/>
                          </w:rPr>
                          <w:t>_9.EXP</w:t>
                        </w:r>
                      </w:p>
                      <w:p w14:paraId="79D8EDF0" w14:textId="77777777" w:rsidR="00130D95" w:rsidRDefault="00130D95" w:rsidP="00130D95"/>
                    </w:txbxContent>
                  </v:textbox>
                </v:rect>
                <v:rect id="Rectangle 55" o:spid="_x0000_s1144"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" strokecolor="gray">
                  <v:textbox>
                    <w:txbxContent>
                      <w:p w14:paraId="79D8EDF1" w14:textId="77777777" w:rsidR="00130D95" w:rsidRPr="00CA6F18" w:rsidRDefault="00130D95" w:rsidP="00130D95">
                        <w:pPr>
                          <w:jc w:val="center"/>
                          <w:rPr>
                            <w:sz w:val="20"/>
                            <w:szCs w:val="20"/>
                          </w:rPr>
                        </w:pPr>
                      </w:p>
                      <w:p w14:paraId="79D8EDF2" w14:textId="77777777" w:rsidR="00130D95" w:rsidRPr="0048291C" w:rsidRDefault="00130D95" w:rsidP="00130D95">
                        <w:pPr>
                          <w:jc w:val="center"/>
                          <w:rPr>
                            <w:color w:val="808080"/>
                            <w:sz w:val="32"/>
                            <w:szCs w:val="32"/>
                          </w:rPr>
                        </w:pPr>
                        <w:r w:rsidRPr="0048291C">
                          <w:rPr>
                            <w:color w:val="808080"/>
                            <w:sz w:val="32"/>
                            <w:szCs w:val="32"/>
                          </w:rPr>
                          <w:t>_8.UML</w:t>
                        </w:r>
                      </w:p>
                      <w:p w14:paraId="79D8EDF3" w14:textId="77777777" w:rsidR="00130D95" w:rsidRDefault="00130D95" w:rsidP="00130D95"/>
                    </w:txbxContent>
                  </v:textbox>
                </v:rect>
                <w10:anchorlock/>
              </v:group>
            </w:pict>
          </mc:Fallback>
        </mc:AlternateContent>
      </w:r>
    </w:p>
    <w:p w14:paraId="79D8EC79"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7A"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_5.EXP</w:t>
      </w:r>
      <w:r w:rsidRPr="00890B6F">
        <w:rPr>
          <w:rFonts w:ascii="Corbel" w:hAnsi="Corbel"/>
          <w:sz w:val="22"/>
          <w:szCs w:val="22"/>
          <w:lang w:val="en-US"/>
        </w:rPr>
        <w:t xml:space="preserve"> input</w:t>
      </w:r>
    </w:p>
    <w:p w14:paraId="79D8EC7B" w14:textId="77777777" w:rsidR="00130D95" w:rsidRPr="00890B6F" w:rsidRDefault="00130D95" w:rsidP="00130D95">
      <w:pPr>
        <w:ind w:firstLine="720"/>
        <w:rPr>
          <w:rFonts w:ascii="Corbel" w:hAnsi="Corbel"/>
          <w:sz w:val="22"/>
          <w:szCs w:val="22"/>
          <w:lang w:val="en-US"/>
        </w:rPr>
      </w:pPr>
    </w:p>
    <w:p w14:paraId="79D8EC7C"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7D" w14:textId="77777777" w:rsidR="00130D95" w:rsidRPr="00890B6F" w:rsidRDefault="00130D95" w:rsidP="00130D95">
      <w:pPr>
        <w:ind w:firstLine="720"/>
        <w:rPr>
          <w:rFonts w:ascii="Corbel" w:hAnsi="Corbel"/>
          <w:color w:val="000000"/>
          <w:sz w:val="22"/>
          <w:szCs w:val="22"/>
          <w:lang w:val="en-US"/>
        </w:rPr>
      </w:pPr>
      <w:r w:rsidRPr="00890B6F">
        <w:rPr>
          <w:rFonts w:ascii="Corbel" w:hAnsi="Corbel"/>
          <w:i/>
          <w:color w:val="000000"/>
          <w:sz w:val="22"/>
          <w:szCs w:val="22"/>
          <w:lang w:val="en-US"/>
        </w:rPr>
        <w:t>__5</w:t>
      </w:r>
      <w:r w:rsidRPr="00890B6F">
        <w:rPr>
          <w:rFonts w:ascii="Corbel" w:hAnsi="Corbel"/>
          <w:color w:val="000000"/>
          <w:sz w:val="22"/>
          <w:szCs w:val="22"/>
          <w:lang w:val="en-US"/>
        </w:rPr>
        <w:t xml:space="preserve"> : URL or file </w:t>
      </w:r>
      <w:r w:rsidR="00410DC3" w:rsidRPr="00890B6F">
        <w:rPr>
          <w:rFonts w:ascii="Corbel" w:hAnsi="Corbel"/>
          <w:color w:val="000000"/>
          <w:sz w:val="22"/>
          <w:szCs w:val="22"/>
          <w:lang w:val="en-US"/>
        </w:rPr>
        <w:t xml:space="preserve">location </w:t>
      </w:r>
      <w:r w:rsidRPr="00890B6F">
        <w:rPr>
          <w:rFonts w:ascii="Corbel" w:hAnsi="Corbel"/>
          <w:color w:val="000000"/>
          <w:sz w:val="22"/>
          <w:szCs w:val="22"/>
          <w:lang w:val="en-US"/>
        </w:rPr>
        <w:t>of schema</w:t>
      </w:r>
    </w:p>
    <w:p w14:paraId="79D8EC7E"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7F"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 if non zero there is a problem</w:t>
      </w:r>
    </w:p>
    <w:p w14:paraId="79D8EC80" w14:textId="77777777" w:rsidR="00130D95" w:rsidRPr="00890B6F" w:rsidRDefault="00130D95" w:rsidP="00130D95">
      <w:pPr>
        <w:ind w:left="720"/>
        <w:rPr>
          <w:rFonts w:ascii="Corbel" w:hAnsi="Corbel"/>
          <w:color w:val="808080"/>
          <w:sz w:val="22"/>
          <w:szCs w:val="22"/>
          <w:lang w:val="en-US"/>
        </w:rPr>
      </w:pPr>
    </w:p>
    <w:p w14:paraId="79D8EC81" w14:textId="77777777" w:rsidR="00130D95" w:rsidRPr="00890B6F" w:rsidRDefault="00130D95" w:rsidP="00130D95">
      <w:pPr>
        <w:rPr>
          <w:rFonts w:ascii="Corbel" w:hAnsi="Corbel"/>
          <w:color w:val="000000"/>
          <w:sz w:val="22"/>
          <w:szCs w:val="22"/>
          <w:lang w:val="en-US"/>
        </w:rPr>
      </w:pPr>
      <w:r w:rsidRPr="00890B6F">
        <w:rPr>
          <w:rFonts w:ascii="Corbel" w:hAnsi="Corbel"/>
          <w:b/>
          <w:sz w:val="22"/>
          <w:szCs w:val="22"/>
          <w:lang w:val="en-US"/>
        </w:rPr>
        <w:t>Source Code</w:t>
      </w:r>
    </w:p>
    <w:p w14:paraId="79D8EC82"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83"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Generic input stream is handeled by readExternalSource.cpp</w:t>
      </w:r>
    </w:p>
    <w:p w14:paraId="79D8EC84"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_5.EXP stream is parsed by readSchema.cpp</w:t>
      </w:r>
    </w:p>
    <w:p w14:paraId="79D8EC85"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86"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i/>
          <w:color w:val="000000"/>
          <w:sz w:val="22"/>
          <w:szCs w:val="22"/>
          <w:lang w:val="en-US"/>
        </w:rPr>
        <w:lastRenderedPageBreak/>
        <w:t>int</w:t>
      </w:r>
      <w:r w:rsidRPr="00890B6F">
        <w:rPr>
          <w:rStyle w:val="Zwaar"/>
          <w:rFonts w:ascii="Corbel" w:hAnsi="Corbel"/>
          <w:b w:val="0"/>
          <w:color w:val="000000"/>
          <w:sz w:val="22"/>
          <w:szCs w:val="22"/>
          <w:lang w:val="en-US"/>
        </w:rPr>
        <w:t>  </w:t>
      </w:r>
      <w:r w:rsidRPr="00890B6F">
        <w:rPr>
          <w:rStyle w:val="Zwaar"/>
          <w:rFonts w:ascii="Corbel" w:hAnsi="Corbel"/>
          <w:color w:val="000000"/>
          <w:sz w:val="22"/>
          <w:szCs w:val="22"/>
          <w:lang w:val="en-US"/>
        </w:rPr>
        <w:t>Set__7</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__7, </w:t>
      </w:r>
      <w:r w:rsidRPr="00890B6F">
        <w:rPr>
          <w:rStyle w:val="Zwaar"/>
          <w:rFonts w:ascii="Corbel" w:hAnsi="Corbel"/>
          <w:b w:val="0"/>
          <w:i/>
          <w:color w:val="000000"/>
          <w:sz w:val="22"/>
          <w:szCs w:val="22"/>
          <w:lang w:val="en-US"/>
        </w:rPr>
        <w:t>char</w:t>
      </w:r>
      <w:r w:rsidRPr="00890B6F">
        <w:rPr>
          <w:rStyle w:val="Zwaar"/>
          <w:rFonts w:ascii="Corbel" w:hAnsi="Corbel"/>
          <w:b w:val="0"/>
          <w:color w:val="000000"/>
          <w:sz w:val="22"/>
          <w:szCs w:val="22"/>
          <w:lang w:val="en-US"/>
        </w:rPr>
        <w:t xml:space="preserve"> ** rInfo);</w:t>
      </w:r>
    </w:p>
    <w:p w14:paraId="79D8EC87" w14:textId="77777777" w:rsidR="00130D95" w:rsidRPr="00890B6F" w:rsidRDefault="00130D95" w:rsidP="00130D95">
      <w:pPr>
        <w:rPr>
          <w:rStyle w:val="Zwaar"/>
          <w:rFonts w:ascii="Corbel" w:hAnsi="Corbel"/>
          <w:b w:val="0"/>
          <w:color w:val="000000"/>
          <w:sz w:val="22"/>
          <w:szCs w:val="22"/>
          <w:lang w:val="en-US"/>
        </w:rPr>
      </w:pPr>
      <w:r w:rsidRPr="00890B6F">
        <w:rPr>
          <w:rStyle w:val="Zwaar"/>
          <w:rFonts w:ascii="Corbel" w:hAnsi="Corbel"/>
          <w:b w:val="0"/>
          <w:color w:val="000000"/>
          <w:sz w:val="22"/>
          <w:szCs w:val="22"/>
          <w:lang w:val="en-US"/>
        </w:rPr>
        <w:tab/>
      </w:r>
    </w:p>
    <w:p w14:paraId="79D8EC88"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 xml:space="preserve">Loads an XML </w:t>
      </w:r>
      <w:r w:rsidR="00410DC3" w:rsidRPr="00890B6F">
        <w:rPr>
          <w:rFonts w:ascii="Corbel" w:hAnsi="Corbel"/>
          <w:color w:val="000000"/>
          <w:sz w:val="22"/>
          <w:szCs w:val="22"/>
          <w:lang w:val="en-US"/>
        </w:rPr>
        <w:t xml:space="preserve">interaction framework </w:t>
      </w:r>
      <w:r w:rsidRPr="00890B6F">
        <w:rPr>
          <w:rFonts w:ascii="Corbel" w:hAnsi="Corbel"/>
          <w:color w:val="000000"/>
          <w:sz w:val="22"/>
          <w:szCs w:val="22"/>
          <w:lang w:val="en-US"/>
        </w:rPr>
        <w:t>(via URL or on local PC).</w:t>
      </w:r>
    </w:p>
    <w:p w14:paraId="79D8EC89" w14:textId="77777777" w:rsidR="00130D95" w:rsidRPr="00890B6F" w:rsidRDefault="00130D95" w:rsidP="00130D95">
      <w:pPr>
        <w:rPr>
          <w:rFonts w:ascii="Corbel" w:hAnsi="Corbel"/>
          <w:color w:val="000000"/>
          <w:sz w:val="22"/>
          <w:szCs w:val="22"/>
          <w:lang w:val="en-US"/>
        </w:rPr>
      </w:pPr>
    </w:p>
    <w:p w14:paraId="79D8EC8A"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DB" wp14:editId="79D8ECDC">
                <wp:extent cx="5486400" cy="2743200"/>
                <wp:effectExtent l="9525" t="19050" r="19050" b="19050"/>
                <wp:docPr id="130" name="Papier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7" name="Rectangle 32"/>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DF4" w14:textId="77777777" w:rsidR="00130D95" w:rsidRPr="00CA6F18" w:rsidRDefault="00130D95" w:rsidP="00130D95">
                              <w:pPr>
                                <w:jc w:val="center"/>
                                <w:rPr>
                                  <w:sz w:val="20"/>
                                  <w:szCs w:val="20"/>
                                </w:rPr>
                              </w:pPr>
                            </w:p>
                            <w:p w14:paraId="79D8EDF5" w14:textId="77777777" w:rsidR="00130D95" w:rsidRPr="0048291C" w:rsidRDefault="00130D95" w:rsidP="00130D95">
                              <w:pPr>
                                <w:jc w:val="center"/>
                                <w:rPr>
                                  <w:color w:val="808080"/>
                                  <w:sz w:val="32"/>
                                  <w:szCs w:val="32"/>
                                </w:rPr>
                              </w:pPr>
                              <w:r w:rsidRPr="0048291C">
                                <w:rPr>
                                  <w:color w:val="808080"/>
                                  <w:sz w:val="32"/>
                                  <w:szCs w:val="32"/>
                                </w:rPr>
                                <w:t>_1.UML</w:t>
                              </w:r>
                            </w:p>
                            <w:p w14:paraId="79D8EDF6" w14:textId="77777777" w:rsidR="00130D95" w:rsidRPr="00696C0F" w:rsidRDefault="00130D95" w:rsidP="00130D95"/>
                          </w:txbxContent>
                        </wps:txbx>
                        <wps:bodyPr rot="0" vert="horz" wrap="square" lIns="91440" tIns="45720" rIns="91440" bIns="45720" anchor="t" anchorCtr="0" upright="1">
                          <a:noAutofit/>
                        </wps:bodyPr>
                      </wps:wsp>
                      <wps:wsp>
                        <wps:cNvPr id="28" name="Rectangle 33"/>
                        <wps:cNvSpPr>
                          <a:spLocks noChangeArrowheads="1"/>
                        </wps:cNvSpPr>
                        <wps:spPr bwMode="auto">
                          <a:xfrm>
                            <a:off x="2057400" y="0"/>
                            <a:ext cx="1371600" cy="685800"/>
                          </a:xfrm>
                          <a:prstGeom prst="rect">
                            <a:avLst/>
                          </a:prstGeom>
                          <a:solidFill>
                            <a:srgbClr val="FFFFFF"/>
                          </a:solidFill>
                          <a:ln w="22225">
                            <a:solidFill>
                              <a:srgbClr val="FF0000"/>
                            </a:solidFill>
                            <a:miter lim="800000"/>
                            <a:headEnd/>
                            <a:tailEnd/>
                          </a:ln>
                        </wps:spPr>
                        <wps:txbx>
                          <w:txbxContent>
                            <w:p w14:paraId="79D8EDF7" w14:textId="77777777" w:rsidR="00130D95" w:rsidRPr="00CA6F18" w:rsidRDefault="00130D95" w:rsidP="00130D95">
                              <w:pPr>
                                <w:jc w:val="center"/>
                                <w:rPr>
                                  <w:sz w:val="20"/>
                                  <w:szCs w:val="20"/>
                                </w:rPr>
                              </w:pPr>
                            </w:p>
                            <w:p w14:paraId="79D8EDF8" w14:textId="77777777" w:rsidR="00130D95" w:rsidRPr="00912728" w:rsidRDefault="00130D95" w:rsidP="00130D95">
                              <w:pPr>
                                <w:jc w:val="center"/>
                                <w:rPr>
                                  <w:color w:val="FF0000"/>
                                  <w:sz w:val="32"/>
                                  <w:szCs w:val="32"/>
                                </w:rPr>
                              </w:pPr>
                              <w:r w:rsidRPr="00912728">
                                <w:rPr>
                                  <w:color w:val="FF0000"/>
                                  <w:sz w:val="32"/>
                                  <w:szCs w:val="32"/>
                                </w:rPr>
                                <w:t>_2.EXP</w:t>
                              </w:r>
                            </w:p>
                          </w:txbxContent>
                        </wps:txbx>
                        <wps:bodyPr rot="0" vert="horz" wrap="square" lIns="91440" tIns="45720" rIns="91440" bIns="45720" anchor="t" anchorCtr="0" upright="1">
                          <a:noAutofit/>
                        </wps:bodyPr>
                      </wps:wsp>
                      <wps:wsp>
                        <wps:cNvPr id="29" name="Rectangle 34"/>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DF9" w14:textId="77777777" w:rsidR="00130D95" w:rsidRPr="00CA6F18" w:rsidRDefault="00130D95" w:rsidP="00130D95">
                              <w:pPr>
                                <w:jc w:val="center"/>
                                <w:rPr>
                                  <w:sz w:val="20"/>
                                  <w:szCs w:val="20"/>
                                </w:rPr>
                              </w:pPr>
                            </w:p>
                            <w:p w14:paraId="79D8EDFA" w14:textId="77777777" w:rsidR="00130D95" w:rsidRPr="00912728" w:rsidRDefault="00130D95" w:rsidP="00130D95">
                              <w:pPr>
                                <w:jc w:val="center"/>
                                <w:rPr>
                                  <w:color w:val="808080"/>
                                  <w:sz w:val="32"/>
                                  <w:szCs w:val="32"/>
                                </w:rPr>
                              </w:pPr>
                              <w:r w:rsidRPr="00912728">
                                <w:rPr>
                                  <w:color w:val="808080"/>
                                  <w:sz w:val="32"/>
                                  <w:szCs w:val="32"/>
                                </w:rPr>
                                <w:t>_3.XSD</w:t>
                              </w:r>
                            </w:p>
                            <w:p w14:paraId="79D8EDFB" w14:textId="77777777" w:rsidR="00130D95" w:rsidRDefault="00130D95" w:rsidP="00130D95"/>
                          </w:txbxContent>
                        </wps:txbx>
                        <wps:bodyPr rot="0" vert="horz" wrap="square" lIns="91440" tIns="45720" rIns="91440" bIns="45720" anchor="t" anchorCtr="0" upright="1">
                          <a:noAutofit/>
                        </wps:bodyPr>
                      </wps:wsp>
                      <wps:wsp>
                        <wps:cNvPr id="30" name="Rectangle 35"/>
                        <wps:cNvSpPr>
                          <a:spLocks noChangeArrowheads="1"/>
                        </wps:cNvSpPr>
                        <wps:spPr bwMode="auto">
                          <a:xfrm>
                            <a:off x="4114800" y="2057400"/>
                            <a:ext cx="1371600" cy="685800"/>
                          </a:xfrm>
                          <a:prstGeom prst="rect">
                            <a:avLst/>
                          </a:prstGeom>
                          <a:solidFill>
                            <a:srgbClr val="FFFFFF"/>
                          </a:solidFill>
                          <a:ln w="22225">
                            <a:solidFill>
                              <a:srgbClr val="000000"/>
                            </a:solidFill>
                            <a:miter lim="800000"/>
                            <a:headEnd/>
                            <a:tailEnd/>
                          </a:ln>
                        </wps:spPr>
                        <wps:txbx>
                          <w:txbxContent>
                            <w:p w14:paraId="79D8EDFC" w14:textId="77777777" w:rsidR="00130D95" w:rsidRPr="00CA6F18" w:rsidRDefault="00130D95" w:rsidP="00130D95">
                              <w:pPr>
                                <w:jc w:val="center"/>
                                <w:rPr>
                                  <w:sz w:val="20"/>
                                  <w:szCs w:val="20"/>
                                </w:rPr>
                              </w:pPr>
                            </w:p>
                            <w:p w14:paraId="79D8EDFD" w14:textId="77777777" w:rsidR="00130D95" w:rsidRPr="00912728" w:rsidRDefault="00130D95" w:rsidP="00130D95">
                              <w:pPr>
                                <w:jc w:val="center"/>
                                <w:rPr>
                                  <w:color w:val="000000"/>
                                  <w:sz w:val="32"/>
                                  <w:szCs w:val="32"/>
                                </w:rPr>
                              </w:pPr>
                              <w:r w:rsidRPr="00912728">
                                <w:rPr>
                                  <w:color w:val="000000"/>
                                  <w:sz w:val="32"/>
                                  <w:szCs w:val="32"/>
                                </w:rPr>
                                <w:t>_7.XML</w:t>
                              </w:r>
                            </w:p>
                            <w:p w14:paraId="79D8EDFE" w14:textId="77777777" w:rsidR="00130D95" w:rsidRDefault="00130D95" w:rsidP="00130D95"/>
                          </w:txbxContent>
                        </wps:txbx>
                        <wps:bodyPr rot="0" vert="horz" wrap="square" lIns="91440" tIns="45720" rIns="91440" bIns="45720" anchor="t" anchorCtr="0" upright="1">
                          <a:noAutofit/>
                        </wps:bodyPr>
                      </wps:wsp>
                      <wps:wsp>
                        <wps:cNvPr id="31" name="Rectangle 36"/>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DFF" w14:textId="77777777" w:rsidR="00130D95" w:rsidRPr="00CA6F18" w:rsidRDefault="00130D95" w:rsidP="00130D95">
                              <w:pPr>
                                <w:jc w:val="center"/>
                                <w:rPr>
                                  <w:sz w:val="20"/>
                                  <w:szCs w:val="20"/>
                                </w:rPr>
                              </w:pPr>
                            </w:p>
                            <w:p w14:paraId="79D8EE00" w14:textId="77777777" w:rsidR="00130D95" w:rsidRPr="0048291C" w:rsidRDefault="00130D95" w:rsidP="00130D95">
                              <w:pPr>
                                <w:jc w:val="center"/>
                                <w:rPr>
                                  <w:color w:val="808080"/>
                                  <w:sz w:val="32"/>
                                  <w:szCs w:val="32"/>
                                </w:rPr>
                              </w:pPr>
                              <w:r w:rsidRPr="0048291C">
                                <w:rPr>
                                  <w:color w:val="808080"/>
                                  <w:sz w:val="32"/>
                                  <w:szCs w:val="32"/>
                                </w:rPr>
                                <w:t>_5.EXP</w:t>
                              </w:r>
                            </w:p>
                            <w:p w14:paraId="79D8EE01" w14:textId="77777777" w:rsidR="00130D95" w:rsidRDefault="00130D95" w:rsidP="00130D95"/>
                          </w:txbxContent>
                        </wps:txbx>
                        <wps:bodyPr rot="0" vert="horz" wrap="square" lIns="91440" tIns="45720" rIns="91440" bIns="45720" anchor="t" anchorCtr="0" upright="1">
                          <a:noAutofit/>
                        </wps:bodyPr>
                      </wps:wsp>
                      <wps:wsp>
                        <wps:cNvPr id="128" name="Rectangle 37"/>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E02" w14:textId="77777777" w:rsidR="00130D95" w:rsidRPr="00CA6F18" w:rsidRDefault="00130D95" w:rsidP="00130D95">
                              <w:pPr>
                                <w:jc w:val="center"/>
                                <w:rPr>
                                  <w:sz w:val="20"/>
                                  <w:szCs w:val="20"/>
                                </w:rPr>
                              </w:pPr>
                            </w:p>
                            <w:p w14:paraId="79D8EE03" w14:textId="77777777" w:rsidR="00130D95" w:rsidRPr="0048291C" w:rsidRDefault="00130D95" w:rsidP="00130D95">
                              <w:pPr>
                                <w:jc w:val="center"/>
                                <w:rPr>
                                  <w:color w:val="808080"/>
                                  <w:sz w:val="32"/>
                                  <w:szCs w:val="32"/>
                                </w:rPr>
                              </w:pPr>
                              <w:r w:rsidRPr="0048291C">
                                <w:rPr>
                                  <w:color w:val="808080"/>
                                  <w:sz w:val="32"/>
                                  <w:szCs w:val="32"/>
                                </w:rPr>
                                <w:t>_4.UML</w:t>
                              </w:r>
                            </w:p>
                            <w:p w14:paraId="79D8EE04" w14:textId="77777777" w:rsidR="00130D95" w:rsidRDefault="00130D95" w:rsidP="00130D95"/>
                          </w:txbxContent>
                        </wps:txbx>
                        <wps:bodyPr rot="0" vert="horz" wrap="square" lIns="91440" tIns="45720" rIns="91440" bIns="45720" anchor="t" anchorCtr="0" upright="1">
                          <a:noAutofit/>
                        </wps:bodyPr>
                      </wps:wsp>
                      <wps:wsp>
                        <wps:cNvPr id="129" name="Rectangle 38"/>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E05" w14:textId="77777777" w:rsidR="00130D95" w:rsidRPr="00CA6F18" w:rsidRDefault="00130D95" w:rsidP="00130D95">
                              <w:pPr>
                                <w:jc w:val="center"/>
                                <w:rPr>
                                  <w:sz w:val="20"/>
                                  <w:szCs w:val="20"/>
                                </w:rPr>
                              </w:pPr>
                            </w:p>
                            <w:p w14:paraId="79D8EE06" w14:textId="77777777" w:rsidR="00130D95" w:rsidRPr="0048291C" w:rsidRDefault="00130D95" w:rsidP="00130D95">
                              <w:pPr>
                                <w:jc w:val="center"/>
                                <w:rPr>
                                  <w:color w:val="808080"/>
                                  <w:sz w:val="32"/>
                                  <w:szCs w:val="32"/>
                                </w:rPr>
                              </w:pPr>
                              <w:r w:rsidRPr="0048291C">
                                <w:rPr>
                                  <w:color w:val="808080"/>
                                  <w:sz w:val="32"/>
                                  <w:szCs w:val="32"/>
                                </w:rPr>
                                <w:t>_6.SPFF</w:t>
                              </w:r>
                            </w:p>
                            <w:p w14:paraId="79D8EE07"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DB" id="Papier 30" o:spid="_x0000_s1145"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">
                <v:shape id="_x0000_s1146" type="#_x0000_t75" style="position:absolute;width:54864;height:27432;visibility:visible;mso-wrap-style:square">
                  <v:fill o:detectmouseclick="t"/>
                  <v:path o:connecttype="none"/>
                </v:shape>
                <v:rect id="Rectangle 32" o:spid="_x0000_s1147"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" strokecolor="gray">
                  <v:textbox>
                    <w:txbxContent>
                      <w:p w14:paraId="79D8EDF4" w14:textId="77777777" w:rsidR="00130D95" w:rsidRPr="00CA6F18" w:rsidRDefault="00130D95" w:rsidP="00130D95">
                        <w:pPr>
                          <w:jc w:val="center"/>
                          <w:rPr>
                            <w:sz w:val="20"/>
                            <w:szCs w:val="20"/>
                          </w:rPr>
                        </w:pPr>
                      </w:p>
                      <w:p w14:paraId="79D8EDF5" w14:textId="77777777" w:rsidR="00130D95" w:rsidRPr="0048291C" w:rsidRDefault="00130D95" w:rsidP="00130D95">
                        <w:pPr>
                          <w:jc w:val="center"/>
                          <w:rPr>
                            <w:color w:val="808080"/>
                            <w:sz w:val="32"/>
                            <w:szCs w:val="32"/>
                          </w:rPr>
                        </w:pPr>
                        <w:r w:rsidRPr="0048291C">
                          <w:rPr>
                            <w:color w:val="808080"/>
                            <w:sz w:val="32"/>
                            <w:szCs w:val="32"/>
                          </w:rPr>
                          <w:t>_1.UML</w:t>
                        </w:r>
                      </w:p>
                      <w:p w14:paraId="79D8EDF6" w14:textId="77777777" w:rsidR="00130D95" w:rsidRPr="00696C0F" w:rsidRDefault="00130D95" w:rsidP="00130D95"/>
                    </w:txbxContent>
                  </v:textbox>
                </v:rect>
                <v:rect id="Rectangle 33" o:spid="_x0000_s1148"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" strokecolor="red" strokeweight="1.75pt">
                  <v:textbox>
                    <w:txbxContent>
                      <w:p w14:paraId="79D8EDF7" w14:textId="77777777" w:rsidR="00130D95" w:rsidRPr="00CA6F18" w:rsidRDefault="00130D95" w:rsidP="00130D95">
                        <w:pPr>
                          <w:jc w:val="center"/>
                          <w:rPr>
                            <w:sz w:val="20"/>
                            <w:szCs w:val="20"/>
                          </w:rPr>
                        </w:pPr>
                      </w:p>
                      <w:p w14:paraId="79D8EDF8" w14:textId="77777777" w:rsidR="00130D95" w:rsidRPr="00912728" w:rsidRDefault="00130D95" w:rsidP="00130D95">
                        <w:pPr>
                          <w:jc w:val="center"/>
                          <w:rPr>
                            <w:color w:val="FF0000"/>
                            <w:sz w:val="32"/>
                            <w:szCs w:val="32"/>
                          </w:rPr>
                        </w:pPr>
                        <w:r w:rsidRPr="00912728">
                          <w:rPr>
                            <w:color w:val="FF0000"/>
                            <w:sz w:val="32"/>
                            <w:szCs w:val="32"/>
                          </w:rPr>
                          <w:t>_2.EXP</w:t>
                        </w:r>
                      </w:p>
                    </w:txbxContent>
                  </v:textbox>
                </v:rect>
                <v:rect id="Rectangle 34" o:spid="_x0000_s1149"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" strokecolor="gray">
                  <v:textbox>
                    <w:txbxContent>
                      <w:p w14:paraId="79D8EDF9" w14:textId="77777777" w:rsidR="00130D95" w:rsidRPr="00CA6F18" w:rsidRDefault="00130D95" w:rsidP="00130D95">
                        <w:pPr>
                          <w:jc w:val="center"/>
                          <w:rPr>
                            <w:sz w:val="20"/>
                            <w:szCs w:val="20"/>
                          </w:rPr>
                        </w:pPr>
                      </w:p>
                      <w:p w14:paraId="79D8EDFA" w14:textId="77777777" w:rsidR="00130D95" w:rsidRPr="00912728" w:rsidRDefault="00130D95" w:rsidP="00130D95">
                        <w:pPr>
                          <w:jc w:val="center"/>
                          <w:rPr>
                            <w:color w:val="808080"/>
                            <w:sz w:val="32"/>
                            <w:szCs w:val="32"/>
                          </w:rPr>
                        </w:pPr>
                        <w:r w:rsidRPr="00912728">
                          <w:rPr>
                            <w:color w:val="808080"/>
                            <w:sz w:val="32"/>
                            <w:szCs w:val="32"/>
                          </w:rPr>
                          <w:t>_3.XSD</w:t>
                        </w:r>
                      </w:p>
                      <w:p w14:paraId="79D8EDFB" w14:textId="77777777" w:rsidR="00130D95" w:rsidRDefault="00130D95" w:rsidP="00130D95"/>
                    </w:txbxContent>
                  </v:textbox>
                </v:rect>
                <v:rect id="Rectangle 35" o:spid="_x0000_s1150"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" strokeweight="1.75pt">
                  <v:textbox>
                    <w:txbxContent>
                      <w:p w14:paraId="79D8EDFC" w14:textId="77777777" w:rsidR="00130D95" w:rsidRPr="00CA6F18" w:rsidRDefault="00130D95" w:rsidP="00130D95">
                        <w:pPr>
                          <w:jc w:val="center"/>
                          <w:rPr>
                            <w:sz w:val="20"/>
                            <w:szCs w:val="20"/>
                          </w:rPr>
                        </w:pPr>
                      </w:p>
                      <w:p w14:paraId="79D8EDFD" w14:textId="77777777" w:rsidR="00130D95" w:rsidRPr="00912728" w:rsidRDefault="00130D95" w:rsidP="00130D95">
                        <w:pPr>
                          <w:jc w:val="center"/>
                          <w:rPr>
                            <w:color w:val="000000"/>
                            <w:sz w:val="32"/>
                            <w:szCs w:val="32"/>
                          </w:rPr>
                        </w:pPr>
                        <w:r w:rsidRPr="00912728">
                          <w:rPr>
                            <w:color w:val="000000"/>
                            <w:sz w:val="32"/>
                            <w:szCs w:val="32"/>
                          </w:rPr>
                          <w:t>_7.XML</w:t>
                        </w:r>
                      </w:p>
                      <w:p w14:paraId="79D8EDFE" w14:textId="77777777" w:rsidR="00130D95" w:rsidRDefault="00130D95" w:rsidP="00130D95"/>
                    </w:txbxContent>
                  </v:textbox>
                </v:rect>
                <v:rect id="Rectangle 36" o:spid="_x0000_s1151"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" strokecolor="gray">
                  <v:textbox>
                    <w:txbxContent>
                      <w:p w14:paraId="79D8EDFF" w14:textId="77777777" w:rsidR="00130D95" w:rsidRPr="00CA6F18" w:rsidRDefault="00130D95" w:rsidP="00130D95">
                        <w:pPr>
                          <w:jc w:val="center"/>
                          <w:rPr>
                            <w:sz w:val="20"/>
                            <w:szCs w:val="20"/>
                          </w:rPr>
                        </w:pPr>
                      </w:p>
                      <w:p w14:paraId="79D8EE00" w14:textId="77777777" w:rsidR="00130D95" w:rsidRPr="0048291C" w:rsidRDefault="00130D95" w:rsidP="00130D95">
                        <w:pPr>
                          <w:jc w:val="center"/>
                          <w:rPr>
                            <w:color w:val="808080"/>
                            <w:sz w:val="32"/>
                            <w:szCs w:val="32"/>
                          </w:rPr>
                        </w:pPr>
                        <w:r w:rsidRPr="0048291C">
                          <w:rPr>
                            <w:color w:val="808080"/>
                            <w:sz w:val="32"/>
                            <w:szCs w:val="32"/>
                          </w:rPr>
                          <w:t>_5.EXP</w:t>
                        </w:r>
                      </w:p>
                      <w:p w14:paraId="79D8EE01" w14:textId="77777777" w:rsidR="00130D95" w:rsidRDefault="00130D95" w:rsidP="00130D95"/>
                    </w:txbxContent>
                  </v:textbox>
                </v:rect>
                <v:rect id="Rectangle 37" o:spid="_x0000_s1152"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" strokecolor="gray">
                  <v:textbox>
                    <w:txbxContent>
                      <w:p w14:paraId="79D8EE02" w14:textId="77777777" w:rsidR="00130D95" w:rsidRPr="00CA6F18" w:rsidRDefault="00130D95" w:rsidP="00130D95">
                        <w:pPr>
                          <w:jc w:val="center"/>
                          <w:rPr>
                            <w:sz w:val="20"/>
                            <w:szCs w:val="20"/>
                          </w:rPr>
                        </w:pPr>
                      </w:p>
                      <w:p w14:paraId="79D8EE03" w14:textId="77777777" w:rsidR="00130D95" w:rsidRPr="0048291C" w:rsidRDefault="00130D95" w:rsidP="00130D95">
                        <w:pPr>
                          <w:jc w:val="center"/>
                          <w:rPr>
                            <w:color w:val="808080"/>
                            <w:sz w:val="32"/>
                            <w:szCs w:val="32"/>
                          </w:rPr>
                        </w:pPr>
                        <w:r w:rsidRPr="0048291C">
                          <w:rPr>
                            <w:color w:val="808080"/>
                            <w:sz w:val="32"/>
                            <w:szCs w:val="32"/>
                          </w:rPr>
                          <w:t>_4.UML</w:t>
                        </w:r>
                      </w:p>
                      <w:p w14:paraId="79D8EE04" w14:textId="77777777" w:rsidR="00130D95" w:rsidRDefault="00130D95" w:rsidP="00130D95"/>
                    </w:txbxContent>
                  </v:textbox>
                </v:rect>
                <v:rect id="Rectangle 38" o:spid="_x0000_s1153"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" strokecolor="gray">
                  <v:textbox>
                    <w:txbxContent>
                      <w:p w14:paraId="79D8EE05" w14:textId="77777777" w:rsidR="00130D95" w:rsidRPr="00CA6F18" w:rsidRDefault="00130D95" w:rsidP="00130D95">
                        <w:pPr>
                          <w:jc w:val="center"/>
                          <w:rPr>
                            <w:sz w:val="20"/>
                            <w:szCs w:val="20"/>
                          </w:rPr>
                        </w:pPr>
                      </w:p>
                      <w:p w14:paraId="79D8EE06" w14:textId="77777777" w:rsidR="00130D95" w:rsidRPr="0048291C" w:rsidRDefault="00130D95" w:rsidP="00130D95">
                        <w:pPr>
                          <w:jc w:val="center"/>
                          <w:rPr>
                            <w:color w:val="808080"/>
                            <w:sz w:val="32"/>
                            <w:szCs w:val="32"/>
                          </w:rPr>
                        </w:pPr>
                        <w:r w:rsidRPr="0048291C">
                          <w:rPr>
                            <w:color w:val="808080"/>
                            <w:sz w:val="32"/>
                            <w:szCs w:val="32"/>
                          </w:rPr>
                          <w:t>_6.SPFF</w:t>
                        </w:r>
                      </w:p>
                      <w:p w14:paraId="79D8EE07" w14:textId="77777777" w:rsidR="00130D95" w:rsidRDefault="00130D95" w:rsidP="00130D95"/>
                    </w:txbxContent>
                  </v:textbox>
                </v:rect>
                <w10:anchorlock/>
              </v:group>
            </w:pict>
          </mc:Fallback>
        </mc:AlternateContent>
      </w:r>
      <w:r w:rsidRPr="00890B6F">
        <w:rPr>
          <w:rFonts w:ascii="Corbel" w:hAnsi="Corbel"/>
          <w:noProof/>
          <w:color w:val="808080"/>
          <w:sz w:val="22"/>
          <w:szCs w:val="22"/>
        </w:rPr>
        <mc:AlternateContent>
          <mc:Choice Requires="wpc">
            <w:drawing>
              <wp:anchor distT="0" distB="0" distL="114300" distR="114300" simplePos="0" relativeHeight="251653120" behindDoc="1" locked="0" layoutInCell="1" allowOverlap="1" wp14:anchorId="79D8ECDD" wp14:editId="79D8ECDE">
                <wp:simplePos x="0" y="0"/>
                <wp:positionH relativeFrom="column">
                  <wp:posOffset>7620</wp:posOffset>
                </wp:positionH>
                <wp:positionV relativeFrom="paragraph">
                  <wp:posOffset>2773045</wp:posOffset>
                </wp:positionV>
                <wp:extent cx="5486400" cy="2514600"/>
                <wp:effectExtent l="7620" t="1270" r="11430" b="8255"/>
                <wp:wrapNone/>
                <wp:docPr id="149" name="Papier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151"/>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E08" w14:textId="77777777" w:rsidR="00130D95" w:rsidRPr="00CA6F18" w:rsidRDefault="00130D95" w:rsidP="00130D95">
                              <w:pPr>
                                <w:jc w:val="center"/>
                                <w:rPr>
                                  <w:sz w:val="20"/>
                                  <w:szCs w:val="20"/>
                                </w:rPr>
                              </w:pPr>
                            </w:p>
                            <w:p w14:paraId="79D8EE09" w14:textId="77777777" w:rsidR="00130D95" w:rsidRPr="0048291C" w:rsidRDefault="00130D95" w:rsidP="00130D95">
                              <w:pPr>
                                <w:jc w:val="center"/>
                                <w:rPr>
                                  <w:color w:val="808080"/>
                                  <w:sz w:val="32"/>
                                  <w:szCs w:val="32"/>
                                </w:rPr>
                              </w:pPr>
                              <w:r w:rsidRPr="0048291C">
                                <w:rPr>
                                  <w:color w:val="808080"/>
                                  <w:sz w:val="32"/>
                                  <w:szCs w:val="32"/>
                                </w:rPr>
                                <w:t>11.SPFF</w:t>
                              </w:r>
                            </w:p>
                            <w:p w14:paraId="79D8EE0A" w14:textId="77777777" w:rsidR="00130D95" w:rsidRDefault="00130D95" w:rsidP="00130D95"/>
                          </w:txbxContent>
                        </wps:txbx>
                        <wps:bodyPr rot="0" vert="horz" wrap="square" lIns="91440" tIns="45720" rIns="91440" bIns="45720" anchor="t" anchorCtr="0" upright="1">
                          <a:noAutofit/>
                        </wps:bodyPr>
                      </wps:wsp>
                      <wps:wsp>
                        <wps:cNvPr id="21" name="Rectangle 152"/>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E0B" w14:textId="77777777" w:rsidR="00130D95" w:rsidRPr="0048291C" w:rsidRDefault="00130D95" w:rsidP="00130D95">
                              <w:pPr>
                                <w:jc w:val="center"/>
                                <w:rPr>
                                  <w:color w:val="808080"/>
                                  <w:sz w:val="28"/>
                                  <w:szCs w:val="28"/>
                                </w:rPr>
                              </w:pPr>
                              <w:r w:rsidRPr="0048291C">
                                <w:rPr>
                                  <w:color w:val="808080"/>
                                  <w:sz w:val="28"/>
                                  <w:szCs w:val="28"/>
                                </w:rPr>
                                <w:t>PROMOTE</w:t>
                              </w:r>
                            </w:p>
                            <w:p w14:paraId="79D8EE0C" w14:textId="77777777" w:rsidR="00130D95" w:rsidRPr="00696C0F" w:rsidRDefault="00130D95" w:rsidP="00130D95"/>
                          </w:txbxContent>
                        </wps:txbx>
                        <wps:bodyPr rot="0" vert="horz" wrap="square" lIns="91440" tIns="45720" rIns="91440" bIns="45720" anchor="t" anchorCtr="0" upright="1">
                          <a:noAutofit/>
                        </wps:bodyPr>
                      </wps:wsp>
                      <wps:wsp>
                        <wps:cNvPr id="23" name="Rectangle 153"/>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E0D" w14:textId="77777777" w:rsidR="00130D95" w:rsidRPr="00CA6F18" w:rsidRDefault="00130D95" w:rsidP="00130D95">
                              <w:pPr>
                                <w:jc w:val="center"/>
                                <w:rPr>
                                  <w:sz w:val="20"/>
                                  <w:szCs w:val="20"/>
                                </w:rPr>
                              </w:pPr>
                            </w:p>
                            <w:p w14:paraId="79D8EE0E" w14:textId="77777777" w:rsidR="00130D95" w:rsidRPr="0048291C" w:rsidRDefault="00130D95" w:rsidP="00130D95">
                              <w:pPr>
                                <w:jc w:val="center"/>
                                <w:rPr>
                                  <w:color w:val="808080"/>
                                  <w:sz w:val="32"/>
                                  <w:szCs w:val="32"/>
                                </w:rPr>
                              </w:pPr>
                              <w:r w:rsidRPr="0048291C">
                                <w:rPr>
                                  <w:color w:val="808080"/>
                                  <w:sz w:val="32"/>
                                  <w:szCs w:val="32"/>
                                </w:rPr>
                                <w:t>10.XSD</w:t>
                              </w:r>
                            </w:p>
                            <w:p w14:paraId="79D8EE0F" w14:textId="77777777" w:rsidR="00130D95" w:rsidRDefault="00130D95" w:rsidP="00130D95"/>
                          </w:txbxContent>
                        </wps:txbx>
                        <wps:bodyPr rot="0" vert="horz" wrap="square" lIns="91440" tIns="45720" rIns="91440" bIns="45720" anchor="t" anchorCtr="0" upright="1">
                          <a:noAutofit/>
                        </wps:bodyPr>
                      </wps:wsp>
                      <wps:wsp>
                        <wps:cNvPr id="24" name="Rectangle 154"/>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E10" w14:textId="77777777" w:rsidR="00130D95" w:rsidRPr="00CA6F18" w:rsidRDefault="00130D95" w:rsidP="00130D95">
                              <w:pPr>
                                <w:jc w:val="center"/>
                                <w:rPr>
                                  <w:sz w:val="20"/>
                                  <w:szCs w:val="20"/>
                                </w:rPr>
                              </w:pPr>
                            </w:p>
                            <w:p w14:paraId="79D8EE11" w14:textId="77777777" w:rsidR="00130D95" w:rsidRPr="0048291C" w:rsidRDefault="00130D95" w:rsidP="00130D95">
                              <w:pPr>
                                <w:jc w:val="center"/>
                                <w:rPr>
                                  <w:color w:val="808080"/>
                                  <w:sz w:val="32"/>
                                  <w:szCs w:val="32"/>
                                </w:rPr>
                              </w:pPr>
                              <w:r w:rsidRPr="0048291C">
                                <w:rPr>
                                  <w:color w:val="808080"/>
                                  <w:sz w:val="32"/>
                                  <w:szCs w:val="32"/>
                                </w:rPr>
                                <w:t>12.XML</w:t>
                              </w:r>
                            </w:p>
                            <w:p w14:paraId="79D8EE12" w14:textId="77777777" w:rsidR="00130D95" w:rsidRDefault="00130D95" w:rsidP="00130D95"/>
                          </w:txbxContent>
                        </wps:txbx>
                        <wps:bodyPr rot="0" vert="horz" wrap="square" lIns="91440" tIns="45720" rIns="91440" bIns="45720" anchor="t" anchorCtr="0" upright="1">
                          <a:noAutofit/>
                        </wps:bodyPr>
                      </wps:wsp>
                      <wps:wsp>
                        <wps:cNvPr id="25" name="Rectangle 155"/>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E13" w14:textId="77777777" w:rsidR="00130D95" w:rsidRPr="00CA6F18" w:rsidRDefault="00130D95" w:rsidP="00130D95">
                              <w:pPr>
                                <w:jc w:val="center"/>
                                <w:rPr>
                                  <w:sz w:val="20"/>
                                  <w:szCs w:val="20"/>
                                </w:rPr>
                              </w:pPr>
                            </w:p>
                            <w:p w14:paraId="79D8EE14" w14:textId="77777777" w:rsidR="00130D95" w:rsidRPr="0048291C" w:rsidRDefault="00130D95" w:rsidP="00130D95">
                              <w:pPr>
                                <w:jc w:val="center"/>
                                <w:rPr>
                                  <w:color w:val="808080"/>
                                  <w:sz w:val="32"/>
                                  <w:szCs w:val="32"/>
                                </w:rPr>
                              </w:pPr>
                              <w:r w:rsidRPr="0048291C">
                                <w:rPr>
                                  <w:color w:val="808080"/>
                                  <w:sz w:val="32"/>
                                  <w:szCs w:val="32"/>
                                </w:rPr>
                                <w:t>_9.EXP</w:t>
                              </w:r>
                            </w:p>
                            <w:p w14:paraId="79D8EE15" w14:textId="77777777" w:rsidR="00130D95" w:rsidRDefault="00130D95" w:rsidP="00130D95"/>
                          </w:txbxContent>
                        </wps:txbx>
                        <wps:bodyPr rot="0" vert="horz" wrap="square" lIns="91440" tIns="45720" rIns="91440" bIns="45720" anchor="t" anchorCtr="0" upright="1">
                          <a:noAutofit/>
                        </wps:bodyPr>
                      </wps:wsp>
                      <wps:wsp>
                        <wps:cNvPr id="26" name="Rectangle 156"/>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E16" w14:textId="77777777" w:rsidR="00130D95" w:rsidRPr="00003861" w:rsidRDefault="00130D95" w:rsidP="00130D95">
                              <w:pPr>
                                <w:jc w:val="center"/>
                                <w:rPr>
                                  <w:rFonts w:asciiTheme="minorHAnsi" w:hAnsiTheme="minorHAnsi"/>
                                  <w:sz w:val="20"/>
                                  <w:szCs w:val="20"/>
                                </w:rPr>
                              </w:pPr>
                            </w:p>
                            <w:p w14:paraId="79D8EE17"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_8.UML</w:t>
                              </w:r>
                            </w:p>
                            <w:p w14:paraId="79D8EE18"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9D8ECDD" id="Papier 149" o:spid="_x0000_s1154" editas="canvas" style="position:absolute;margin-left:.6pt;margin-top:218.35pt;width:6in;height:198pt;z-index:-251663360;mso-position-horizontal-relative:text;mso-position-vertical-relative:text"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">
                <v:shape id="_x0000_s1155" type="#_x0000_t75" style="position:absolute;width:54864;height:25146;visibility:visible;mso-wrap-style:square">
                  <v:fill o:detectmouseclick="t"/>
                  <v:path o:connecttype="none"/>
                </v:shape>
                <v:rect id="Rectangle 151" o:spid="_x0000_s1156"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" strokecolor="gray">
                  <v:textbox>
                    <w:txbxContent>
                      <w:p w14:paraId="79D8EE08" w14:textId="77777777" w:rsidR="00130D95" w:rsidRPr="00CA6F18" w:rsidRDefault="00130D95" w:rsidP="00130D95">
                        <w:pPr>
                          <w:jc w:val="center"/>
                          <w:rPr>
                            <w:sz w:val="20"/>
                            <w:szCs w:val="20"/>
                          </w:rPr>
                        </w:pPr>
                      </w:p>
                      <w:p w14:paraId="79D8EE09" w14:textId="77777777" w:rsidR="00130D95" w:rsidRPr="0048291C" w:rsidRDefault="00130D95" w:rsidP="00130D95">
                        <w:pPr>
                          <w:jc w:val="center"/>
                          <w:rPr>
                            <w:color w:val="808080"/>
                            <w:sz w:val="32"/>
                            <w:szCs w:val="32"/>
                          </w:rPr>
                        </w:pPr>
                        <w:r w:rsidRPr="0048291C">
                          <w:rPr>
                            <w:color w:val="808080"/>
                            <w:sz w:val="32"/>
                            <w:szCs w:val="32"/>
                          </w:rPr>
                          <w:t>11.SPFF</w:t>
                        </w:r>
                      </w:p>
                      <w:p w14:paraId="79D8EE0A" w14:textId="77777777" w:rsidR="00130D95" w:rsidRDefault="00130D95" w:rsidP="00130D95"/>
                    </w:txbxContent>
                  </v:textbox>
                </v:rect>
                <v:rect id="Rectangle 152" o:spid="_x0000_s1157"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" strokecolor="gray">
                  <v:textbox>
                    <w:txbxContent>
                      <w:p w14:paraId="79D8EE0B" w14:textId="77777777" w:rsidR="00130D95" w:rsidRPr="0048291C" w:rsidRDefault="00130D95" w:rsidP="00130D95">
                        <w:pPr>
                          <w:jc w:val="center"/>
                          <w:rPr>
                            <w:color w:val="808080"/>
                            <w:sz w:val="28"/>
                            <w:szCs w:val="28"/>
                          </w:rPr>
                        </w:pPr>
                        <w:r w:rsidRPr="0048291C">
                          <w:rPr>
                            <w:color w:val="808080"/>
                            <w:sz w:val="28"/>
                            <w:szCs w:val="28"/>
                          </w:rPr>
                          <w:t>PROMOTE</w:t>
                        </w:r>
                      </w:p>
                      <w:p w14:paraId="79D8EE0C" w14:textId="77777777" w:rsidR="00130D95" w:rsidRPr="00696C0F" w:rsidRDefault="00130D95" w:rsidP="00130D95"/>
                    </w:txbxContent>
                  </v:textbox>
                </v:rect>
                <v:rect id="Rectangle 153" o:spid="_x0000_s1158"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" strokecolor="gray">
                  <v:textbox>
                    <w:txbxContent>
                      <w:p w14:paraId="79D8EE0D" w14:textId="77777777" w:rsidR="00130D95" w:rsidRPr="00CA6F18" w:rsidRDefault="00130D95" w:rsidP="00130D95">
                        <w:pPr>
                          <w:jc w:val="center"/>
                          <w:rPr>
                            <w:sz w:val="20"/>
                            <w:szCs w:val="20"/>
                          </w:rPr>
                        </w:pPr>
                      </w:p>
                      <w:p w14:paraId="79D8EE0E" w14:textId="77777777" w:rsidR="00130D95" w:rsidRPr="0048291C" w:rsidRDefault="00130D95" w:rsidP="00130D95">
                        <w:pPr>
                          <w:jc w:val="center"/>
                          <w:rPr>
                            <w:color w:val="808080"/>
                            <w:sz w:val="32"/>
                            <w:szCs w:val="32"/>
                          </w:rPr>
                        </w:pPr>
                        <w:r w:rsidRPr="0048291C">
                          <w:rPr>
                            <w:color w:val="808080"/>
                            <w:sz w:val="32"/>
                            <w:szCs w:val="32"/>
                          </w:rPr>
                          <w:t>10.XSD</w:t>
                        </w:r>
                      </w:p>
                      <w:p w14:paraId="79D8EE0F" w14:textId="77777777" w:rsidR="00130D95" w:rsidRDefault="00130D95" w:rsidP="00130D95"/>
                    </w:txbxContent>
                  </v:textbox>
                </v:rect>
                <v:rect id="Rectangle 154" o:spid="_x0000_s1159"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" strokecolor="gray">
                  <v:textbox>
                    <w:txbxContent>
                      <w:p w14:paraId="79D8EE10" w14:textId="77777777" w:rsidR="00130D95" w:rsidRPr="00CA6F18" w:rsidRDefault="00130D95" w:rsidP="00130D95">
                        <w:pPr>
                          <w:jc w:val="center"/>
                          <w:rPr>
                            <w:sz w:val="20"/>
                            <w:szCs w:val="20"/>
                          </w:rPr>
                        </w:pPr>
                      </w:p>
                      <w:p w14:paraId="79D8EE11" w14:textId="77777777" w:rsidR="00130D95" w:rsidRPr="0048291C" w:rsidRDefault="00130D95" w:rsidP="00130D95">
                        <w:pPr>
                          <w:jc w:val="center"/>
                          <w:rPr>
                            <w:color w:val="808080"/>
                            <w:sz w:val="32"/>
                            <w:szCs w:val="32"/>
                          </w:rPr>
                        </w:pPr>
                        <w:r w:rsidRPr="0048291C">
                          <w:rPr>
                            <w:color w:val="808080"/>
                            <w:sz w:val="32"/>
                            <w:szCs w:val="32"/>
                          </w:rPr>
                          <w:t>12.XML</w:t>
                        </w:r>
                      </w:p>
                      <w:p w14:paraId="79D8EE12" w14:textId="77777777" w:rsidR="00130D95" w:rsidRDefault="00130D95" w:rsidP="00130D95"/>
                    </w:txbxContent>
                  </v:textbox>
                </v:rect>
                <v:rect id="Rectangle 155" o:spid="_x0000_s1160"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" strokecolor="gray">
                  <v:textbox>
                    <w:txbxContent>
                      <w:p w14:paraId="79D8EE13" w14:textId="77777777" w:rsidR="00130D95" w:rsidRPr="00CA6F18" w:rsidRDefault="00130D95" w:rsidP="00130D95">
                        <w:pPr>
                          <w:jc w:val="center"/>
                          <w:rPr>
                            <w:sz w:val="20"/>
                            <w:szCs w:val="20"/>
                          </w:rPr>
                        </w:pPr>
                      </w:p>
                      <w:p w14:paraId="79D8EE14" w14:textId="77777777" w:rsidR="00130D95" w:rsidRPr="0048291C" w:rsidRDefault="00130D95" w:rsidP="00130D95">
                        <w:pPr>
                          <w:jc w:val="center"/>
                          <w:rPr>
                            <w:color w:val="808080"/>
                            <w:sz w:val="32"/>
                            <w:szCs w:val="32"/>
                          </w:rPr>
                        </w:pPr>
                        <w:r w:rsidRPr="0048291C">
                          <w:rPr>
                            <w:color w:val="808080"/>
                            <w:sz w:val="32"/>
                            <w:szCs w:val="32"/>
                          </w:rPr>
                          <w:t>_9.EXP</w:t>
                        </w:r>
                      </w:p>
                      <w:p w14:paraId="79D8EE15" w14:textId="77777777" w:rsidR="00130D95" w:rsidRDefault="00130D95" w:rsidP="00130D95"/>
                    </w:txbxContent>
                  </v:textbox>
                </v:rect>
                <v:rect id="Rectangle 156" o:spid="_x0000_s1161"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" strokecolor="gray">
                  <v:textbox>
                    <w:txbxContent>
                      <w:p w14:paraId="79D8EE16" w14:textId="77777777" w:rsidR="00130D95" w:rsidRPr="00003861" w:rsidRDefault="00130D95" w:rsidP="00130D95">
                        <w:pPr>
                          <w:jc w:val="center"/>
                          <w:rPr>
                            <w:rFonts w:asciiTheme="minorHAnsi" w:hAnsiTheme="minorHAnsi"/>
                            <w:sz w:val="20"/>
                            <w:szCs w:val="20"/>
                          </w:rPr>
                        </w:pPr>
                      </w:p>
                      <w:p w14:paraId="79D8EE17"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_8.UML</w:t>
                        </w:r>
                      </w:p>
                      <w:p w14:paraId="79D8EE18" w14:textId="77777777" w:rsidR="00130D95" w:rsidRPr="00003861" w:rsidRDefault="00130D95" w:rsidP="00130D95">
                        <w:pPr>
                          <w:rPr>
                            <w:rFonts w:asciiTheme="minorHAnsi" w:hAnsiTheme="minorHAnsi"/>
                          </w:rPr>
                        </w:pPr>
                      </w:p>
                    </w:txbxContent>
                  </v:textbox>
                </v:rect>
              </v:group>
            </w:pict>
          </mc:Fallback>
        </mc:AlternateContent>
      </w:r>
    </w:p>
    <w:p w14:paraId="79D8EC8B" w14:textId="77777777" w:rsidR="00130D95" w:rsidRPr="00890B6F" w:rsidRDefault="00130D95" w:rsidP="00130D95">
      <w:pPr>
        <w:rPr>
          <w:rFonts w:ascii="Corbel" w:hAnsi="Corbel"/>
          <w:b/>
          <w:sz w:val="22"/>
          <w:szCs w:val="22"/>
        </w:rPr>
      </w:pPr>
    </w:p>
    <w:p w14:paraId="79D8EC8C" w14:textId="77777777" w:rsidR="00130D95" w:rsidRPr="00890B6F" w:rsidRDefault="00130D95" w:rsidP="00130D95">
      <w:pPr>
        <w:rPr>
          <w:rFonts w:ascii="Corbel" w:hAnsi="Corbel"/>
          <w:b/>
          <w:sz w:val="22"/>
          <w:szCs w:val="22"/>
        </w:rPr>
      </w:pPr>
    </w:p>
    <w:p w14:paraId="79D8EC8D" w14:textId="77777777" w:rsidR="00130D95" w:rsidRPr="00890B6F" w:rsidRDefault="00130D95" w:rsidP="00130D95">
      <w:pPr>
        <w:rPr>
          <w:rFonts w:ascii="Corbel" w:hAnsi="Corbel"/>
          <w:b/>
          <w:sz w:val="22"/>
          <w:szCs w:val="22"/>
        </w:rPr>
      </w:pPr>
    </w:p>
    <w:p w14:paraId="79D8EC8E" w14:textId="77777777" w:rsidR="00130D95" w:rsidRPr="00890B6F" w:rsidRDefault="00130D95" w:rsidP="00130D95">
      <w:pPr>
        <w:rPr>
          <w:rFonts w:ascii="Corbel" w:hAnsi="Corbel"/>
          <w:b/>
          <w:sz w:val="22"/>
          <w:szCs w:val="22"/>
        </w:rPr>
      </w:pPr>
    </w:p>
    <w:p w14:paraId="79D8EC8F" w14:textId="77777777" w:rsidR="00130D95" w:rsidRPr="00890B6F" w:rsidRDefault="00130D95" w:rsidP="00130D95">
      <w:pPr>
        <w:rPr>
          <w:rFonts w:ascii="Corbel" w:hAnsi="Corbel"/>
          <w:b/>
          <w:sz w:val="22"/>
          <w:szCs w:val="22"/>
        </w:rPr>
      </w:pPr>
    </w:p>
    <w:p w14:paraId="79D8EC90" w14:textId="77777777" w:rsidR="00130D95" w:rsidRPr="00890B6F" w:rsidRDefault="00130D95" w:rsidP="00130D95">
      <w:pPr>
        <w:rPr>
          <w:rFonts w:ascii="Corbel" w:hAnsi="Corbel"/>
          <w:b/>
          <w:sz w:val="22"/>
          <w:szCs w:val="22"/>
        </w:rPr>
      </w:pPr>
    </w:p>
    <w:p w14:paraId="79D8EC91" w14:textId="77777777" w:rsidR="00130D95" w:rsidRPr="00890B6F" w:rsidRDefault="00130D95" w:rsidP="00130D95">
      <w:pPr>
        <w:rPr>
          <w:rFonts w:ascii="Corbel" w:hAnsi="Corbel"/>
          <w:b/>
          <w:sz w:val="22"/>
          <w:szCs w:val="22"/>
        </w:rPr>
      </w:pPr>
    </w:p>
    <w:p w14:paraId="79D8EC92" w14:textId="77777777" w:rsidR="00130D95" w:rsidRPr="00890B6F" w:rsidRDefault="00130D95" w:rsidP="00130D95">
      <w:pPr>
        <w:rPr>
          <w:rFonts w:ascii="Corbel" w:hAnsi="Corbel"/>
          <w:b/>
          <w:sz w:val="22"/>
          <w:szCs w:val="22"/>
        </w:rPr>
      </w:pPr>
    </w:p>
    <w:p w14:paraId="79D8EC93" w14:textId="77777777" w:rsidR="00130D95" w:rsidRPr="00890B6F" w:rsidRDefault="00130D95" w:rsidP="00130D95">
      <w:pPr>
        <w:rPr>
          <w:rFonts w:ascii="Corbel" w:hAnsi="Corbel"/>
          <w:b/>
          <w:sz w:val="22"/>
          <w:szCs w:val="22"/>
        </w:rPr>
      </w:pPr>
    </w:p>
    <w:p w14:paraId="79D8EC94" w14:textId="77777777" w:rsidR="00130D95" w:rsidRPr="00890B6F" w:rsidRDefault="00130D95" w:rsidP="00130D95">
      <w:pPr>
        <w:rPr>
          <w:rFonts w:ascii="Corbel" w:hAnsi="Corbel"/>
          <w:b/>
          <w:sz w:val="22"/>
          <w:szCs w:val="22"/>
        </w:rPr>
      </w:pPr>
    </w:p>
    <w:p w14:paraId="79D8EC95" w14:textId="77777777" w:rsidR="00130D95" w:rsidRPr="00890B6F" w:rsidRDefault="00130D95" w:rsidP="00130D95">
      <w:pPr>
        <w:rPr>
          <w:rFonts w:ascii="Corbel" w:hAnsi="Corbel"/>
          <w:b/>
          <w:sz w:val="22"/>
          <w:szCs w:val="22"/>
        </w:rPr>
      </w:pPr>
    </w:p>
    <w:p w14:paraId="79D8EC96" w14:textId="77777777" w:rsidR="00130D95" w:rsidRPr="00890B6F" w:rsidRDefault="00130D95" w:rsidP="00130D95">
      <w:pPr>
        <w:rPr>
          <w:rFonts w:ascii="Corbel" w:hAnsi="Corbel"/>
          <w:b/>
          <w:sz w:val="22"/>
          <w:szCs w:val="22"/>
        </w:rPr>
      </w:pPr>
    </w:p>
    <w:p w14:paraId="79D8EC97" w14:textId="77777777" w:rsidR="00130D95" w:rsidRPr="00890B6F" w:rsidRDefault="00130D95" w:rsidP="00130D95">
      <w:pPr>
        <w:rPr>
          <w:rFonts w:ascii="Corbel" w:hAnsi="Corbel"/>
          <w:b/>
          <w:sz w:val="22"/>
          <w:szCs w:val="22"/>
        </w:rPr>
      </w:pPr>
    </w:p>
    <w:p w14:paraId="79D8EC98" w14:textId="77777777" w:rsidR="00BD4F8B" w:rsidRPr="00890B6F" w:rsidRDefault="00BD4F8B" w:rsidP="00130D95">
      <w:pPr>
        <w:rPr>
          <w:rFonts w:ascii="Corbel" w:hAnsi="Corbel"/>
          <w:b/>
          <w:sz w:val="22"/>
          <w:szCs w:val="22"/>
          <w:lang w:val="en-US"/>
        </w:rPr>
      </w:pPr>
    </w:p>
    <w:p w14:paraId="79D8EC99"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9A"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_2.EXP</w:t>
      </w:r>
      <w:r w:rsidRPr="00890B6F">
        <w:rPr>
          <w:rFonts w:ascii="Corbel" w:hAnsi="Corbel"/>
          <w:sz w:val="22"/>
          <w:szCs w:val="22"/>
          <w:lang w:val="en-US"/>
        </w:rPr>
        <w:t xml:space="preserve"> input</w:t>
      </w:r>
    </w:p>
    <w:p w14:paraId="79D8EC9B" w14:textId="77777777" w:rsidR="00130D95" w:rsidRPr="00890B6F" w:rsidRDefault="00130D95" w:rsidP="00130D95">
      <w:pPr>
        <w:ind w:firstLine="720"/>
        <w:rPr>
          <w:rFonts w:ascii="Corbel" w:hAnsi="Corbel"/>
          <w:sz w:val="22"/>
          <w:szCs w:val="22"/>
          <w:lang w:val="en-US"/>
        </w:rPr>
      </w:pPr>
      <w:r w:rsidRPr="00890B6F">
        <w:rPr>
          <w:rFonts w:ascii="Corbel" w:hAnsi="Corbel"/>
          <w:b/>
          <w:sz w:val="22"/>
          <w:szCs w:val="22"/>
          <w:lang w:val="en-US"/>
        </w:rPr>
        <w:t>_7.XML</w:t>
      </w:r>
      <w:r w:rsidRPr="00890B6F">
        <w:rPr>
          <w:rFonts w:ascii="Corbel" w:hAnsi="Corbel"/>
          <w:sz w:val="22"/>
          <w:szCs w:val="22"/>
          <w:lang w:val="en-US"/>
        </w:rPr>
        <w:t xml:space="preserve"> input</w:t>
      </w:r>
    </w:p>
    <w:p w14:paraId="79D8EC9C" w14:textId="77777777" w:rsidR="00130D95" w:rsidRPr="00890B6F" w:rsidRDefault="00130D95" w:rsidP="00130D95">
      <w:pPr>
        <w:ind w:firstLine="720"/>
        <w:rPr>
          <w:rFonts w:ascii="Corbel" w:hAnsi="Corbel"/>
          <w:sz w:val="22"/>
          <w:szCs w:val="22"/>
          <w:lang w:val="en-US"/>
        </w:rPr>
      </w:pPr>
    </w:p>
    <w:p w14:paraId="79D8EC9D"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9E" w14:textId="77777777" w:rsidR="00130D95" w:rsidRPr="00890B6F" w:rsidRDefault="00130D95" w:rsidP="00130D95">
      <w:pPr>
        <w:ind w:firstLine="720"/>
        <w:rPr>
          <w:rFonts w:ascii="Corbel" w:hAnsi="Corbel"/>
          <w:color w:val="000000"/>
          <w:sz w:val="22"/>
          <w:szCs w:val="22"/>
          <w:lang w:val="en-US"/>
        </w:rPr>
      </w:pPr>
      <w:r w:rsidRPr="00890B6F">
        <w:rPr>
          <w:rFonts w:ascii="Corbel" w:hAnsi="Corbel"/>
          <w:i/>
          <w:color w:val="000000"/>
          <w:sz w:val="22"/>
          <w:szCs w:val="22"/>
          <w:lang w:val="en-US"/>
        </w:rPr>
        <w:t>__7</w:t>
      </w:r>
      <w:r w:rsidRPr="00890B6F">
        <w:rPr>
          <w:rFonts w:ascii="Corbel" w:hAnsi="Corbel"/>
          <w:color w:val="000000"/>
          <w:sz w:val="22"/>
          <w:szCs w:val="22"/>
          <w:lang w:val="en-US"/>
        </w:rPr>
        <w:t xml:space="preserve"> : URL or file </w:t>
      </w:r>
      <w:r w:rsidR="00410DC3" w:rsidRPr="00890B6F">
        <w:rPr>
          <w:rFonts w:ascii="Corbel" w:hAnsi="Corbel"/>
          <w:color w:val="000000"/>
          <w:sz w:val="22"/>
          <w:szCs w:val="22"/>
          <w:lang w:val="en-US"/>
        </w:rPr>
        <w:t xml:space="preserve">location </w:t>
      </w:r>
      <w:r w:rsidRPr="00890B6F">
        <w:rPr>
          <w:rFonts w:ascii="Corbel" w:hAnsi="Corbel"/>
          <w:color w:val="000000"/>
          <w:sz w:val="22"/>
          <w:szCs w:val="22"/>
          <w:lang w:val="en-US"/>
        </w:rPr>
        <w:t>of schema</w:t>
      </w:r>
    </w:p>
    <w:p w14:paraId="79D8EC9F"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rInfo</w:t>
      </w:r>
      <w:r w:rsidRPr="00890B6F">
        <w:rPr>
          <w:rFonts w:ascii="Corbel" w:hAnsi="Corbel"/>
          <w:color w:val="000000"/>
          <w:sz w:val="22"/>
          <w:szCs w:val="22"/>
          <w:lang w:val="en-US"/>
        </w:rPr>
        <w:t xml:space="preserve"> (OPTIONAL) : returns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feedback on internal process in the DLL</w:t>
      </w:r>
    </w:p>
    <w:p w14:paraId="79D8ECA0"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Error Code</w:t>
      </w:r>
      <w:r w:rsidR="00410DC3" w:rsidRPr="00890B6F">
        <w:rPr>
          <w:rFonts w:ascii="Corbel" w:hAnsi="Corbel"/>
          <w:color w:val="000000"/>
          <w:sz w:val="22"/>
          <w:szCs w:val="22"/>
          <w:lang w:val="en-US"/>
        </w:rPr>
        <w:t>,</w:t>
      </w:r>
      <w:r w:rsidRPr="00890B6F">
        <w:rPr>
          <w:rFonts w:ascii="Corbel" w:hAnsi="Corbel"/>
          <w:color w:val="000000"/>
          <w:sz w:val="22"/>
          <w:szCs w:val="22"/>
          <w:lang w:val="en-US"/>
        </w:rPr>
        <w:t xml:space="preserve"> if non zero there is a problem</w:t>
      </w:r>
    </w:p>
    <w:p w14:paraId="79D8ECA1" w14:textId="77777777" w:rsidR="00130D95" w:rsidRPr="00890B6F" w:rsidRDefault="00130D95" w:rsidP="00130D95">
      <w:pPr>
        <w:ind w:left="720"/>
        <w:rPr>
          <w:rFonts w:ascii="Corbel" w:hAnsi="Corbel"/>
          <w:color w:val="808080"/>
          <w:sz w:val="22"/>
          <w:szCs w:val="22"/>
          <w:lang w:val="en-US"/>
        </w:rPr>
      </w:pPr>
    </w:p>
    <w:p w14:paraId="79D8ECA2" w14:textId="77777777" w:rsidR="00130D95" w:rsidRPr="00890B6F" w:rsidRDefault="00130D95" w:rsidP="00130D95">
      <w:pPr>
        <w:rPr>
          <w:rFonts w:ascii="Corbel" w:hAnsi="Corbel"/>
          <w:color w:val="000000"/>
          <w:sz w:val="22"/>
          <w:szCs w:val="22"/>
          <w:lang w:val="en-US"/>
        </w:rPr>
      </w:pPr>
      <w:r w:rsidRPr="00890B6F">
        <w:rPr>
          <w:rFonts w:ascii="Corbel" w:hAnsi="Corbel"/>
          <w:b/>
          <w:sz w:val="22"/>
          <w:szCs w:val="22"/>
          <w:lang w:val="en-US"/>
        </w:rPr>
        <w:t>Source Code</w:t>
      </w:r>
    </w:p>
    <w:p w14:paraId="79D8ECA3"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A4"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Generic input stream is handeled by readExternalSource.cpp</w:t>
      </w:r>
    </w:p>
    <w:p w14:paraId="79D8ECA5" w14:textId="77777777" w:rsidR="00130D95" w:rsidRPr="00890B6F" w:rsidRDefault="00130D95" w:rsidP="00130D95">
      <w:pPr>
        <w:rPr>
          <w:rFonts w:ascii="Corbel" w:hAnsi="Corbel"/>
          <w:color w:val="808080"/>
          <w:sz w:val="22"/>
          <w:szCs w:val="22"/>
          <w:lang w:val="en-US"/>
        </w:rPr>
      </w:pPr>
      <w:r w:rsidRPr="00890B6F">
        <w:rPr>
          <w:rFonts w:ascii="Corbel" w:hAnsi="Corbel"/>
          <w:sz w:val="22"/>
          <w:szCs w:val="22"/>
          <w:lang w:val="en-US"/>
        </w:rPr>
        <w:tab/>
        <w:t>_7.XML stream is parsed by readXML.cpp</w:t>
      </w:r>
    </w:p>
    <w:p w14:paraId="79D8ECA6" w14:textId="77777777" w:rsidR="0091681B" w:rsidRPr="00890B6F" w:rsidRDefault="0091681B">
      <w:pPr>
        <w:widowControl/>
        <w:suppressAutoHyphens w:val="0"/>
        <w:rPr>
          <w:rStyle w:val="Zwaar"/>
          <w:rFonts w:ascii="Corbel" w:hAnsi="Corbel"/>
          <w:b w:val="0"/>
          <w:i/>
          <w:color w:val="000000"/>
          <w:sz w:val="22"/>
          <w:szCs w:val="22"/>
          <w:lang w:val="en-US"/>
        </w:rPr>
      </w:pPr>
      <w:r w:rsidRPr="00890B6F">
        <w:rPr>
          <w:rStyle w:val="Zwaar"/>
          <w:rFonts w:ascii="Corbel" w:hAnsi="Corbel"/>
          <w:b w:val="0"/>
          <w:i/>
          <w:color w:val="000000"/>
          <w:sz w:val="22"/>
          <w:szCs w:val="22"/>
          <w:lang w:val="en-US"/>
        </w:rPr>
        <w:br w:type="page"/>
      </w:r>
    </w:p>
    <w:p w14:paraId="79D8ECA7" w14:textId="77777777" w:rsidR="00130D95" w:rsidRPr="00890B6F" w:rsidRDefault="00130D95" w:rsidP="00130D95">
      <w:pPr>
        <w:rPr>
          <w:rFonts w:ascii="Corbel" w:hAnsi="Corbel"/>
          <w:b/>
          <w:color w:val="000000"/>
          <w:sz w:val="22"/>
          <w:szCs w:val="22"/>
          <w:lang w:val="en-US"/>
        </w:rPr>
      </w:pPr>
      <w:r w:rsidRPr="00890B6F">
        <w:rPr>
          <w:rStyle w:val="Zwaar"/>
          <w:rFonts w:ascii="Corbel" w:hAnsi="Corbel"/>
          <w:b w:val="0"/>
          <w:i/>
          <w:color w:val="000000"/>
          <w:sz w:val="22"/>
          <w:szCs w:val="22"/>
          <w:lang w:val="en-US"/>
        </w:rPr>
        <w:lastRenderedPageBreak/>
        <w:t>char</w:t>
      </w:r>
      <w:r w:rsidRPr="00890B6F">
        <w:rPr>
          <w:rStyle w:val="Zwaar"/>
          <w:rFonts w:ascii="Corbel" w:hAnsi="Corbel"/>
          <w:b w:val="0"/>
          <w:color w:val="000000"/>
          <w:sz w:val="22"/>
          <w:szCs w:val="22"/>
          <w:lang w:val="en-US"/>
        </w:rPr>
        <w:t xml:space="preserve"> * </w:t>
      </w:r>
      <w:r w:rsidRPr="00890B6F">
        <w:rPr>
          <w:rStyle w:val="Zwaar"/>
          <w:rFonts w:ascii="Corbel" w:hAnsi="Corbel"/>
          <w:color w:val="000000"/>
          <w:sz w:val="22"/>
          <w:szCs w:val="22"/>
          <w:lang w:val="en-US"/>
        </w:rPr>
        <w:t>GetErrorCode</w:t>
      </w:r>
      <w:r w:rsidRPr="00890B6F">
        <w:rPr>
          <w:rStyle w:val="Zwaar"/>
          <w:rFonts w:ascii="Corbel" w:hAnsi="Corbel"/>
          <w:b w:val="0"/>
          <w:color w:val="000000"/>
          <w:sz w:val="22"/>
          <w:szCs w:val="22"/>
          <w:lang w:val="en-US"/>
        </w:rPr>
        <w:t>(</w:t>
      </w:r>
      <w:r w:rsidRPr="00890B6F">
        <w:rPr>
          <w:rStyle w:val="Zwaar"/>
          <w:rFonts w:ascii="Corbel" w:hAnsi="Corbel"/>
          <w:b w:val="0"/>
          <w:i/>
          <w:color w:val="000000"/>
          <w:sz w:val="22"/>
          <w:szCs w:val="22"/>
          <w:lang w:val="en-US"/>
        </w:rPr>
        <w:t>int</w:t>
      </w:r>
      <w:r w:rsidRPr="00890B6F">
        <w:rPr>
          <w:rStyle w:val="Zwaar"/>
          <w:rFonts w:ascii="Corbel" w:hAnsi="Corbel"/>
          <w:b w:val="0"/>
          <w:color w:val="000000"/>
          <w:sz w:val="22"/>
          <w:szCs w:val="22"/>
          <w:lang w:val="en-US"/>
        </w:rPr>
        <w:t xml:space="preserve"> errorCode);</w:t>
      </w:r>
    </w:p>
    <w:p w14:paraId="79D8ECA8" w14:textId="77777777" w:rsidR="00130D95" w:rsidRPr="00890B6F" w:rsidRDefault="00130D95" w:rsidP="00130D95">
      <w:pPr>
        <w:rPr>
          <w:rFonts w:ascii="Corbel" w:hAnsi="Corbel"/>
          <w:color w:val="000000"/>
          <w:sz w:val="22"/>
          <w:szCs w:val="22"/>
          <w:lang w:val="en-US"/>
        </w:rPr>
      </w:pPr>
    </w:p>
    <w:p w14:paraId="79D8ECA9" w14:textId="77777777" w:rsidR="00130D95" w:rsidRPr="00890B6F" w:rsidRDefault="00130D95" w:rsidP="00130D95">
      <w:pPr>
        <w:rPr>
          <w:rFonts w:ascii="Corbel" w:hAnsi="Corbel"/>
          <w:color w:val="000000"/>
          <w:sz w:val="22"/>
          <w:szCs w:val="22"/>
          <w:lang w:val="en-US"/>
        </w:rPr>
      </w:pPr>
      <w:r w:rsidRPr="00890B6F">
        <w:rPr>
          <w:rFonts w:ascii="Corbel" w:hAnsi="Corbel"/>
          <w:color w:val="000000"/>
          <w:sz w:val="22"/>
          <w:szCs w:val="22"/>
          <w:lang w:val="en-US"/>
        </w:rPr>
        <w:t xml:space="preserve">Loads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of an error code.</w:t>
      </w:r>
    </w:p>
    <w:p w14:paraId="79D8ECAA" w14:textId="77777777" w:rsidR="00130D95" w:rsidRPr="00890B6F" w:rsidRDefault="00130D95" w:rsidP="00130D95">
      <w:pPr>
        <w:rPr>
          <w:rFonts w:ascii="Corbel" w:hAnsi="Corbel"/>
          <w:color w:val="808080"/>
          <w:sz w:val="22"/>
          <w:szCs w:val="22"/>
          <w:lang w:val="en-US"/>
        </w:rPr>
      </w:pPr>
    </w:p>
    <w:p w14:paraId="79D8ECAB" w14:textId="77777777" w:rsidR="00130D95" w:rsidRPr="00890B6F" w:rsidRDefault="00166F87" w:rsidP="00130D95">
      <w:pPr>
        <w:rPr>
          <w:rFonts w:ascii="Corbel" w:hAnsi="Corbel"/>
          <w:color w:val="808080"/>
          <w:sz w:val="22"/>
          <w:szCs w:val="22"/>
        </w:rPr>
      </w:pPr>
      <w:r w:rsidRPr="00890B6F">
        <w:rPr>
          <w:rFonts w:ascii="Corbel" w:hAnsi="Corbel"/>
          <w:noProof/>
          <w:color w:val="808080"/>
          <w:sz w:val="22"/>
          <w:szCs w:val="22"/>
        </w:rPr>
        <mc:AlternateContent>
          <mc:Choice Requires="wpc">
            <w:drawing>
              <wp:inline distT="0" distB="0" distL="0" distR="0" wp14:anchorId="79D8ECDF" wp14:editId="79D8ECE0">
                <wp:extent cx="5486400" cy="2743200"/>
                <wp:effectExtent l="9525" t="9525" r="9525" b="9525"/>
                <wp:docPr id="19" name="Papier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15"/>
                        <wps:cNvSpPr>
                          <a:spLocks noChangeArrowheads="1"/>
                        </wps:cNvSpPr>
                        <wps:spPr bwMode="auto">
                          <a:xfrm>
                            <a:off x="0" y="0"/>
                            <a:ext cx="1371600" cy="685800"/>
                          </a:xfrm>
                          <a:prstGeom prst="rect">
                            <a:avLst/>
                          </a:prstGeom>
                          <a:solidFill>
                            <a:srgbClr val="FFFFFF"/>
                          </a:solidFill>
                          <a:ln w="9525">
                            <a:solidFill>
                              <a:srgbClr val="808080"/>
                            </a:solidFill>
                            <a:miter lim="800000"/>
                            <a:headEnd/>
                            <a:tailEnd/>
                          </a:ln>
                        </wps:spPr>
                        <wps:txbx>
                          <w:txbxContent>
                            <w:p w14:paraId="79D8EE19" w14:textId="77777777" w:rsidR="00130D95" w:rsidRPr="00003861" w:rsidRDefault="00130D95" w:rsidP="00130D95">
                              <w:pPr>
                                <w:jc w:val="center"/>
                                <w:rPr>
                                  <w:rFonts w:asciiTheme="minorHAnsi" w:hAnsiTheme="minorHAnsi"/>
                                  <w:sz w:val="20"/>
                                  <w:szCs w:val="20"/>
                                </w:rPr>
                              </w:pPr>
                            </w:p>
                            <w:p w14:paraId="79D8EE1A"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_1.UML</w:t>
                              </w:r>
                            </w:p>
                            <w:p w14:paraId="79D8EE1B"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11" name="Rectangle 16"/>
                        <wps:cNvSpPr>
                          <a:spLocks noChangeArrowheads="1"/>
                        </wps:cNvSpPr>
                        <wps:spPr bwMode="auto">
                          <a:xfrm>
                            <a:off x="2057400" y="0"/>
                            <a:ext cx="1371600" cy="685800"/>
                          </a:xfrm>
                          <a:prstGeom prst="rect">
                            <a:avLst/>
                          </a:prstGeom>
                          <a:solidFill>
                            <a:srgbClr val="FFFFFF"/>
                          </a:solidFill>
                          <a:ln w="9525">
                            <a:solidFill>
                              <a:srgbClr val="808080"/>
                            </a:solidFill>
                            <a:miter lim="800000"/>
                            <a:headEnd/>
                            <a:tailEnd/>
                          </a:ln>
                        </wps:spPr>
                        <wps:txbx>
                          <w:txbxContent>
                            <w:p w14:paraId="79D8EE1C" w14:textId="77777777" w:rsidR="00130D95" w:rsidRPr="00003861" w:rsidRDefault="00130D95" w:rsidP="00130D95">
                              <w:pPr>
                                <w:jc w:val="center"/>
                                <w:rPr>
                                  <w:rFonts w:asciiTheme="minorHAnsi" w:hAnsiTheme="minorHAnsi"/>
                                  <w:sz w:val="20"/>
                                  <w:szCs w:val="20"/>
                                </w:rPr>
                              </w:pPr>
                            </w:p>
                            <w:p w14:paraId="79D8EE1D"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_2.EXP</w:t>
                              </w:r>
                            </w:p>
                          </w:txbxContent>
                        </wps:txbx>
                        <wps:bodyPr rot="0" vert="horz" wrap="square" lIns="91440" tIns="45720" rIns="91440" bIns="45720" anchor="t" anchorCtr="0" upright="1">
                          <a:noAutofit/>
                        </wps:bodyPr>
                      </wps:wsp>
                      <wps:wsp>
                        <wps:cNvPr id="12" name="Rectangle 17"/>
                        <wps:cNvSpPr>
                          <a:spLocks noChangeArrowheads="1"/>
                        </wps:cNvSpPr>
                        <wps:spPr bwMode="auto">
                          <a:xfrm>
                            <a:off x="4114800" y="0"/>
                            <a:ext cx="1371600" cy="685800"/>
                          </a:xfrm>
                          <a:prstGeom prst="rect">
                            <a:avLst/>
                          </a:prstGeom>
                          <a:solidFill>
                            <a:srgbClr val="FFFFFF"/>
                          </a:solidFill>
                          <a:ln w="9525">
                            <a:solidFill>
                              <a:srgbClr val="808080"/>
                            </a:solidFill>
                            <a:miter lim="800000"/>
                            <a:headEnd/>
                            <a:tailEnd/>
                          </a:ln>
                        </wps:spPr>
                        <wps:txbx>
                          <w:txbxContent>
                            <w:p w14:paraId="79D8EE1E" w14:textId="77777777" w:rsidR="00130D95" w:rsidRPr="00003861" w:rsidRDefault="00130D95" w:rsidP="00130D95">
                              <w:pPr>
                                <w:jc w:val="center"/>
                                <w:rPr>
                                  <w:rFonts w:asciiTheme="minorHAnsi" w:hAnsiTheme="minorHAnsi"/>
                                  <w:sz w:val="20"/>
                                  <w:szCs w:val="20"/>
                                </w:rPr>
                              </w:pPr>
                            </w:p>
                            <w:p w14:paraId="79D8EE1F"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_3.XSD</w:t>
                              </w:r>
                            </w:p>
                            <w:p w14:paraId="79D8EE20"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13" name="Rectangle 18"/>
                        <wps:cNvSpPr>
                          <a:spLocks noChangeArrowheads="1"/>
                        </wps:cNvSpPr>
                        <wps:spPr bwMode="auto">
                          <a:xfrm>
                            <a:off x="4114800" y="2057400"/>
                            <a:ext cx="1371600" cy="685800"/>
                          </a:xfrm>
                          <a:prstGeom prst="rect">
                            <a:avLst/>
                          </a:prstGeom>
                          <a:solidFill>
                            <a:srgbClr val="FFFFFF"/>
                          </a:solidFill>
                          <a:ln w="9525">
                            <a:solidFill>
                              <a:srgbClr val="808080"/>
                            </a:solidFill>
                            <a:miter lim="800000"/>
                            <a:headEnd/>
                            <a:tailEnd/>
                          </a:ln>
                        </wps:spPr>
                        <wps:txbx>
                          <w:txbxContent>
                            <w:p w14:paraId="79D8EE21" w14:textId="77777777" w:rsidR="00130D95" w:rsidRPr="00003861" w:rsidRDefault="00130D95" w:rsidP="00130D95">
                              <w:pPr>
                                <w:jc w:val="center"/>
                                <w:rPr>
                                  <w:rFonts w:asciiTheme="minorHAnsi" w:hAnsiTheme="minorHAnsi"/>
                                  <w:sz w:val="20"/>
                                  <w:szCs w:val="20"/>
                                </w:rPr>
                              </w:pPr>
                            </w:p>
                            <w:p w14:paraId="79D8EE22"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_7.XML</w:t>
                              </w:r>
                            </w:p>
                            <w:p w14:paraId="79D8EE23"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14" name="Rectangle 19"/>
                        <wps:cNvSpPr>
                          <a:spLocks noChangeArrowheads="1"/>
                        </wps:cNvSpPr>
                        <wps:spPr bwMode="auto">
                          <a:xfrm>
                            <a:off x="2057400" y="1028700"/>
                            <a:ext cx="1371600" cy="686435"/>
                          </a:xfrm>
                          <a:prstGeom prst="rect">
                            <a:avLst/>
                          </a:prstGeom>
                          <a:solidFill>
                            <a:srgbClr val="FFFFFF"/>
                          </a:solidFill>
                          <a:ln w="9525">
                            <a:solidFill>
                              <a:srgbClr val="808080"/>
                            </a:solidFill>
                            <a:miter lim="800000"/>
                            <a:headEnd/>
                            <a:tailEnd/>
                          </a:ln>
                        </wps:spPr>
                        <wps:txbx>
                          <w:txbxContent>
                            <w:p w14:paraId="79D8EE24" w14:textId="77777777" w:rsidR="00130D95" w:rsidRPr="00003861" w:rsidRDefault="00130D95" w:rsidP="00130D95">
                              <w:pPr>
                                <w:jc w:val="center"/>
                                <w:rPr>
                                  <w:rFonts w:asciiTheme="minorHAnsi" w:hAnsiTheme="minorHAnsi"/>
                                  <w:sz w:val="20"/>
                                  <w:szCs w:val="20"/>
                                </w:rPr>
                              </w:pPr>
                            </w:p>
                            <w:p w14:paraId="79D8EE25"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_5.EXP</w:t>
                              </w:r>
                            </w:p>
                            <w:p w14:paraId="79D8EE26"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15" name="Rectangle 20"/>
                        <wps:cNvSpPr>
                          <a:spLocks noChangeArrowheads="1"/>
                        </wps:cNvSpPr>
                        <wps:spPr bwMode="auto">
                          <a:xfrm>
                            <a:off x="0" y="1028700"/>
                            <a:ext cx="1371600" cy="686435"/>
                          </a:xfrm>
                          <a:prstGeom prst="rect">
                            <a:avLst/>
                          </a:prstGeom>
                          <a:solidFill>
                            <a:srgbClr val="FFFFFF"/>
                          </a:solidFill>
                          <a:ln w="9525">
                            <a:solidFill>
                              <a:srgbClr val="808080"/>
                            </a:solidFill>
                            <a:miter lim="800000"/>
                            <a:headEnd/>
                            <a:tailEnd/>
                          </a:ln>
                        </wps:spPr>
                        <wps:txbx>
                          <w:txbxContent>
                            <w:p w14:paraId="79D8EE27" w14:textId="77777777" w:rsidR="00130D95" w:rsidRPr="00003861" w:rsidRDefault="00130D95" w:rsidP="00130D95">
                              <w:pPr>
                                <w:jc w:val="center"/>
                                <w:rPr>
                                  <w:rFonts w:asciiTheme="minorHAnsi" w:hAnsiTheme="minorHAnsi"/>
                                  <w:sz w:val="20"/>
                                  <w:szCs w:val="20"/>
                                </w:rPr>
                              </w:pPr>
                            </w:p>
                            <w:p w14:paraId="79D8EE28"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_4.UML</w:t>
                              </w:r>
                            </w:p>
                            <w:p w14:paraId="79D8EE29"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16" name="Rectangle 21"/>
                        <wps:cNvSpPr>
                          <a:spLocks noChangeArrowheads="1"/>
                        </wps:cNvSpPr>
                        <wps:spPr bwMode="auto">
                          <a:xfrm>
                            <a:off x="2057400" y="2057400"/>
                            <a:ext cx="1371600" cy="685800"/>
                          </a:xfrm>
                          <a:prstGeom prst="rect">
                            <a:avLst/>
                          </a:prstGeom>
                          <a:solidFill>
                            <a:srgbClr val="FFFFFF"/>
                          </a:solidFill>
                          <a:ln w="9525">
                            <a:solidFill>
                              <a:srgbClr val="808080"/>
                            </a:solidFill>
                            <a:miter lim="800000"/>
                            <a:headEnd/>
                            <a:tailEnd/>
                          </a:ln>
                        </wps:spPr>
                        <wps:txbx>
                          <w:txbxContent>
                            <w:p w14:paraId="79D8EE2A" w14:textId="77777777" w:rsidR="00130D95" w:rsidRPr="00003861" w:rsidRDefault="00130D95" w:rsidP="00130D95">
                              <w:pPr>
                                <w:jc w:val="center"/>
                                <w:rPr>
                                  <w:rFonts w:asciiTheme="minorHAnsi" w:hAnsiTheme="minorHAnsi"/>
                                  <w:sz w:val="20"/>
                                  <w:szCs w:val="20"/>
                                </w:rPr>
                              </w:pPr>
                            </w:p>
                            <w:p w14:paraId="79D8EE2B"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_6.SPFF</w:t>
                              </w:r>
                            </w:p>
                            <w:p w14:paraId="79D8EE2C"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c:wpc>
                  </a:graphicData>
                </a:graphic>
              </wp:inline>
            </w:drawing>
          </mc:Choice>
          <mc:Fallback>
            <w:pict>
              <v:group w14:anchorId="79D8ECDF" id="Papier 13" o:spid="_x0000_s1162"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">
                <v:shape id="_x0000_s1163" type="#_x0000_t75" style="position:absolute;width:54864;height:27432;visibility:visible;mso-wrap-style:square">
                  <v:fill o:detectmouseclick="t"/>
                  <v:path o:connecttype="none"/>
                </v:shape>
                <v:rect id="Rectangle 15" o:spid="_x0000_s1164" style="position:absolute;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" strokecolor="gray">
                  <v:textbox>
                    <w:txbxContent>
                      <w:p w14:paraId="79D8EE19" w14:textId="77777777" w:rsidR="00130D95" w:rsidRPr="00003861" w:rsidRDefault="00130D95" w:rsidP="00130D95">
                        <w:pPr>
                          <w:jc w:val="center"/>
                          <w:rPr>
                            <w:rFonts w:asciiTheme="minorHAnsi" w:hAnsiTheme="minorHAnsi"/>
                            <w:sz w:val="20"/>
                            <w:szCs w:val="20"/>
                          </w:rPr>
                        </w:pPr>
                      </w:p>
                      <w:p w14:paraId="79D8EE1A"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_1.UML</w:t>
                        </w:r>
                      </w:p>
                      <w:p w14:paraId="79D8EE1B" w14:textId="77777777" w:rsidR="00130D95" w:rsidRPr="00003861" w:rsidRDefault="00130D95" w:rsidP="00130D95">
                        <w:pPr>
                          <w:rPr>
                            <w:rFonts w:asciiTheme="minorHAnsi" w:hAnsiTheme="minorHAnsi"/>
                          </w:rPr>
                        </w:pPr>
                      </w:p>
                    </w:txbxContent>
                  </v:textbox>
                </v:rect>
                <v:rect id="Rectangle 16" o:spid="_x0000_s1165" style="position:absolute;left: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" strokecolor="gray">
                  <v:textbox>
                    <w:txbxContent>
                      <w:p w14:paraId="79D8EE1C" w14:textId="77777777" w:rsidR="00130D95" w:rsidRPr="00003861" w:rsidRDefault="00130D95" w:rsidP="00130D95">
                        <w:pPr>
                          <w:jc w:val="center"/>
                          <w:rPr>
                            <w:rFonts w:asciiTheme="minorHAnsi" w:hAnsiTheme="minorHAnsi"/>
                            <w:sz w:val="20"/>
                            <w:szCs w:val="20"/>
                          </w:rPr>
                        </w:pPr>
                      </w:p>
                      <w:p w14:paraId="79D8EE1D"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_2.EXP</w:t>
                        </w:r>
                      </w:p>
                    </w:txbxContent>
                  </v:textbox>
                </v:rect>
                <v:rect id="Rectangle 17" o:spid="_x0000_s1166" style="position:absolute;left:4114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" strokecolor="gray">
                  <v:textbox>
                    <w:txbxContent>
                      <w:p w14:paraId="79D8EE1E" w14:textId="77777777" w:rsidR="00130D95" w:rsidRPr="00003861" w:rsidRDefault="00130D95" w:rsidP="00130D95">
                        <w:pPr>
                          <w:jc w:val="center"/>
                          <w:rPr>
                            <w:rFonts w:asciiTheme="minorHAnsi" w:hAnsiTheme="minorHAnsi"/>
                            <w:sz w:val="20"/>
                            <w:szCs w:val="20"/>
                          </w:rPr>
                        </w:pPr>
                      </w:p>
                      <w:p w14:paraId="79D8EE1F"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_3.XSD</w:t>
                        </w:r>
                      </w:p>
                      <w:p w14:paraId="79D8EE20" w14:textId="77777777" w:rsidR="00130D95" w:rsidRPr="00003861" w:rsidRDefault="00130D95" w:rsidP="00130D95">
                        <w:pPr>
                          <w:rPr>
                            <w:rFonts w:asciiTheme="minorHAnsi" w:hAnsiTheme="minorHAnsi"/>
                          </w:rPr>
                        </w:pPr>
                      </w:p>
                    </w:txbxContent>
                  </v:textbox>
                </v:rect>
                <v:rect id="Rectangle 18" o:spid="_x0000_s1167" style="position:absolute;left:41148;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" strokecolor="gray">
                  <v:textbox>
                    <w:txbxContent>
                      <w:p w14:paraId="79D8EE21" w14:textId="77777777" w:rsidR="00130D95" w:rsidRPr="00003861" w:rsidRDefault="00130D95" w:rsidP="00130D95">
                        <w:pPr>
                          <w:jc w:val="center"/>
                          <w:rPr>
                            <w:rFonts w:asciiTheme="minorHAnsi" w:hAnsiTheme="minorHAnsi"/>
                            <w:sz w:val="20"/>
                            <w:szCs w:val="20"/>
                          </w:rPr>
                        </w:pPr>
                      </w:p>
                      <w:p w14:paraId="79D8EE22"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_7.XML</w:t>
                        </w:r>
                      </w:p>
                      <w:p w14:paraId="79D8EE23" w14:textId="77777777" w:rsidR="00130D95" w:rsidRPr="00003861" w:rsidRDefault="00130D95" w:rsidP="00130D95">
                        <w:pPr>
                          <w:rPr>
                            <w:rFonts w:asciiTheme="minorHAnsi" w:hAnsiTheme="minorHAnsi"/>
                          </w:rPr>
                        </w:pPr>
                      </w:p>
                    </w:txbxContent>
                  </v:textbox>
                </v:rect>
                <v:rect id="Rectangle 19" o:spid="_x0000_s1168" style="position:absolute;left:20574;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" strokecolor="gray">
                  <v:textbox>
                    <w:txbxContent>
                      <w:p w14:paraId="79D8EE24" w14:textId="77777777" w:rsidR="00130D95" w:rsidRPr="00003861" w:rsidRDefault="00130D95" w:rsidP="00130D95">
                        <w:pPr>
                          <w:jc w:val="center"/>
                          <w:rPr>
                            <w:rFonts w:asciiTheme="minorHAnsi" w:hAnsiTheme="minorHAnsi"/>
                            <w:sz w:val="20"/>
                            <w:szCs w:val="20"/>
                          </w:rPr>
                        </w:pPr>
                      </w:p>
                      <w:p w14:paraId="79D8EE25"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_5.EXP</w:t>
                        </w:r>
                      </w:p>
                      <w:p w14:paraId="79D8EE26" w14:textId="77777777" w:rsidR="00130D95" w:rsidRPr="00003861" w:rsidRDefault="00130D95" w:rsidP="00130D95">
                        <w:pPr>
                          <w:rPr>
                            <w:rFonts w:asciiTheme="minorHAnsi" w:hAnsiTheme="minorHAnsi"/>
                          </w:rPr>
                        </w:pPr>
                      </w:p>
                    </w:txbxContent>
                  </v:textbox>
                </v:rect>
                <v:rect id="Rectangle 20" o:spid="_x0000_s1169" style="position:absolute;top:10287;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" strokecolor="gray">
                  <v:textbox>
                    <w:txbxContent>
                      <w:p w14:paraId="79D8EE27" w14:textId="77777777" w:rsidR="00130D95" w:rsidRPr="00003861" w:rsidRDefault="00130D95" w:rsidP="00130D95">
                        <w:pPr>
                          <w:jc w:val="center"/>
                          <w:rPr>
                            <w:rFonts w:asciiTheme="minorHAnsi" w:hAnsiTheme="minorHAnsi"/>
                            <w:sz w:val="20"/>
                            <w:szCs w:val="20"/>
                          </w:rPr>
                        </w:pPr>
                      </w:p>
                      <w:p w14:paraId="79D8EE28"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_4.UML</w:t>
                        </w:r>
                      </w:p>
                      <w:p w14:paraId="79D8EE29" w14:textId="77777777" w:rsidR="00130D95" w:rsidRPr="00003861" w:rsidRDefault="00130D95" w:rsidP="00130D95">
                        <w:pPr>
                          <w:rPr>
                            <w:rFonts w:asciiTheme="minorHAnsi" w:hAnsiTheme="minorHAnsi"/>
                          </w:rPr>
                        </w:pPr>
                      </w:p>
                    </w:txbxContent>
                  </v:textbox>
                </v:rect>
                <v:rect id="Rectangle 21" o:spid="_x0000_s1170" style="position:absolute;left:20574;top:20574;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" strokecolor="gray">
                  <v:textbox>
                    <w:txbxContent>
                      <w:p w14:paraId="79D8EE2A" w14:textId="77777777" w:rsidR="00130D95" w:rsidRPr="00003861" w:rsidRDefault="00130D95" w:rsidP="00130D95">
                        <w:pPr>
                          <w:jc w:val="center"/>
                          <w:rPr>
                            <w:rFonts w:asciiTheme="minorHAnsi" w:hAnsiTheme="minorHAnsi"/>
                            <w:sz w:val="20"/>
                            <w:szCs w:val="20"/>
                          </w:rPr>
                        </w:pPr>
                      </w:p>
                      <w:p w14:paraId="79D8EE2B"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_6.SPFF</w:t>
                        </w:r>
                      </w:p>
                      <w:p w14:paraId="79D8EE2C" w14:textId="77777777" w:rsidR="00130D95" w:rsidRPr="00003861" w:rsidRDefault="00130D95" w:rsidP="00130D95">
                        <w:pPr>
                          <w:rPr>
                            <w:rFonts w:asciiTheme="minorHAnsi" w:hAnsiTheme="minorHAnsi"/>
                          </w:rPr>
                        </w:pPr>
                      </w:p>
                    </w:txbxContent>
                  </v:textbox>
                </v:rect>
                <w10:anchorlock/>
              </v:group>
            </w:pict>
          </mc:Fallback>
        </mc:AlternateContent>
      </w:r>
      <w:r w:rsidRPr="00890B6F">
        <w:rPr>
          <w:rFonts w:ascii="Corbel" w:hAnsi="Corbel"/>
          <w:noProof/>
          <w:color w:val="808080"/>
          <w:sz w:val="22"/>
          <w:szCs w:val="22"/>
        </w:rPr>
        <mc:AlternateContent>
          <mc:Choice Requires="wpc">
            <w:drawing>
              <wp:inline distT="0" distB="0" distL="0" distR="0" wp14:anchorId="79D8ECE1" wp14:editId="79D8ECE2">
                <wp:extent cx="5486400" cy="2514600"/>
                <wp:effectExtent l="9525" t="0" r="9525" b="9525"/>
                <wp:docPr id="22" name="Papier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24"/>
                        <wps:cNvSpPr>
                          <a:spLocks noChangeArrowheads="1"/>
                        </wps:cNvSpPr>
                        <wps:spPr bwMode="auto">
                          <a:xfrm>
                            <a:off x="2057400" y="1828800"/>
                            <a:ext cx="1371600" cy="685800"/>
                          </a:xfrm>
                          <a:prstGeom prst="rect">
                            <a:avLst/>
                          </a:prstGeom>
                          <a:solidFill>
                            <a:srgbClr val="FFFFFF"/>
                          </a:solidFill>
                          <a:ln w="9525">
                            <a:solidFill>
                              <a:srgbClr val="808080"/>
                            </a:solidFill>
                            <a:miter lim="800000"/>
                            <a:headEnd/>
                            <a:tailEnd/>
                          </a:ln>
                        </wps:spPr>
                        <wps:txbx>
                          <w:txbxContent>
                            <w:p w14:paraId="79D8EE2D" w14:textId="77777777" w:rsidR="00130D95" w:rsidRPr="00003861" w:rsidRDefault="00130D95" w:rsidP="00130D95">
                              <w:pPr>
                                <w:jc w:val="center"/>
                                <w:rPr>
                                  <w:rFonts w:asciiTheme="minorHAnsi" w:hAnsiTheme="minorHAnsi"/>
                                  <w:sz w:val="20"/>
                                  <w:szCs w:val="20"/>
                                </w:rPr>
                              </w:pPr>
                            </w:p>
                            <w:p w14:paraId="79D8EE2E"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11.SPFF</w:t>
                              </w:r>
                            </w:p>
                            <w:p w14:paraId="79D8EE2F"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5" name="Rectangle 25"/>
                        <wps:cNvSpPr>
                          <a:spLocks noChangeArrowheads="1"/>
                        </wps:cNvSpPr>
                        <wps:spPr bwMode="auto">
                          <a:xfrm>
                            <a:off x="2057400" y="227965"/>
                            <a:ext cx="1371600" cy="343535"/>
                          </a:xfrm>
                          <a:prstGeom prst="rect">
                            <a:avLst/>
                          </a:prstGeom>
                          <a:solidFill>
                            <a:srgbClr val="FFFFFF"/>
                          </a:solidFill>
                          <a:ln w="9525">
                            <a:solidFill>
                              <a:srgbClr val="808080"/>
                            </a:solidFill>
                            <a:miter lim="800000"/>
                            <a:headEnd/>
                            <a:tailEnd/>
                          </a:ln>
                        </wps:spPr>
                        <wps:txbx>
                          <w:txbxContent>
                            <w:p w14:paraId="79D8EE30" w14:textId="77777777" w:rsidR="00130D95" w:rsidRPr="00003861" w:rsidRDefault="00130D95" w:rsidP="00130D95">
                              <w:pPr>
                                <w:jc w:val="center"/>
                                <w:rPr>
                                  <w:rFonts w:asciiTheme="minorHAnsi" w:hAnsiTheme="minorHAnsi"/>
                                  <w:color w:val="808080"/>
                                  <w:sz w:val="28"/>
                                  <w:szCs w:val="28"/>
                                </w:rPr>
                              </w:pPr>
                              <w:r w:rsidRPr="00003861">
                                <w:rPr>
                                  <w:rFonts w:asciiTheme="minorHAnsi" w:hAnsiTheme="minorHAnsi"/>
                                  <w:color w:val="808080"/>
                                  <w:sz w:val="28"/>
                                  <w:szCs w:val="28"/>
                                </w:rPr>
                                <w:t>PROMOTE</w:t>
                              </w:r>
                            </w:p>
                            <w:p w14:paraId="79D8EE31"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6" name="Rectangle 26"/>
                        <wps:cNvSpPr>
                          <a:spLocks noChangeArrowheads="1"/>
                        </wps:cNvSpPr>
                        <wps:spPr bwMode="auto">
                          <a:xfrm>
                            <a:off x="4114800" y="800100"/>
                            <a:ext cx="1371600" cy="685800"/>
                          </a:xfrm>
                          <a:prstGeom prst="rect">
                            <a:avLst/>
                          </a:prstGeom>
                          <a:solidFill>
                            <a:srgbClr val="FFFFFF"/>
                          </a:solidFill>
                          <a:ln w="9525">
                            <a:solidFill>
                              <a:srgbClr val="808080"/>
                            </a:solidFill>
                            <a:miter lim="800000"/>
                            <a:headEnd/>
                            <a:tailEnd/>
                          </a:ln>
                        </wps:spPr>
                        <wps:txbx>
                          <w:txbxContent>
                            <w:p w14:paraId="79D8EE32" w14:textId="77777777" w:rsidR="00130D95" w:rsidRPr="00003861" w:rsidRDefault="00130D95" w:rsidP="00130D95">
                              <w:pPr>
                                <w:jc w:val="center"/>
                                <w:rPr>
                                  <w:rFonts w:asciiTheme="minorHAnsi" w:hAnsiTheme="minorHAnsi"/>
                                  <w:sz w:val="20"/>
                                  <w:szCs w:val="20"/>
                                </w:rPr>
                              </w:pPr>
                            </w:p>
                            <w:p w14:paraId="79D8EE33"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10.XSD</w:t>
                              </w:r>
                            </w:p>
                            <w:p w14:paraId="79D8EE34"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7" name="Rectangle 27"/>
                        <wps:cNvSpPr>
                          <a:spLocks noChangeArrowheads="1"/>
                        </wps:cNvSpPr>
                        <wps:spPr bwMode="auto">
                          <a:xfrm>
                            <a:off x="4114800" y="1828800"/>
                            <a:ext cx="1371600" cy="685800"/>
                          </a:xfrm>
                          <a:prstGeom prst="rect">
                            <a:avLst/>
                          </a:prstGeom>
                          <a:solidFill>
                            <a:srgbClr val="FFFFFF"/>
                          </a:solidFill>
                          <a:ln w="9525">
                            <a:solidFill>
                              <a:srgbClr val="808080"/>
                            </a:solidFill>
                            <a:miter lim="800000"/>
                            <a:headEnd/>
                            <a:tailEnd/>
                          </a:ln>
                        </wps:spPr>
                        <wps:txbx>
                          <w:txbxContent>
                            <w:p w14:paraId="79D8EE35" w14:textId="77777777" w:rsidR="00130D95" w:rsidRPr="00003861" w:rsidRDefault="00130D95" w:rsidP="00130D95">
                              <w:pPr>
                                <w:jc w:val="center"/>
                                <w:rPr>
                                  <w:rFonts w:asciiTheme="minorHAnsi" w:hAnsiTheme="minorHAnsi"/>
                                  <w:sz w:val="20"/>
                                  <w:szCs w:val="20"/>
                                </w:rPr>
                              </w:pPr>
                            </w:p>
                            <w:p w14:paraId="79D8EE36"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12.XML</w:t>
                              </w:r>
                            </w:p>
                            <w:p w14:paraId="79D8EE37"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8" name="Rectangle 28"/>
                        <wps:cNvSpPr>
                          <a:spLocks noChangeArrowheads="1"/>
                        </wps:cNvSpPr>
                        <wps:spPr bwMode="auto">
                          <a:xfrm>
                            <a:off x="2057400" y="800100"/>
                            <a:ext cx="1371600" cy="686435"/>
                          </a:xfrm>
                          <a:prstGeom prst="rect">
                            <a:avLst/>
                          </a:prstGeom>
                          <a:solidFill>
                            <a:srgbClr val="FFFFFF"/>
                          </a:solidFill>
                          <a:ln w="9525">
                            <a:solidFill>
                              <a:srgbClr val="808080"/>
                            </a:solidFill>
                            <a:miter lim="800000"/>
                            <a:headEnd/>
                            <a:tailEnd/>
                          </a:ln>
                        </wps:spPr>
                        <wps:txbx>
                          <w:txbxContent>
                            <w:p w14:paraId="79D8EE38" w14:textId="77777777" w:rsidR="00130D95" w:rsidRPr="00003861" w:rsidRDefault="00130D95" w:rsidP="00130D95">
                              <w:pPr>
                                <w:jc w:val="center"/>
                                <w:rPr>
                                  <w:rFonts w:asciiTheme="minorHAnsi" w:hAnsiTheme="minorHAnsi"/>
                                  <w:sz w:val="20"/>
                                  <w:szCs w:val="20"/>
                                </w:rPr>
                              </w:pPr>
                            </w:p>
                            <w:p w14:paraId="79D8EE39"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_9.EXP</w:t>
                              </w:r>
                            </w:p>
                            <w:p w14:paraId="79D8EE3A" w14:textId="77777777" w:rsidR="00130D95" w:rsidRPr="00003861" w:rsidRDefault="00130D95" w:rsidP="00130D95">
                              <w:pPr>
                                <w:rPr>
                                  <w:rFonts w:asciiTheme="minorHAnsi" w:hAnsiTheme="minorHAnsi"/>
                                </w:rPr>
                              </w:pPr>
                            </w:p>
                          </w:txbxContent>
                        </wps:txbx>
                        <wps:bodyPr rot="0" vert="horz" wrap="square" lIns="91440" tIns="45720" rIns="91440" bIns="45720" anchor="t" anchorCtr="0" upright="1">
                          <a:noAutofit/>
                        </wps:bodyPr>
                      </wps:wsp>
                      <wps:wsp>
                        <wps:cNvPr id="9" name="Rectangle 29"/>
                        <wps:cNvSpPr>
                          <a:spLocks noChangeArrowheads="1"/>
                        </wps:cNvSpPr>
                        <wps:spPr bwMode="auto">
                          <a:xfrm>
                            <a:off x="0" y="800100"/>
                            <a:ext cx="1371600" cy="686435"/>
                          </a:xfrm>
                          <a:prstGeom prst="rect">
                            <a:avLst/>
                          </a:prstGeom>
                          <a:solidFill>
                            <a:srgbClr val="FFFFFF"/>
                          </a:solidFill>
                          <a:ln w="9525">
                            <a:solidFill>
                              <a:srgbClr val="808080"/>
                            </a:solidFill>
                            <a:miter lim="800000"/>
                            <a:headEnd/>
                            <a:tailEnd/>
                          </a:ln>
                        </wps:spPr>
                        <wps:txbx>
                          <w:txbxContent>
                            <w:p w14:paraId="79D8EE3B" w14:textId="77777777" w:rsidR="00130D95" w:rsidRPr="00CA6F18" w:rsidRDefault="00130D95" w:rsidP="00130D95">
                              <w:pPr>
                                <w:jc w:val="center"/>
                                <w:rPr>
                                  <w:sz w:val="20"/>
                                  <w:szCs w:val="20"/>
                                </w:rPr>
                              </w:pPr>
                            </w:p>
                            <w:p w14:paraId="79D8EE3C"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_8.UML</w:t>
                              </w:r>
                            </w:p>
                            <w:p w14:paraId="79D8EE3D" w14:textId="77777777" w:rsidR="00130D95" w:rsidRDefault="00130D95" w:rsidP="00130D95"/>
                          </w:txbxContent>
                        </wps:txbx>
                        <wps:bodyPr rot="0" vert="horz" wrap="square" lIns="91440" tIns="45720" rIns="91440" bIns="45720" anchor="t" anchorCtr="0" upright="1">
                          <a:noAutofit/>
                        </wps:bodyPr>
                      </wps:wsp>
                    </wpc:wpc>
                  </a:graphicData>
                </a:graphic>
              </wp:inline>
            </w:drawing>
          </mc:Choice>
          <mc:Fallback>
            <w:pict>
              <v:group w14:anchorId="79D8ECE1" id="Papier 22" o:spid="_x0000_s1171"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">
                <v:shape id="_x0000_s1172" type="#_x0000_t75" style="position:absolute;width:54864;height:25146;visibility:visible;mso-wrap-style:square">
                  <v:fill o:detectmouseclick="t"/>
                  <v:path o:connecttype="none"/>
                </v:shape>
                <v:rect id="Rectangle 24" o:spid="_x0000_s1173" style="position:absolute;left:20574;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" strokecolor="gray">
                  <v:textbox>
                    <w:txbxContent>
                      <w:p w14:paraId="79D8EE2D" w14:textId="77777777" w:rsidR="00130D95" w:rsidRPr="00003861" w:rsidRDefault="00130D95" w:rsidP="00130D95">
                        <w:pPr>
                          <w:jc w:val="center"/>
                          <w:rPr>
                            <w:rFonts w:asciiTheme="minorHAnsi" w:hAnsiTheme="minorHAnsi"/>
                            <w:sz w:val="20"/>
                            <w:szCs w:val="20"/>
                          </w:rPr>
                        </w:pPr>
                      </w:p>
                      <w:p w14:paraId="79D8EE2E"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11.SPFF</w:t>
                        </w:r>
                      </w:p>
                      <w:p w14:paraId="79D8EE2F" w14:textId="77777777" w:rsidR="00130D95" w:rsidRPr="00003861" w:rsidRDefault="00130D95" w:rsidP="00130D95">
                        <w:pPr>
                          <w:rPr>
                            <w:rFonts w:asciiTheme="minorHAnsi" w:hAnsiTheme="minorHAnsi"/>
                          </w:rPr>
                        </w:pPr>
                      </w:p>
                    </w:txbxContent>
                  </v:textbox>
                </v:rect>
                <v:rect id="Rectangle 25" o:spid="_x0000_s1174" style="position:absolute;left:20574;top:2279;width:13716;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" strokecolor="gray">
                  <v:textbox>
                    <w:txbxContent>
                      <w:p w14:paraId="79D8EE30" w14:textId="77777777" w:rsidR="00130D95" w:rsidRPr="00003861" w:rsidRDefault="00130D95" w:rsidP="00130D95">
                        <w:pPr>
                          <w:jc w:val="center"/>
                          <w:rPr>
                            <w:rFonts w:asciiTheme="minorHAnsi" w:hAnsiTheme="minorHAnsi"/>
                            <w:color w:val="808080"/>
                            <w:sz w:val="28"/>
                            <w:szCs w:val="28"/>
                          </w:rPr>
                        </w:pPr>
                        <w:r w:rsidRPr="00003861">
                          <w:rPr>
                            <w:rFonts w:asciiTheme="minorHAnsi" w:hAnsiTheme="minorHAnsi"/>
                            <w:color w:val="808080"/>
                            <w:sz w:val="28"/>
                            <w:szCs w:val="28"/>
                          </w:rPr>
                          <w:t>PROMOTE</w:t>
                        </w:r>
                      </w:p>
                      <w:p w14:paraId="79D8EE31" w14:textId="77777777" w:rsidR="00130D95" w:rsidRPr="00003861" w:rsidRDefault="00130D95" w:rsidP="00130D95">
                        <w:pPr>
                          <w:rPr>
                            <w:rFonts w:asciiTheme="minorHAnsi" w:hAnsiTheme="minorHAnsi"/>
                          </w:rPr>
                        </w:pPr>
                      </w:p>
                    </w:txbxContent>
                  </v:textbox>
                </v:rect>
                <v:rect id="Rectangle 26" o:spid="_x0000_s1175" style="position:absolute;left:41148;top:8001;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" strokecolor="gray">
                  <v:textbox>
                    <w:txbxContent>
                      <w:p w14:paraId="79D8EE32" w14:textId="77777777" w:rsidR="00130D95" w:rsidRPr="00003861" w:rsidRDefault="00130D95" w:rsidP="00130D95">
                        <w:pPr>
                          <w:jc w:val="center"/>
                          <w:rPr>
                            <w:rFonts w:asciiTheme="minorHAnsi" w:hAnsiTheme="minorHAnsi"/>
                            <w:sz w:val="20"/>
                            <w:szCs w:val="20"/>
                          </w:rPr>
                        </w:pPr>
                      </w:p>
                      <w:p w14:paraId="79D8EE33"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10.XSD</w:t>
                        </w:r>
                      </w:p>
                      <w:p w14:paraId="79D8EE34" w14:textId="77777777" w:rsidR="00130D95" w:rsidRPr="00003861" w:rsidRDefault="00130D95" w:rsidP="00130D95">
                        <w:pPr>
                          <w:rPr>
                            <w:rFonts w:asciiTheme="minorHAnsi" w:hAnsiTheme="minorHAnsi"/>
                          </w:rPr>
                        </w:pPr>
                      </w:p>
                    </w:txbxContent>
                  </v:textbox>
                </v:rect>
                <v:rect id="Rectangle 27" o:spid="_x0000_s1176" style="position:absolute;left:41148;top:18288;width:13716;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" strokecolor="gray">
                  <v:textbox>
                    <w:txbxContent>
                      <w:p w14:paraId="79D8EE35" w14:textId="77777777" w:rsidR="00130D95" w:rsidRPr="00003861" w:rsidRDefault="00130D95" w:rsidP="00130D95">
                        <w:pPr>
                          <w:jc w:val="center"/>
                          <w:rPr>
                            <w:rFonts w:asciiTheme="minorHAnsi" w:hAnsiTheme="minorHAnsi"/>
                            <w:sz w:val="20"/>
                            <w:szCs w:val="20"/>
                          </w:rPr>
                        </w:pPr>
                      </w:p>
                      <w:p w14:paraId="79D8EE36"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12.XML</w:t>
                        </w:r>
                      </w:p>
                      <w:p w14:paraId="79D8EE37" w14:textId="77777777" w:rsidR="00130D95" w:rsidRPr="00003861" w:rsidRDefault="00130D95" w:rsidP="00130D95">
                        <w:pPr>
                          <w:rPr>
                            <w:rFonts w:asciiTheme="minorHAnsi" w:hAnsiTheme="minorHAnsi"/>
                          </w:rPr>
                        </w:pPr>
                      </w:p>
                    </w:txbxContent>
                  </v:textbox>
                </v:rect>
                <v:rect id="Rectangle 28" o:spid="_x0000_s1177" style="position:absolute;left:20574;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" strokecolor="gray">
                  <v:textbox>
                    <w:txbxContent>
                      <w:p w14:paraId="79D8EE38" w14:textId="77777777" w:rsidR="00130D95" w:rsidRPr="00003861" w:rsidRDefault="00130D95" w:rsidP="00130D95">
                        <w:pPr>
                          <w:jc w:val="center"/>
                          <w:rPr>
                            <w:rFonts w:asciiTheme="minorHAnsi" w:hAnsiTheme="minorHAnsi"/>
                            <w:sz w:val="20"/>
                            <w:szCs w:val="20"/>
                          </w:rPr>
                        </w:pPr>
                      </w:p>
                      <w:p w14:paraId="79D8EE39"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_9.EXP</w:t>
                        </w:r>
                      </w:p>
                      <w:p w14:paraId="79D8EE3A" w14:textId="77777777" w:rsidR="00130D95" w:rsidRPr="00003861" w:rsidRDefault="00130D95" w:rsidP="00130D95">
                        <w:pPr>
                          <w:rPr>
                            <w:rFonts w:asciiTheme="minorHAnsi" w:hAnsiTheme="minorHAnsi"/>
                          </w:rPr>
                        </w:pPr>
                      </w:p>
                    </w:txbxContent>
                  </v:textbox>
                </v:rect>
                <v:rect id="Rectangle 29" o:spid="_x0000_s1178" style="position:absolute;top:8001;width:13716;height:6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" strokecolor="gray">
                  <v:textbox>
                    <w:txbxContent>
                      <w:p w14:paraId="79D8EE3B" w14:textId="77777777" w:rsidR="00130D95" w:rsidRPr="00CA6F18" w:rsidRDefault="00130D95" w:rsidP="00130D95">
                        <w:pPr>
                          <w:jc w:val="center"/>
                          <w:rPr>
                            <w:sz w:val="20"/>
                            <w:szCs w:val="20"/>
                          </w:rPr>
                        </w:pPr>
                      </w:p>
                      <w:p w14:paraId="79D8EE3C" w14:textId="77777777" w:rsidR="00130D95" w:rsidRPr="00003861" w:rsidRDefault="00130D95" w:rsidP="00130D95">
                        <w:pPr>
                          <w:jc w:val="center"/>
                          <w:rPr>
                            <w:rFonts w:asciiTheme="minorHAnsi" w:hAnsiTheme="minorHAnsi"/>
                            <w:color w:val="808080"/>
                            <w:sz w:val="32"/>
                            <w:szCs w:val="32"/>
                          </w:rPr>
                        </w:pPr>
                        <w:r w:rsidRPr="00003861">
                          <w:rPr>
                            <w:rFonts w:asciiTheme="minorHAnsi" w:hAnsiTheme="minorHAnsi"/>
                            <w:color w:val="808080"/>
                            <w:sz w:val="32"/>
                            <w:szCs w:val="32"/>
                          </w:rPr>
                          <w:t>_8.UML</w:t>
                        </w:r>
                      </w:p>
                      <w:p w14:paraId="79D8EE3D" w14:textId="77777777" w:rsidR="00130D95" w:rsidRDefault="00130D95" w:rsidP="00130D95"/>
                    </w:txbxContent>
                  </v:textbox>
                </v:rect>
                <w10:anchorlock/>
              </v:group>
            </w:pict>
          </mc:Fallback>
        </mc:AlternateContent>
      </w:r>
    </w:p>
    <w:p w14:paraId="79D8ECAC"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VISI Structuur</w:t>
      </w:r>
    </w:p>
    <w:p w14:paraId="79D8ECAD" w14:textId="77777777" w:rsidR="00130D95" w:rsidRPr="00890B6F" w:rsidRDefault="00130D95" w:rsidP="00130D95">
      <w:pPr>
        <w:ind w:firstLine="720"/>
        <w:rPr>
          <w:rFonts w:ascii="Corbel" w:hAnsi="Corbel"/>
          <w:sz w:val="22"/>
          <w:szCs w:val="22"/>
          <w:lang w:val="en-US"/>
        </w:rPr>
      </w:pPr>
    </w:p>
    <w:p w14:paraId="79D8ECAE" w14:textId="77777777" w:rsidR="00130D95" w:rsidRPr="00890B6F" w:rsidRDefault="00130D95" w:rsidP="00130D95">
      <w:pPr>
        <w:rPr>
          <w:rFonts w:ascii="Corbel" w:hAnsi="Corbel"/>
          <w:b/>
          <w:sz w:val="22"/>
          <w:szCs w:val="22"/>
          <w:lang w:val="en-US"/>
        </w:rPr>
      </w:pPr>
      <w:r w:rsidRPr="00890B6F">
        <w:rPr>
          <w:rFonts w:ascii="Corbel" w:hAnsi="Corbel"/>
          <w:b/>
          <w:sz w:val="22"/>
          <w:szCs w:val="22"/>
          <w:lang w:val="en-US"/>
        </w:rPr>
        <w:t>Parameters</w:t>
      </w:r>
    </w:p>
    <w:p w14:paraId="79D8ECAF"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errorCode</w:t>
      </w:r>
      <w:r w:rsidRPr="00890B6F">
        <w:rPr>
          <w:rFonts w:ascii="Corbel" w:hAnsi="Corbel"/>
          <w:color w:val="000000"/>
          <w:sz w:val="22"/>
          <w:szCs w:val="22"/>
          <w:lang w:val="en-US"/>
        </w:rPr>
        <w:t> : error code, returned by one of the API calls</w:t>
      </w:r>
    </w:p>
    <w:p w14:paraId="79D8ECB0" w14:textId="77777777" w:rsidR="00130D95" w:rsidRPr="00890B6F" w:rsidRDefault="00130D95" w:rsidP="00130D95">
      <w:pPr>
        <w:ind w:left="720"/>
        <w:rPr>
          <w:rFonts w:ascii="Corbel" w:hAnsi="Corbel"/>
          <w:color w:val="000000"/>
          <w:sz w:val="22"/>
          <w:szCs w:val="22"/>
          <w:lang w:val="en-US"/>
        </w:rPr>
      </w:pPr>
      <w:r w:rsidRPr="00890B6F">
        <w:rPr>
          <w:rFonts w:ascii="Corbel" w:hAnsi="Corbel"/>
          <w:i/>
          <w:color w:val="000000"/>
          <w:sz w:val="22"/>
          <w:szCs w:val="22"/>
          <w:lang w:val="en-US"/>
        </w:rPr>
        <w:t>return</w:t>
      </w:r>
      <w:r w:rsidRPr="00890B6F">
        <w:rPr>
          <w:rFonts w:ascii="Corbel" w:hAnsi="Corbel"/>
          <w:color w:val="000000"/>
          <w:sz w:val="22"/>
          <w:szCs w:val="22"/>
          <w:lang w:val="en-US"/>
        </w:rPr>
        <w:t xml:space="preserve"> </w:t>
      </w:r>
      <w:r w:rsidRPr="00890B6F">
        <w:rPr>
          <w:rFonts w:ascii="Corbel" w:hAnsi="Corbel"/>
          <w:i/>
          <w:color w:val="000000"/>
          <w:sz w:val="22"/>
          <w:szCs w:val="22"/>
          <w:lang w:val="en-US"/>
        </w:rPr>
        <w:t>value</w:t>
      </w:r>
      <w:r w:rsidRPr="00890B6F">
        <w:rPr>
          <w:rFonts w:ascii="Corbel" w:hAnsi="Corbel"/>
          <w:color w:val="000000"/>
          <w:sz w:val="22"/>
          <w:szCs w:val="22"/>
          <w:lang w:val="en-US"/>
        </w:rPr>
        <w:t xml:space="preserve"> : </w:t>
      </w:r>
      <w:r w:rsidR="00410DC3" w:rsidRPr="00890B6F">
        <w:rPr>
          <w:rFonts w:ascii="Corbel" w:hAnsi="Corbel"/>
          <w:color w:val="000000"/>
          <w:sz w:val="22"/>
          <w:szCs w:val="22"/>
          <w:lang w:val="en-US"/>
        </w:rPr>
        <w:t xml:space="preserve">text </w:t>
      </w:r>
      <w:r w:rsidRPr="00890B6F">
        <w:rPr>
          <w:rFonts w:ascii="Corbel" w:hAnsi="Corbel"/>
          <w:color w:val="000000"/>
          <w:sz w:val="22"/>
          <w:szCs w:val="22"/>
          <w:lang w:val="en-US"/>
        </w:rPr>
        <w:t>belonging to the Error Code</w:t>
      </w:r>
    </w:p>
    <w:p w14:paraId="79D8ECB1" w14:textId="77777777" w:rsidR="00130D95" w:rsidRPr="00890B6F" w:rsidRDefault="00130D95" w:rsidP="00130D95">
      <w:pPr>
        <w:ind w:left="720"/>
        <w:rPr>
          <w:rFonts w:ascii="Corbel" w:hAnsi="Corbel"/>
          <w:color w:val="808080"/>
          <w:sz w:val="22"/>
          <w:szCs w:val="22"/>
          <w:lang w:val="en-US"/>
        </w:rPr>
      </w:pPr>
    </w:p>
    <w:p w14:paraId="79D8ECB2" w14:textId="77777777" w:rsidR="00130D95" w:rsidRPr="00890B6F" w:rsidRDefault="00130D95" w:rsidP="00130D95">
      <w:pPr>
        <w:rPr>
          <w:rFonts w:ascii="Corbel" w:hAnsi="Corbel"/>
          <w:color w:val="000000"/>
          <w:sz w:val="22"/>
          <w:szCs w:val="22"/>
          <w:lang w:val="en-US"/>
        </w:rPr>
      </w:pPr>
      <w:r w:rsidRPr="00890B6F">
        <w:rPr>
          <w:rFonts w:ascii="Corbel" w:hAnsi="Corbel"/>
          <w:b/>
          <w:sz w:val="22"/>
          <w:szCs w:val="22"/>
          <w:lang w:val="en-US"/>
        </w:rPr>
        <w:t>Source Code</w:t>
      </w:r>
    </w:p>
    <w:p w14:paraId="79D8ECB3" w14:textId="77777777" w:rsidR="00130D95" w:rsidRPr="00890B6F" w:rsidRDefault="00130D95" w:rsidP="00130D95">
      <w:pPr>
        <w:rPr>
          <w:rFonts w:ascii="Corbel" w:hAnsi="Corbel"/>
          <w:sz w:val="22"/>
          <w:szCs w:val="22"/>
          <w:lang w:val="en-US"/>
        </w:rPr>
      </w:pPr>
      <w:r w:rsidRPr="00890B6F">
        <w:rPr>
          <w:rFonts w:ascii="Corbel" w:hAnsi="Corbel"/>
          <w:sz w:val="22"/>
          <w:szCs w:val="22"/>
          <w:lang w:val="en-US"/>
        </w:rPr>
        <w:tab/>
        <w:t>Starts in dll.cpp</w:t>
      </w:r>
    </w:p>
    <w:p w14:paraId="79D8ECB4" w14:textId="77777777" w:rsidR="00BF7860" w:rsidRPr="00890B6F" w:rsidRDefault="00BF7860" w:rsidP="009F4093">
      <w:pPr>
        <w:pStyle w:val="Plattetekst"/>
        <w:rPr>
          <w:rFonts w:ascii="Corbel" w:hAnsi="Corbel"/>
          <w:sz w:val="22"/>
          <w:szCs w:val="22"/>
          <w:lang w:val="en-US"/>
        </w:rPr>
      </w:pPr>
    </w:p>
    <w:p w14:paraId="79D8ECB5" w14:textId="77777777" w:rsidR="005B69C9" w:rsidRPr="00890B6F" w:rsidRDefault="005B69C9" w:rsidP="009F4093">
      <w:pPr>
        <w:pStyle w:val="Plattetekst"/>
        <w:rPr>
          <w:rFonts w:ascii="Corbel" w:hAnsi="Corbel"/>
          <w:sz w:val="22"/>
          <w:szCs w:val="22"/>
          <w:lang w:val="en-US"/>
        </w:rPr>
      </w:pPr>
    </w:p>
    <w:p w14:paraId="79D8ECB6" w14:textId="77777777" w:rsidR="005B69C9" w:rsidRPr="00890B6F" w:rsidRDefault="005B69C9" w:rsidP="009F4093">
      <w:pPr>
        <w:pStyle w:val="Plattetekst"/>
        <w:rPr>
          <w:rFonts w:ascii="Corbel" w:hAnsi="Corbel"/>
          <w:sz w:val="22"/>
          <w:szCs w:val="22"/>
        </w:rPr>
      </w:pPr>
      <w:r w:rsidRPr="00890B6F">
        <w:rPr>
          <w:rFonts w:ascii="Corbel" w:hAnsi="Corbel"/>
          <w:sz w:val="22"/>
          <w:szCs w:val="22"/>
        </w:rPr>
        <w:t>&lt;</w:t>
      </w:r>
      <w:r w:rsidR="00724706" w:rsidRPr="00890B6F">
        <w:rPr>
          <w:rFonts w:ascii="Corbel" w:hAnsi="Corbel"/>
          <w:sz w:val="22"/>
          <w:szCs w:val="22"/>
        </w:rPr>
        <w:t xml:space="preserve"> </w:t>
      </w:r>
      <w:r w:rsidRPr="00890B6F">
        <w:rPr>
          <w:rFonts w:ascii="Corbel" w:hAnsi="Corbel"/>
          <w:sz w:val="22"/>
          <w:szCs w:val="22"/>
        </w:rPr>
        <w:t>einde Bijlage 9</w:t>
      </w:r>
      <w:r w:rsidR="00724706" w:rsidRPr="00890B6F">
        <w:rPr>
          <w:rFonts w:ascii="Corbel" w:hAnsi="Corbel"/>
          <w:sz w:val="22"/>
          <w:szCs w:val="22"/>
        </w:rPr>
        <w:t xml:space="preserve"> </w:t>
      </w:r>
      <w:r w:rsidRPr="00890B6F">
        <w:rPr>
          <w:rFonts w:ascii="Corbel" w:hAnsi="Corbel"/>
          <w:sz w:val="22"/>
          <w:szCs w:val="22"/>
        </w:rPr>
        <w:t>&gt;</w:t>
      </w:r>
    </w:p>
    <w:sectPr w:rsidR="005B69C9" w:rsidRPr="00890B6F" w:rsidSect="009F4093">
      <w:headerReference w:type="default" r:id="rId18"/>
      <w:footerReference w:type="default" r:id="rId19"/>
      <w:footnotePr>
        <w:pos w:val="beneathText"/>
      </w:footnotePr>
      <w:type w:val="continuous"/>
      <w:pgSz w:w="11905" w:h="16837"/>
      <w:pgMar w:top="1701" w:right="1134" w:bottom="1134" w:left="1701"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Willems, P.H. (Peter)" w:date="2019-03-27T08:49:00Z" w:initials="WP(">
    <w:p w14:paraId="3F0E5269" w14:textId="0441F097" w:rsidR="003924E0" w:rsidRDefault="003924E0">
      <w:pPr>
        <w:pStyle w:val="Tekstopmerking"/>
      </w:pPr>
      <w:r>
        <w:rPr>
          <w:rStyle w:val="Verwijzingopmerking"/>
        </w:rPr>
        <w:annotationRef/>
      </w:r>
      <w:r w:rsidR="00373951">
        <w:rPr>
          <w:noProof/>
        </w:rPr>
        <w:t>SVN server wordt waarschijnlijk Github server.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E52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E5269" w16cid:durableId="2045B7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3433" w14:textId="77777777" w:rsidR="001478B2" w:rsidRDefault="001478B2">
      <w:r>
        <w:separator/>
      </w:r>
    </w:p>
  </w:endnote>
  <w:endnote w:type="continuationSeparator" w:id="0">
    <w:p w14:paraId="4BF7406A" w14:textId="77777777" w:rsidR="001478B2" w:rsidRDefault="00147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 w:name="Frutiger-Roman">
    <w:altName w:val="Arial Unicode MS"/>
    <w:panose1 w:val="00000000000000000000"/>
    <w:charset w:val="80"/>
    <w:family w:val="auto"/>
    <w:notTrueType/>
    <w:pitch w:val="default"/>
    <w:sig w:usb0="00000003" w:usb1="08070000" w:usb2="00000010" w:usb3="00000000" w:csb0="0002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ECE7" w14:textId="77777777" w:rsidR="00C85CFA" w:rsidRDefault="00166F87">
    <w:pPr>
      <w:pStyle w:val="Voettekst"/>
    </w:pPr>
    <w:r>
      <w:rPr>
        <w:noProof/>
      </w:rPr>
      <w:drawing>
        <wp:inline distT="0" distB="0" distL="0" distR="0" wp14:anchorId="79D8ECEB" wp14:editId="79D8ECEC">
          <wp:extent cx="694690" cy="124460"/>
          <wp:effectExtent l="0" t="0" r="0" b="8890"/>
          <wp:docPr id="17" name="Afbeelding 17"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4D683A">
      <w:rPr>
        <w:sz w:val="16"/>
        <w:szCs w:val="16"/>
      </w:rPr>
      <w:t xml:space="preserve"> VISI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ECEA" w14:textId="77777777" w:rsidR="004C6D08" w:rsidRPr="00890B6F" w:rsidRDefault="00166F87">
    <w:pPr>
      <w:pStyle w:val="Voettekst"/>
      <w:rPr>
        <w:rFonts w:ascii="Corbel" w:hAnsi="Corbel"/>
        <w:sz w:val="16"/>
        <w:szCs w:val="16"/>
      </w:rPr>
    </w:pPr>
    <w:r w:rsidRPr="00890B6F">
      <w:rPr>
        <w:rFonts w:ascii="Corbel" w:hAnsi="Corbel"/>
        <w:noProof/>
        <w:sz w:val="16"/>
        <w:szCs w:val="16"/>
      </w:rPr>
      <w:drawing>
        <wp:inline distT="0" distB="0" distL="0" distR="0" wp14:anchorId="79D8ECEF" wp14:editId="79D8ECF0">
          <wp:extent cx="694690" cy="124460"/>
          <wp:effectExtent l="0" t="0" r="0" b="8890"/>
          <wp:docPr id="18" name="Afbeelding 18" descr="by-nc-sa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y-nc-sa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124460"/>
                  </a:xfrm>
                  <a:prstGeom prst="rect">
                    <a:avLst/>
                  </a:prstGeom>
                  <a:noFill/>
                  <a:ln>
                    <a:noFill/>
                  </a:ln>
                </pic:spPr>
              </pic:pic>
            </a:graphicData>
          </a:graphic>
        </wp:inline>
      </w:drawing>
    </w:r>
    <w:r w:rsidR="004D683A" w:rsidRPr="00890B6F">
      <w:rPr>
        <w:rFonts w:ascii="Corbel" w:hAnsi="Corbel"/>
        <w:sz w:val="16"/>
        <w:szCs w:val="16"/>
      </w:rPr>
      <w:t xml:space="preserve"> VISI</w:t>
    </w:r>
    <w:r w:rsidR="007648A1" w:rsidRPr="00890B6F">
      <w:rPr>
        <w:rFonts w:ascii="Corbel" w:hAnsi="Corbel"/>
        <w:sz w:val="16"/>
        <w:szCs w:val="16"/>
      </w:rPr>
      <w:tab/>
      <w:t xml:space="preserve">Pagina </w:t>
    </w:r>
    <w:r w:rsidR="007648A1" w:rsidRPr="00890B6F">
      <w:rPr>
        <w:rFonts w:ascii="Corbel" w:hAnsi="Corbel"/>
        <w:sz w:val="16"/>
        <w:szCs w:val="16"/>
      </w:rPr>
      <w:fldChar w:fldCharType="begin"/>
    </w:r>
    <w:r w:rsidR="007648A1" w:rsidRPr="00890B6F">
      <w:rPr>
        <w:rFonts w:ascii="Corbel" w:hAnsi="Corbel"/>
        <w:sz w:val="16"/>
        <w:szCs w:val="16"/>
      </w:rPr>
      <w:instrText xml:space="preserve"> PAGE </w:instrText>
    </w:r>
    <w:r w:rsidR="007648A1" w:rsidRPr="00890B6F">
      <w:rPr>
        <w:rFonts w:ascii="Corbel" w:hAnsi="Corbel"/>
        <w:sz w:val="16"/>
        <w:szCs w:val="16"/>
      </w:rPr>
      <w:fldChar w:fldCharType="separate"/>
    </w:r>
    <w:r w:rsidR="00890B6F">
      <w:rPr>
        <w:rFonts w:ascii="Corbel" w:hAnsi="Corbel"/>
        <w:noProof/>
        <w:sz w:val="16"/>
        <w:szCs w:val="16"/>
      </w:rPr>
      <w:t>15</w:t>
    </w:r>
    <w:r w:rsidR="007648A1" w:rsidRPr="00890B6F">
      <w:rPr>
        <w:rFonts w:ascii="Corbel" w:hAnsi="Corbel"/>
        <w:sz w:val="16"/>
        <w:szCs w:val="16"/>
      </w:rPr>
      <w:fldChar w:fldCharType="end"/>
    </w:r>
    <w:r w:rsidR="007648A1" w:rsidRPr="00890B6F">
      <w:rPr>
        <w:rFonts w:ascii="Corbel" w:hAnsi="Corbel"/>
        <w:sz w:val="16"/>
        <w:szCs w:val="16"/>
      </w:rPr>
      <w:t xml:space="preserve"> van </w:t>
    </w:r>
    <w:r w:rsidR="007648A1" w:rsidRPr="00890B6F">
      <w:rPr>
        <w:rFonts w:ascii="Corbel" w:hAnsi="Corbel"/>
        <w:sz w:val="16"/>
        <w:szCs w:val="16"/>
      </w:rPr>
      <w:fldChar w:fldCharType="begin"/>
    </w:r>
    <w:r w:rsidR="007648A1" w:rsidRPr="00890B6F">
      <w:rPr>
        <w:rFonts w:ascii="Corbel" w:hAnsi="Corbel"/>
        <w:sz w:val="16"/>
        <w:szCs w:val="16"/>
      </w:rPr>
      <w:instrText xml:space="preserve"> NUMPAGES </w:instrText>
    </w:r>
    <w:r w:rsidR="007648A1" w:rsidRPr="00890B6F">
      <w:rPr>
        <w:rFonts w:ascii="Corbel" w:hAnsi="Corbel"/>
        <w:sz w:val="16"/>
        <w:szCs w:val="16"/>
      </w:rPr>
      <w:fldChar w:fldCharType="separate"/>
    </w:r>
    <w:r w:rsidR="00890B6F">
      <w:rPr>
        <w:rFonts w:ascii="Corbel" w:hAnsi="Corbel"/>
        <w:noProof/>
        <w:sz w:val="16"/>
        <w:szCs w:val="16"/>
      </w:rPr>
      <w:t>15</w:t>
    </w:r>
    <w:r w:rsidR="007648A1" w:rsidRPr="00890B6F">
      <w:rPr>
        <w:rFonts w:ascii="Corbel" w:hAnsi="Corbe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FD96" w14:textId="77777777" w:rsidR="001478B2" w:rsidRDefault="001478B2">
      <w:r>
        <w:separator/>
      </w:r>
    </w:p>
  </w:footnote>
  <w:footnote w:type="continuationSeparator" w:id="0">
    <w:p w14:paraId="20A8CD48" w14:textId="77777777" w:rsidR="001478B2" w:rsidRDefault="001478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8ECE8" w14:textId="77777777" w:rsidR="00880D79" w:rsidRPr="00890B6F" w:rsidRDefault="00890B6F" w:rsidP="00880D79">
    <w:pPr>
      <w:pStyle w:val="Koptekst"/>
      <w:pBdr>
        <w:bottom w:val="single" w:sz="4" w:space="1" w:color="auto"/>
      </w:pBdr>
      <w:tabs>
        <w:tab w:val="clear" w:pos="9072"/>
        <w:tab w:val="left" w:pos="4395"/>
      </w:tabs>
      <w:ind w:right="2833"/>
      <w:rPr>
        <w:rFonts w:ascii="Corbel" w:hAnsi="Corbel"/>
        <w:sz w:val="20"/>
        <w:szCs w:val="20"/>
      </w:rPr>
    </w:pPr>
    <w:r w:rsidRPr="0033116C">
      <w:rPr>
        <w:rFonts w:ascii="Corbel" w:hAnsi="Corbel"/>
        <w:b/>
        <w:i/>
        <w:noProof/>
        <w:sz w:val="32"/>
        <w:szCs w:val="32"/>
        <w:u w:val="single"/>
      </w:rPr>
      <w:drawing>
        <wp:anchor distT="0" distB="0" distL="114300" distR="114300" simplePos="0" relativeHeight="251659264" behindDoc="0" locked="0" layoutInCell="1" allowOverlap="1" wp14:anchorId="79D8ECED" wp14:editId="79D8ECEE">
          <wp:simplePos x="0" y="0"/>
          <wp:positionH relativeFrom="column">
            <wp:posOffset>3902710</wp:posOffset>
          </wp:positionH>
          <wp:positionV relativeFrom="paragraph">
            <wp:posOffset>-159385</wp:posOffset>
          </wp:positionV>
          <wp:extent cx="2252980" cy="539750"/>
          <wp:effectExtent l="0" t="0" r="0" b="0"/>
          <wp:wrapSquare wrapText="bothSides"/>
          <wp:docPr id="109" name="Afbeelding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m logo standaard vis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52980" cy="539750"/>
                  </a:xfrm>
                  <a:prstGeom prst="rect">
                    <a:avLst/>
                  </a:prstGeom>
                </pic:spPr>
              </pic:pic>
            </a:graphicData>
          </a:graphic>
          <wp14:sizeRelH relativeFrom="page">
            <wp14:pctWidth>0</wp14:pctWidth>
          </wp14:sizeRelH>
          <wp14:sizeRelV relativeFrom="page">
            <wp14:pctHeight>0</wp14:pctHeight>
          </wp14:sizeRelV>
        </wp:anchor>
      </w:drawing>
    </w:r>
    <w:r w:rsidR="00611F1D" w:rsidRPr="00890B6F">
      <w:rPr>
        <w:rFonts w:ascii="Corbel" w:hAnsi="Corbel"/>
        <w:sz w:val="20"/>
        <w:szCs w:val="20"/>
      </w:rPr>
      <w:t>Leidraad V</w:t>
    </w:r>
    <w:r w:rsidRPr="00890B6F">
      <w:rPr>
        <w:rFonts w:ascii="Corbel" w:hAnsi="Corbel"/>
        <w:sz w:val="20"/>
        <w:szCs w:val="20"/>
      </w:rPr>
      <w:t>ISI-systematiek v.1.6</w:t>
    </w:r>
  </w:p>
  <w:p w14:paraId="79D8ECE9" w14:textId="77777777" w:rsidR="00611F1D" w:rsidRPr="00890B6F" w:rsidRDefault="009F4093" w:rsidP="00880D79">
    <w:pPr>
      <w:pStyle w:val="Koptekst"/>
      <w:pBdr>
        <w:bottom w:val="single" w:sz="4" w:space="1" w:color="auto"/>
      </w:pBdr>
      <w:tabs>
        <w:tab w:val="clear" w:pos="9072"/>
        <w:tab w:val="left" w:pos="4395"/>
      </w:tabs>
      <w:ind w:right="2833"/>
      <w:rPr>
        <w:rFonts w:ascii="Corbel" w:hAnsi="Corbel"/>
        <w:sz w:val="20"/>
        <w:szCs w:val="20"/>
      </w:rPr>
    </w:pPr>
    <w:r w:rsidRPr="00890B6F">
      <w:rPr>
        <w:rFonts w:ascii="Corbel" w:hAnsi="Corbel"/>
        <w:sz w:val="20"/>
        <w:szCs w:val="20"/>
      </w:rPr>
      <w:t xml:space="preserve">Bijlage </w:t>
    </w:r>
    <w:r w:rsidR="00D47397" w:rsidRPr="00890B6F">
      <w:rPr>
        <w:rFonts w:ascii="Corbel" w:hAnsi="Corbel"/>
        <w:sz w:val="20"/>
        <w:szCs w:val="20"/>
      </w:rPr>
      <w:t>9</w:t>
    </w:r>
    <w:r w:rsidR="00880D79" w:rsidRPr="00890B6F">
      <w:rPr>
        <w:rFonts w:ascii="Corbel" w:hAnsi="Corbel"/>
        <w:sz w:val="20"/>
        <w:szCs w:val="20"/>
      </w:rPr>
      <w:tab/>
      <w:t>INFORMATIEF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E84D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4A94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BA26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AE45D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3C71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A18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8411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5629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BA61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F872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Kop1"/>
      <w:lvlText w:val=""/>
      <w:lvlJc w:val="left"/>
      <w:pPr>
        <w:tabs>
          <w:tab w:val="num" w:pos="432"/>
        </w:tabs>
        <w:ind w:left="432" w:hanging="432"/>
      </w:pPr>
    </w:lvl>
    <w:lvl w:ilvl="1">
      <w:start w:val="1"/>
      <w:numFmt w:val="none"/>
      <w:pStyle w:val="Kop2"/>
      <w:lvlText w:val=""/>
      <w:lvlJc w:val="left"/>
      <w:pPr>
        <w:tabs>
          <w:tab w:val="num" w:pos="576"/>
        </w:tabs>
        <w:ind w:left="576" w:hanging="576"/>
      </w:pPr>
    </w:lvl>
    <w:lvl w:ilvl="2">
      <w:start w:val="1"/>
      <w:numFmt w:val="none"/>
      <w:pStyle w:val="Kop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2" w15:restartNumberingAfterBreak="0">
    <w:nsid w:val="08A55008"/>
    <w:multiLevelType w:val="multilevel"/>
    <w:tmpl w:val="791EE6E4"/>
    <w:name w:val="heading"/>
    <w:lvl w:ilvl="0">
      <w:start w:val="1"/>
      <w:numFmt w:val="upperLetter"/>
      <w:pStyle w:val="ANNEX"/>
      <w:suff w:val="nothing"/>
      <w:lvlText w:val="Annex %1"/>
      <w:lvlJc w:val="left"/>
      <w:pPr>
        <w:ind w:left="350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P.H. (Peter)">
    <w15:presenceInfo w15:providerId="AD" w15:userId="S-1-5-21-1104492580-2141259050-3462381582-2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revisionView w:markup="0"/>
  <w:trackRevision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EC0"/>
    <w:rsid w:val="000013F0"/>
    <w:rsid w:val="00003861"/>
    <w:rsid w:val="000057F0"/>
    <w:rsid w:val="000443A5"/>
    <w:rsid w:val="000816F1"/>
    <w:rsid w:val="00124961"/>
    <w:rsid w:val="00130D95"/>
    <w:rsid w:val="00140696"/>
    <w:rsid w:val="00143014"/>
    <w:rsid w:val="0014567C"/>
    <w:rsid w:val="001478B2"/>
    <w:rsid w:val="0015133B"/>
    <w:rsid w:val="00166F87"/>
    <w:rsid w:val="00194798"/>
    <w:rsid w:val="001B64A0"/>
    <w:rsid w:val="00217DC8"/>
    <w:rsid w:val="00261A82"/>
    <w:rsid w:val="002756F7"/>
    <w:rsid w:val="00283E2A"/>
    <w:rsid w:val="002C514E"/>
    <w:rsid w:val="002D22D1"/>
    <w:rsid w:val="002D4671"/>
    <w:rsid w:val="002D78EC"/>
    <w:rsid w:val="002E29B3"/>
    <w:rsid w:val="002F1915"/>
    <w:rsid w:val="00317E2A"/>
    <w:rsid w:val="003233BF"/>
    <w:rsid w:val="003303D0"/>
    <w:rsid w:val="00335B51"/>
    <w:rsid w:val="00342CB9"/>
    <w:rsid w:val="00373951"/>
    <w:rsid w:val="003924E0"/>
    <w:rsid w:val="00396663"/>
    <w:rsid w:val="003A6B2F"/>
    <w:rsid w:val="003B3084"/>
    <w:rsid w:val="00410DC3"/>
    <w:rsid w:val="004345EB"/>
    <w:rsid w:val="00452EAB"/>
    <w:rsid w:val="0049685E"/>
    <w:rsid w:val="004A0D0B"/>
    <w:rsid w:val="004C6D08"/>
    <w:rsid w:val="004C7105"/>
    <w:rsid w:val="004D683A"/>
    <w:rsid w:val="004F2E0D"/>
    <w:rsid w:val="0050438F"/>
    <w:rsid w:val="00522A5D"/>
    <w:rsid w:val="00542342"/>
    <w:rsid w:val="005523F4"/>
    <w:rsid w:val="00573E12"/>
    <w:rsid w:val="005B69C9"/>
    <w:rsid w:val="005C798E"/>
    <w:rsid w:val="005C7AD3"/>
    <w:rsid w:val="005D0762"/>
    <w:rsid w:val="005D28C4"/>
    <w:rsid w:val="005F1EC0"/>
    <w:rsid w:val="00611F1D"/>
    <w:rsid w:val="00620E61"/>
    <w:rsid w:val="00632260"/>
    <w:rsid w:val="00636C87"/>
    <w:rsid w:val="006D2FD2"/>
    <w:rsid w:val="00724706"/>
    <w:rsid w:val="0072717E"/>
    <w:rsid w:val="00740E0D"/>
    <w:rsid w:val="00750E1C"/>
    <w:rsid w:val="007615BF"/>
    <w:rsid w:val="00763C7C"/>
    <w:rsid w:val="007648A1"/>
    <w:rsid w:val="00785A76"/>
    <w:rsid w:val="00793EAD"/>
    <w:rsid w:val="0079622E"/>
    <w:rsid w:val="007C4C67"/>
    <w:rsid w:val="007E7AE5"/>
    <w:rsid w:val="007F4BAD"/>
    <w:rsid w:val="0080606D"/>
    <w:rsid w:val="00812556"/>
    <w:rsid w:val="00814897"/>
    <w:rsid w:val="0083611E"/>
    <w:rsid w:val="00845FB7"/>
    <w:rsid w:val="00880D79"/>
    <w:rsid w:val="00890B6F"/>
    <w:rsid w:val="008A48DD"/>
    <w:rsid w:val="008A4E2E"/>
    <w:rsid w:val="009028A9"/>
    <w:rsid w:val="0091681B"/>
    <w:rsid w:val="00956466"/>
    <w:rsid w:val="00957CE0"/>
    <w:rsid w:val="009B0310"/>
    <w:rsid w:val="009D690E"/>
    <w:rsid w:val="009F114B"/>
    <w:rsid w:val="009F4093"/>
    <w:rsid w:val="00A02D12"/>
    <w:rsid w:val="00A043D3"/>
    <w:rsid w:val="00A1646A"/>
    <w:rsid w:val="00A363C3"/>
    <w:rsid w:val="00A44E1E"/>
    <w:rsid w:val="00A74AA3"/>
    <w:rsid w:val="00A840D4"/>
    <w:rsid w:val="00AC3EE6"/>
    <w:rsid w:val="00AE374F"/>
    <w:rsid w:val="00AF1CED"/>
    <w:rsid w:val="00AF3ACA"/>
    <w:rsid w:val="00B4042B"/>
    <w:rsid w:val="00B547B0"/>
    <w:rsid w:val="00B62AAA"/>
    <w:rsid w:val="00BB1C30"/>
    <w:rsid w:val="00BC197E"/>
    <w:rsid w:val="00BD4F8B"/>
    <w:rsid w:val="00BF7860"/>
    <w:rsid w:val="00C07B9D"/>
    <w:rsid w:val="00C45218"/>
    <w:rsid w:val="00C85CFA"/>
    <w:rsid w:val="00CA0992"/>
    <w:rsid w:val="00CA5E70"/>
    <w:rsid w:val="00CD6C4A"/>
    <w:rsid w:val="00CF7780"/>
    <w:rsid w:val="00D06D33"/>
    <w:rsid w:val="00D14BBA"/>
    <w:rsid w:val="00D47397"/>
    <w:rsid w:val="00D54D41"/>
    <w:rsid w:val="00D6541A"/>
    <w:rsid w:val="00D8624D"/>
    <w:rsid w:val="00D90466"/>
    <w:rsid w:val="00D90607"/>
    <w:rsid w:val="00D95738"/>
    <w:rsid w:val="00D97CD2"/>
    <w:rsid w:val="00DF50E5"/>
    <w:rsid w:val="00DF5D8E"/>
    <w:rsid w:val="00E10E59"/>
    <w:rsid w:val="00E30AD6"/>
    <w:rsid w:val="00E55D87"/>
    <w:rsid w:val="00E6359D"/>
    <w:rsid w:val="00E96BAA"/>
    <w:rsid w:val="00EA0C76"/>
    <w:rsid w:val="00EA3C1E"/>
    <w:rsid w:val="00EB2F5E"/>
    <w:rsid w:val="00EC3D05"/>
    <w:rsid w:val="00ED3C69"/>
    <w:rsid w:val="00EF376C"/>
    <w:rsid w:val="00EF75F3"/>
    <w:rsid w:val="00F25739"/>
    <w:rsid w:val="00F771CD"/>
    <w:rsid w:val="00F816C4"/>
    <w:rsid w:val="00F90165"/>
    <w:rsid w:val="00FC70D0"/>
    <w:rsid w:val="00FE6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8EB5C"/>
  <w15:docId w15:val="{69028924-B969-4C92-A075-6C17770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suppressAutoHyphens/>
    </w:pPr>
    <w:rPr>
      <w:rFonts w:eastAsia="Arial Unicode MS"/>
      <w:kern w:val="1"/>
      <w:sz w:val="24"/>
      <w:szCs w:val="24"/>
    </w:rPr>
  </w:style>
  <w:style w:type="paragraph" w:styleId="Kop1">
    <w:name w:val="heading 1"/>
    <w:basedOn w:val="Kop"/>
    <w:next w:val="Plattetekst"/>
    <w:qFormat/>
    <w:pPr>
      <w:numPr>
        <w:numId w:val="1"/>
      </w:numPr>
      <w:outlineLvl w:val="0"/>
    </w:pPr>
    <w:rPr>
      <w:rFonts w:ascii="Times New Roman" w:eastAsia="Arial Unicode MS" w:hAnsi="Times New Roman"/>
      <w:b/>
      <w:bCs/>
      <w:sz w:val="48"/>
      <w:szCs w:val="48"/>
    </w:rPr>
  </w:style>
  <w:style w:type="paragraph" w:styleId="Kop2">
    <w:name w:val="heading 2"/>
    <w:basedOn w:val="Kop"/>
    <w:next w:val="Plattetekst"/>
    <w:qFormat/>
    <w:pPr>
      <w:numPr>
        <w:ilvl w:val="1"/>
        <w:numId w:val="1"/>
      </w:numPr>
      <w:outlineLvl w:val="1"/>
    </w:pPr>
    <w:rPr>
      <w:rFonts w:ascii="Times New Roman" w:eastAsia="Arial Unicode MS" w:hAnsi="Times New Roman"/>
      <w:b/>
      <w:bCs/>
      <w:sz w:val="36"/>
      <w:szCs w:val="36"/>
    </w:rPr>
  </w:style>
  <w:style w:type="paragraph" w:styleId="Kop3">
    <w:name w:val="heading 3"/>
    <w:basedOn w:val="Kop"/>
    <w:next w:val="Plattetekst"/>
    <w:qFormat/>
    <w:pPr>
      <w:numPr>
        <w:ilvl w:val="2"/>
        <w:numId w:val="1"/>
      </w:numPr>
      <w:outlineLvl w:val="2"/>
    </w:pPr>
    <w:rPr>
      <w:rFonts w:ascii="Times New Roman" w:eastAsia="Arial Unicode MS" w:hAnsi="Times New Roman"/>
      <w:b/>
      <w:bCs/>
    </w:rPr>
  </w:style>
  <w:style w:type="paragraph" w:styleId="Kop4">
    <w:name w:val="heading 4"/>
    <w:basedOn w:val="Standaard"/>
    <w:next w:val="Standaard"/>
    <w:qFormat/>
    <w:rsid w:val="003A6B2F"/>
    <w:pPr>
      <w:keepNext/>
      <w:spacing w:before="240" w:after="60"/>
      <w:outlineLvl w:val="3"/>
    </w:pPr>
    <w:rPr>
      <w:b/>
      <w:bCs/>
      <w:sz w:val="28"/>
      <w:szCs w:val="28"/>
    </w:rPr>
  </w:style>
  <w:style w:type="paragraph" w:styleId="Kop5">
    <w:name w:val="heading 5"/>
    <w:basedOn w:val="Standaard"/>
    <w:next w:val="Standaard"/>
    <w:qFormat/>
    <w:rsid w:val="003A6B2F"/>
    <w:pPr>
      <w:spacing w:before="240" w:after="60"/>
      <w:outlineLvl w:val="4"/>
    </w:pPr>
    <w:rPr>
      <w:b/>
      <w:bCs/>
      <w:i/>
      <w:iCs/>
      <w:sz w:val="26"/>
      <w:szCs w:val="26"/>
    </w:rPr>
  </w:style>
  <w:style w:type="paragraph" w:styleId="Kop6">
    <w:name w:val="heading 6"/>
    <w:basedOn w:val="Standaard"/>
    <w:next w:val="Standaard"/>
    <w:qFormat/>
    <w:rsid w:val="003A6B2F"/>
    <w:pPr>
      <w:spacing w:before="240" w:after="60"/>
      <w:outlineLvl w:val="5"/>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semiHidden/>
    <w:rPr>
      <w:color w:val="000080"/>
      <w:u w:val="single"/>
    </w:rPr>
  </w:style>
  <w:style w:type="character" w:customStyle="1" w:styleId="Opsommingstekens">
    <w:name w:val="Opsommingstekens"/>
    <w:rPr>
      <w:rFonts w:ascii="OpenSymbol" w:eastAsia="OpenSymbol" w:hAnsi="OpenSymbol" w:cs="OpenSymbol"/>
    </w:rPr>
  </w:style>
  <w:style w:type="character" w:customStyle="1" w:styleId="Brontekst">
    <w:name w:val="Brontekst"/>
    <w:rPr>
      <w:rFonts w:ascii="Courier New" w:eastAsia="Courier New" w:hAnsi="Courier New" w:cs="Courier New"/>
    </w:rPr>
  </w:style>
  <w:style w:type="paragraph" w:customStyle="1" w:styleId="Kop">
    <w:name w:val="Kop"/>
    <w:basedOn w:val="Standaard"/>
    <w:next w:val="Plattetekst"/>
    <w:pPr>
      <w:keepNext/>
      <w:spacing w:before="240" w:after="120"/>
    </w:pPr>
    <w:rPr>
      <w:rFonts w:ascii="Arial" w:eastAsia="MS Mincho" w:hAnsi="Arial" w:cs="Tahoma"/>
      <w:sz w:val="28"/>
      <w:szCs w:val="28"/>
    </w:rPr>
  </w:style>
  <w:style w:type="paragraph" w:styleId="Plattetekst">
    <w:name w:val="Body Text"/>
    <w:basedOn w:val="Standaard"/>
    <w:semiHidden/>
    <w:pPr>
      <w:spacing w:after="120"/>
    </w:pPr>
  </w:style>
  <w:style w:type="paragraph" w:styleId="Lijst">
    <w:name w:val="List"/>
    <w:basedOn w:val="Plattetekst"/>
    <w:semiHidden/>
    <w:rPr>
      <w:rFonts w:cs="Tahoma"/>
    </w:rPr>
  </w:style>
  <w:style w:type="paragraph" w:customStyle="1" w:styleId="Bijschrift1">
    <w:name w:val="Bijschrift1"/>
    <w:basedOn w:val="Standaard"/>
    <w:pPr>
      <w:suppressLineNumbers/>
      <w:spacing w:before="120" w:after="120"/>
    </w:pPr>
    <w:rPr>
      <w:rFonts w:cs="Tahoma"/>
      <w:i/>
      <w:iCs/>
    </w:rPr>
  </w:style>
  <w:style w:type="paragraph" w:customStyle="1" w:styleId="Index">
    <w:name w:val="Index"/>
    <w:basedOn w:val="Standaard"/>
    <w:pPr>
      <w:suppressLineNumbers/>
    </w:pPr>
    <w:rPr>
      <w:rFonts w:cs="Tahoma"/>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paragraph" w:customStyle="1" w:styleId="Reedsopgemaaktetekst">
    <w:name w:val="Reeds opgemaakte tekst"/>
    <w:basedOn w:val="Standaard"/>
    <w:rPr>
      <w:rFonts w:ascii="Courier New" w:eastAsia="Courier New" w:hAnsi="Courier New" w:cs="Courier New"/>
      <w:sz w:val="20"/>
      <w:szCs w:val="20"/>
    </w:rPr>
  </w:style>
  <w:style w:type="paragraph" w:styleId="Ballontekst">
    <w:name w:val="Balloon Text"/>
    <w:basedOn w:val="Standaard"/>
    <w:link w:val="BallontekstChar"/>
    <w:uiPriority w:val="99"/>
    <w:semiHidden/>
    <w:unhideWhenUsed/>
    <w:rsid w:val="009F114B"/>
    <w:rPr>
      <w:rFonts w:ascii="Tahoma" w:hAnsi="Tahoma"/>
      <w:sz w:val="16"/>
      <w:szCs w:val="16"/>
      <w:lang w:val="x-none"/>
    </w:rPr>
  </w:style>
  <w:style w:type="character" w:customStyle="1" w:styleId="BallontekstChar">
    <w:name w:val="Ballontekst Char"/>
    <w:link w:val="Ballontekst"/>
    <w:uiPriority w:val="99"/>
    <w:semiHidden/>
    <w:rsid w:val="009F114B"/>
    <w:rPr>
      <w:rFonts w:ascii="Tahoma" w:eastAsia="Arial Unicode MS" w:hAnsi="Tahoma" w:cs="Tahoma"/>
      <w:kern w:val="1"/>
      <w:sz w:val="16"/>
      <w:szCs w:val="16"/>
    </w:rPr>
  </w:style>
  <w:style w:type="paragraph" w:styleId="Koptekst">
    <w:name w:val="header"/>
    <w:basedOn w:val="Standaard"/>
    <w:rsid w:val="004C6D08"/>
    <w:pPr>
      <w:tabs>
        <w:tab w:val="center" w:pos="4536"/>
        <w:tab w:val="right" w:pos="9072"/>
      </w:tabs>
    </w:pPr>
  </w:style>
  <w:style w:type="paragraph" w:styleId="Voettekst">
    <w:name w:val="footer"/>
    <w:basedOn w:val="Standaard"/>
    <w:link w:val="VoettekstChar"/>
    <w:uiPriority w:val="99"/>
    <w:rsid w:val="004C6D08"/>
    <w:pPr>
      <w:tabs>
        <w:tab w:val="center" w:pos="4536"/>
        <w:tab w:val="right" w:pos="9072"/>
      </w:tabs>
    </w:pPr>
  </w:style>
  <w:style w:type="paragraph" w:customStyle="1" w:styleId="a2">
    <w:name w:val="a2"/>
    <w:basedOn w:val="Kop2"/>
    <w:next w:val="Standaard"/>
    <w:rsid w:val="003A6B2F"/>
    <w:pPr>
      <w:widowControl/>
      <w:numPr>
        <w:numId w:val="3"/>
      </w:numPr>
      <w:tabs>
        <w:tab w:val="left" w:pos="500"/>
        <w:tab w:val="left" w:pos="720"/>
      </w:tabs>
      <w:spacing w:before="270" w:after="240" w:line="270" w:lineRule="exact"/>
    </w:pPr>
    <w:rPr>
      <w:rFonts w:ascii="Arial" w:eastAsia="MS Mincho" w:hAnsi="Arial" w:cs="Times New Roman"/>
      <w:bCs w:val="0"/>
      <w:kern w:val="0"/>
      <w:sz w:val="24"/>
      <w:szCs w:val="20"/>
      <w:lang w:val="de-DE" w:eastAsia="ja-JP"/>
    </w:rPr>
  </w:style>
  <w:style w:type="paragraph" w:customStyle="1" w:styleId="a3">
    <w:name w:val="a3"/>
    <w:basedOn w:val="Kop3"/>
    <w:next w:val="Standaard"/>
    <w:rsid w:val="003A6B2F"/>
    <w:pPr>
      <w:widowControl/>
      <w:numPr>
        <w:numId w:val="3"/>
      </w:numPr>
      <w:tabs>
        <w:tab w:val="left" w:pos="640"/>
        <w:tab w:val="left" w:pos="880"/>
      </w:tabs>
      <w:spacing w:before="60" w:after="240" w:line="250" w:lineRule="exact"/>
    </w:pPr>
    <w:rPr>
      <w:rFonts w:ascii="Arial" w:eastAsia="MS Mincho" w:hAnsi="Arial" w:cs="Times New Roman"/>
      <w:bCs w:val="0"/>
      <w:kern w:val="0"/>
      <w:sz w:val="22"/>
      <w:szCs w:val="20"/>
      <w:lang w:val="de-DE" w:eastAsia="ja-JP"/>
    </w:rPr>
  </w:style>
  <w:style w:type="paragraph" w:customStyle="1" w:styleId="a4">
    <w:name w:val="a4"/>
    <w:basedOn w:val="Kop4"/>
    <w:next w:val="Standaard"/>
    <w:rsid w:val="003A6B2F"/>
    <w:pPr>
      <w:widowControl/>
      <w:numPr>
        <w:ilvl w:val="3"/>
        <w:numId w:val="3"/>
      </w:numPr>
      <w:tabs>
        <w:tab w:val="left" w:pos="880"/>
      </w:tabs>
      <w:spacing w:before="60" w:after="240" w:line="230" w:lineRule="exact"/>
    </w:pPr>
    <w:rPr>
      <w:rFonts w:ascii="Arial" w:eastAsia="MS Mincho" w:hAnsi="Arial"/>
      <w:bCs w:val="0"/>
      <w:kern w:val="0"/>
      <w:sz w:val="20"/>
      <w:szCs w:val="20"/>
      <w:lang w:val="de-DE" w:eastAsia="ja-JP"/>
    </w:rPr>
  </w:style>
  <w:style w:type="paragraph" w:customStyle="1" w:styleId="a5">
    <w:name w:val="a5"/>
    <w:basedOn w:val="Kop5"/>
    <w:next w:val="Standaard"/>
    <w:rsid w:val="003A6B2F"/>
    <w:pPr>
      <w:keepNext/>
      <w:widowControl/>
      <w:numPr>
        <w:ilvl w:val="4"/>
        <w:numId w:val="3"/>
      </w:numPr>
      <w:tabs>
        <w:tab w:val="left" w:pos="1140"/>
        <w:tab w:val="left" w:pos="1360"/>
      </w:tabs>
      <w:spacing w:before="60" w:after="240" w:line="230" w:lineRule="exact"/>
    </w:pPr>
    <w:rPr>
      <w:rFonts w:ascii="Arial" w:eastAsia="MS Mincho" w:hAnsi="Arial"/>
      <w:bCs w:val="0"/>
      <w:i w:val="0"/>
      <w:iCs w:val="0"/>
      <w:kern w:val="0"/>
      <w:sz w:val="20"/>
      <w:szCs w:val="20"/>
      <w:lang w:val="de-DE" w:eastAsia="ja-JP"/>
    </w:rPr>
  </w:style>
  <w:style w:type="paragraph" w:customStyle="1" w:styleId="a6">
    <w:name w:val="a6"/>
    <w:basedOn w:val="Kop6"/>
    <w:next w:val="Standaard"/>
    <w:rsid w:val="003A6B2F"/>
    <w:pPr>
      <w:keepNext/>
      <w:widowControl/>
      <w:numPr>
        <w:ilvl w:val="5"/>
        <w:numId w:val="3"/>
      </w:numPr>
      <w:tabs>
        <w:tab w:val="left" w:pos="1140"/>
        <w:tab w:val="left" w:pos="1360"/>
      </w:tabs>
      <w:spacing w:before="60" w:after="240" w:line="230" w:lineRule="exact"/>
    </w:pPr>
    <w:rPr>
      <w:rFonts w:ascii="Arial" w:eastAsia="MS Mincho" w:hAnsi="Arial"/>
      <w:bCs w:val="0"/>
      <w:kern w:val="0"/>
      <w:sz w:val="20"/>
      <w:szCs w:val="20"/>
      <w:lang w:val="de-DE" w:eastAsia="ja-JP"/>
    </w:rPr>
  </w:style>
  <w:style w:type="paragraph" w:customStyle="1" w:styleId="ANNEX">
    <w:name w:val="ANNEX"/>
    <w:basedOn w:val="Standaard"/>
    <w:next w:val="Standaard"/>
    <w:rsid w:val="003A6B2F"/>
    <w:pPr>
      <w:keepNext/>
      <w:pageBreakBefore/>
      <w:widowControl/>
      <w:numPr>
        <w:numId w:val="3"/>
      </w:numPr>
      <w:suppressAutoHyphens w:val="0"/>
      <w:spacing w:after="760" w:line="310" w:lineRule="exact"/>
      <w:jc w:val="center"/>
      <w:outlineLvl w:val="0"/>
    </w:pPr>
    <w:rPr>
      <w:rFonts w:ascii="Arial" w:eastAsia="MS Mincho" w:hAnsi="Arial"/>
      <w:b/>
      <w:kern w:val="0"/>
      <w:sz w:val="28"/>
      <w:szCs w:val="20"/>
      <w:lang w:val="de-DE" w:eastAsia="ja-JP"/>
    </w:rPr>
  </w:style>
  <w:style w:type="paragraph" w:styleId="Normaalweb">
    <w:name w:val="Normal (Web)"/>
    <w:basedOn w:val="Standaard"/>
    <w:rsid w:val="00BF7860"/>
    <w:pPr>
      <w:widowControl/>
      <w:suppressAutoHyphens w:val="0"/>
      <w:spacing w:before="100" w:beforeAutospacing="1" w:after="100" w:afterAutospacing="1"/>
    </w:pPr>
    <w:rPr>
      <w:rFonts w:eastAsia="Times New Roman"/>
      <w:kern w:val="0"/>
    </w:rPr>
  </w:style>
  <w:style w:type="character" w:styleId="Zwaar">
    <w:name w:val="Strong"/>
    <w:qFormat/>
    <w:rsid w:val="00130D95"/>
    <w:rPr>
      <w:b/>
      <w:bCs/>
    </w:rPr>
  </w:style>
  <w:style w:type="paragraph" w:styleId="Bijschrift">
    <w:name w:val="caption"/>
    <w:basedOn w:val="Standaard"/>
    <w:next w:val="Standaard"/>
    <w:uiPriority w:val="35"/>
    <w:qFormat/>
    <w:rsid w:val="00F90165"/>
    <w:rPr>
      <w:b/>
      <w:bCs/>
      <w:sz w:val="20"/>
      <w:szCs w:val="20"/>
    </w:rPr>
  </w:style>
  <w:style w:type="character" w:customStyle="1" w:styleId="VoettekstChar">
    <w:name w:val="Voettekst Char"/>
    <w:link w:val="Voettekst"/>
    <w:uiPriority w:val="99"/>
    <w:locked/>
    <w:rsid w:val="00A74AA3"/>
    <w:rPr>
      <w:rFonts w:eastAsia="Arial Unicode MS"/>
      <w:kern w:val="1"/>
      <w:sz w:val="24"/>
      <w:szCs w:val="24"/>
      <w:lang w:val="nl-NL" w:bidi="ar-SA"/>
    </w:rPr>
  </w:style>
  <w:style w:type="character" w:styleId="GevolgdeHyperlink">
    <w:name w:val="FollowedHyperlink"/>
    <w:basedOn w:val="Standaardalinea-lettertype"/>
    <w:uiPriority w:val="99"/>
    <w:semiHidden/>
    <w:unhideWhenUsed/>
    <w:rsid w:val="004345EB"/>
    <w:rPr>
      <w:color w:val="800080"/>
      <w:u w:val="single"/>
    </w:rPr>
  </w:style>
  <w:style w:type="character" w:styleId="Verwijzingopmerking">
    <w:name w:val="annotation reference"/>
    <w:basedOn w:val="Standaardalinea-lettertype"/>
    <w:uiPriority w:val="99"/>
    <w:semiHidden/>
    <w:unhideWhenUsed/>
    <w:rsid w:val="003924E0"/>
    <w:rPr>
      <w:sz w:val="16"/>
      <w:szCs w:val="16"/>
    </w:rPr>
  </w:style>
  <w:style w:type="paragraph" w:styleId="Tekstopmerking">
    <w:name w:val="annotation text"/>
    <w:basedOn w:val="Standaard"/>
    <w:link w:val="TekstopmerkingChar"/>
    <w:uiPriority w:val="99"/>
    <w:semiHidden/>
    <w:unhideWhenUsed/>
    <w:rsid w:val="003924E0"/>
    <w:rPr>
      <w:sz w:val="20"/>
      <w:szCs w:val="20"/>
    </w:rPr>
  </w:style>
  <w:style w:type="character" w:customStyle="1" w:styleId="TekstopmerkingChar">
    <w:name w:val="Tekst opmerking Char"/>
    <w:basedOn w:val="Standaardalinea-lettertype"/>
    <w:link w:val="Tekstopmerking"/>
    <w:uiPriority w:val="99"/>
    <w:semiHidden/>
    <w:rsid w:val="003924E0"/>
    <w:rPr>
      <w:rFonts w:eastAsia="Arial Unicode MS"/>
      <w:kern w:val="1"/>
    </w:rPr>
  </w:style>
  <w:style w:type="paragraph" w:styleId="Onderwerpvanopmerking">
    <w:name w:val="annotation subject"/>
    <w:basedOn w:val="Tekstopmerking"/>
    <w:next w:val="Tekstopmerking"/>
    <w:link w:val="OnderwerpvanopmerkingChar"/>
    <w:uiPriority w:val="99"/>
    <w:semiHidden/>
    <w:unhideWhenUsed/>
    <w:rsid w:val="003924E0"/>
    <w:rPr>
      <w:b/>
      <w:bCs/>
    </w:rPr>
  </w:style>
  <w:style w:type="character" w:customStyle="1" w:styleId="OnderwerpvanopmerkingChar">
    <w:name w:val="Onderwerp van opmerking Char"/>
    <w:basedOn w:val="TekstopmerkingChar"/>
    <w:link w:val="Onderwerpvanopmerking"/>
    <w:uiPriority w:val="99"/>
    <w:semiHidden/>
    <w:rsid w:val="003924E0"/>
    <w:rPr>
      <w:rFonts w:eastAsia="Arial Unicode MS"/>
      <w:b/>
      <w:bCs/>
      <w:kern w:val="1"/>
    </w:rPr>
  </w:style>
  <w:style w:type="paragraph" w:styleId="Revisie">
    <w:name w:val="Revision"/>
    <w:hidden/>
    <w:uiPriority w:val="99"/>
    <w:semiHidden/>
    <w:rsid w:val="003924E0"/>
    <w:rPr>
      <w:rFonts w:eastAsia="Arial Unicode M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1819">
      <w:bodyDiv w:val="1"/>
      <w:marLeft w:val="0"/>
      <w:marRight w:val="0"/>
      <w:marTop w:val="0"/>
      <w:marBottom w:val="0"/>
      <w:divBdr>
        <w:top w:val="none" w:sz="0" w:space="0" w:color="auto"/>
        <w:left w:val="none" w:sz="0" w:space="0" w:color="auto"/>
        <w:bottom w:val="none" w:sz="0" w:space="0" w:color="auto"/>
        <w:right w:val="none" w:sz="0" w:space="0" w:color="auto"/>
      </w:divBdr>
      <w:divsChild>
        <w:div w:id="435907458">
          <w:marLeft w:val="0"/>
          <w:marRight w:val="0"/>
          <w:marTop w:val="0"/>
          <w:marBottom w:val="0"/>
          <w:divBdr>
            <w:top w:val="none" w:sz="0" w:space="0" w:color="auto"/>
            <w:left w:val="none" w:sz="0" w:space="0" w:color="auto"/>
            <w:bottom w:val="none" w:sz="0" w:space="0" w:color="auto"/>
            <w:right w:val="none" w:sz="0" w:space="0" w:color="auto"/>
          </w:divBdr>
          <w:divsChild>
            <w:div w:id="1186359467">
              <w:marLeft w:val="0"/>
              <w:marRight w:val="0"/>
              <w:marTop w:val="0"/>
              <w:marBottom w:val="0"/>
              <w:divBdr>
                <w:top w:val="none" w:sz="0" w:space="0" w:color="auto"/>
                <w:left w:val="none" w:sz="0" w:space="0" w:color="auto"/>
                <w:bottom w:val="none" w:sz="0" w:space="0" w:color="auto"/>
                <w:right w:val="none" w:sz="0" w:space="0" w:color="auto"/>
              </w:divBdr>
              <w:divsChild>
                <w:div w:id="1224217720">
                  <w:marLeft w:val="0"/>
                  <w:marRight w:val="0"/>
                  <w:marTop w:val="0"/>
                  <w:marBottom w:val="0"/>
                  <w:divBdr>
                    <w:top w:val="none" w:sz="0" w:space="0" w:color="auto"/>
                    <w:left w:val="none" w:sz="0" w:space="0" w:color="auto"/>
                    <w:bottom w:val="none" w:sz="0" w:space="0" w:color="auto"/>
                    <w:right w:val="none" w:sz="0" w:space="0" w:color="auto"/>
                  </w:divBdr>
                  <w:divsChild>
                    <w:div w:id="1555236636">
                      <w:marLeft w:val="0"/>
                      <w:marRight w:val="0"/>
                      <w:marTop w:val="0"/>
                      <w:marBottom w:val="0"/>
                      <w:divBdr>
                        <w:top w:val="none" w:sz="0" w:space="0" w:color="auto"/>
                        <w:left w:val="none" w:sz="0" w:space="0" w:color="auto"/>
                        <w:bottom w:val="none" w:sz="0" w:space="0" w:color="auto"/>
                        <w:right w:val="none" w:sz="0" w:space="0" w:color="auto"/>
                      </w:divBdr>
                      <w:divsChild>
                        <w:div w:id="7037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2852">
      <w:bodyDiv w:val="1"/>
      <w:marLeft w:val="0"/>
      <w:marRight w:val="0"/>
      <w:marTop w:val="0"/>
      <w:marBottom w:val="0"/>
      <w:divBdr>
        <w:top w:val="none" w:sz="0" w:space="0" w:color="auto"/>
        <w:left w:val="none" w:sz="0" w:space="0" w:color="auto"/>
        <w:bottom w:val="none" w:sz="0" w:space="0" w:color="auto"/>
        <w:right w:val="none" w:sz="0" w:space="0" w:color="auto"/>
      </w:divBdr>
    </w:div>
    <w:div w:id="666633888">
      <w:bodyDiv w:val="1"/>
      <w:marLeft w:val="0"/>
      <w:marRight w:val="0"/>
      <w:marTop w:val="0"/>
      <w:marBottom w:val="0"/>
      <w:divBdr>
        <w:top w:val="none" w:sz="0" w:space="0" w:color="auto"/>
        <w:left w:val="none" w:sz="0" w:space="0" w:color="auto"/>
        <w:bottom w:val="none" w:sz="0" w:space="0" w:color="auto"/>
        <w:right w:val="none" w:sz="0" w:space="0" w:color="auto"/>
      </w:divBdr>
      <w:divsChild>
        <w:div w:id="239144238">
          <w:marLeft w:val="0"/>
          <w:marRight w:val="0"/>
          <w:marTop w:val="0"/>
          <w:marBottom w:val="0"/>
          <w:divBdr>
            <w:top w:val="none" w:sz="0" w:space="0" w:color="auto"/>
            <w:left w:val="none" w:sz="0" w:space="0" w:color="auto"/>
            <w:bottom w:val="none" w:sz="0" w:space="0" w:color="auto"/>
            <w:right w:val="none" w:sz="0" w:space="0" w:color="auto"/>
          </w:divBdr>
          <w:divsChild>
            <w:div w:id="1971862252">
              <w:marLeft w:val="0"/>
              <w:marRight w:val="0"/>
              <w:marTop w:val="0"/>
              <w:marBottom w:val="0"/>
              <w:divBdr>
                <w:top w:val="none" w:sz="0" w:space="0" w:color="auto"/>
                <w:left w:val="none" w:sz="0" w:space="0" w:color="auto"/>
                <w:bottom w:val="none" w:sz="0" w:space="0" w:color="auto"/>
                <w:right w:val="none" w:sz="0" w:space="0" w:color="auto"/>
              </w:divBdr>
              <w:divsChild>
                <w:div w:id="553736548">
                  <w:marLeft w:val="0"/>
                  <w:marRight w:val="0"/>
                  <w:marTop w:val="0"/>
                  <w:marBottom w:val="0"/>
                  <w:divBdr>
                    <w:top w:val="none" w:sz="0" w:space="0" w:color="auto"/>
                    <w:left w:val="none" w:sz="0" w:space="0" w:color="auto"/>
                    <w:bottom w:val="none" w:sz="0" w:space="0" w:color="auto"/>
                    <w:right w:val="none" w:sz="0" w:space="0" w:color="auto"/>
                  </w:divBdr>
                  <w:divsChild>
                    <w:div w:id="797577405">
                      <w:marLeft w:val="0"/>
                      <w:marRight w:val="0"/>
                      <w:marTop w:val="0"/>
                      <w:marBottom w:val="0"/>
                      <w:divBdr>
                        <w:top w:val="none" w:sz="0" w:space="0" w:color="auto"/>
                        <w:left w:val="none" w:sz="0" w:space="0" w:color="auto"/>
                        <w:bottom w:val="none" w:sz="0" w:space="0" w:color="auto"/>
                        <w:right w:val="none" w:sz="0" w:space="0" w:color="auto"/>
                      </w:divBdr>
                      <w:divsChild>
                        <w:div w:id="16387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ortoisesvn.tigris.org/" TargetMode="External"/><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crow.nl/visi"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nl/"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omments" Target="comment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EDF34-4F51-413C-BAE6-414C3FE17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1630</Words>
  <Characters>8819</Characters>
  <Application>Microsoft Office Word</Application>
  <DocSecurity>0</DocSecurity>
  <Lines>440</Lines>
  <Paragraphs>197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10252</CharactersWithSpaces>
  <SharedDoc>false</SharedDoc>
  <HLinks>
    <vt:vector size="42" baseType="variant">
      <vt:variant>
        <vt:i4>6815849</vt:i4>
      </vt:variant>
      <vt:variant>
        <vt:i4>18</vt:i4>
      </vt:variant>
      <vt:variant>
        <vt:i4>0</vt:i4>
      </vt:variant>
      <vt:variant>
        <vt:i4>5</vt:i4>
      </vt:variant>
      <vt:variant>
        <vt:lpwstr>http://www.crow.nl/nl/Binaries/PDF/PDF-visi/Promotor_V0_2_29nov07_def.zip</vt:lpwstr>
      </vt:variant>
      <vt:variant>
        <vt:lpwstr/>
      </vt:variant>
      <vt:variant>
        <vt:i4>5308535</vt:i4>
      </vt:variant>
      <vt:variant>
        <vt:i4>15</vt:i4>
      </vt:variant>
      <vt:variant>
        <vt:i4>0</vt:i4>
      </vt:variant>
      <vt:variant>
        <vt:i4>5</vt:i4>
      </vt:variant>
      <vt:variant>
        <vt:lpwstr>http://www.crow.nl/nl/Binaries/PDF/PDF-visi/Promotor_v0_1_def.zip</vt:lpwstr>
      </vt:variant>
      <vt:variant>
        <vt:lpwstr/>
      </vt:variant>
      <vt:variant>
        <vt:i4>4325453</vt:i4>
      </vt:variant>
      <vt:variant>
        <vt:i4>12</vt:i4>
      </vt:variant>
      <vt:variant>
        <vt:i4>0</vt:i4>
      </vt:variant>
      <vt:variant>
        <vt:i4>5</vt:i4>
      </vt:variant>
      <vt:variant>
        <vt:lpwstr>svn://e-bouw.org/VISI/trunk/VISI Promote Software</vt:lpwstr>
      </vt:variant>
      <vt:variant>
        <vt:lpwstr/>
      </vt:variant>
      <vt:variant>
        <vt:i4>2424870</vt:i4>
      </vt:variant>
      <vt:variant>
        <vt:i4>9</vt:i4>
      </vt:variant>
      <vt:variant>
        <vt:i4>0</vt:i4>
      </vt:variant>
      <vt:variant>
        <vt:i4>5</vt:i4>
      </vt:variant>
      <vt:variant>
        <vt:lpwstr>http://tortoisesvn.tigris.org/</vt:lpwstr>
      </vt:variant>
      <vt:variant>
        <vt:lpwstr/>
      </vt:variant>
      <vt:variant>
        <vt:i4>458776</vt:i4>
      </vt:variant>
      <vt:variant>
        <vt:i4>0</vt:i4>
      </vt:variant>
      <vt:variant>
        <vt:i4>0</vt:i4>
      </vt:variant>
      <vt:variant>
        <vt:i4>5</vt:i4>
      </vt:variant>
      <vt:variant>
        <vt:lpwstr>http://creativecommons.org/licenses/by-nc-sa/3.0/nl/</vt:lpwstr>
      </vt:variant>
      <vt:variant>
        <vt:lpwstr/>
      </vt:variant>
      <vt:variant>
        <vt:i4>4915271</vt:i4>
      </vt:variant>
      <vt:variant>
        <vt:i4>-1</vt:i4>
      </vt:variant>
      <vt:variant>
        <vt:i4>2049</vt:i4>
      </vt:variant>
      <vt:variant>
        <vt:i4>1</vt:i4>
      </vt:variant>
      <vt:variant>
        <vt:lpwstr>C:\Documents and Settings\100048\Local Settings\Temporary Internet Files\Content.MSO\9258BF21.gif</vt:lpwstr>
      </vt:variant>
      <vt:variant>
        <vt:lpwstr/>
      </vt:variant>
      <vt:variant>
        <vt:i4>4915271</vt:i4>
      </vt:variant>
      <vt:variant>
        <vt:i4>-1</vt:i4>
      </vt:variant>
      <vt:variant>
        <vt:i4>1027</vt:i4>
      </vt:variant>
      <vt:variant>
        <vt:i4>1</vt:i4>
      </vt:variant>
      <vt:variant>
        <vt:lpwstr>C:\Documents and Settings\100048\Local Settings\Temporary Internet Files\Content.MSO\9258BF21.gif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Werknemer</dc:creator>
  <cp:lastModifiedBy>Willems, P.H. (Peter)</cp:lastModifiedBy>
  <cp:revision>13</cp:revision>
  <cp:lastPrinted>2019-03-27T09:59:00Z</cp:lastPrinted>
  <dcterms:created xsi:type="dcterms:W3CDTF">2014-11-17T15:39:00Z</dcterms:created>
  <dcterms:modified xsi:type="dcterms:W3CDTF">2019-03-27T09:59:00Z</dcterms:modified>
</cp:coreProperties>
</file>