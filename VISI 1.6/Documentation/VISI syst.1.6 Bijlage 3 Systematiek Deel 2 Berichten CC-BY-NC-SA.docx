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D06BB" w14:textId="77777777" w:rsidR="00EA0C76" w:rsidRPr="0033116C" w:rsidRDefault="0033116C" w:rsidP="00EA0C76">
      <w:pPr>
        <w:rPr>
          <w:rFonts w:ascii="Corbel" w:hAnsi="Corbel"/>
          <w:sz w:val="22"/>
          <w:szCs w:val="22"/>
        </w:rPr>
      </w:pPr>
      <w:bookmarkStart w:id="0" w:name="_GoBack"/>
      <w:bookmarkEnd w:id="0"/>
      <w:r w:rsidRPr="0033116C">
        <w:rPr>
          <w:rFonts w:ascii="Corbel" w:hAnsi="Corbel"/>
          <w:b/>
          <w:i/>
          <w:noProof/>
          <w:sz w:val="32"/>
          <w:szCs w:val="32"/>
          <w:u w:val="single"/>
        </w:rPr>
        <w:drawing>
          <wp:anchor distT="0" distB="0" distL="114300" distR="114300" simplePos="0" relativeHeight="251659264" behindDoc="0" locked="0" layoutInCell="1" allowOverlap="1" wp14:anchorId="7DED0AC0" wp14:editId="7DED0AC1">
            <wp:simplePos x="0" y="0"/>
            <wp:positionH relativeFrom="column">
              <wp:posOffset>3246120</wp:posOffset>
            </wp:positionH>
            <wp:positionV relativeFrom="paragraph">
              <wp:posOffset>-287020</wp:posOffset>
            </wp:positionV>
            <wp:extent cx="2586990" cy="620395"/>
            <wp:effectExtent l="0" t="0" r="3810" b="825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m logo standaard vis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6990" cy="620395"/>
                    </a:xfrm>
                    <a:prstGeom prst="rect">
                      <a:avLst/>
                    </a:prstGeom>
                  </pic:spPr>
                </pic:pic>
              </a:graphicData>
            </a:graphic>
            <wp14:sizeRelH relativeFrom="page">
              <wp14:pctWidth>0</wp14:pctWidth>
            </wp14:sizeRelH>
            <wp14:sizeRelV relativeFrom="page">
              <wp14:pctHeight>0</wp14:pctHeight>
            </wp14:sizeRelV>
          </wp:anchor>
        </w:drawing>
      </w:r>
    </w:p>
    <w:p w14:paraId="7DED06BC" w14:textId="77777777" w:rsidR="00EA0C76" w:rsidRPr="0033116C" w:rsidRDefault="00EA0C76" w:rsidP="00EA0C76">
      <w:pPr>
        <w:rPr>
          <w:rFonts w:ascii="Corbel" w:hAnsi="Corbel"/>
          <w:sz w:val="22"/>
          <w:szCs w:val="22"/>
        </w:rPr>
      </w:pPr>
    </w:p>
    <w:p w14:paraId="7DED06BD" w14:textId="77777777" w:rsidR="00EA0C76" w:rsidRPr="0033116C" w:rsidRDefault="00EA0C76" w:rsidP="00EA0C76">
      <w:pPr>
        <w:rPr>
          <w:rFonts w:ascii="Corbel" w:hAnsi="Corbel"/>
          <w:sz w:val="22"/>
          <w:szCs w:val="22"/>
        </w:rPr>
      </w:pPr>
    </w:p>
    <w:p w14:paraId="7DED06BE" w14:textId="77777777" w:rsidR="00EA0C76" w:rsidRPr="0033116C" w:rsidRDefault="00EA0C76" w:rsidP="00EA0C76">
      <w:pPr>
        <w:rPr>
          <w:rFonts w:ascii="Corbel" w:hAnsi="Corbel"/>
          <w:sz w:val="22"/>
          <w:szCs w:val="22"/>
        </w:rPr>
      </w:pPr>
    </w:p>
    <w:p w14:paraId="7DED06BF" w14:textId="77777777" w:rsidR="00EA0C76" w:rsidRPr="0033116C" w:rsidRDefault="00EA0C76" w:rsidP="00EA0C76">
      <w:pPr>
        <w:rPr>
          <w:rFonts w:ascii="Corbel" w:hAnsi="Corbel"/>
          <w:sz w:val="22"/>
          <w:szCs w:val="22"/>
        </w:rPr>
      </w:pPr>
    </w:p>
    <w:p w14:paraId="7DED06C0" w14:textId="77777777" w:rsidR="00EA0C76" w:rsidRPr="0033116C" w:rsidRDefault="00EA0C76" w:rsidP="00EA0C76">
      <w:pPr>
        <w:rPr>
          <w:rFonts w:ascii="Corbel" w:hAnsi="Corbel"/>
          <w:sz w:val="22"/>
          <w:szCs w:val="22"/>
        </w:rPr>
      </w:pPr>
    </w:p>
    <w:p w14:paraId="7DED06C1" w14:textId="77777777" w:rsidR="00EA0C76" w:rsidRPr="0033116C" w:rsidRDefault="00EA0C76" w:rsidP="00EA0C76">
      <w:pPr>
        <w:rPr>
          <w:rFonts w:ascii="Corbel" w:hAnsi="Corbel"/>
          <w:sz w:val="22"/>
          <w:szCs w:val="22"/>
        </w:rPr>
      </w:pPr>
    </w:p>
    <w:p w14:paraId="7DED06C2" w14:textId="77777777" w:rsidR="00EA0C76" w:rsidRPr="0033116C" w:rsidRDefault="00EA0C76" w:rsidP="00EA0C76">
      <w:pPr>
        <w:rPr>
          <w:rFonts w:ascii="Corbel" w:hAnsi="Corbel"/>
          <w:sz w:val="22"/>
          <w:szCs w:val="22"/>
        </w:rPr>
      </w:pPr>
    </w:p>
    <w:p w14:paraId="7DED06C3" w14:textId="77777777" w:rsidR="006817EC" w:rsidRPr="0033116C" w:rsidRDefault="006817EC" w:rsidP="00EA0C76">
      <w:pPr>
        <w:rPr>
          <w:rFonts w:ascii="Corbel" w:hAnsi="Corbel"/>
          <w:sz w:val="22"/>
          <w:szCs w:val="22"/>
        </w:rPr>
      </w:pPr>
    </w:p>
    <w:p w14:paraId="7DED06C4" w14:textId="77777777" w:rsidR="00EA0C76" w:rsidRPr="0033116C" w:rsidRDefault="00EA0C76" w:rsidP="00EA0C76">
      <w:pPr>
        <w:rPr>
          <w:rFonts w:ascii="Corbel" w:hAnsi="Corbel"/>
          <w:sz w:val="22"/>
          <w:szCs w:val="22"/>
        </w:rPr>
      </w:pPr>
    </w:p>
    <w:p w14:paraId="7DED06C5" w14:textId="77777777" w:rsidR="00EA0C76" w:rsidRPr="0033116C" w:rsidRDefault="00EA0C76" w:rsidP="00EA0C76">
      <w:pPr>
        <w:rPr>
          <w:rFonts w:ascii="Corbel" w:hAnsi="Corbel"/>
          <w:sz w:val="22"/>
          <w:szCs w:val="22"/>
        </w:rPr>
      </w:pPr>
    </w:p>
    <w:p w14:paraId="7DED06C6" w14:textId="77777777" w:rsidR="00EA0C76" w:rsidRPr="0033116C" w:rsidRDefault="00EA0C76" w:rsidP="00EA0C76">
      <w:pPr>
        <w:rPr>
          <w:rFonts w:ascii="Corbel" w:hAnsi="Corbel"/>
          <w:sz w:val="22"/>
          <w:szCs w:val="22"/>
        </w:rPr>
      </w:pPr>
    </w:p>
    <w:p w14:paraId="7DED06C7" w14:textId="77777777" w:rsidR="00EA0C76" w:rsidRPr="0033116C" w:rsidRDefault="00EA0C76" w:rsidP="00EA0C76">
      <w:pPr>
        <w:rPr>
          <w:rFonts w:ascii="Corbel" w:hAnsi="Corbel"/>
          <w:sz w:val="22"/>
          <w:szCs w:val="22"/>
        </w:rPr>
      </w:pPr>
    </w:p>
    <w:p w14:paraId="7DED06C8" w14:textId="77777777" w:rsidR="00EA0C76" w:rsidRPr="0033116C" w:rsidRDefault="00EA0C76" w:rsidP="00EA0C76">
      <w:pPr>
        <w:rPr>
          <w:rFonts w:ascii="Corbel" w:hAnsi="Corbel"/>
          <w:sz w:val="22"/>
          <w:szCs w:val="22"/>
        </w:rPr>
      </w:pPr>
    </w:p>
    <w:p w14:paraId="7DED06C9" w14:textId="77777777" w:rsidR="00EA0C76" w:rsidRPr="0033116C" w:rsidRDefault="00EA0C76" w:rsidP="00EA0C76">
      <w:pPr>
        <w:rPr>
          <w:rFonts w:ascii="Corbel" w:hAnsi="Corbel"/>
          <w:sz w:val="22"/>
          <w:szCs w:val="22"/>
        </w:rPr>
      </w:pPr>
    </w:p>
    <w:p w14:paraId="7DED06CA" w14:textId="77777777" w:rsidR="00EA0C76" w:rsidRPr="0033116C" w:rsidRDefault="00EA0C76" w:rsidP="00EA0C76">
      <w:pPr>
        <w:rPr>
          <w:rFonts w:ascii="Corbel" w:hAnsi="Corbel"/>
          <w:sz w:val="22"/>
          <w:szCs w:val="22"/>
        </w:rPr>
      </w:pPr>
    </w:p>
    <w:p w14:paraId="7DED06CB" w14:textId="77777777" w:rsidR="00EA0C76" w:rsidRPr="0033116C" w:rsidRDefault="00EA0C76" w:rsidP="00EA0C76">
      <w:pPr>
        <w:rPr>
          <w:rFonts w:ascii="Corbel" w:hAnsi="Corbel"/>
          <w:sz w:val="22"/>
          <w:szCs w:val="22"/>
        </w:rPr>
      </w:pPr>
    </w:p>
    <w:p w14:paraId="7DED06CC" w14:textId="77777777" w:rsidR="00EA0C76" w:rsidRPr="0033116C" w:rsidRDefault="00EA0C76" w:rsidP="00EA0C76">
      <w:pPr>
        <w:rPr>
          <w:rFonts w:ascii="Corbel" w:hAnsi="Corbel"/>
          <w:sz w:val="22"/>
          <w:szCs w:val="22"/>
        </w:rPr>
      </w:pPr>
    </w:p>
    <w:p w14:paraId="7DED06CD" w14:textId="77777777" w:rsidR="00EA0C76" w:rsidRPr="0033116C" w:rsidRDefault="00EA0C76" w:rsidP="00EA0C76">
      <w:pPr>
        <w:rPr>
          <w:rFonts w:ascii="Corbel" w:hAnsi="Corbel"/>
          <w:sz w:val="22"/>
          <w:szCs w:val="22"/>
        </w:rPr>
      </w:pPr>
    </w:p>
    <w:p w14:paraId="7DED06CE" w14:textId="34E079FD" w:rsidR="00EA0C76" w:rsidRPr="0033116C" w:rsidRDefault="00EA0C76" w:rsidP="00EA0C76">
      <w:pPr>
        <w:rPr>
          <w:rFonts w:ascii="Corbel" w:hAnsi="Corbel"/>
          <w:b/>
          <w:sz w:val="32"/>
          <w:szCs w:val="32"/>
        </w:rPr>
      </w:pPr>
      <w:r w:rsidRPr="0033116C">
        <w:rPr>
          <w:rFonts w:ascii="Corbel" w:hAnsi="Corbel"/>
          <w:b/>
          <w:sz w:val="32"/>
          <w:szCs w:val="32"/>
        </w:rPr>
        <w:t>Leid</w:t>
      </w:r>
      <w:r w:rsidR="00672FFD" w:rsidRPr="0033116C">
        <w:rPr>
          <w:rFonts w:ascii="Corbel" w:hAnsi="Corbel"/>
          <w:b/>
          <w:sz w:val="32"/>
          <w:szCs w:val="32"/>
        </w:rPr>
        <w:t xml:space="preserve">raad VISI-systematiek versie 1.6 </w:t>
      </w:r>
      <w:del w:id="1" w:author="Willems, P.H. (Peter)" w:date="2019-03-26T12:01:00Z">
        <w:r w:rsidR="00672FFD" w:rsidRPr="0033116C" w:rsidDel="005704D9">
          <w:rPr>
            <w:rFonts w:ascii="Corbel" w:hAnsi="Corbel"/>
            <w:b/>
            <w:sz w:val="32"/>
            <w:szCs w:val="32"/>
            <w:highlight w:val="red"/>
          </w:rPr>
          <w:delText>&gt;&gt;&gt;nog actualiseren!!&lt;&lt;&lt;</w:delText>
        </w:r>
      </w:del>
    </w:p>
    <w:p w14:paraId="7DED06CF" w14:textId="77777777" w:rsidR="00EA0C76" w:rsidRPr="0033116C" w:rsidRDefault="00EA0C76" w:rsidP="00EA0C76">
      <w:pPr>
        <w:rPr>
          <w:rFonts w:ascii="Corbel" w:hAnsi="Corbel"/>
          <w:b/>
          <w:sz w:val="32"/>
          <w:szCs w:val="32"/>
        </w:rPr>
      </w:pPr>
    </w:p>
    <w:p w14:paraId="7DED06D0" w14:textId="77777777" w:rsidR="00EA0C76" w:rsidRPr="0033116C" w:rsidRDefault="00EA0C76" w:rsidP="0087765A">
      <w:pPr>
        <w:pBdr>
          <w:top w:val="single" w:sz="4" w:space="1" w:color="auto"/>
          <w:left w:val="single" w:sz="4" w:space="4" w:color="auto"/>
          <w:bottom w:val="single" w:sz="4" w:space="1" w:color="auto"/>
          <w:right w:val="single" w:sz="4" w:space="4" w:color="auto"/>
        </w:pBdr>
        <w:rPr>
          <w:rFonts w:ascii="Corbel" w:hAnsi="Corbel"/>
          <w:b/>
          <w:sz w:val="32"/>
          <w:szCs w:val="32"/>
        </w:rPr>
      </w:pPr>
      <w:r w:rsidRPr="0033116C">
        <w:rPr>
          <w:rFonts w:ascii="Corbel" w:hAnsi="Corbel"/>
          <w:b/>
          <w:sz w:val="32"/>
          <w:szCs w:val="32"/>
        </w:rPr>
        <w:t xml:space="preserve">Bijlage </w:t>
      </w:r>
      <w:r w:rsidR="000E3F73" w:rsidRPr="0033116C">
        <w:rPr>
          <w:rFonts w:ascii="Corbel" w:hAnsi="Corbel"/>
          <w:b/>
          <w:sz w:val="32"/>
          <w:szCs w:val="32"/>
        </w:rPr>
        <w:t>3</w:t>
      </w:r>
    </w:p>
    <w:p w14:paraId="7DED06D1" w14:textId="77777777" w:rsidR="00EA0C76" w:rsidRPr="0033116C" w:rsidRDefault="00EA0C76" w:rsidP="0087765A">
      <w:pPr>
        <w:pBdr>
          <w:top w:val="single" w:sz="4" w:space="1" w:color="auto"/>
          <w:left w:val="single" w:sz="4" w:space="4" w:color="auto"/>
          <w:bottom w:val="single" w:sz="4" w:space="1" w:color="auto"/>
          <w:right w:val="single" w:sz="4" w:space="4" w:color="auto"/>
        </w:pBdr>
        <w:rPr>
          <w:rFonts w:ascii="Corbel" w:hAnsi="Corbel"/>
          <w:b/>
          <w:sz w:val="32"/>
          <w:szCs w:val="32"/>
        </w:rPr>
      </w:pPr>
      <w:r w:rsidRPr="0033116C">
        <w:rPr>
          <w:rFonts w:ascii="Corbel" w:hAnsi="Corbel"/>
          <w:b/>
          <w:sz w:val="32"/>
          <w:szCs w:val="32"/>
        </w:rPr>
        <w:t xml:space="preserve">VISI-systematiek Deel </w:t>
      </w:r>
      <w:r w:rsidR="008B1195" w:rsidRPr="0033116C">
        <w:rPr>
          <w:rFonts w:ascii="Corbel" w:hAnsi="Corbel"/>
          <w:b/>
          <w:sz w:val="32"/>
          <w:szCs w:val="32"/>
        </w:rPr>
        <w:t>2</w:t>
      </w:r>
      <w:r w:rsidR="00D565A8" w:rsidRPr="0033116C">
        <w:rPr>
          <w:rFonts w:ascii="Corbel" w:hAnsi="Corbel"/>
          <w:b/>
          <w:sz w:val="32"/>
          <w:szCs w:val="32"/>
        </w:rPr>
        <w:t>;</w:t>
      </w:r>
      <w:r w:rsidRPr="0033116C">
        <w:rPr>
          <w:rFonts w:ascii="Corbel" w:hAnsi="Corbel"/>
          <w:b/>
          <w:sz w:val="32"/>
          <w:szCs w:val="32"/>
        </w:rPr>
        <w:t xml:space="preserve"> </w:t>
      </w:r>
      <w:r w:rsidR="004C569B" w:rsidRPr="0033116C">
        <w:rPr>
          <w:rFonts w:ascii="Corbel" w:hAnsi="Corbel"/>
          <w:b/>
          <w:sz w:val="32"/>
          <w:szCs w:val="32"/>
        </w:rPr>
        <w:t>B</w:t>
      </w:r>
      <w:r w:rsidR="008B1195" w:rsidRPr="0033116C">
        <w:rPr>
          <w:rFonts w:ascii="Corbel" w:hAnsi="Corbel"/>
          <w:b/>
          <w:sz w:val="32"/>
          <w:szCs w:val="32"/>
        </w:rPr>
        <w:t>erichten</w:t>
      </w:r>
    </w:p>
    <w:p w14:paraId="7DED06D2" w14:textId="77777777" w:rsidR="00EA0C76" w:rsidRPr="0033116C" w:rsidRDefault="00EA0C76" w:rsidP="00EA0C76">
      <w:pPr>
        <w:rPr>
          <w:rFonts w:ascii="Corbel" w:hAnsi="Corbel"/>
          <w:b/>
          <w:sz w:val="32"/>
          <w:szCs w:val="32"/>
        </w:rPr>
      </w:pPr>
    </w:p>
    <w:p w14:paraId="7DED06D3" w14:textId="77777777" w:rsidR="006742B1" w:rsidRPr="0033116C" w:rsidRDefault="006742B1" w:rsidP="00EA0C76">
      <w:pPr>
        <w:rPr>
          <w:rFonts w:ascii="Corbel" w:hAnsi="Corbel"/>
          <w:b/>
          <w:sz w:val="32"/>
          <w:szCs w:val="32"/>
        </w:rPr>
      </w:pPr>
      <w:r w:rsidRPr="0033116C">
        <w:rPr>
          <w:rFonts w:ascii="Corbel" w:hAnsi="Corbel"/>
          <w:b/>
          <w:sz w:val="32"/>
          <w:szCs w:val="32"/>
        </w:rPr>
        <w:t>Normatief</w:t>
      </w:r>
    </w:p>
    <w:p w14:paraId="7DED06D4" w14:textId="77777777" w:rsidR="006742B1" w:rsidRPr="0033116C" w:rsidRDefault="006742B1" w:rsidP="00EA0C76">
      <w:pPr>
        <w:rPr>
          <w:rFonts w:ascii="Corbel" w:hAnsi="Corbel"/>
          <w:b/>
          <w:sz w:val="32"/>
          <w:szCs w:val="32"/>
        </w:rPr>
      </w:pPr>
    </w:p>
    <w:p w14:paraId="7DED06D5" w14:textId="77777777" w:rsidR="006817EC" w:rsidRPr="0033116C" w:rsidRDefault="006817EC" w:rsidP="009A5E01">
      <w:pPr>
        <w:tabs>
          <w:tab w:val="left" w:pos="1701"/>
          <w:tab w:val="left" w:pos="4253"/>
        </w:tabs>
        <w:rPr>
          <w:rFonts w:ascii="Corbel" w:hAnsi="Corbel"/>
          <w:sz w:val="22"/>
          <w:szCs w:val="22"/>
        </w:rPr>
      </w:pPr>
    </w:p>
    <w:p w14:paraId="7DED06D6" w14:textId="77777777" w:rsidR="009A5E01" w:rsidRPr="0033116C" w:rsidRDefault="009A5E01" w:rsidP="009A5E01">
      <w:pPr>
        <w:tabs>
          <w:tab w:val="left" w:pos="1701"/>
          <w:tab w:val="left" w:pos="4253"/>
        </w:tabs>
        <w:rPr>
          <w:rFonts w:ascii="Corbel" w:hAnsi="Corbel"/>
          <w:sz w:val="22"/>
          <w:szCs w:val="22"/>
        </w:rPr>
      </w:pPr>
      <w:r w:rsidRPr="0033116C">
        <w:rPr>
          <w:rFonts w:ascii="Corbel" w:hAnsi="Corbel"/>
          <w:sz w:val="22"/>
          <w:szCs w:val="22"/>
        </w:rPr>
        <w:t>Documentv</w:t>
      </w:r>
      <w:r w:rsidR="0033116C" w:rsidRPr="0033116C">
        <w:rPr>
          <w:rFonts w:ascii="Corbel" w:hAnsi="Corbel"/>
          <w:sz w:val="22"/>
          <w:szCs w:val="22"/>
        </w:rPr>
        <w:t>ersie:</w:t>
      </w:r>
      <w:r w:rsidR="0033116C" w:rsidRPr="0033116C">
        <w:rPr>
          <w:rFonts w:ascii="Corbel" w:hAnsi="Corbel"/>
          <w:sz w:val="22"/>
          <w:szCs w:val="22"/>
        </w:rPr>
        <w:tab/>
        <w:t>1.1</w:t>
      </w:r>
    </w:p>
    <w:p w14:paraId="7DED06D7" w14:textId="0697870B" w:rsidR="00EA0C76" w:rsidRPr="0033116C" w:rsidRDefault="00EA0C76" w:rsidP="009A5E01">
      <w:pPr>
        <w:tabs>
          <w:tab w:val="left" w:pos="1701"/>
          <w:tab w:val="left" w:pos="4253"/>
        </w:tabs>
        <w:rPr>
          <w:rFonts w:ascii="Corbel" w:hAnsi="Corbel"/>
          <w:sz w:val="22"/>
          <w:szCs w:val="22"/>
        </w:rPr>
      </w:pPr>
      <w:r w:rsidRPr="0033116C">
        <w:rPr>
          <w:rFonts w:ascii="Corbel" w:hAnsi="Corbel"/>
          <w:sz w:val="22"/>
          <w:szCs w:val="22"/>
        </w:rPr>
        <w:t>Datum:</w:t>
      </w:r>
      <w:r w:rsidRPr="0033116C">
        <w:rPr>
          <w:rFonts w:ascii="Corbel" w:hAnsi="Corbel"/>
          <w:sz w:val="22"/>
          <w:szCs w:val="22"/>
        </w:rPr>
        <w:tab/>
      </w:r>
      <w:del w:id="2" w:author="Willems, P.H. (Peter)" w:date="2019-03-26T12:01:00Z">
        <w:r w:rsidR="0033116C" w:rsidRPr="0033116C" w:rsidDel="005704D9">
          <w:rPr>
            <w:rFonts w:ascii="Corbel" w:hAnsi="Corbel"/>
            <w:sz w:val="22"/>
            <w:szCs w:val="22"/>
          </w:rPr>
          <w:delText>5 december 2016</w:delText>
        </w:r>
      </w:del>
      <w:ins w:id="3" w:author="Willems, P.H. (Peter)" w:date="2019-03-26T12:01:00Z">
        <w:r w:rsidR="005704D9">
          <w:rPr>
            <w:rFonts w:ascii="Corbel" w:hAnsi="Corbel"/>
            <w:sz w:val="22"/>
            <w:szCs w:val="22"/>
          </w:rPr>
          <w:t>april 2019</w:t>
        </w:r>
      </w:ins>
    </w:p>
    <w:p w14:paraId="7DED06D8" w14:textId="77777777" w:rsidR="0033116C" w:rsidRPr="0033116C" w:rsidRDefault="0033116C" w:rsidP="009A5E01">
      <w:pPr>
        <w:tabs>
          <w:tab w:val="left" w:pos="1701"/>
          <w:tab w:val="left" w:pos="4253"/>
        </w:tabs>
        <w:rPr>
          <w:rFonts w:ascii="Corbel" w:hAnsi="Corbel"/>
          <w:sz w:val="22"/>
          <w:szCs w:val="22"/>
        </w:rPr>
      </w:pPr>
    </w:p>
    <w:p w14:paraId="7DED06D9" w14:textId="7909C403" w:rsidR="00EA0C76" w:rsidRPr="0033116C" w:rsidRDefault="00942687" w:rsidP="009A5E01">
      <w:pPr>
        <w:tabs>
          <w:tab w:val="left" w:pos="1701"/>
          <w:tab w:val="left" w:pos="4253"/>
        </w:tabs>
        <w:rPr>
          <w:rFonts w:ascii="Corbel" w:hAnsi="Corbel"/>
          <w:sz w:val="22"/>
          <w:szCs w:val="22"/>
        </w:rPr>
      </w:pPr>
      <w:r w:rsidRPr="0033116C">
        <w:rPr>
          <w:rFonts w:ascii="Corbel" w:hAnsi="Corbel"/>
          <w:sz w:val="22"/>
          <w:szCs w:val="22"/>
        </w:rPr>
        <w:t>Status:</w:t>
      </w:r>
      <w:r w:rsidRPr="0033116C">
        <w:rPr>
          <w:rFonts w:ascii="Corbel" w:hAnsi="Corbel"/>
          <w:sz w:val="22"/>
          <w:szCs w:val="22"/>
        </w:rPr>
        <w:tab/>
      </w:r>
      <w:del w:id="4" w:author="Willems, P.H. (Peter)" w:date="2019-03-26T12:01:00Z">
        <w:r w:rsidR="0033116C" w:rsidRPr="0033116C" w:rsidDel="005704D9">
          <w:rPr>
            <w:rFonts w:ascii="Corbel" w:hAnsi="Corbel"/>
            <w:sz w:val="22"/>
            <w:szCs w:val="22"/>
          </w:rPr>
          <w:delText>concept</w:delText>
        </w:r>
      </w:del>
      <w:ins w:id="5" w:author="Willems, P.H. (Peter)" w:date="2019-03-26T12:01:00Z">
        <w:r w:rsidR="005704D9">
          <w:rPr>
            <w:rFonts w:ascii="Corbel" w:hAnsi="Corbel"/>
            <w:sz w:val="22"/>
            <w:szCs w:val="22"/>
          </w:rPr>
          <w:t>definitief</w:t>
        </w:r>
      </w:ins>
    </w:p>
    <w:p w14:paraId="7DED06DA" w14:textId="77777777" w:rsidR="00EA0C76" w:rsidRPr="0033116C" w:rsidRDefault="00EA0C76" w:rsidP="00EA0C76">
      <w:pPr>
        <w:tabs>
          <w:tab w:val="right" w:pos="3969"/>
          <w:tab w:val="left" w:pos="4253"/>
        </w:tabs>
        <w:rPr>
          <w:rFonts w:ascii="Corbel" w:hAnsi="Corbel"/>
          <w:sz w:val="22"/>
          <w:szCs w:val="22"/>
        </w:rPr>
      </w:pPr>
    </w:p>
    <w:p w14:paraId="7DED06DB" w14:textId="77777777" w:rsidR="00EA0C76" w:rsidRPr="0033116C" w:rsidRDefault="00EA0C76" w:rsidP="00EA0C76">
      <w:pPr>
        <w:tabs>
          <w:tab w:val="left" w:pos="3402"/>
          <w:tab w:val="left" w:pos="4253"/>
        </w:tabs>
        <w:rPr>
          <w:rFonts w:ascii="Corbel" w:hAnsi="Corbel"/>
          <w:sz w:val="22"/>
          <w:szCs w:val="22"/>
        </w:rPr>
      </w:pPr>
    </w:p>
    <w:p w14:paraId="7DED06DC" w14:textId="77777777" w:rsidR="00EA0C76" w:rsidRPr="0033116C" w:rsidRDefault="00EA0C76" w:rsidP="00EA0C76">
      <w:pPr>
        <w:rPr>
          <w:rFonts w:ascii="Corbel" w:hAnsi="Corbel"/>
          <w:sz w:val="22"/>
          <w:szCs w:val="22"/>
        </w:rPr>
        <w:sectPr w:rsidR="00EA0C76" w:rsidRPr="0033116C" w:rsidSect="00EA0C76">
          <w:footerReference w:type="default" r:id="rId9"/>
          <w:type w:val="continuous"/>
          <w:pgSz w:w="11906" w:h="16838"/>
          <w:pgMar w:top="1702" w:right="1133" w:bottom="1417" w:left="1701" w:header="708" w:footer="708" w:gutter="0"/>
          <w:cols w:space="708"/>
          <w:docGrid w:linePitch="360"/>
        </w:sectPr>
      </w:pPr>
    </w:p>
    <w:p w14:paraId="7DED06DD" w14:textId="77777777" w:rsidR="00EA0C76" w:rsidRPr="0033116C" w:rsidRDefault="00EA0C76" w:rsidP="00EA0C76">
      <w:pPr>
        <w:rPr>
          <w:rFonts w:ascii="Corbel" w:hAnsi="Corbel"/>
          <w:sz w:val="22"/>
          <w:szCs w:val="22"/>
        </w:rPr>
      </w:pPr>
    </w:p>
    <w:p w14:paraId="7DED06DE" w14:textId="77777777" w:rsidR="00EA0C76" w:rsidRPr="0033116C" w:rsidRDefault="00EA0C76" w:rsidP="00EA0C76">
      <w:pPr>
        <w:rPr>
          <w:rFonts w:ascii="Corbel" w:hAnsi="Corbel"/>
          <w:sz w:val="22"/>
          <w:szCs w:val="22"/>
        </w:rPr>
      </w:pPr>
    </w:p>
    <w:p w14:paraId="7DED06DF" w14:textId="77777777" w:rsidR="00EA0C76" w:rsidRPr="0033116C" w:rsidRDefault="00EA0C76" w:rsidP="00EA0C76">
      <w:pPr>
        <w:rPr>
          <w:rFonts w:ascii="Corbel" w:hAnsi="Corbel"/>
          <w:sz w:val="22"/>
          <w:szCs w:val="22"/>
        </w:rPr>
      </w:pPr>
    </w:p>
    <w:p w14:paraId="7DED06E0" w14:textId="77777777" w:rsidR="00EA0C76" w:rsidRPr="0033116C" w:rsidRDefault="00EA0C76" w:rsidP="00EA0C76">
      <w:pPr>
        <w:rPr>
          <w:rFonts w:ascii="Corbel" w:hAnsi="Corbel"/>
          <w:sz w:val="22"/>
          <w:szCs w:val="22"/>
        </w:rPr>
      </w:pPr>
    </w:p>
    <w:p w14:paraId="7DED06E1" w14:textId="77777777" w:rsidR="00EA0C76" w:rsidRPr="0033116C" w:rsidRDefault="00EA0C76" w:rsidP="00EA0C76">
      <w:pPr>
        <w:rPr>
          <w:rFonts w:ascii="Corbel" w:hAnsi="Corbel"/>
          <w:sz w:val="22"/>
          <w:szCs w:val="22"/>
        </w:rPr>
      </w:pPr>
    </w:p>
    <w:p w14:paraId="7DED06E2" w14:textId="77777777" w:rsidR="00EA0C76" w:rsidRPr="0033116C" w:rsidRDefault="00EA0C76" w:rsidP="00EA0C76">
      <w:pPr>
        <w:rPr>
          <w:rFonts w:ascii="Corbel" w:hAnsi="Corbel"/>
          <w:sz w:val="22"/>
          <w:szCs w:val="22"/>
        </w:rPr>
      </w:pPr>
    </w:p>
    <w:p w14:paraId="7DED06E3" w14:textId="77777777" w:rsidR="00EA0C76" w:rsidRPr="0033116C" w:rsidRDefault="00EA0C76" w:rsidP="00EA0C76">
      <w:pPr>
        <w:rPr>
          <w:rFonts w:ascii="Corbel" w:hAnsi="Corbel"/>
          <w:sz w:val="22"/>
          <w:szCs w:val="22"/>
        </w:rPr>
      </w:pPr>
    </w:p>
    <w:p w14:paraId="7DED06E4" w14:textId="77777777" w:rsidR="00EA0C76" w:rsidRPr="0033116C" w:rsidRDefault="00EA0C76" w:rsidP="00EA0C76">
      <w:pPr>
        <w:rPr>
          <w:rFonts w:ascii="Corbel" w:hAnsi="Corbel"/>
          <w:sz w:val="22"/>
          <w:szCs w:val="22"/>
        </w:rPr>
      </w:pPr>
    </w:p>
    <w:p w14:paraId="7DED06E5" w14:textId="77777777" w:rsidR="00EA0C76" w:rsidRPr="0033116C" w:rsidRDefault="00EA0C76" w:rsidP="00EA0C76">
      <w:pPr>
        <w:rPr>
          <w:rFonts w:ascii="Corbel" w:hAnsi="Corbel"/>
          <w:sz w:val="22"/>
          <w:szCs w:val="22"/>
        </w:rPr>
      </w:pPr>
    </w:p>
    <w:p w14:paraId="7DED06E6" w14:textId="77777777" w:rsidR="00EA0C76" w:rsidRPr="0033116C" w:rsidRDefault="00EA0C76" w:rsidP="00EA0C76">
      <w:pPr>
        <w:rPr>
          <w:rFonts w:ascii="Corbel" w:hAnsi="Corbel"/>
          <w:sz w:val="22"/>
          <w:szCs w:val="22"/>
        </w:rPr>
      </w:pPr>
    </w:p>
    <w:p w14:paraId="7DED06E7" w14:textId="77777777" w:rsidR="00EA0C76" w:rsidRPr="0033116C" w:rsidRDefault="00EA0C76" w:rsidP="00EA0C76">
      <w:pPr>
        <w:rPr>
          <w:rFonts w:ascii="Corbel" w:hAnsi="Corbel"/>
          <w:sz w:val="22"/>
          <w:szCs w:val="22"/>
        </w:rPr>
      </w:pPr>
    </w:p>
    <w:p w14:paraId="7DED06E8" w14:textId="77777777" w:rsidR="00EA0C76" w:rsidRPr="0033116C" w:rsidRDefault="00EA0C76" w:rsidP="00EA0C76">
      <w:pPr>
        <w:rPr>
          <w:rFonts w:ascii="Corbel" w:hAnsi="Corbel"/>
          <w:sz w:val="22"/>
          <w:szCs w:val="22"/>
        </w:rPr>
      </w:pPr>
    </w:p>
    <w:p w14:paraId="7DED06E9" w14:textId="77777777" w:rsidR="00EA0C76" w:rsidRPr="0033116C" w:rsidRDefault="00EA0C76" w:rsidP="00EA0C76">
      <w:pPr>
        <w:rPr>
          <w:rFonts w:ascii="Corbel" w:hAnsi="Corbel"/>
          <w:sz w:val="22"/>
          <w:szCs w:val="22"/>
        </w:rPr>
      </w:pPr>
    </w:p>
    <w:p w14:paraId="7DED06EA" w14:textId="77777777" w:rsidR="00EA0C76" w:rsidRPr="0033116C" w:rsidRDefault="00EA0C76" w:rsidP="00EA0C76">
      <w:pPr>
        <w:rPr>
          <w:rFonts w:ascii="Corbel" w:hAnsi="Corbel"/>
          <w:sz w:val="22"/>
          <w:szCs w:val="22"/>
        </w:rPr>
      </w:pPr>
    </w:p>
    <w:p w14:paraId="7DED06EB" w14:textId="77777777" w:rsidR="00EA0C76" w:rsidRPr="0033116C" w:rsidRDefault="00EA0C76" w:rsidP="00EA0C76">
      <w:pPr>
        <w:rPr>
          <w:rFonts w:ascii="Corbel" w:hAnsi="Corbel"/>
          <w:sz w:val="22"/>
          <w:szCs w:val="22"/>
        </w:rPr>
      </w:pPr>
    </w:p>
    <w:p w14:paraId="7DED06EC" w14:textId="77777777" w:rsidR="00EA0C76" w:rsidRPr="0033116C" w:rsidRDefault="00EA0C76" w:rsidP="00EA0C76">
      <w:pPr>
        <w:rPr>
          <w:rFonts w:ascii="Corbel" w:hAnsi="Corbel"/>
          <w:sz w:val="22"/>
          <w:szCs w:val="22"/>
        </w:rPr>
      </w:pPr>
    </w:p>
    <w:p w14:paraId="7DED06ED" w14:textId="77777777" w:rsidR="00EA0C76" w:rsidRPr="0033116C" w:rsidRDefault="00EA0C76" w:rsidP="00EA0C76">
      <w:pPr>
        <w:rPr>
          <w:rFonts w:ascii="Corbel" w:hAnsi="Corbel"/>
          <w:sz w:val="22"/>
          <w:szCs w:val="22"/>
        </w:rPr>
      </w:pPr>
    </w:p>
    <w:p w14:paraId="7DED06EE" w14:textId="77777777" w:rsidR="00EA0C76" w:rsidRPr="0033116C" w:rsidRDefault="00EA0C76" w:rsidP="00EA0C76">
      <w:pPr>
        <w:rPr>
          <w:rFonts w:ascii="Corbel" w:hAnsi="Corbel"/>
          <w:sz w:val="22"/>
          <w:szCs w:val="22"/>
        </w:rPr>
      </w:pPr>
    </w:p>
    <w:p w14:paraId="7DED06EF" w14:textId="77777777" w:rsidR="00EA0C76" w:rsidRPr="0033116C" w:rsidRDefault="00EA0C76" w:rsidP="00EA0C76">
      <w:pPr>
        <w:rPr>
          <w:rFonts w:ascii="Corbel" w:hAnsi="Corbel"/>
          <w:sz w:val="22"/>
          <w:szCs w:val="22"/>
        </w:rPr>
      </w:pPr>
    </w:p>
    <w:p w14:paraId="7DED06F0" w14:textId="77777777" w:rsidR="00EA0C76" w:rsidRPr="0033116C" w:rsidRDefault="00EA0C76" w:rsidP="00EA0C76">
      <w:pPr>
        <w:rPr>
          <w:rFonts w:ascii="Corbel" w:hAnsi="Corbel"/>
          <w:sz w:val="22"/>
          <w:szCs w:val="22"/>
        </w:rPr>
      </w:pPr>
    </w:p>
    <w:p w14:paraId="7DED06F1" w14:textId="77777777" w:rsidR="00EA0C76" w:rsidRPr="0033116C" w:rsidRDefault="00EA0C76" w:rsidP="00EA0C76">
      <w:pPr>
        <w:rPr>
          <w:rFonts w:ascii="Corbel" w:hAnsi="Corbel"/>
          <w:sz w:val="22"/>
          <w:szCs w:val="22"/>
        </w:rPr>
      </w:pPr>
    </w:p>
    <w:p w14:paraId="7DED06F2" w14:textId="77777777" w:rsidR="00EA0C76" w:rsidRPr="0033116C" w:rsidRDefault="00EA0C76" w:rsidP="00EA0C76">
      <w:pPr>
        <w:rPr>
          <w:rFonts w:ascii="Corbel" w:hAnsi="Corbel"/>
          <w:sz w:val="22"/>
          <w:szCs w:val="22"/>
        </w:rPr>
      </w:pPr>
    </w:p>
    <w:p w14:paraId="7DED06F3" w14:textId="77777777" w:rsidR="00EA0C76" w:rsidRPr="0033116C" w:rsidRDefault="00EA0C76" w:rsidP="00EA0C76">
      <w:pPr>
        <w:rPr>
          <w:rFonts w:ascii="Corbel" w:hAnsi="Corbel"/>
          <w:sz w:val="22"/>
          <w:szCs w:val="22"/>
        </w:rPr>
      </w:pPr>
    </w:p>
    <w:p w14:paraId="7DED06F4" w14:textId="77777777" w:rsidR="00EA0C76" w:rsidRPr="0033116C" w:rsidRDefault="00EA0C76" w:rsidP="00EA0C76">
      <w:pPr>
        <w:rPr>
          <w:rFonts w:ascii="Corbel" w:hAnsi="Corbel"/>
          <w:sz w:val="22"/>
          <w:szCs w:val="22"/>
        </w:rPr>
      </w:pPr>
    </w:p>
    <w:p w14:paraId="7DED06F5" w14:textId="77777777" w:rsidR="00EA0C76" w:rsidRPr="0033116C" w:rsidRDefault="00EA0C76" w:rsidP="00EA0C76">
      <w:pPr>
        <w:rPr>
          <w:rFonts w:ascii="Corbel" w:hAnsi="Corbel"/>
          <w:sz w:val="22"/>
          <w:szCs w:val="22"/>
        </w:rPr>
      </w:pPr>
    </w:p>
    <w:p w14:paraId="7DED06F6" w14:textId="77777777" w:rsidR="00EA0C76" w:rsidRPr="0033116C" w:rsidRDefault="00EA0C76" w:rsidP="00EA0C76">
      <w:pPr>
        <w:rPr>
          <w:rFonts w:ascii="Corbel" w:hAnsi="Corbel"/>
          <w:sz w:val="22"/>
          <w:szCs w:val="22"/>
        </w:rPr>
      </w:pPr>
    </w:p>
    <w:p w14:paraId="7DED06F7" w14:textId="77777777" w:rsidR="00EA0C76" w:rsidRPr="0033116C" w:rsidRDefault="00EA0C76" w:rsidP="00EA0C76">
      <w:pPr>
        <w:rPr>
          <w:rFonts w:ascii="Corbel" w:hAnsi="Corbel"/>
          <w:sz w:val="22"/>
          <w:szCs w:val="22"/>
        </w:rPr>
      </w:pPr>
    </w:p>
    <w:p w14:paraId="7DED06F8" w14:textId="77777777" w:rsidR="00EA0C76" w:rsidRPr="0033116C" w:rsidRDefault="00EA0C76" w:rsidP="00EA0C76">
      <w:pPr>
        <w:rPr>
          <w:rFonts w:ascii="Corbel" w:hAnsi="Corbel"/>
          <w:sz w:val="22"/>
          <w:szCs w:val="22"/>
        </w:rPr>
      </w:pPr>
    </w:p>
    <w:p w14:paraId="7DED06F9" w14:textId="77777777" w:rsidR="00EA0C76" w:rsidRPr="0033116C" w:rsidRDefault="00EA0C76" w:rsidP="00EA0C76">
      <w:pPr>
        <w:rPr>
          <w:rFonts w:ascii="Corbel" w:hAnsi="Corbel"/>
          <w:sz w:val="22"/>
          <w:szCs w:val="22"/>
        </w:rPr>
      </w:pPr>
    </w:p>
    <w:p w14:paraId="7DED06FA" w14:textId="77777777" w:rsidR="00EA0C76" w:rsidRPr="0033116C" w:rsidRDefault="00EA0C76" w:rsidP="00EA0C76">
      <w:pPr>
        <w:rPr>
          <w:rFonts w:ascii="Corbel" w:hAnsi="Corbel"/>
          <w:sz w:val="22"/>
          <w:szCs w:val="22"/>
        </w:rPr>
      </w:pPr>
    </w:p>
    <w:p w14:paraId="7DED06FB" w14:textId="77777777" w:rsidR="00EA0C76" w:rsidRPr="0033116C" w:rsidRDefault="00EA0C76" w:rsidP="00EA0C76">
      <w:pPr>
        <w:rPr>
          <w:rFonts w:ascii="Corbel" w:hAnsi="Corbel"/>
          <w:sz w:val="22"/>
          <w:szCs w:val="22"/>
        </w:rPr>
      </w:pPr>
    </w:p>
    <w:p w14:paraId="7DED06FC" w14:textId="77777777" w:rsidR="00EA0C76" w:rsidRPr="0033116C" w:rsidRDefault="00EA0C76" w:rsidP="00EA0C76">
      <w:pPr>
        <w:rPr>
          <w:rFonts w:ascii="Corbel" w:hAnsi="Corbel"/>
          <w:sz w:val="22"/>
          <w:szCs w:val="22"/>
        </w:rPr>
      </w:pPr>
    </w:p>
    <w:p w14:paraId="7DED06FD" w14:textId="77777777" w:rsidR="00EA0C76" w:rsidRPr="0033116C" w:rsidRDefault="00EA0C76" w:rsidP="00EA0C76">
      <w:pPr>
        <w:rPr>
          <w:rFonts w:ascii="Corbel" w:hAnsi="Corbel"/>
          <w:sz w:val="22"/>
          <w:szCs w:val="22"/>
        </w:rPr>
      </w:pPr>
    </w:p>
    <w:p w14:paraId="7DED06FE" w14:textId="77777777" w:rsidR="00EA0C76" w:rsidRPr="0033116C" w:rsidRDefault="00EA0C76" w:rsidP="00EA0C76">
      <w:pPr>
        <w:rPr>
          <w:rFonts w:ascii="Corbel" w:hAnsi="Corbel"/>
          <w:sz w:val="22"/>
          <w:szCs w:val="22"/>
        </w:rPr>
      </w:pPr>
    </w:p>
    <w:p w14:paraId="7DED06FF" w14:textId="77777777" w:rsidR="00EA0C76" w:rsidRPr="0033116C" w:rsidRDefault="00EA0C76" w:rsidP="00EA0C76">
      <w:pPr>
        <w:rPr>
          <w:rFonts w:ascii="Corbel" w:hAnsi="Corbel"/>
          <w:sz w:val="22"/>
          <w:szCs w:val="22"/>
        </w:rPr>
      </w:pPr>
    </w:p>
    <w:p w14:paraId="7DED0700" w14:textId="77777777" w:rsidR="00EA0C76" w:rsidRPr="0033116C" w:rsidRDefault="00EA0C76" w:rsidP="00EA0C76">
      <w:pPr>
        <w:rPr>
          <w:rFonts w:ascii="Corbel" w:hAnsi="Corbel"/>
          <w:sz w:val="22"/>
          <w:szCs w:val="22"/>
        </w:rPr>
      </w:pPr>
    </w:p>
    <w:p w14:paraId="7DED0701" w14:textId="77777777" w:rsidR="00F47DE1" w:rsidRPr="0033116C" w:rsidRDefault="00F47DE1" w:rsidP="00EA0C76">
      <w:pPr>
        <w:rPr>
          <w:rFonts w:ascii="Corbel" w:hAnsi="Corbel"/>
          <w:sz w:val="22"/>
          <w:szCs w:val="22"/>
        </w:rPr>
      </w:pPr>
    </w:p>
    <w:p w14:paraId="7DED0702" w14:textId="77777777" w:rsidR="00F47DE1" w:rsidRPr="0033116C" w:rsidRDefault="00F47DE1" w:rsidP="00EA0C76">
      <w:pPr>
        <w:rPr>
          <w:rFonts w:ascii="Corbel" w:hAnsi="Corbel"/>
          <w:sz w:val="22"/>
          <w:szCs w:val="22"/>
        </w:rPr>
      </w:pPr>
    </w:p>
    <w:p w14:paraId="7DED0703" w14:textId="77777777" w:rsidR="00F47DE1" w:rsidRPr="0033116C" w:rsidRDefault="00F47DE1" w:rsidP="00EA0C76">
      <w:pPr>
        <w:rPr>
          <w:rFonts w:ascii="Corbel" w:hAnsi="Corbel"/>
          <w:sz w:val="22"/>
          <w:szCs w:val="22"/>
        </w:rPr>
      </w:pPr>
    </w:p>
    <w:p w14:paraId="7DED0704" w14:textId="77777777" w:rsidR="00BA7531" w:rsidRPr="0033116C" w:rsidRDefault="00BA7531" w:rsidP="00BA7531">
      <w:pPr>
        <w:rPr>
          <w:rFonts w:ascii="Corbel" w:hAnsi="Corbel"/>
          <w:sz w:val="22"/>
          <w:szCs w:val="22"/>
        </w:rPr>
      </w:pPr>
    </w:p>
    <w:p w14:paraId="7DED0705" w14:textId="7F6D2A2D" w:rsidR="00BA7531" w:rsidRPr="0033116C" w:rsidRDefault="00E16A86" w:rsidP="00BA7531">
      <w:pPr>
        <w:rPr>
          <w:rFonts w:ascii="Corbel" w:hAnsi="Corbel"/>
          <w:sz w:val="22"/>
          <w:szCs w:val="22"/>
        </w:rPr>
      </w:pPr>
      <w:r w:rsidRPr="0033116C">
        <w:rPr>
          <w:rFonts w:ascii="Corbel" w:hAnsi="Corbel"/>
          <w:noProof/>
          <w:sz w:val="22"/>
          <w:szCs w:val="22"/>
        </w:rPr>
        <w:drawing>
          <wp:inline distT="0" distB="0" distL="0" distR="0" wp14:anchorId="7DED0AC2" wp14:editId="7DED0AC3">
            <wp:extent cx="862965" cy="299720"/>
            <wp:effectExtent l="0" t="0" r="0" b="5080"/>
            <wp:docPr id="4" name="Afbeelding 1" descr="by-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s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2965" cy="299720"/>
                    </a:xfrm>
                    <a:prstGeom prst="rect">
                      <a:avLst/>
                    </a:prstGeom>
                    <a:noFill/>
                    <a:ln>
                      <a:noFill/>
                    </a:ln>
                  </pic:spPr>
                </pic:pic>
              </a:graphicData>
            </a:graphic>
          </wp:inline>
        </w:drawing>
      </w:r>
      <w:r w:rsidR="00BA7531" w:rsidRPr="0033116C">
        <w:rPr>
          <w:rFonts w:ascii="Corbel" w:hAnsi="Corbel"/>
          <w:sz w:val="22"/>
          <w:szCs w:val="22"/>
        </w:rPr>
        <w:t xml:space="preserve">  VISI  2003</w:t>
      </w:r>
      <w:r w:rsidR="0033116C" w:rsidRPr="0033116C">
        <w:rPr>
          <w:rFonts w:ascii="Corbel" w:hAnsi="Corbel"/>
          <w:sz w:val="22"/>
          <w:szCs w:val="22"/>
        </w:rPr>
        <w:t xml:space="preserve"> - </w:t>
      </w:r>
      <w:del w:id="6" w:author="Willems, P.H. (Peter)" w:date="2019-03-26T12:01:00Z">
        <w:r w:rsidR="0033116C" w:rsidRPr="0033116C" w:rsidDel="005704D9">
          <w:rPr>
            <w:rFonts w:ascii="Corbel" w:hAnsi="Corbel"/>
            <w:sz w:val="22"/>
            <w:szCs w:val="22"/>
          </w:rPr>
          <w:delText>2016</w:delText>
        </w:r>
      </w:del>
      <w:ins w:id="7" w:author="Willems, P.H. (Peter)" w:date="2019-03-26T12:01:00Z">
        <w:r w:rsidR="005704D9" w:rsidRPr="0033116C">
          <w:rPr>
            <w:rFonts w:ascii="Corbel" w:hAnsi="Corbel"/>
            <w:sz w:val="22"/>
            <w:szCs w:val="22"/>
          </w:rPr>
          <w:t>201</w:t>
        </w:r>
        <w:r w:rsidR="005704D9">
          <w:rPr>
            <w:rFonts w:ascii="Corbel" w:hAnsi="Corbel"/>
            <w:sz w:val="22"/>
            <w:szCs w:val="22"/>
          </w:rPr>
          <w:t>9</w:t>
        </w:r>
      </w:ins>
      <w:r w:rsidR="00BA7531" w:rsidRPr="0033116C">
        <w:rPr>
          <w:rFonts w:ascii="Corbel" w:hAnsi="Corbel"/>
          <w:sz w:val="22"/>
          <w:szCs w:val="22"/>
        </w:rPr>
        <w:t>.</w:t>
      </w:r>
    </w:p>
    <w:p w14:paraId="7DED0706" w14:textId="77777777" w:rsidR="00BA7531" w:rsidRPr="0033116C" w:rsidRDefault="00BA7531" w:rsidP="00BA7531">
      <w:pPr>
        <w:ind w:right="-2"/>
        <w:rPr>
          <w:rFonts w:ascii="Corbel" w:eastAsia="Frutiger-Roman" w:hAnsi="Corbel"/>
          <w:sz w:val="22"/>
          <w:szCs w:val="22"/>
        </w:rPr>
      </w:pPr>
    </w:p>
    <w:p w14:paraId="7DED0707" w14:textId="77777777" w:rsidR="00BA7531" w:rsidRPr="0033116C" w:rsidRDefault="00BA7531" w:rsidP="00BA7531">
      <w:pPr>
        <w:ind w:right="-2"/>
        <w:rPr>
          <w:rFonts w:ascii="Corbel" w:eastAsia="Frutiger-Roman" w:hAnsi="Corbel"/>
          <w:sz w:val="22"/>
          <w:szCs w:val="22"/>
        </w:rPr>
      </w:pPr>
      <w:r w:rsidRPr="0033116C">
        <w:rPr>
          <w:rFonts w:ascii="Corbel" w:eastAsia="Frutiger-Roman" w:hAnsi="Corbel"/>
          <w:sz w:val="22"/>
          <w:szCs w:val="22"/>
        </w:rPr>
        <w:t xml:space="preserve">Op deze uitgave is de Creative Commons Licentie – Naamsvermelding – NietCommercieel – GelijkDelen – van toepassing. (zie: </w:t>
      </w:r>
      <w:hyperlink r:id="rId11" w:history="1">
        <w:r w:rsidRPr="0033116C">
          <w:rPr>
            <w:rStyle w:val="Hyperlink"/>
            <w:rFonts w:ascii="Corbel" w:hAnsi="Corbel"/>
            <w:sz w:val="22"/>
            <w:szCs w:val="22"/>
          </w:rPr>
          <w:t>http://creativecommons.org/licenses/by-nc-sa/3.0/nl/</w:t>
        </w:r>
      </w:hyperlink>
      <w:r w:rsidRPr="0033116C">
        <w:rPr>
          <w:rFonts w:ascii="Corbel" w:eastAsia="Frutiger-Roman" w:hAnsi="Corbel"/>
          <w:sz w:val="22"/>
          <w:szCs w:val="22"/>
        </w:rPr>
        <w:t>)</w:t>
      </w:r>
    </w:p>
    <w:p w14:paraId="7DED0708" w14:textId="77777777" w:rsidR="00BA7531" w:rsidRPr="0033116C" w:rsidRDefault="00BA7531" w:rsidP="00BA7531">
      <w:pPr>
        <w:ind w:right="-2"/>
        <w:rPr>
          <w:rFonts w:ascii="Corbel" w:eastAsia="Frutiger-Roman" w:hAnsi="Corbel"/>
          <w:sz w:val="22"/>
          <w:szCs w:val="22"/>
        </w:rPr>
      </w:pPr>
    </w:p>
    <w:p w14:paraId="7DED0709" w14:textId="77777777" w:rsidR="001F087F" w:rsidRPr="0033116C" w:rsidRDefault="001F087F" w:rsidP="001F087F">
      <w:pPr>
        <w:ind w:right="-2"/>
        <w:rPr>
          <w:rFonts w:ascii="Corbel" w:eastAsia="Frutiger-Roman" w:hAnsi="Corbel"/>
          <w:sz w:val="22"/>
          <w:szCs w:val="22"/>
        </w:rPr>
      </w:pPr>
      <w:r w:rsidRPr="0033116C">
        <w:rPr>
          <w:rFonts w:ascii="Corbel" w:eastAsia="Frutiger-Roman" w:hAnsi="Corbel"/>
          <w:sz w:val="22"/>
          <w:szCs w:val="22"/>
        </w:rPr>
        <w:t>CROW en degenen die aan deze publicatie hebben meegewerkt, hebben de hierin opgenomen</w:t>
      </w:r>
    </w:p>
    <w:p w14:paraId="7DED070A" w14:textId="77777777" w:rsidR="001F087F" w:rsidRPr="0033116C" w:rsidRDefault="001F087F" w:rsidP="001F087F">
      <w:pPr>
        <w:ind w:right="-2"/>
        <w:rPr>
          <w:rFonts w:ascii="Corbel" w:eastAsia="Frutiger-Roman" w:hAnsi="Corbel"/>
          <w:sz w:val="22"/>
          <w:szCs w:val="22"/>
        </w:rPr>
      </w:pPr>
      <w:r w:rsidRPr="0033116C">
        <w:rPr>
          <w:rFonts w:ascii="Corbel" w:eastAsia="Frutiger-Roman" w:hAnsi="Corbel"/>
          <w:sz w:val="22"/>
          <w:szCs w:val="22"/>
        </w:rPr>
        <w:t>gegevens zorgvuldig verzameld naar de laatste stand van wetenschap en techniek. Desondanks</w:t>
      </w:r>
    </w:p>
    <w:p w14:paraId="7DED070B" w14:textId="77777777" w:rsidR="001F087F" w:rsidRPr="0033116C" w:rsidRDefault="001F087F" w:rsidP="001F087F">
      <w:pPr>
        <w:ind w:right="-2"/>
        <w:rPr>
          <w:rFonts w:ascii="Corbel" w:eastAsia="Frutiger-Roman" w:hAnsi="Corbel"/>
          <w:sz w:val="22"/>
          <w:szCs w:val="22"/>
        </w:rPr>
      </w:pPr>
      <w:r w:rsidRPr="0033116C">
        <w:rPr>
          <w:rFonts w:ascii="Corbel" w:eastAsia="Frutiger-Roman" w:hAnsi="Corbel"/>
          <w:sz w:val="22"/>
          <w:szCs w:val="22"/>
        </w:rPr>
        <w:t>kunnen er onjuistheden in deze publicatie voorkomen. Gebruikers aanvaarden het risico daarvan.</w:t>
      </w:r>
    </w:p>
    <w:p w14:paraId="7DED070C" w14:textId="77777777" w:rsidR="001F087F" w:rsidRPr="0033116C" w:rsidRDefault="001F087F" w:rsidP="001F087F">
      <w:pPr>
        <w:ind w:right="-2"/>
        <w:rPr>
          <w:rFonts w:ascii="Corbel" w:eastAsia="Frutiger-Roman" w:hAnsi="Corbel"/>
          <w:sz w:val="22"/>
          <w:szCs w:val="22"/>
        </w:rPr>
      </w:pPr>
      <w:r w:rsidRPr="0033116C">
        <w:rPr>
          <w:rFonts w:ascii="Corbel" w:eastAsia="Frutiger-Roman" w:hAnsi="Corbel"/>
          <w:sz w:val="22"/>
          <w:szCs w:val="22"/>
        </w:rPr>
        <w:t>CROW sluit, mede ten behoeve van degenen die aan deze publicatie hebben meegewerkt, iedere</w:t>
      </w:r>
    </w:p>
    <w:p w14:paraId="7DED070D" w14:textId="77777777" w:rsidR="001F087F" w:rsidRPr="0033116C" w:rsidRDefault="001F087F" w:rsidP="001F087F">
      <w:pPr>
        <w:ind w:right="-2"/>
        <w:rPr>
          <w:rFonts w:ascii="Corbel" w:eastAsia="Frutiger-Roman" w:hAnsi="Corbel"/>
          <w:sz w:val="22"/>
          <w:szCs w:val="22"/>
        </w:rPr>
      </w:pPr>
      <w:r w:rsidRPr="0033116C">
        <w:rPr>
          <w:rFonts w:ascii="Corbel" w:eastAsia="Frutiger-Roman" w:hAnsi="Corbel"/>
          <w:sz w:val="22"/>
          <w:szCs w:val="22"/>
        </w:rPr>
        <w:t>aansprakelijkheid uit voor schade die mocht voortvloeien uit het gebruik van de gegevens.</w:t>
      </w:r>
    </w:p>
    <w:p w14:paraId="7DED070E" w14:textId="77777777" w:rsidR="00790D40" w:rsidRPr="0033116C" w:rsidRDefault="00790D40" w:rsidP="00790D40">
      <w:pPr>
        <w:rPr>
          <w:rFonts w:ascii="Corbel" w:hAnsi="Corbel"/>
        </w:rPr>
      </w:pPr>
      <w:r w:rsidRPr="0033116C">
        <w:rPr>
          <w:rFonts w:ascii="Corbel" w:eastAsia="Frutiger-Roman" w:hAnsi="Corbel"/>
          <w:sz w:val="22"/>
          <w:szCs w:val="22"/>
        </w:rPr>
        <w:br w:type="page"/>
      </w:r>
    </w:p>
    <w:p w14:paraId="7DED070F" w14:textId="77777777" w:rsidR="00C77AD2" w:rsidRPr="0033116C" w:rsidRDefault="00A353EB">
      <w:pPr>
        <w:pStyle w:val="Kopvaninhoudsopgave"/>
        <w:rPr>
          <w:rFonts w:ascii="Corbel" w:hAnsi="Corbel"/>
          <w:sz w:val="32"/>
          <w:szCs w:val="32"/>
        </w:rPr>
      </w:pPr>
      <w:r w:rsidRPr="0033116C">
        <w:rPr>
          <w:rFonts w:ascii="Corbel" w:eastAsia="Arial Unicode MS" w:hAnsi="Corbel"/>
          <w:b w:val="0"/>
          <w:bCs w:val="0"/>
          <w:color w:val="auto"/>
          <w:kern w:val="1"/>
          <w:sz w:val="24"/>
          <w:szCs w:val="24"/>
        </w:rPr>
        <w:lastRenderedPageBreak/>
        <w:br/>
      </w:r>
      <w:r w:rsidRPr="0033116C">
        <w:rPr>
          <w:rFonts w:ascii="Corbel" w:eastAsia="Arial Unicode MS" w:hAnsi="Corbel"/>
          <w:bCs w:val="0"/>
          <w:color w:val="auto"/>
          <w:kern w:val="1"/>
          <w:sz w:val="32"/>
          <w:szCs w:val="32"/>
        </w:rPr>
        <w:t>I</w:t>
      </w:r>
      <w:r w:rsidR="00C77AD2" w:rsidRPr="0033116C">
        <w:rPr>
          <w:rFonts w:ascii="Corbel" w:hAnsi="Corbel"/>
          <w:color w:val="auto"/>
          <w:sz w:val="32"/>
          <w:szCs w:val="32"/>
        </w:rPr>
        <w:t>nhoud</w:t>
      </w:r>
    </w:p>
    <w:p w14:paraId="7DED0710" w14:textId="48B1EEE1" w:rsidR="001C7FE3" w:rsidRPr="0033116C" w:rsidRDefault="00C77AD2">
      <w:pPr>
        <w:pStyle w:val="Inhopg1"/>
        <w:tabs>
          <w:tab w:val="left" w:pos="440"/>
          <w:tab w:val="right" w:leader="dot" w:pos="9060"/>
        </w:tabs>
        <w:rPr>
          <w:rFonts w:ascii="Corbel" w:eastAsia="Times New Roman" w:hAnsi="Corbel"/>
          <w:noProof/>
          <w:kern w:val="0"/>
          <w:sz w:val="22"/>
          <w:szCs w:val="22"/>
        </w:rPr>
      </w:pPr>
      <w:r w:rsidRPr="0033116C">
        <w:rPr>
          <w:rFonts w:ascii="Corbel" w:hAnsi="Corbel"/>
          <w:sz w:val="22"/>
          <w:szCs w:val="22"/>
        </w:rPr>
        <w:fldChar w:fldCharType="begin"/>
      </w:r>
      <w:r w:rsidRPr="0033116C">
        <w:rPr>
          <w:rFonts w:ascii="Corbel" w:hAnsi="Corbel"/>
          <w:sz w:val="22"/>
          <w:szCs w:val="22"/>
        </w:rPr>
        <w:instrText xml:space="preserve"> TOC \o "1-3" \h \z \u </w:instrText>
      </w:r>
      <w:r w:rsidRPr="0033116C">
        <w:rPr>
          <w:rFonts w:ascii="Corbel" w:hAnsi="Corbel"/>
          <w:sz w:val="22"/>
          <w:szCs w:val="22"/>
        </w:rPr>
        <w:fldChar w:fldCharType="separate"/>
      </w:r>
      <w:hyperlink w:anchor="_Toc307220230" w:history="1">
        <w:r w:rsidR="001C7FE3" w:rsidRPr="0033116C">
          <w:rPr>
            <w:rStyle w:val="Hyperlink"/>
            <w:rFonts w:ascii="Corbel" w:hAnsi="Corbel"/>
            <w:noProof/>
            <w:sz w:val="22"/>
            <w:szCs w:val="22"/>
          </w:rPr>
          <w:t>1</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Templates</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_Toc307220230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sidR="00A012CD">
          <w:rPr>
            <w:rFonts w:ascii="Corbel" w:hAnsi="Corbel"/>
            <w:noProof/>
            <w:webHidden/>
            <w:sz w:val="22"/>
            <w:szCs w:val="22"/>
          </w:rPr>
          <w:t>5</w:t>
        </w:r>
        <w:r w:rsidR="001C7FE3" w:rsidRPr="0033116C">
          <w:rPr>
            <w:rFonts w:ascii="Corbel" w:hAnsi="Corbel"/>
            <w:noProof/>
            <w:webHidden/>
            <w:sz w:val="22"/>
            <w:szCs w:val="22"/>
          </w:rPr>
          <w:fldChar w:fldCharType="end"/>
        </w:r>
      </w:hyperlink>
    </w:p>
    <w:p w14:paraId="7DED0711" w14:textId="0D077156" w:rsidR="001C7FE3" w:rsidRPr="0033116C" w:rsidRDefault="00A012CD" w:rsidP="007F4D97">
      <w:pPr>
        <w:pStyle w:val="Inhopg2"/>
        <w:rPr>
          <w:rFonts w:ascii="Corbel" w:eastAsia="Times New Roman" w:hAnsi="Corbel"/>
          <w:noProof/>
          <w:kern w:val="0"/>
          <w:sz w:val="22"/>
          <w:szCs w:val="22"/>
        </w:rPr>
      </w:pPr>
      <w:hyperlink w:anchor="_Toc307220231" w:history="1">
        <w:r w:rsidR="001C7FE3" w:rsidRPr="0033116C">
          <w:rPr>
            <w:rStyle w:val="Hyperlink"/>
            <w:rFonts w:ascii="Corbel" w:hAnsi="Corbel"/>
            <w:noProof/>
            <w:sz w:val="22"/>
            <w:szCs w:val="22"/>
          </w:rPr>
          <w:t>1.1</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AppendixGroup</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_Toc307220231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5</w:t>
        </w:r>
        <w:r w:rsidR="001C7FE3" w:rsidRPr="0033116C">
          <w:rPr>
            <w:rFonts w:ascii="Corbel" w:hAnsi="Corbel"/>
            <w:noProof/>
            <w:webHidden/>
            <w:sz w:val="22"/>
            <w:szCs w:val="22"/>
          </w:rPr>
          <w:fldChar w:fldCharType="end"/>
        </w:r>
      </w:hyperlink>
    </w:p>
    <w:p w14:paraId="7DED0712" w14:textId="48CB9234" w:rsidR="001C7FE3" w:rsidRPr="0033116C" w:rsidRDefault="00A012CD" w:rsidP="007F4D97">
      <w:pPr>
        <w:pStyle w:val="Inhopg2"/>
        <w:rPr>
          <w:rFonts w:ascii="Corbel" w:eastAsia="Times New Roman" w:hAnsi="Corbel"/>
          <w:noProof/>
          <w:kern w:val="0"/>
          <w:sz w:val="22"/>
          <w:szCs w:val="22"/>
        </w:rPr>
      </w:pPr>
      <w:hyperlink w:anchor="_Toc307220232" w:history="1">
        <w:r w:rsidR="001C7FE3" w:rsidRPr="0033116C">
          <w:rPr>
            <w:rStyle w:val="Hyperlink"/>
            <w:rFonts w:ascii="Corbel" w:hAnsi="Corbel"/>
            <w:noProof/>
            <w:sz w:val="22"/>
            <w:szCs w:val="22"/>
            <w:lang w:val="en-US"/>
          </w:rPr>
          <w:t>1.2</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lang w:val="en-US"/>
          </w:rPr>
          <w:t>AppendixTemplate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_Toc307220232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5</w:t>
        </w:r>
        <w:r w:rsidR="001C7FE3" w:rsidRPr="0033116C">
          <w:rPr>
            <w:rFonts w:ascii="Corbel" w:hAnsi="Corbel"/>
            <w:noProof/>
            <w:webHidden/>
            <w:sz w:val="22"/>
            <w:szCs w:val="22"/>
          </w:rPr>
          <w:fldChar w:fldCharType="end"/>
        </w:r>
      </w:hyperlink>
    </w:p>
    <w:p w14:paraId="7DED0713" w14:textId="641B7C88" w:rsidR="001C7FE3" w:rsidRPr="0033116C" w:rsidRDefault="00A012CD" w:rsidP="007F4D97">
      <w:pPr>
        <w:pStyle w:val="Inhopg2"/>
        <w:rPr>
          <w:rFonts w:ascii="Corbel" w:eastAsia="Times New Roman" w:hAnsi="Corbel"/>
          <w:noProof/>
          <w:kern w:val="0"/>
          <w:sz w:val="22"/>
          <w:szCs w:val="22"/>
        </w:rPr>
      </w:pPr>
      <w:hyperlink w:anchor="_Toc307220233" w:history="1">
        <w:r w:rsidR="001C7FE3" w:rsidRPr="0033116C">
          <w:rPr>
            <w:rStyle w:val="Hyperlink"/>
            <w:rFonts w:ascii="Corbel" w:hAnsi="Corbel"/>
            <w:noProof/>
            <w:sz w:val="22"/>
            <w:szCs w:val="22"/>
            <w:lang w:val="en-US"/>
          </w:rPr>
          <w:t>1.3</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lang w:val="en-US"/>
          </w:rPr>
          <w:t>ComplexElementTemplate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_Toc307220233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7</w:t>
        </w:r>
        <w:r w:rsidR="001C7FE3" w:rsidRPr="0033116C">
          <w:rPr>
            <w:rFonts w:ascii="Corbel" w:hAnsi="Corbel"/>
            <w:noProof/>
            <w:webHidden/>
            <w:sz w:val="22"/>
            <w:szCs w:val="22"/>
          </w:rPr>
          <w:fldChar w:fldCharType="end"/>
        </w:r>
      </w:hyperlink>
    </w:p>
    <w:p w14:paraId="7DED0714" w14:textId="51B11804" w:rsidR="001C7FE3" w:rsidRPr="0033116C" w:rsidRDefault="00A012CD" w:rsidP="007F4D97">
      <w:pPr>
        <w:pStyle w:val="Inhopg2"/>
        <w:rPr>
          <w:rFonts w:ascii="Corbel" w:eastAsia="Times New Roman" w:hAnsi="Corbel"/>
          <w:noProof/>
          <w:kern w:val="0"/>
          <w:sz w:val="22"/>
          <w:szCs w:val="22"/>
        </w:rPr>
      </w:pPr>
      <w:hyperlink w:anchor="_Toc307220234" w:history="1">
        <w:r w:rsidR="001C7FE3" w:rsidRPr="0033116C">
          <w:rPr>
            <w:rStyle w:val="Hyperlink"/>
            <w:rFonts w:ascii="Corbel" w:hAnsi="Corbel"/>
            <w:noProof/>
            <w:sz w:val="22"/>
            <w:szCs w:val="22"/>
            <w:lang w:val="en-US"/>
          </w:rPr>
          <w:t>1.4</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lang w:val="en-US"/>
          </w:rPr>
          <w:t>GroupTemplate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_Toc307220234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7</w:t>
        </w:r>
        <w:r w:rsidR="001C7FE3" w:rsidRPr="0033116C">
          <w:rPr>
            <w:rFonts w:ascii="Corbel" w:hAnsi="Corbel"/>
            <w:noProof/>
            <w:webHidden/>
            <w:sz w:val="22"/>
            <w:szCs w:val="22"/>
          </w:rPr>
          <w:fldChar w:fldCharType="end"/>
        </w:r>
      </w:hyperlink>
    </w:p>
    <w:p w14:paraId="7DED0715" w14:textId="3BC78BC7" w:rsidR="001C7FE3" w:rsidRPr="0033116C" w:rsidRDefault="00A012CD" w:rsidP="007F4D97">
      <w:pPr>
        <w:pStyle w:val="Inhopg2"/>
        <w:rPr>
          <w:rFonts w:ascii="Corbel" w:eastAsia="Times New Roman" w:hAnsi="Corbel"/>
          <w:noProof/>
          <w:kern w:val="0"/>
          <w:sz w:val="22"/>
          <w:szCs w:val="22"/>
        </w:rPr>
      </w:pPr>
      <w:hyperlink w:anchor="_Toc307220235" w:history="1">
        <w:r w:rsidR="001C7FE3" w:rsidRPr="0033116C">
          <w:rPr>
            <w:rStyle w:val="Hyperlink"/>
            <w:rFonts w:ascii="Corbel" w:hAnsi="Corbel"/>
            <w:noProof/>
            <w:sz w:val="22"/>
            <w:szCs w:val="22"/>
            <w:lang w:val="en-US"/>
          </w:rPr>
          <w:t>1.5</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lang w:val="en-US"/>
          </w:rPr>
          <w:t>MessageInTransactionTemplate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_Toc307220235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8</w:t>
        </w:r>
        <w:r w:rsidR="001C7FE3" w:rsidRPr="0033116C">
          <w:rPr>
            <w:rFonts w:ascii="Corbel" w:hAnsi="Corbel"/>
            <w:noProof/>
            <w:webHidden/>
            <w:sz w:val="22"/>
            <w:szCs w:val="22"/>
          </w:rPr>
          <w:fldChar w:fldCharType="end"/>
        </w:r>
      </w:hyperlink>
    </w:p>
    <w:p w14:paraId="7DED0716" w14:textId="43436198" w:rsidR="001C7FE3" w:rsidRPr="0033116C" w:rsidRDefault="00A012CD" w:rsidP="007F4D97">
      <w:pPr>
        <w:pStyle w:val="Inhopg2"/>
        <w:rPr>
          <w:rFonts w:ascii="Corbel" w:eastAsia="Times New Roman" w:hAnsi="Corbel"/>
          <w:noProof/>
          <w:kern w:val="0"/>
          <w:sz w:val="22"/>
          <w:szCs w:val="22"/>
        </w:rPr>
      </w:pPr>
      <w:r>
        <w:rPr>
          <w:rStyle w:val="Hyperlink"/>
          <w:rFonts w:ascii="Corbel" w:hAnsi="Corbel"/>
          <w:noProof/>
          <w:sz w:val="22"/>
          <w:szCs w:val="22"/>
          <w:lang w:val="en-US"/>
        </w:rPr>
        <w:fldChar w:fldCharType="begin"/>
      </w:r>
      <w:r>
        <w:rPr>
          <w:rStyle w:val="Hyperlink"/>
          <w:rFonts w:ascii="Corbel" w:hAnsi="Corbel"/>
          <w:noProof/>
          <w:sz w:val="22"/>
          <w:szCs w:val="22"/>
          <w:lang w:val="en-US"/>
        </w:rPr>
        <w:instrText xml:space="preserve"> HYPERLINK \l "_Toc30722023</w:instrText>
      </w:r>
      <w:r>
        <w:rPr>
          <w:rStyle w:val="Hyperlink"/>
          <w:rFonts w:ascii="Corbel" w:hAnsi="Corbel"/>
          <w:noProof/>
          <w:sz w:val="22"/>
          <w:szCs w:val="22"/>
          <w:lang w:val="en-US"/>
        </w:rPr>
        <w:instrText xml:space="preserve">6" </w:instrText>
      </w:r>
      <w:r>
        <w:rPr>
          <w:rStyle w:val="Hyperlink"/>
          <w:rFonts w:ascii="Corbel" w:hAnsi="Corbel"/>
          <w:noProof/>
          <w:sz w:val="22"/>
          <w:szCs w:val="22"/>
          <w:lang w:val="en-US"/>
        </w:rPr>
        <w:fldChar w:fldCharType="separate"/>
      </w:r>
      <w:r w:rsidR="001C7FE3" w:rsidRPr="0033116C">
        <w:rPr>
          <w:rStyle w:val="Hyperlink"/>
          <w:rFonts w:ascii="Corbel" w:hAnsi="Corbel"/>
          <w:noProof/>
          <w:sz w:val="22"/>
          <w:szCs w:val="22"/>
          <w:lang w:val="en-US"/>
        </w:rPr>
        <w:t>1.6</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lang w:val="en-US"/>
        </w:rPr>
        <w:t>MessageTemplate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_Toc307220236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ins w:id="8" w:author="Willems, P.H. (Peter)" w:date="2019-03-27T10:53:00Z">
        <w:r>
          <w:rPr>
            <w:rFonts w:ascii="Corbel" w:hAnsi="Corbel"/>
            <w:noProof/>
            <w:webHidden/>
            <w:sz w:val="22"/>
            <w:szCs w:val="22"/>
          </w:rPr>
          <w:t>8</w:t>
        </w:r>
      </w:ins>
      <w:del w:id="9" w:author="Willems, P.H. (Peter)" w:date="2019-03-27T10:52:00Z">
        <w:r w:rsidR="00F36B1A" w:rsidRPr="0033116C" w:rsidDel="00EB337A">
          <w:rPr>
            <w:rFonts w:ascii="Corbel" w:hAnsi="Corbel"/>
            <w:noProof/>
            <w:webHidden/>
            <w:sz w:val="22"/>
            <w:szCs w:val="22"/>
          </w:rPr>
          <w:delText>9</w:delText>
        </w:r>
      </w:del>
      <w:r w:rsidR="001C7FE3" w:rsidRPr="0033116C">
        <w:rPr>
          <w:rFonts w:ascii="Corbel" w:hAnsi="Corbel"/>
          <w:noProof/>
          <w:webHidden/>
          <w:sz w:val="22"/>
          <w:szCs w:val="22"/>
        </w:rPr>
        <w:fldChar w:fldCharType="end"/>
      </w:r>
      <w:r>
        <w:rPr>
          <w:rFonts w:ascii="Corbel" w:hAnsi="Corbel"/>
          <w:noProof/>
          <w:sz w:val="22"/>
          <w:szCs w:val="22"/>
        </w:rPr>
        <w:fldChar w:fldCharType="end"/>
      </w:r>
    </w:p>
    <w:p w14:paraId="7DED0717" w14:textId="30B51CBD" w:rsidR="001C7FE3" w:rsidRPr="0033116C" w:rsidRDefault="00A012CD" w:rsidP="007F4D97">
      <w:pPr>
        <w:pStyle w:val="Inhopg2"/>
        <w:rPr>
          <w:rFonts w:ascii="Corbel" w:eastAsia="Times New Roman" w:hAnsi="Corbel"/>
          <w:noProof/>
          <w:kern w:val="0"/>
          <w:sz w:val="22"/>
          <w:szCs w:val="22"/>
        </w:rPr>
      </w:pPr>
      <w:hyperlink w:anchor="_Toc307220237" w:history="1">
        <w:r w:rsidR="001C7FE3" w:rsidRPr="0033116C">
          <w:rPr>
            <w:rStyle w:val="Hyperlink"/>
            <w:rFonts w:ascii="Corbel" w:hAnsi="Corbel"/>
            <w:noProof/>
            <w:sz w:val="22"/>
            <w:szCs w:val="22"/>
            <w:lang w:val="en-US"/>
          </w:rPr>
          <w:t>1.7</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lang w:val="en-US"/>
          </w:rPr>
          <w:t>OrganisationTemplate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_Toc307220237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10</w:t>
        </w:r>
        <w:r w:rsidR="001C7FE3" w:rsidRPr="0033116C">
          <w:rPr>
            <w:rFonts w:ascii="Corbel" w:hAnsi="Corbel"/>
            <w:noProof/>
            <w:webHidden/>
            <w:sz w:val="22"/>
            <w:szCs w:val="22"/>
          </w:rPr>
          <w:fldChar w:fldCharType="end"/>
        </w:r>
      </w:hyperlink>
    </w:p>
    <w:p w14:paraId="7DED0718" w14:textId="6DE93341" w:rsidR="001C7FE3" w:rsidRPr="0033116C" w:rsidRDefault="00A012CD" w:rsidP="007F4D97">
      <w:pPr>
        <w:pStyle w:val="Inhopg2"/>
        <w:rPr>
          <w:rFonts w:ascii="Corbel" w:eastAsia="Times New Roman" w:hAnsi="Corbel"/>
          <w:noProof/>
          <w:kern w:val="0"/>
          <w:sz w:val="22"/>
          <w:szCs w:val="22"/>
        </w:rPr>
      </w:pPr>
      <w:hyperlink w:anchor="_Toc307220238" w:history="1">
        <w:r w:rsidR="001C7FE3" w:rsidRPr="0033116C">
          <w:rPr>
            <w:rStyle w:val="Hyperlink"/>
            <w:rFonts w:ascii="Corbel" w:hAnsi="Corbel"/>
            <w:noProof/>
            <w:sz w:val="22"/>
            <w:szCs w:val="22"/>
            <w:lang w:val="en-US"/>
          </w:rPr>
          <w:t>1.8</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lang w:val="en-US"/>
          </w:rPr>
          <w:t>PersonInRole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_Toc307220238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11</w:t>
        </w:r>
        <w:r w:rsidR="001C7FE3" w:rsidRPr="0033116C">
          <w:rPr>
            <w:rFonts w:ascii="Corbel" w:hAnsi="Corbel"/>
            <w:noProof/>
            <w:webHidden/>
            <w:sz w:val="22"/>
            <w:szCs w:val="22"/>
          </w:rPr>
          <w:fldChar w:fldCharType="end"/>
        </w:r>
      </w:hyperlink>
    </w:p>
    <w:p w14:paraId="7DED0719" w14:textId="55B2DDE1" w:rsidR="001C7FE3" w:rsidRPr="0033116C" w:rsidRDefault="00A012CD" w:rsidP="007F4D97">
      <w:pPr>
        <w:pStyle w:val="Inhopg2"/>
        <w:rPr>
          <w:rFonts w:ascii="Corbel" w:eastAsia="Times New Roman" w:hAnsi="Corbel"/>
          <w:noProof/>
          <w:kern w:val="0"/>
          <w:sz w:val="22"/>
          <w:szCs w:val="22"/>
        </w:rPr>
      </w:pPr>
      <w:r>
        <w:rPr>
          <w:rStyle w:val="Hyperlink"/>
          <w:rFonts w:ascii="Corbel" w:hAnsi="Corbel"/>
          <w:noProof/>
          <w:sz w:val="22"/>
          <w:szCs w:val="22"/>
          <w:lang w:val="en-US"/>
        </w:rPr>
        <w:fldChar w:fldCharType="begin"/>
      </w:r>
      <w:r>
        <w:rPr>
          <w:rStyle w:val="Hyperlink"/>
          <w:rFonts w:ascii="Corbel" w:hAnsi="Corbel"/>
          <w:noProof/>
          <w:sz w:val="22"/>
          <w:szCs w:val="22"/>
          <w:lang w:val="en-US"/>
        </w:rPr>
        <w:instrText xml:space="preserve"> HYPERLINK \l "_Toc307220239" </w:instrText>
      </w:r>
      <w:r>
        <w:rPr>
          <w:rStyle w:val="Hyperlink"/>
          <w:rFonts w:ascii="Corbel" w:hAnsi="Corbel"/>
          <w:noProof/>
          <w:sz w:val="22"/>
          <w:szCs w:val="22"/>
          <w:lang w:val="en-US"/>
        </w:rPr>
        <w:fldChar w:fldCharType="separate"/>
      </w:r>
      <w:r w:rsidR="001C7FE3" w:rsidRPr="0033116C">
        <w:rPr>
          <w:rStyle w:val="Hyperlink"/>
          <w:rFonts w:ascii="Corbel" w:hAnsi="Corbel"/>
          <w:noProof/>
          <w:sz w:val="22"/>
          <w:szCs w:val="22"/>
          <w:lang w:val="en-US"/>
        </w:rPr>
        <w:t>1.9</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lang w:val="en-US"/>
        </w:rPr>
        <w:t>PersonTemplate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_Toc307220239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ins w:id="10" w:author="Willems, P.H. (Peter)" w:date="2019-03-27T10:53:00Z">
        <w:r>
          <w:rPr>
            <w:rFonts w:ascii="Corbel" w:hAnsi="Corbel"/>
            <w:noProof/>
            <w:webHidden/>
            <w:sz w:val="22"/>
            <w:szCs w:val="22"/>
          </w:rPr>
          <w:t>12</w:t>
        </w:r>
      </w:ins>
      <w:del w:id="11" w:author="Willems, P.H. (Peter)" w:date="2019-03-27T10:52:00Z">
        <w:r w:rsidR="00F36B1A" w:rsidRPr="0033116C" w:rsidDel="00EB337A">
          <w:rPr>
            <w:rFonts w:ascii="Corbel" w:hAnsi="Corbel"/>
            <w:noProof/>
            <w:webHidden/>
            <w:sz w:val="22"/>
            <w:szCs w:val="22"/>
          </w:rPr>
          <w:delText>13</w:delText>
        </w:r>
      </w:del>
      <w:r w:rsidR="001C7FE3" w:rsidRPr="0033116C">
        <w:rPr>
          <w:rFonts w:ascii="Corbel" w:hAnsi="Corbel"/>
          <w:noProof/>
          <w:webHidden/>
          <w:sz w:val="22"/>
          <w:szCs w:val="22"/>
        </w:rPr>
        <w:fldChar w:fldCharType="end"/>
      </w:r>
      <w:r>
        <w:rPr>
          <w:rFonts w:ascii="Corbel" w:hAnsi="Corbel"/>
          <w:noProof/>
          <w:sz w:val="22"/>
          <w:szCs w:val="22"/>
        </w:rPr>
        <w:fldChar w:fldCharType="end"/>
      </w:r>
    </w:p>
    <w:p w14:paraId="7DED071A" w14:textId="200C3BD8" w:rsidR="001C7FE3" w:rsidRPr="0033116C" w:rsidRDefault="00A012CD" w:rsidP="007F4D97">
      <w:pPr>
        <w:pStyle w:val="Inhopg2"/>
        <w:rPr>
          <w:rFonts w:ascii="Corbel" w:eastAsia="Times New Roman" w:hAnsi="Corbel"/>
          <w:noProof/>
          <w:kern w:val="0"/>
          <w:sz w:val="22"/>
          <w:szCs w:val="22"/>
        </w:rPr>
      </w:pPr>
      <w:hyperlink w:anchor="_Toc307220240" w:history="1">
        <w:r w:rsidR="001C7FE3" w:rsidRPr="0033116C">
          <w:rPr>
            <w:rStyle w:val="Hyperlink"/>
            <w:rFonts w:ascii="Corbel" w:hAnsi="Corbel"/>
            <w:noProof/>
            <w:sz w:val="22"/>
            <w:szCs w:val="22"/>
            <w:lang w:val="en-US"/>
          </w:rPr>
          <w:t>1.10</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lang w:val="en-US"/>
          </w:rPr>
          <w:t>ProjectTypeInstance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_Toc307220240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13</w:t>
        </w:r>
        <w:r w:rsidR="001C7FE3" w:rsidRPr="0033116C">
          <w:rPr>
            <w:rFonts w:ascii="Corbel" w:hAnsi="Corbel"/>
            <w:noProof/>
            <w:webHidden/>
            <w:sz w:val="22"/>
            <w:szCs w:val="22"/>
          </w:rPr>
          <w:fldChar w:fldCharType="end"/>
        </w:r>
      </w:hyperlink>
    </w:p>
    <w:p w14:paraId="7DED071B" w14:textId="6187725A" w:rsidR="001C7FE3" w:rsidRPr="0033116C" w:rsidRDefault="00A012CD" w:rsidP="007F4D97">
      <w:pPr>
        <w:pStyle w:val="Inhopg2"/>
        <w:rPr>
          <w:rFonts w:ascii="Corbel" w:eastAsia="Times New Roman" w:hAnsi="Corbel"/>
          <w:noProof/>
          <w:kern w:val="0"/>
          <w:sz w:val="22"/>
          <w:szCs w:val="22"/>
        </w:rPr>
      </w:pPr>
      <w:hyperlink w:anchor="_Toc307220241" w:history="1">
        <w:r w:rsidR="001C7FE3" w:rsidRPr="0033116C">
          <w:rPr>
            <w:rStyle w:val="Hyperlink"/>
            <w:rFonts w:ascii="Corbel" w:hAnsi="Corbel"/>
            <w:noProof/>
            <w:sz w:val="22"/>
            <w:szCs w:val="22"/>
            <w:lang w:val="en-US"/>
          </w:rPr>
          <w:t>1.11</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lang w:val="en-US"/>
          </w:rPr>
          <w:t>RoleTemplate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_Toc307220241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14</w:t>
        </w:r>
        <w:r w:rsidR="001C7FE3" w:rsidRPr="0033116C">
          <w:rPr>
            <w:rFonts w:ascii="Corbel" w:hAnsi="Corbel"/>
            <w:noProof/>
            <w:webHidden/>
            <w:sz w:val="22"/>
            <w:szCs w:val="22"/>
          </w:rPr>
          <w:fldChar w:fldCharType="end"/>
        </w:r>
      </w:hyperlink>
    </w:p>
    <w:p w14:paraId="7DED071C" w14:textId="7EB6A564" w:rsidR="001C7FE3" w:rsidRPr="0033116C" w:rsidRDefault="00A012CD" w:rsidP="007F4D97">
      <w:pPr>
        <w:pStyle w:val="Inhopg2"/>
        <w:rPr>
          <w:rFonts w:ascii="Corbel" w:eastAsia="Times New Roman" w:hAnsi="Corbel"/>
          <w:noProof/>
          <w:kern w:val="0"/>
          <w:sz w:val="22"/>
          <w:szCs w:val="22"/>
        </w:rPr>
      </w:pPr>
      <w:r>
        <w:rPr>
          <w:rStyle w:val="Hyperlink"/>
          <w:rFonts w:ascii="Corbel" w:hAnsi="Corbel"/>
          <w:noProof/>
          <w:sz w:val="22"/>
          <w:szCs w:val="22"/>
          <w:lang w:val="en-US"/>
        </w:rPr>
        <w:fldChar w:fldCharType="begin"/>
      </w:r>
      <w:r>
        <w:rPr>
          <w:rStyle w:val="Hyperlink"/>
          <w:rFonts w:ascii="Corbel" w:hAnsi="Corbel"/>
          <w:noProof/>
          <w:sz w:val="22"/>
          <w:szCs w:val="22"/>
          <w:lang w:val="en-US"/>
        </w:rPr>
        <w:instrText xml:space="preserve"> HYPERLINK \l "_Toc307220242" </w:instrText>
      </w:r>
      <w:r>
        <w:rPr>
          <w:rStyle w:val="Hyperlink"/>
          <w:rFonts w:ascii="Corbel" w:hAnsi="Corbel"/>
          <w:noProof/>
          <w:sz w:val="22"/>
          <w:szCs w:val="22"/>
          <w:lang w:val="en-US"/>
        </w:rPr>
        <w:fldChar w:fldCharType="separate"/>
      </w:r>
      <w:r w:rsidR="001C7FE3" w:rsidRPr="0033116C">
        <w:rPr>
          <w:rStyle w:val="Hyperlink"/>
          <w:rFonts w:ascii="Corbel" w:hAnsi="Corbel"/>
          <w:noProof/>
          <w:sz w:val="22"/>
          <w:szCs w:val="22"/>
          <w:lang w:val="en-US"/>
        </w:rPr>
        <w:t>1.12</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lang w:val="en-US"/>
        </w:rPr>
        <w:t>TransactionPhaseTemplate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_Toc307220242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ins w:id="12" w:author="Willems, P.H. (Peter)" w:date="2019-03-27T10:53:00Z">
        <w:r>
          <w:rPr>
            <w:rFonts w:ascii="Corbel" w:hAnsi="Corbel"/>
            <w:noProof/>
            <w:webHidden/>
            <w:sz w:val="22"/>
            <w:szCs w:val="22"/>
          </w:rPr>
          <w:t>14</w:t>
        </w:r>
      </w:ins>
      <w:del w:id="13" w:author="Willems, P.H. (Peter)" w:date="2019-03-27T10:52:00Z">
        <w:r w:rsidR="00F36B1A" w:rsidRPr="0033116C" w:rsidDel="00EB337A">
          <w:rPr>
            <w:rFonts w:ascii="Corbel" w:hAnsi="Corbel"/>
            <w:noProof/>
            <w:webHidden/>
            <w:sz w:val="22"/>
            <w:szCs w:val="22"/>
          </w:rPr>
          <w:delText>15</w:delText>
        </w:r>
      </w:del>
      <w:r w:rsidR="001C7FE3" w:rsidRPr="0033116C">
        <w:rPr>
          <w:rFonts w:ascii="Corbel" w:hAnsi="Corbel"/>
          <w:noProof/>
          <w:webHidden/>
          <w:sz w:val="22"/>
          <w:szCs w:val="22"/>
        </w:rPr>
        <w:fldChar w:fldCharType="end"/>
      </w:r>
      <w:r>
        <w:rPr>
          <w:rFonts w:ascii="Corbel" w:hAnsi="Corbel"/>
          <w:noProof/>
          <w:sz w:val="22"/>
          <w:szCs w:val="22"/>
        </w:rPr>
        <w:fldChar w:fldCharType="end"/>
      </w:r>
    </w:p>
    <w:p w14:paraId="7DED071D" w14:textId="0DDD95B5" w:rsidR="001C7FE3" w:rsidRPr="0033116C" w:rsidRDefault="00A012CD" w:rsidP="007F4D97">
      <w:pPr>
        <w:pStyle w:val="Inhopg2"/>
        <w:rPr>
          <w:rStyle w:val="Hyperlink"/>
          <w:rFonts w:ascii="Corbel" w:hAnsi="Corbel"/>
          <w:noProof/>
          <w:sz w:val="22"/>
          <w:szCs w:val="22"/>
        </w:rPr>
      </w:pPr>
      <w:r>
        <w:rPr>
          <w:rStyle w:val="Hyperlink"/>
          <w:rFonts w:ascii="Corbel" w:hAnsi="Corbel"/>
          <w:noProof/>
          <w:sz w:val="22"/>
          <w:szCs w:val="22"/>
          <w:lang w:val="en-US"/>
        </w:rPr>
        <w:fldChar w:fldCharType="begin"/>
      </w:r>
      <w:r>
        <w:rPr>
          <w:rStyle w:val="Hyperlink"/>
          <w:rFonts w:ascii="Corbel" w:hAnsi="Corbel"/>
          <w:noProof/>
          <w:sz w:val="22"/>
          <w:szCs w:val="22"/>
          <w:lang w:val="en-US"/>
        </w:rPr>
        <w:instrText xml:space="preserve"> HYPERLINK \l "_Toc307220243" </w:instrText>
      </w:r>
      <w:r>
        <w:rPr>
          <w:rStyle w:val="Hyperlink"/>
          <w:rFonts w:ascii="Corbel" w:hAnsi="Corbel"/>
          <w:noProof/>
          <w:sz w:val="22"/>
          <w:szCs w:val="22"/>
          <w:lang w:val="en-US"/>
        </w:rPr>
        <w:fldChar w:fldCharType="separate"/>
      </w:r>
      <w:r w:rsidR="001C7FE3" w:rsidRPr="0033116C">
        <w:rPr>
          <w:rStyle w:val="Hyperlink"/>
          <w:rFonts w:ascii="Corbel" w:hAnsi="Corbel"/>
          <w:noProof/>
          <w:sz w:val="22"/>
          <w:szCs w:val="22"/>
          <w:lang w:val="en-US"/>
        </w:rPr>
        <w:t>1.13</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lang w:val="en-US"/>
        </w:rPr>
        <w:t>TransactionTemplate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_Toc307220243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ins w:id="14" w:author="Willems, P.H. (Peter)" w:date="2019-03-27T10:53:00Z">
        <w:r>
          <w:rPr>
            <w:rFonts w:ascii="Corbel" w:hAnsi="Corbel"/>
            <w:noProof/>
            <w:webHidden/>
            <w:sz w:val="22"/>
            <w:szCs w:val="22"/>
          </w:rPr>
          <w:t>15</w:t>
        </w:r>
      </w:ins>
      <w:del w:id="15" w:author="Willems, P.H. (Peter)" w:date="2019-03-27T10:52:00Z">
        <w:r w:rsidR="00F36B1A" w:rsidRPr="0033116C" w:rsidDel="00EB337A">
          <w:rPr>
            <w:rFonts w:ascii="Corbel" w:hAnsi="Corbel"/>
            <w:noProof/>
            <w:webHidden/>
            <w:sz w:val="22"/>
            <w:szCs w:val="22"/>
          </w:rPr>
          <w:delText>16</w:delText>
        </w:r>
      </w:del>
      <w:r w:rsidR="001C7FE3" w:rsidRPr="0033116C">
        <w:rPr>
          <w:rFonts w:ascii="Corbel" w:hAnsi="Corbel"/>
          <w:noProof/>
          <w:webHidden/>
          <w:sz w:val="22"/>
          <w:szCs w:val="22"/>
        </w:rPr>
        <w:fldChar w:fldCharType="end"/>
      </w:r>
      <w:r>
        <w:rPr>
          <w:rFonts w:ascii="Corbel" w:hAnsi="Corbel"/>
          <w:noProof/>
          <w:sz w:val="22"/>
          <w:szCs w:val="22"/>
        </w:rPr>
        <w:fldChar w:fldCharType="end"/>
      </w:r>
    </w:p>
    <w:p w14:paraId="7DED071E" w14:textId="77777777" w:rsidR="008E57F9" w:rsidRPr="0033116C" w:rsidRDefault="008E57F9" w:rsidP="008E57F9">
      <w:pPr>
        <w:rPr>
          <w:rFonts w:ascii="Corbel" w:hAnsi="Corbel"/>
          <w:noProof/>
          <w:sz w:val="22"/>
          <w:szCs w:val="22"/>
        </w:rPr>
      </w:pPr>
    </w:p>
    <w:p w14:paraId="7DED071F" w14:textId="092D5257" w:rsidR="001C7FE3" w:rsidRPr="0033116C" w:rsidRDefault="00A012CD">
      <w:pPr>
        <w:pStyle w:val="Inhopg1"/>
        <w:tabs>
          <w:tab w:val="left" w:pos="440"/>
          <w:tab w:val="right" w:leader="dot" w:pos="9060"/>
        </w:tabs>
        <w:rPr>
          <w:rFonts w:ascii="Corbel" w:eastAsia="Times New Roman" w:hAnsi="Corbel"/>
          <w:noProof/>
          <w:kern w:val="0"/>
          <w:sz w:val="22"/>
          <w:szCs w:val="22"/>
        </w:rPr>
      </w:pPr>
      <w:hyperlink w:anchor="_Toc307220244" w:history="1">
        <w:r w:rsidR="001C7FE3" w:rsidRPr="0033116C">
          <w:rPr>
            <w:rStyle w:val="Hyperlink"/>
            <w:rFonts w:ascii="Corbel" w:hAnsi="Corbel"/>
            <w:noProof/>
            <w:sz w:val="22"/>
            <w:szCs w:val="22"/>
          </w:rPr>
          <w:t>2</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Attributen</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_Toc307220244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18</w:t>
        </w:r>
        <w:r w:rsidR="001C7FE3" w:rsidRPr="0033116C">
          <w:rPr>
            <w:rFonts w:ascii="Corbel" w:hAnsi="Corbel"/>
            <w:noProof/>
            <w:webHidden/>
            <w:sz w:val="22"/>
            <w:szCs w:val="22"/>
          </w:rPr>
          <w:fldChar w:fldCharType="end"/>
        </w:r>
      </w:hyperlink>
    </w:p>
    <w:p w14:paraId="7DED0720" w14:textId="1C29F2BA" w:rsidR="001C7FE3" w:rsidRPr="0033116C" w:rsidRDefault="00A012CD" w:rsidP="007F4D97">
      <w:pPr>
        <w:pStyle w:val="Inhopg2"/>
        <w:rPr>
          <w:rStyle w:val="Hyperlink"/>
          <w:rFonts w:ascii="Corbel" w:hAnsi="Corbel"/>
          <w:noProof/>
          <w:sz w:val="22"/>
          <w:szCs w:val="22"/>
        </w:rPr>
      </w:pPr>
      <w:hyperlink w:anchor="_Toc307220245" w:history="1">
        <w:r w:rsidR="001C7FE3" w:rsidRPr="0033116C">
          <w:rPr>
            <w:rStyle w:val="Hyperlink"/>
            <w:rFonts w:ascii="Corbel" w:hAnsi="Corbel"/>
            <w:noProof/>
            <w:sz w:val="22"/>
            <w:szCs w:val="22"/>
          </w:rPr>
          <w:t>2.1</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id</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_Toc307220245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18</w:t>
        </w:r>
        <w:r w:rsidR="001C7FE3" w:rsidRPr="0033116C">
          <w:rPr>
            <w:rFonts w:ascii="Corbel" w:hAnsi="Corbel"/>
            <w:noProof/>
            <w:webHidden/>
            <w:sz w:val="22"/>
            <w:szCs w:val="22"/>
          </w:rPr>
          <w:fldChar w:fldCharType="end"/>
        </w:r>
      </w:hyperlink>
    </w:p>
    <w:p w14:paraId="7DED0721" w14:textId="77777777" w:rsidR="008E57F9" w:rsidRPr="0033116C" w:rsidRDefault="008E57F9" w:rsidP="008E57F9">
      <w:pPr>
        <w:rPr>
          <w:rFonts w:ascii="Corbel" w:hAnsi="Corbel"/>
          <w:noProof/>
          <w:sz w:val="22"/>
          <w:szCs w:val="22"/>
        </w:rPr>
      </w:pPr>
    </w:p>
    <w:p w14:paraId="7DED0722" w14:textId="24D77D43" w:rsidR="001C7FE3" w:rsidRPr="0033116C" w:rsidRDefault="00A012CD">
      <w:pPr>
        <w:pStyle w:val="Inhopg1"/>
        <w:tabs>
          <w:tab w:val="left" w:pos="440"/>
          <w:tab w:val="right" w:leader="dot" w:pos="9060"/>
        </w:tabs>
        <w:rPr>
          <w:rFonts w:ascii="Corbel" w:eastAsia="Times New Roman" w:hAnsi="Corbel"/>
          <w:noProof/>
          <w:kern w:val="0"/>
          <w:sz w:val="22"/>
          <w:szCs w:val="22"/>
        </w:rPr>
      </w:pPr>
      <w:hyperlink w:anchor="_Toc307220246" w:history="1">
        <w:r w:rsidR="001C7FE3" w:rsidRPr="0033116C">
          <w:rPr>
            <w:rStyle w:val="Hyperlink"/>
            <w:rFonts w:ascii="Corbel" w:hAnsi="Corbel"/>
            <w:noProof/>
            <w:sz w:val="22"/>
            <w:szCs w:val="22"/>
          </w:rPr>
          <w:t>3</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Elementen</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_Toc307220246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19</w:t>
        </w:r>
        <w:r w:rsidR="001C7FE3" w:rsidRPr="0033116C">
          <w:rPr>
            <w:rFonts w:ascii="Corbel" w:hAnsi="Corbel"/>
            <w:noProof/>
            <w:webHidden/>
            <w:sz w:val="22"/>
            <w:szCs w:val="22"/>
          </w:rPr>
          <w:fldChar w:fldCharType="end"/>
        </w:r>
      </w:hyperlink>
    </w:p>
    <w:p w14:paraId="7DED0723" w14:textId="1BA33E55" w:rsidR="001C7FE3" w:rsidRPr="0033116C" w:rsidRDefault="00A012CD" w:rsidP="007F4D97">
      <w:pPr>
        <w:pStyle w:val="Inhopg2"/>
        <w:rPr>
          <w:rFonts w:ascii="Corbel" w:eastAsia="Times New Roman" w:hAnsi="Corbel"/>
          <w:noProof/>
          <w:kern w:val="0"/>
          <w:sz w:val="22"/>
          <w:szCs w:val="22"/>
        </w:rPr>
      </w:pPr>
      <w:hyperlink w:anchor="_Toc307220247" w:history="1">
        <w:r w:rsidR="001C7FE3" w:rsidRPr="0033116C">
          <w:rPr>
            <w:rStyle w:val="Hyperlink"/>
            <w:rFonts w:ascii="Corbel" w:hAnsi="Corbel"/>
            <w:noProof/>
            <w:sz w:val="22"/>
            <w:szCs w:val="22"/>
          </w:rPr>
          <w:t>3.1</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abbreviation</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_Toc307220247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19</w:t>
        </w:r>
        <w:r w:rsidR="001C7FE3" w:rsidRPr="0033116C">
          <w:rPr>
            <w:rFonts w:ascii="Corbel" w:hAnsi="Corbel"/>
            <w:noProof/>
            <w:webHidden/>
            <w:sz w:val="22"/>
            <w:szCs w:val="22"/>
          </w:rPr>
          <w:fldChar w:fldCharType="end"/>
        </w:r>
      </w:hyperlink>
    </w:p>
    <w:p w14:paraId="7DED0724" w14:textId="33D2D3C4" w:rsidR="001C7FE3" w:rsidRPr="0033116C" w:rsidRDefault="00A012CD" w:rsidP="007F4D97">
      <w:pPr>
        <w:pStyle w:val="Inhopg2"/>
        <w:rPr>
          <w:rFonts w:ascii="Corbel" w:eastAsia="Times New Roman" w:hAnsi="Corbel"/>
          <w:noProof/>
          <w:kern w:val="0"/>
          <w:sz w:val="22"/>
          <w:szCs w:val="22"/>
        </w:rPr>
      </w:pPr>
      <w:hyperlink w:anchor="_Toc307220248" w:history="1">
        <w:r w:rsidR="001C7FE3" w:rsidRPr="0033116C">
          <w:rPr>
            <w:rStyle w:val="Hyperlink"/>
            <w:rFonts w:ascii="Corbel" w:hAnsi="Corbel"/>
            <w:noProof/>
            <w:sz w:val="22"/>
            <w:szCs w:val="22"/>
          </w:rPr>
          <w:t>3.2</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category</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_Toc307220248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19</w:t>
        </w:r>
        <w:r w:rsidR="001C7FE3" w:rsidRPr="0033116C">
          <w:rPr>
            <w:rFonts w:ascii="Corbel" w:hAnsi="Corbel"/>
            <w:noProof/>
            <w:webHidden/>
            <w:sz w:val="22"/>
            <w:szCs w:val="22"/>
          </w:rPr>
          <w:fldChar w:fldCharType="end"/>
        </w:r>
      </w:hyperlink>
    </w:p>
    <w:p w14:paraId="7DED0725" w14:textId="0049A1C2" w:rsidR="001C7FE3" w:rsidRPr="0033116C" w:rsidRDefault="00A012CD" w:rsidP="007F4D97">
      <w:pPr>
        <w:pStyle w:val="Inhopg2"/>
        <w:rPr>
          <w:rFonts w:ascii="Corbel" w:eastAsia="Times New Roman" w:hAnsi="Corbel"/>
          <w:noProof/>
          <w:kern w:val="0"/>
          <w:sz w:val="22"/>
          <w:szCs w:val="22"/>
        </w:rPr>
      </w:pPr>
      <w:hyperlink w:anchor="_Toc307220249" w:history="1">
        <w:r w:rsidR="001C7FE3" w:rsidRPr="0033116C">
          <w:rPr>
            <w:rStyle w:val="Hyperlink"/>
            <w:rFonts w:ascii="Corbel" w:hAnsi="Corbel"/>
            <w:noProof/>
            <w:sz w:val="22"/>
            <w:szCs w:val="22"/>
          </w:rPr>
          <w:t>3.3</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creationDate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_Toc307220249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19</w:t>
        </w:r>
        <w:r w:rsidR="001C7FE3" w:rsidRPr="0033116C">
          <w:rPr>
            <w:rFonts w:ascii="Corbel" w:hAnsi="Corbel"/>
            <w:noProof/>
            <w:webHidden/>
            <w:sz w:val="22"/>
            <w:szCs w:val="22"/>
          </w:rPr>
          <w:fldChar w:fldCharType="end"/>
        </w:r>
      </w:hyperlink>
    </w:p>
    <w:p w14:paraId="7DED0726" w14:textId="6364C400" w:rsidR="001C7FE3" w:rsidRPr="0033116C" w:rsidRDefault="00A012CD" w:rsidP="007F4D97">
      <w:pPr>
        <w:pStyle w:val="Inhopg2"/>
        <w:rPr>
          <w:rFonts w:ascii="Corbel" w:eastAsia="Times New Roman" w:hAnsi="Corbel"/>
          <w:noProof/>
          <w:kern w:val="0"/>
          <w:sz w:val="22"/>
          <w:szCs w:val="22"/>
        </w:rPr>
      </w:pPr>
      <w:hyperlink w:anchor="_Toc307220250" w:history="1">
        <w:r w:rsidR="001C7FE3" w:rsidRPr="0033116C">
          <w:rPr>
            <w:rStyle w:val="Hyperlink"/>
            <w:rFonts w:ascii="Corbel" w:hAnsi="Corbel"/>
            <w:noProof/>
            <w:sz w:val="22"/>
            <w:szCs w:val="22"/>
          </w:rPr>
          <w:t>3.4</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dateLaMu</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_Toc307220250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19</w:t>
        </w:r>
        <w:r w:rsidR="001C7FE3" w:rsidRPr="0033116C">
          <w:rPr>
            <w:rFonts w:ascii="Corbel" w:hAnsi="Corbel"/>
            <w:noProof/>
            <w:webHidden/>
            <w:sz w:val="22"/>
            <w:szCs w:val="22"/>
          </w:rPr>
          <w:fldChar w:fldCharType="end"/>
        </w:r>
      </w:hyperlink>
    </w:p>
    <w:p w14:paraId="7DED0727" w14:textId="02D6F7A9" w:rsidR="001C7FE3" w:rsidRPr="0033116C" w:rsidRDefault="00A012CD" w:rsidP="007F4D97">
      <w:pPr>
        <w:pStyle w:val="Inhopg2"/>
        <w:rPr>
          <w:rFonts w:ascii="Corbel" w:eastAsia="Times New Roman" w:hAnsi="Corbel"/>
          <w:noProof/>
          <w:kern w:val="0"/>
          <w:sz w:val="22"/>
          <w:szCs w:val="22"/>
        </w:rPr>
      </w:pPr>
      <w:hyperlink w:anchor="_Toc307220251" w:history="1">
        <w:r w:rsidR="001C7FE3" w:rsidRPr="0033116C">
          <w:rPr>
            <w:rStyle w:val="Hyperlink"/>
            <w:rFonts w:ascii="Corbel" w:hAnsi="Corbel"/>
            <w:noProof/>
            <w:sz w:val="22"/>
            <w:szCs w:val="22"/>
          </w:rPr>
          <w:t>3.5</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dateReached</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_Toc307220251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20</w:t>
        </w:r>
        <w:r w:rsidR="001C7FE3" w:rsidRPr="0033116C">
          <w:rPr>
            <w:rFonts w:ascii="Corbel" w:hAnsi="Corbel"/>
            <w:noProof/>
            <w:webHidden/>
            <w:sz w:val="22"/>
            <w:szCs w:val="22"/>
          </w:rPr>
          <w:fldChar w:fldCharType="end"/>
        </w:r>
      </w:hyperlink>
    </w:p>
    <w:p w14:paraId="7DED0728" w14:textId="53956A3D" w:rsidR="001C7FE3" w:rsidRPr="0033116C" w:rsidRDefault="00A012CD" w:rsidP="007F4D97">
      <w:pPr>
        <w:pStyle w:val="Inhopg2"/>
        <w:rPr>
          <w:rFonts w:ascii="Corbel" w:eastAsia="Times New Roman" w:hAnsi="Corbel"/>
          <w:noProof/>
          <w:kern w:val="0"/>
          <w:sz w:val="22"/>
          <w:szCs w:val="22"/>
        </w:rPr>
      </w:pPr>
      <w:hyperlink w:anchor="_Toc307220252" w:history="1">
        <w:r w:rsidR="001C7FE3" w:rsidRPr="0033116C">
          <w:rPr>
            <w:rStyle w:val="Hyperlink"/>
            <w:rFonts w:ascii="Corbel" w:hAnsi="Corbel"/>
            <w:noProof/>
            <w:sz w:val="22"/>
            <w:szCs w:val="22"/>
          </w:rPr>
          <w:t>3.6</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dateRead</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_Toc307220252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20</w:t>
        </w:r>
        <w:r w:rsidR="001C7FE3" w:rsidRPr="0033116C">
          <w:rPr>
            <w:rFonts w:ascii="Corbel" w:hAnsi="Corbel"/>
            <w:noProof/>
            <w:webHidden/>
            <w:sz w:val="22"/>
            <w:szCs w:val="22"/>
          </w:rPr>
          <w:fldChar w:fldCharType="end"/>
        </w:r>
      </w:hyperlink>
    </w:p>
    <w:p w14:paraId="7DED0729" w14:textId="3D413F49" w:rsidR="001C7FE3" w:rsidRPr="0033116C" w:rsidRDefault="00A012CD" w:rsidP="007F4D97">
      <w:pPr>
        <w:pStyle w:val="Inhopg2"/>
        <w:rPr>
          <w:rFonts w:ascii="Corbel" w:eastAsia="Times New Roman" w:hAnsi="Corbel"/>
          <w:noProof/>
          <w:kern w:val="0"/>
          <w:sz w:val="22"/>
          <w:szCs w:val="22"/>
        </w:rPr>
      </w:pPr>
      <w:hyperlink w:anchor="_Toc307220253" w:history="1">
        <w:r w:rsidR="001C7FE3" w:rsidRPr="0033116C">
          <w:rPr>
            <w:rStyle w:val="Hyperlink"/>
            <w:rFonts w:ascii="Corbel" w:hAnsi="Corbel"/>
            <w:noProof/>
            <w:sz w:val="22"/>
            <w:szCs w:val="22"/>
          </w:rPr>
          <w:t>3.7</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dateSend</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_Toc307220253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20</w:t>
        </w:r>
        <w:r w:rsidR="001C7FE3" w:rsidRPr="0033116C">
          <w:rPr>
            <w:rFonts w:ascii="Corbel" w:hAnsi="Corbel"/>
            <w:noProof/>
            <w:webHidden/>
            <w:sz w:val="22"/>
            <w:szCs w:val="22"/>
          </w:rPr>
          <w:fldChar w:fldCharType="end"/>
        </w:r>
      </w:hyperlink>
    </w:p>
    <w:p w14:paraId="7DED072A" w14:textId="417AFCF2" w:rsidR="001C7FE3" w:rsidRPr="0033116C" w:rsidRDefault="00A012CD" w:rsidP="007F4D97">
      <w:pPr>
        <w:pStyle w:val="Inhopg2"/>
        <w:rPr>
          <w:rFonts w:ascii="Corbel" w:eastAsia="Times New Roman" w:hAnsi="Corbel"/>
          <w:noProof/>
          <w:kern w:val="0"/>
          <w:sz w:val="22"/>
          <w:szCs w:val="22"/>
        </w:rPr>
      </w:pPr>
      <w:hyperlink w:anchor="_Toc307220254" w:history="1">
        <w:r w:rsidR="001C7FE3" w:rsidRPr="0033116C">
          <w:rPr>
            <w:rStyle w:val="Hyperlink"/>
            <w:rFonts w:ascii="Corbel" w:hAnsi="Corbel"/>
            <w:noProof/>
            <w:sz w:val="22"/>
            <w:szCs w:val="22"/>
          </w:rPr>
          <w:t>3.8</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description</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_Toc307220254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20</w:t>
        </w:r>
        <w:r w:rsidR="001C7FE3" w:rsidRPr="0033116C">
          <w:rPr>
            <w:rFonts w:ascii="Corbel" w:hAnsi="Corbel"/>
            <w:noProof/>
            <w:webHidden/>
            <w:sz w:val="22"/>
            <w:szCs w:val="22"/>
          </w:rPr>
          <w:fldChar w:fldCharType="end"/>
        </w:r>
      </w:hyperlink>
    </w:p>
    <w:p w14:paraId="7DED072B" w14:textId="7E8992B0" w:rsidR="001C7FE3" w:rsidRPr="0033116C" w:rsidRDefault="00A012CD" w:rsidP="007F4D97">
      <w:pPr>
        <w:pStyle w:val="Inhopg2"/>
        <w:rPr>
          <w:rFonts w:ascii="Corbel" w:eastAsia="Times New Roman" w:hAnsi="Corbel"/>
          <w:noProof/>
          <w:kern w:val="0"/>
          <w:sz w:val="22"/>
          <w:szCs w:val="22"/>
        </w:rPr>
      </w:pPr>
      <w:hyperlink w:anchor="_Toc307220255" w:history="1">
        <w:r w:rsidR="001C7FE3" w:rsidRPr="0033116C">
          <w:rPr>
            <w:rStyle w:val="Hyperlink"/>
            <w:rFonts w:ascii="Corbel" w:hAnsi="Corbel"/>
            <w:noProof/>
            <w:sz w:val="22"/>
            <w:szCs w:val="22"/>
          </w:rPr>
          <w:t>3.9</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documentIdentification</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_Toc307220255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21</w:t>
        </w:r>
        <w:r w:rsidR="001C7FE3" w:rsidRPr="0033116C">
          <w:rPr>
            <w:rFonts w:ascii="Corbel" w:hAnsi="Corbel"/>
            <w:noProof/>
            <w:webHidden/>
            <w:sz w:val="22"/>
            <w:szCs w:val="22"/>
          </w:rPr>
          <w:fldChar w:fldCharType="end"/>
        </w:r>
      </w:hyperlink>
    </w:p>
    <w:p w14:paraId="7DED072C" w14:textId="2A95CB95" w:rsidR="001C7FE3" w:rsidRPr="0033116C" w:rsidRDefault="00A012CD" w:rsidP="007F4D97">
      <w:pPr>
        <w:pStyle w:val="Inhopg2"/>
        <w:rPr>
          <w:rFonts w:ascii="Corbel" w:eastAsia="Times New Roman" w:hAnsi="Corbel"/>
          <w:noProof/>
          <w:kern w:val="0"/>
          <w:sz w:val="22"/>
          <w:szCs w:val="22"/>
        </w:rPr>
      </w:pPr>
      <w:hyperlink w:anchor="_Toc307220256" w:history="1">
        <w:r w:rsidR="001C7FE3" w:rsidRPr="0033116C">
          <w:rPr>
            <w:rStyle w:val="Hyperlink"/>
            <w:rFonts w:ascii="Corbel" w:hAnsi="Corbel"/>
            <w:noProof/>
            <w:sz w:val="22"/>
            <w:szCs w:val="22"/>
          </w:rPr>
          <w:t>3.10</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documentReference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_Toc307220256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21</w:t>
        </w:r>
        <w:r w:rsidR="001C7FE3" w:rsidRPr="0033116C">
          <w:rPr>
            <w:rFonts w:ascii="Corbel" w:hAnsi="Corbel"/>
            <w:noProof/>
            <w:webHidden/>
            <w:sz w:val="22"/>
            <w:szCs w:val="22"/>
          </w:rPr>
          <w:fldChar w:fldCharType="end"/>
        </w:r>
      </w:hyperlink>
    </w:p>
    <w:p w14:paraId="7DED072D" w14:textId="270C66D8" w:rsidR="001C7FE3" w:rsidRPr="0033116C" w:rsidRDefault="00A012CD" w:rsidP="007F4D97">
      <w:pPr>
        <w:pStyle w:val="Inhopg2"/>
        <w:rPr>
          <w:rFonts w:ascii="Corbel" w:eastAsia="Times New Roman" w:hAnsi="Corbel"/>
          <w:noProof/>
          <w:kern w:val="0"/>
          <w:sz w:val="22"/>
          <w:szCs w:val="22"/>
        </w:rPr>
      </w:pPr>
      <w:hyperlink w:anchor="_Toc307220257" w:history="1">
        <w:r w:rsidR="001C7FE3" w:rsidRPr="0033116C">
          <w:rPr>
            <w:rStyle w:val="Hyperlink"/>
            <w:rFonts w:ascii="Corbel" w:hAnsi="Corbel"/>
            <w:noProof/>
            <w:sz w:val="22"/>
            <w:szCs w:val="22"/>
          </w:rPr>
          <w:t>3.11</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documentVersion</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_Toc307220257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21</w:t>
        </w:r>
        <w:r w:rsidR="001C7FE3" w:rsidRPr="0033116C">
          <w:rPr>
            <w:rFonts w:ascii="Corbel" w:hAnsi="Corbel"/>
            <w:noProof/>
            <w:webHidden/>
            <w:sz w:val="22"/>
            <w:szCs w:val="22"/>
          </w:rPr>
          <w:fldChar w:fldCharType="end"/>
        </w:r>
      </w:hyperlink>
    </w:p>
    <w:p w14:paraId="7DED072E" w14:textId="15A492A4" w:rsidR="001C7FE3" w:rsidRPr="0033116C" w:rsidRDefault="00A012CD" w:rsidP="007F4D97">
      <w:pPr>
        <w:pStyle w:val="Inhopg2"/>
        <w:rPr>
          <w:rFonts w:ascii="Corbel" w:eastAsia="Times New Roman" w:hAnsi="Corbel"/>
          <w:noProof/>
          <w:kern w:val="0"/>
          <w:sz w:val="22"/>
          <w:szCs w:val="22"/>
        </w:rPr>
      </w:pPr>
      <w:hyperlink w:anchor="_Toc307220258" w:history="1">
        <w:r w:rsidR="001C7FE3" w:rsidRPr="0033116C">
          <w:rPr>
            <w:rStyle w:val="Hyperlink"/>
            <w:rFonts w:ascii="Corbel" w:hAnsi="Corbel"/>
            <w:noProof/>
            <w:sz w:val="22"/>
            <w:szCs w:val="22"/>
          </w:rPr>
          <w:t>3.12</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endDate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_Toc307220258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21</w:t>
        </w:r>
        <w:r w:rsidR="001C7FE3" w:rsidRPr="0033116C">
          <w:rPr>
            <w:rFonts w:ascii="Corbel" w:hAnsi="Corbel"/>
            <w:noProof/>
            <w:webHidden/>
            <w:sz w:val="22"/>
            <w:szCs w:val="22"/>
          </w:rPr>
          <w:fldChar w:fldCharType="end"/>
        </w:r>
      </w:hyperlink>
    </w:p>
    <w:p w14:paraId="7DED072F" w14:textId="6C6954A7" w:rsidR="001C7FE3" w:rsidRPr="0033116C" w:rsidRDefault="00A012CD" w:rsidP="007F4D97">
      <w:pPr>
        <w:pStyle w:val="Inhopg2"/>
        <w:rPr>
          <w:rFonts w:ascii="Corbel" w:eastAsia="Times New Roman" w:hAnsi="Corbel"/>
          <w:noProof/>
          <w:kern w:val="0"/>
          <w:sz w:val="22"/>
          <w:szCs w:val="22"/>
        </w:rPr>
      </w:pPr>
      <w:hyperlink w:anchor="_Toc307220259" w:history="1">
        <w:r w:rsidR="001C7FE3" w:rsidRPr="0033116C">
          <w:rPr>
            <w:rStyle w:val="Hyperlink"/>
            <w:rFonts w:ascii="Corbel" w:hAnsi="Corbel"/>
            <w:noProof/>
            <w:sz w:val="22"/>
            <w:szCs w:val="22"/>
          </w:rPr>
          <w:t>3.13</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fileLocation</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_Toc307220259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21</w:t>
        </w:r>
        <w:r w:rsidR="001C7FE3" w:rsidRPr="0033116C">
          <w:rPr>
            <w:rFonts w:ascii="Corbel" w:hAnsi="Corbel"/>
            <w:noProof/>
            <w:webHidden/>
            <w:sz w:val="22"/>
            <w:szCs w:val="22"/>
          </w:rPr>
          <w:fldChar w:fldCharType="end"/>
        </w:r>
      </w:hyperlink>
    </w:p>
    <w:p w14:paraId="7DED0730" w14:textId="273545D1" w:rsidR="001C7FE3" w:rsidRPr="0033116C" w:rsidRDefault="00A012CD" w:rsidP="007F4D97">
      <w:pPr>
        <w:pStyle w:val="Inhopg2"/>
        <w:rPr>
          <w:rFonts w:ascii="Corbel" w:eastAsia="Times New Roman" w:hAnsi="Corbel"/>
          <w:noProof/>
          <w:kern w:val="0"/>
          <w:sz w:val="22"/>
          <w:szCs w:val="22"/>
        </w:rPr>
      </w:pPr>
      <w:hyperlink w:anchor="_Toc307220260" w:history="1">
        <w:r w:rsidR="001C7FE3" w:rsidRPr="0033116C">
          <w:rPr>
            <w:rStyle w:val="Hyperlink"/>
            <w:rFonts w:ascii="Corbel" w:hAnsi="Corbel"/>
            <w:noProof/>
            <w:sz w:val="22"/>
            <w:szCs w:val="22"/>
          </w:rPr>
          <w:t>3.14</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fileType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_Toc307220260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22</w:t>
        </w:r>
        <w:r w:rsidR="001C7FE3" w:rsidRPr="0033116C">
          <w:rPr>
            <w:rFonts w:ascii="Corbel" w:hAnsi="Corbel"/>
            <w:noProof/>
            <w:webHidden/>
            <w:sz w:val="22"/>
            <w:szCs w:val="22"/>
          </w:rPr>
          <w:fldChar w:fldCharType="end"/>
        </w:r>
      </w:hyperlink>
    </w:p>
    <w:p w14:paraId="7DED0731" w14:textId="1E1FF69D" w:rsidR="001C7FE3" w:rsidRPr="0033116C" w:rsidRDefault="00A012CD" w:rsidP="007F4D97">
      <w:pPr>
        <w:pStyle w:val="Inhopg2"/>
        <w:rPr>
          <w:rFonts w:ascii="Corbel" w:eastAsia="Times New Roman" w:hAnsi="Corbel"/>
          <w:noProof/>
          <w:kern w:val="0"/>
          <w:sz w:val="22"/>
          <w:szCs w:val="22"/>
        </w:rPr>
      </w:pPr>
      <w:hyperlink w:anchor="_Toc307220261" w:history="1">
        <w:r w:rsidR="001C7FE3" w:rsidRPr="0033116C">
          <w:rPr>
            <w:rStyle w:val="Hyperlink"/>
            <w:rFonts w:ascii="Corbel" w:hAnsi="Corbel"/>
            <w:noProof/>
            <w:sz w:val="22"/>
            <w:szCs w:val="22"/>
          </w:rPr>
          <w:t>3.15</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fileVersion</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_Toc307220261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22</w:t>
        </w:r>
        <w:r w:rsidR="001C7FE3" w:rsidRPr="0033116C">
          <w:rPr>
            <w:rFonts w:ascii="Corbel" w:hAnsi="Corbel"/>
            <w:noProof/>
            <w:webHidden/>
            <w:sz w:val="22"/>
            <w:szCs w:val="22"/>
          </w:rPr>
          <w:fldChar w:fldCharType="end"/>
        </w:r>
      </w:hyperlink>
    </w:p>
    <w:p w14:paraId="7DED0732" w14:textId="23B53314" w:rsidR="001C7FE3" w:rsidRPr="0033116C" w:rsidRDefault="00A012CD" w:rsidP="007F4D97">
      <w:pPr>
        <w:pStyle w:val="Inhopg2"/>
        <w:rPr>
          <w:rFonts w:ascii="Corbel" w:eastAsia="Times New Roman" w:hAnsi="Corbel"/>
          <w:noProof/>
          <w:kern w:val="0"/>
          <w:sz w:val="22"/>
          <w:szCs w:val="22"/>
        </w:rPr>
      </w:pPr>
      <w:hyperlink w:anchor="_Toc307220262" w:history="1">
        <w:r w:rsidR="001C7FE3" w:rsidRPr="0033116C">
          <w:rPr>
            <w:rStyle w:val="Hyperlink"/>
            <w:rFonts w:ascii="Corbel" w:hAnsi="Corbel"/>
            <w:noProof/>
            <w:sz w:val="22"/>
            <w:szCs w:val="22"/>
          </w:rPr>
          <w:t>3.16</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identification</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_Toc307220262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22</w:t>
        </w:r>
        <w:r w:rsidR="001C7FE3" w:rsidRPr="0033116C">
          <w:rPr>
            <w:rFonts w:ascii="Corbel" w:hAnsi="Corbel"/>
            <w:noProof/>
            <w:webHidden/>
            <w:sz w:val="22"/>
            <w:szCs w:val="22"/>
          </w:rPr>
          <w:fldChar w:fldCharType="end"/>
        </w:r>
      </w:hyperlink>
    </w:p>
    <w:p w14:paraId="7DED0733" w14:textId="26622414" w:rsidR="001C7FE3" w:rsidRPr="0033116C" w:rsidRDefault="00A012CD" w:rsidP="007F4D97">
      <w:pPr>
        <w:pStyle w:val="Inhopg2"/>
        <w:rPr>
          <w:rFonts w:ascii="Corbel" w:eastAsia="Times New Roman" w:hAnsi="Corbel"/>
          <w:noProof/>
          <w:kern w:val="0"/>
          <w:sz w:val="22"/>
          <w:szCs w:val="22"/>
        </w:rPr>
      </w:pPr>
      <w:r>
        <w:rPr>
          <w:rStyle w:val="Hyperlink"/>
          <w:rFonts w:ascii="Corbel" w:hAnsi="Corbel"/>
          <w:noProof/>
          <w:sz w:val="22"/>
          <w:szCs w:val="22"/>
        </w:rPr>
        <w:fldChar w:fldCharType="begin"/>
      </w:r>
      <w:r>
        <w:rPr>
          <w:rStyle w:val="Hyperlink"/>
          <w:rFonts w:ascii="Corbel" w:hAnsi="Corbel"/>
          <w:noProof/>
          <w:sz w:val="22"/>
          <w:szCs w:val="22"/>
        </w:rPr>
        <w:instrText xml:space="preserve"> HYPERLINK \l "_Toc307220263" </w:instrText>
      </w:r>
      <w:r>
        <w:rPr>
          <w:rStyle w:val="Hyperlink"/>
          <w:rFonts w:ascii="Corbel" w:hAnsi="Corbel"/>
          <w:noProof/>
          <w:sz w:val="22"/>
          <w:szCs w:val="22"/>
        </w:rPr>
        <w:fldChar w:fldCharType="separate"/>
      </w:r>
      <w:r w:rsidR="001C7FE3" w:rsidRPr="0033116C">
        <w:rPr>
          <w:rStyle w:val="Hyperlink"/>
          <w:rFonts w:ascii="Corbel" w:hAnsi="Corbel"/>
          <w:noProof/>
          <w:sz w:val="22"/>
          <w:szCs w:val="22"/>
        </w:rPr>
        <w:t>3.17</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initiatingTransactionMessageID</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_Toc307220263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ins w:id="16" w:author="Willems, P.H. (Peter)" w:date="2019-03-27T10:53:00Z">
        <w:r>
          <w:rPr>
            <w:rFonts w:ascii="Corbel" w:hAnsi="Corbel"/>
            <w:noProof/>
            <w:webHidden/>
            <w:sz w:val="22"/>
            <w:szCs w:val="22"/>
          </w:rPr>
          <w:t>22</w:t>
        </w:r>
      </w:ins>
      <w:del w:id="17" w:author="Willems, P.H. (Peter)" w:date="2019-03-27T10:52:00Z">
        <w:r w:rsidR="00F36B1A" w:rsidRPr="0033116C" w:rsidDel="00EB337A">
          <w:rPr>
            <w:rFonts w:ascii="Corbel" w:hAnsi="Corbel"/>
            <w:noProof/>
            <w:webHidden/>
            <w:sz w:val="22"/>
            <w:szCs w:val="22"/>
          </w:rPr>
          <w:delText>23</w:delText>
        </w:r>
      </w:del>
      <w:r w:rsidR="001C7FE3" w:rsidRPr="0033116C">
        <w:rPr>
          <w:rFonts w:ascii="Corbel" w:hAnsi="Corbel"/>
          <w:noProof/>
          <w:webHidden/>
          <w:sz w:val="22"/>
          <w:szCs w:val="22"/>
        </w:rPr>
        <w:fldChar w:fldCharType="end"/>
      </w:r>
      <w:r>
        <w:rPr>
          <w:rFonts w:ascii="Corbel" w:hAnsi="Corbel"/>
          <w:noProof/>
          <w:sz w:val="22"/>
          <w:szCs w:val="22"/>
        </w:rPr>
        <w:fldChar w:fldCharType="end"/>
      </w:r>
    </w:p>
    <w:p w14:paraId="7DED0734" w14:textId="3A9D19A8" w:rsidR="001C7FE3" w:rsidRPr="0033116C" w:rsidRDefault="00A012CD" w:rsidP="007F4D97">
      <w:pPr>
        <w:pStyle w:val="Inhopg2"/>
        <w:rPr>
          <w:rFonts w:ascii="Corbel" w:eastAsia="Times New Roman" w:hAnsi="Corbel"/>
          <w:noProof/>
          <w:kern w:val="0"/>
          <w:sz w:val="22"/>
          <w:szCs w:val="22"/>
        </w:rPr>
      </w:pPr>
      <w:hyperlink w:anchor="_Toc307220264" w:history="1">
        <w:r w:rsidR="001C7FE3" w:rsidRPr="0033116C">
          <w:rPr>
            <w:rStyle w:val="Hyperlink"/>
            <w:rFonts w:ascii="Corbel" w:hAnsi="Corbel"/>
            <w:noProof/>
            <w:sz w:val="22"/>
            <w:szCs w:val="22"/>
          </w:rPr>
          <w:t>3.18</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initiatorToExecutor</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_Toc307220264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23</w:t>
        </w:r>
        <w:r w:rsidR="001C7FE3" w:rsidRPr="0033116C">
          <w:rPr>
            <w:rFonts w:ascii="Corbel" w:hAnsi="Corbel"/>
            <w:noProof/>
            <w:webHidden/>
            <w:sz w:val="22"/>
            <w:szCs w:val="22"/>
          </w:rPr>
          <w:fldChar w:fldCharType="end"/>
        </w:r>
      </w:hyperlink>
    </w:p>
    <w:p w14:paraId="7DED0735" w14:textId="45E0BDFA" w:rsidR="001C7FE3" w:rsidRPr="0033116C" w:rsidRDefault="00A012CD" w:rsidP="007F4D97">
      <w:pPr>
        <w:pStyle w:val="Inhopg2"/>
        <w:rPr>
          <w:rFonts w:ascii="Corbel" w:eastAsia="Times New Roman" w:hAnsi="Corbel"/>
          <w:noProof/>
          <w:kern w:val="0"/>
          <w:sz w:val="22"/>
          <w:szCs w:val="22"/>
        </w:rPr>
      </w:pPr>
      <w:hyperlink w:anchor="_Toc307220265" w:history="1">
        <w:r w:rsidR="001C7FE3" w:rsidRPr="0033116C">
          <w:rPr>
            <w:rStyle w:val="Hyperlink"/>
            <w:rFonts w:ascii="Corbel" w:hAnsi="Corbel"/>
            <w:noProof/>
            <w:sz w:val="22"/>
            <w:szCs w:val="22"/>
          </w:rPr>
          <w:t>3.19</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language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_Toc307220265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23</w:t>
        </w:r>
        <w:r w:rsidR="001C7FE3" w:rsidRPr="0033116C">
          <w:rPr>
            <w:rFonts w:ascii="Corbel" w:hAnsi="Corbel"/>
            <w:noProof/>
            <w:webHidden/>
            <w:sz w:val="22"/>
            <w:szCs w:val="22"/>
          </w:rPr>
          <w:fldChar w:fldCharType="end"/>
        </w:r>
      </w:hyperlink>
    </w:p>
    <w:p w14:paraId="7DED0736" w14:textId="3E003473" w:rsidR="001C7FE3" w:rsidRPr="0033116C" w:rsidRDefault="00A012CD" w:rsidP="007F4D97">
      <w:pPr>
        <w:pStyle w:val="Inhopg2"/>
        <w:rPr>
          <w:rFonts w:ascii="Corbel" w:eastAsia="Times New Roman" w:hAnsi="Corbel"/>
          <w:noProof/>
          <w:kern w:val="0"/>
          <w:sz w:val="22"/>
          <w:szCs w:val="22"/>
        </w:rPr>
      </w:pPr>
      <w:r>
        <w:rPr>
          <w:rStyle w:val="Hyperlink"/>
          <w:rFonts w:ascii="Corbel" w:hAnsi="Corbel"/>
          <w:noProof/>
          <w:sz w:val="22"/>
          <w:szCs w:val="22"/>
        </w:rPr>
        <w:fldChar w:fldCharType="begin"/>
      </w:r>
      <w:r>
        <w:rPr>
          <w:rStyle w:val="Hyperlink"/>
          <w:rFonts w:ascii="Corbel" w:hAnsi="Corbel"/>
          <w:noProof/>
          <w:sz w:val="22"/>
          <w:szCs w:val="22"/>
        </w:rPr>
        <w:instrText xml:space="preserve"> HYPERLINK \l "_Toc307220266" </w:instrText>
      </w:r>
      <w:r>
        <w:rPr>
          <w:rStyle w:val="Hyperlink"/>
          <w:rFonts w:ascii="Corbel" w:hAnsi="Corbel"/>
          <w:noProof/>
          <w:sz w:val="22"/>
          <w:szCs w:val="22"/>
        </w:rPr>
        <w:fldChar w:fldCharType="separate"/>
      </w:r>
      <w:r w:rsidR="001C7FE3" w:rsidRPr="0033116C">
        <w:rPr>
          <w:rStyle w:val="Hyperlink"/>
          <w:rFonts w:ascii="Corbel" w:hAnsi="Corbel"/>
          <w:noProof/>
          <w:sz w:val="22"/>
          <w:szCs w:val="22"/>
        </w:rPr>
        <w:t>3.20</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name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_Toc307220266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ins w:id="18" w:author="Willems, P.H. (Peter)" w:date="2019-03-27T10:53:00Z">
        <w:r>
          <w:rPr>
            <w:rFonts w:ascii="Corbel" w:hAnsi="Corbel"/>
            <w:noProof/>
            <w:webHidden/>
            <w:sz w:val="22"/>
            <w:szCs w:val="22"/>
          </w:rPr>
          <w:t>23</w:t>
        </w:r>
      </w:ins>
      <w:del w:id="19" w:author="Willems, P.H. (Peter)" w:date="2019-03-27T10:52:00Z">
        <w:r w:rsidR="00F36B1A" w:rsidRPr="0033116C" w:rsidDel="00EB337A">
          <w:rPr>
            <w:rFonts w:ascii="Corbel" w:hAnsi="Corbel"/>
            <w:noProof/>
            <w:webHidden/>
            <w:sz w:val="22"/>
            <w:szCs w:val="22"/>
          </w:rPr>
          <w:delText>24</w:delText>
        </w:r>
      </w:del>
      <w:r w:rsidR="001C7FE3" w:rsidRPr="0033116C">
        <w:rPr>
          <w:rFonts w:ascii="Corbel" w:hAnsi="Corbel"/>
          <w:noProof/>
          <w:webHidden/>
          <w:sz w:val="22"/>
          <w:szCs w:val="22"/>
        </w:rPr>
        <w:fldChar w:fldCharType="end"/>
      </w:r>
      <w:r>
        <w:rPr>
          <w:rFonts w:ascii="Corbel" w:hAnsi="Corbel"/>
          <w:noProof/>
          <w:sz w:val="22"/>
          <w:szCs w:val="22"/>
        </w:rPr>
        <w:fldChar w:fldCharType="end"/>
      </w:r>
    </w:p>
    <w:p w14:paraId="7DED0737" w14:textId="0C2D3A8A" w:rsidR="001C7FE3" w:rsidRPr="0033116C" w:rsidRDefault="00A012CD" w:rsidP="007F4D97">
      <w:pPr>
        <w:pStyle w:val="Inhopg2"/>
        <w:rPr>
          <w:rFonts w:ascii="Corbel" w:eastAsia="Times New Roman" w:hAnsi="Corbel"/>
          <w:noProof/>
          <w:kern w:val="0"/>
          <w:sz w:val="22"/>
          <w:szCs w:val="22"/>
        </w:rPr>
      </w:pPr>
      <w:hyperlink w:anchor="_Toc307220267" w:history="1">
        <w:r w:rsidR="001C7FE3" w:rsidRPr="0033116C">
          <w:rPr>
            <w:rStyle w:val="Hyperlink"/>
            <w:rFonts w:ascii="Corbel" w:hAnsi="Corbel"/>
            <w:noProof/>
            <w:sz w:val="22"/>
            <w:szCs w:val="22"/>
          </w:rPr>
          <w:t>3.21</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number</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_Toc307220267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24</w:t>
        </w:r>
        <w:r w:rsidR="001C7FE3" w:rsidRPr="0033116C">
          <w:rPr>
            <w:rFonts w:ascii="Corbel" w:hAnsi="Corbel"/>
            <w:noProof/>
            <w:webHidden/>
            <w:sz w:val="22"/>
            <w:szCs w:val="22"/>
          </w:rPr>
          <w:fldChar w:fldCharType="end"/>
        </w:r>
      </w:hyperlink>
    </w:p>
    <w:p w14:paraId="7DED0738" w14:textId="260FE18D" w:rsidR="001C7FE3" w:rsidRPr="0033116C" w:rsidRDefault="00A012CD" w:rsidP="007F4D97">
      <w:pPr>
        <w:pStyle w:val="Inhopg2"/>
        <w:rPr>
          <w:rFonts w:ascii="Corbel" w:eastAsia="Times New Roman" w:hAnsi="Corbel"/>
          <w:noProof/>
          <w:kern w:val="0"/>
          <w:sz w:val="22"/>
          <w:szCs w:val="22"/>
        </w:rPr>
      </w:pPr>
      <w:hyperlink w:anchor="_Toc307220268" w:history="1">
        <w:r w:rsidR="001C7FE3" w:rsidRPr="0033116C">
          <w:rPr>
            <w:rStyle w:val="Hyperlink"/>
            <w:rFonts w:ascii="Corbel" w:hAnsi="Corbel"/>
            <w:noProof/>
            <w:sz w:val="22"/>
            <w:szCs w:val="22"/>
          </w:rPr>
          <w:t>3.22</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objectCode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_Toc307220268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24</w:t>
        </w:r>
        <w:r w:rsidR="001C7FE3" w:rsidRPr="0033116C">
          <w:rPr>
            <w:rFonts w:ascii="Corbel" w:hAnsi="Corbel"/>
            <w:noProof/>
            <w:webHidden/>
            <w:sz w:val="22"/>
            <w:szCs w:val="22"/>
          </w:rPr>
          <w:fldChar w:fldCharType="end"/>
        </w:r>
      </w:hyperlink>
    </w:p>
    <w:p w14:paraId="7DED0739" w14:textId="77C602F4" w:rsidR="001C7FE3" w:rsidRPr="0033116C" w:rsidRDefault="00A012CD" w:rsidP="007F4D97">
      <w:pPr>
        <w:pStyle w:val="Inhopg2"/>
        <w:rPr>
          <w:rFonts w:ascii="Corbel" w:eastAsia="Times New Roman" w:hAnsi="Corbel"/>
          <w:noProof/>
          <w:kern w:val="0"/>
          <w:sz w:val="22"/>
          <w:szCs w:val="22"/>
        </w:rPr>
      </w:pPr>
      <w:hyperlink w:anchor="_Toc307220269" w:history="1">
        <w:r w:rsidR="001C7FE3" w:rsidRPr="0033116C">
          <w:rPr>
            <w:rStyle w:val="Hyperlink"/>
            <w:rFonts w:ascii="Corbel" w:hAnsi="Corbel"/>
            <w:noProof/>
            <w:sz w:val="22"/>
            <w:szCs w:val="22"/>
          </w:rPr>
          <w:t>3.23</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result</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_Toc307220269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24</w:t>
        </w:r>
        <w:r w:rsidR="001C7FE3" w:rsidRPr="0033116C">
          <w:rPr>
            <w:rFonts w:ascii="Corbel" w:hAnsi="Corbel"/>
            <w:noProof/>
            <w:webHidden/>
            <w:sz w:val="22"/>
            <w:szCs w:val="22"/>
          </w:rPr>
          <w:fldChar w:fldCharType="end"/>
        </w:r>
      </w:hyperlink>
    </w:p>
    <w:p w14:paraId="7DED073A" w14:textId="0E04A34A" w:rsidR="001C7FE3" w:rsidRPr="0033116C" w:rsidRDefault="00A012CD" w:rsidP="007F4D97">
      <w:pPr>
        <w:pStyle w:val="Inhopg2"/>
        <w:rPr>
          <w:rFonts w:ascii="Corbel" w:eastAsia="Times New Roman" w:hAnsi="Corbel"/>
          <w:noProof/>
          <w:kern w:val="0"/>
          <w:sz w:val="22"/>
          <w:szCs w:val="22"/>
        </w:rPr>
      </w:pPr>
      <w:hyperlink w:anchor="_Toc307220270" w:history="1">
        <w:r w:rsidR="001C7FE3" w:rsidRPr="0033116C">
          <w:rPr>
            <w:rStyle w:val="Hyperlink"/>
            <w:rFonts w:ascii="Corbel" w:hAnsi="Corbel"/>
            <w:noProof/>
            <w:sz w:val="22"/>
            <w:szCs w:val="22"/>
          </w:rPr>
          <w:t>3.24</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startDate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_Toc307220270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24</w:t>
        </w:r>
        <w:r w:rsidR="001C7FE3" w:rsidRPr="0033116C">
          <w:rPr>
            <w:rFonts w:ascii="Corbel" w:hAnsi="Corbel"/>
            <w:noProof/>
            <w:webHidden/>
            <w:sz w:val="22"/>
            <w:szCs w:val="22"/>
          </w:rPr>
          <w:fldChar w:fldCharType="end"/>
        </w:r>
      </w:hyperlink>
    </w:p>
    <w:p w14:paraId="7DED073B" w14:textId="07B897F3" w:rsidR="001C7FE3" w:rsidRPr="0033116C" w:rsidRDefault="00A012CD" w:rsidP="007F4D97">
      <w:pPr>
        <w:pStyle w:val="Inhopg2"/>
        <w:rPr>
          <w:rFonts w:ascii="Corbel" w:eastAsia="Times New Roman" w:hAnsi="Corbel"/>
          <w:noProof/>
          <w:kern w:val="0"/>
          <w:sz w:val="22"/>
          <w:szCs w:val="22"/>
        </w:rPr>
      </w:pPr>
      <w:hyperlink w:anchor="_Toc307220271" w:history="1">
        <w:r w:rsidR="001C7FE3" w:rsidRPr="0033116C">
          <w:rPr>
            <w:rStyle w:val="Hyperlink"/>
            <w:rFonts w:ascii="Corbel" w:hAnsi="Corbel"/>
            <w:noProof/>
            <w:sz w:val="22"/>
            <w:szCs w:val="22"/>
          </w:rPr>
          <w:t>3.25</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state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_Toc307220271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24</w:t>
        </w:r>
        <w:r w:rsidR="001C7FE3" w:rsidRPr="0033116C">
          <w:rPr>
            <w:rFonts w:ascii="Corbel" w:hAnsi="Corbel"/>
            <w:noProof/>
            <w:webHidden/>
            <w:sz w:val="22"/>
            <w:szCs w:val="22"/>
          </w:rPr>
          <w:fldChar w:fldCharType="end"/>
        </w:r>
      </w:hyperlink>
    </w:p>
    <w:p w14:paraId="7DED073C" w14:textId="49BB3320" w:rsidR="001C7FE3" w:rsidRPr="0033116C" w:rsidRDefault="00A012CD" w:rsidP="007F4D97">
      <w:pPr>
        <w:pStyle w:val="Inhopg2"/>
        <w:rPr>
          <w:rFonts w:ascii="Corbel" w:eastAsia="Times New Roman" w:hAnsi="Corbel"/>
          <w:noProof/>
          <w:kern w:val="0"/>
          <w:sz w:val="22"/>
          <w:szCs w:val="22"/>
        </w:rPr>
      </w:pPr>
      <w:hyperlink w:anchor="_Toc307220272" w:history="1">
        <w:r w:rsidR="001C7FE3" w:rsidRPr="0033116C">
          <w:rPr>
            <w:rStyle w:val="Hyperlink"/>
            <w:rFonts w:ascii="Corbel" w:hAnsi="Corbel"/>
            <w:noProof/>
            <w:sz w:val="22"/>
            <w:szCs w:val="22"/>
          </w:rPr>
          <w:t>3.26</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userLaMu</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_Toc307220272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25</w:t>
        </w:r>
        <w:r w:rsidR="001C7FE3" w:rsidRPr="0033116C">
          <w:rPr>
            <w:rFonts w:ascii="Corbel" w:hAnsi="Corbel"/>
            <w:noProof/>
            <w:webHidden/>
            <w:sz w:val="22"/>
            <w:szCs w:val="22"/>
          </w:rPr>
          <w:fldChar w:fldCharType="end"/>
        </w:r>
      </w:hyperlink>
    </w:p>
    <w:p w14:paraId="7DED073D" w14:textId="35CCD5B6" w:rsidR="001C7FE3" w:rsidRPr="0033116C" w:rsidRDefault="00A012CD" w:rsidP="007F4D97">
      <w:pPr>
        <w:pStyle w:val="Inhopg2"/>
        <w:rPr>
          <w:rFonts w:ascii="Corbel" w:eastAsia="Times New Roman" w:hAnsi="Corbel"/>
          <w:noProof/>
          <w:kern w:val="0"/>
          <w:sz w:val="22"/>
          <w:szCs w:val="22"/>
        </w:rPr>
      </w:pPr>
      <w:hyperlink w:anchor="_Toc307220273" w:history="1">
        <w:r w:rsidR="001C7FE3" w:rsidRPr="0033116C">
          <w:rPr>
            <w:rStyle w:val="Hyperlink"/>
            <w:rFonts w:ascii="Corbel" w:hAnsi="Corbel"/>
            <w:noProof/>
            <w:sz w:val="22"/>
            <w:szCs w:val="22"/>
          </w:rPr>
          <w:t>3.27</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userName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_Toc307220273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25</w:t>
        </w:r>
        <w:r w:rsidR="001C7FE3" w:rsidRPr="0033116C">
          <w:rPr>
            <w:rFonts w:ascii="Corbel" w:hAnsi="Corbel"/>
            <w:noProof/>
            <w:webHidden/>
            <w:sz w:val="22"/>
            <w:szCs w:val="22"/>
          </w:rPr>
          <w:fldChar w:fldCharType="end"/>
        </w:r>
      </w:hyperlink>
    </w:p>
    <w:p w14:paraId="7DED073E" w14:textId="4FA1069B" w:rsidR="001C7FE3" w:rsidRPr="0033116C" w:rsidRDefault="00A012CD" w:rsidP="007F4D97">
      <w:pPr>
        <w:pStyle w:val="Inhopg2"/>
        <w:rPr>
          <w:rStyle w:val="Hyperlink"/>
          <w:rFonts w:ascii="Corbel" w:hAnsi="Corbel"/>
          <w:noProof/>
          <w:sz w:val="22"/>
          <w:szCs w:val="22"/>
        </w:rPr>
      </w:pPr>
      <w:hyperlink w:anchor="_Toc307220274" w:history="1">
        <w:r w:rsidR="001C7FE3" w:rsidRPr="0033116C">
          <w:rPr>
            <w:rStyle w:val="Hyperlink"/>
            <w:rFonts w:ascii="Corbel" w:hAnsi="Corbel"/>
            <w:noProof/>
            <w:sz w:val="22"/>
            <w:szCs w:val="22"/>
          </w:rPr>
          <w:t>3.28</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versionNo</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_Toc307220274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r>
          <w:rPr>
            <w:rFonts w:ascii="Corbel" w:hAnsi="Corbel"/>
            <w:noProof/>
            <w:webHidden/>
            <w:sz w:val="22"/>
            <w:szCs w:val="22"/>
          </w:rPr>
          <w:t>25</w:t>
        </w:r>
        <w:r w:rsidR="001C7FE3" w:rsidRPr="0033116C">
          <w:rPr>
            <w:rFonts w:ascii="Corbel" w:hAnsi="Corbel"/>
            <w:noProof/>
            <w:webHidden/>
            <w:sz w:val="22"/>
            <w:szCs w:val="22"/>
          </w:rPr>
          <w:fldChar w:fldCharType="end"/>
        </w:r>
      </w:hyperlink>
    </w:p>
    <w:p w14:paraId="7DED073F" w14:textId="77777777" w:rsidR="008E57F9" w:rsidRPr="0033116C" w:rsidRDefault="008E57F9" w:rsidP="008E57F9">
      <w:pPr>
        <w:rPr>
          <w:rFonts w:ascii="Corbel" w:hAnsi="Corbel"/>
          <w:noProof/>
          <w:sz w:val="22"/>
          <w:szCs w:val="22"/>
        </w:rPr>
      </w:pPr>
    </w:p>
    <w:p w14:paraId="7DED0740" w14:textId="77777777" w:rsidR="00A353EB" w:rsidRPr="0033116C" w:rsidRDefault="00A353EB" w:rsidP="008E57F9">
      <w:pPr>
        <w:rPr>
          <w:rFonts w:ascii="Corbel" w:hAnsi="Corbel"/>
          <w:noProof/>
          <w:sz w:val="22"/>
          <w:szCs w:val="22"/>
        </w:rPr>
      </w:pPr>
    </w:p>
    <w:p w14:paraId="7DED0741" w14:textId="77777777" w:rsidR="00A353EB" w:rsidRPr="0033116C" w:rsidRDefault="00A353EB" w:rsidP="008E57F9">
      <w:pPr>
        <w:rPr>
          <w:rFonts w:ascii="Corbel" w:hAnsi="Corbel"/>
          <w:noProof/>
          <w:sz w:val="22"/>
          <w:szCs w:val="22"/>
        </w:rPr>
      </w:pPr>
    </w:p>
    <w:p w14:paraId="7DED0742" w14:textId="77777777" w:rsidR="00A353EB" w:rsidRPr="0033116C" w:rsidRDefault="00A353EB" w:rsidP="008E57F9">
      <w:pPr>
        <w:rPr>
          <w:rFonts w:ascii="Corbel" w:hAnsi="Corbel"/>
          <w:noProof/>
          <w:sz w:val="22"/>
          <w:szCs w:val="22"/>
        </w:rPr>
      </w:pPr>
    </w:p>
    <w:p w14:paraId="7DED0743" w14:textId="348E2BA1" w:rsidR="001C7FE3" w:rsidRPr="0033116C" w:rsidRDefault="00A012CD">
      <w:pPr>
        <w:pStyle w:val="Inhopg1"/>
        <w:tabs>
          <w:tab w:val="left" w:pos="440"/>
          <w:tab w:val="right" w:leader="dot" w:pos="9060"/>
        </w:tabs>
        <w:rPr>
          <w:rFonts w:ascii="Corbel" w:eastAsia="Times New Roman" w:hAnsi="Corbel"/>
          <w:noProof/>
          <w:kern w:val="0"/>
          <w:sz w:val="22"/>
          <w:szCs w:val="22"/>
        </w:rPr>
      </w:pPr>
      <w:r>
        <w:rPr>
          <w:rStyle w:val="Hyperlink"/>
          <w:rFonts w:ascii="Corbel" w:hAnsi="Corbel"/>
          <w:noProof/>
          <w:sz w:val="22"/>
          <w:szCs w:val="22"/>
        </w:rPr>
        <w:fldChar w:fldCharType="begin"/>
      </w:r>
      <w:r>
        <w:rPr>
          <w:rStyle w:val="Hyperlink"/>
          <w:rFonts w:ascii="Corbel" w:hAnsi="Corbel"/>
          <w:noProof/>
          <w:sz w:val="22"/>
          <w:szCs w:val="22"/>
        </w:rPr>
        <w:instrText xml:space="preserve"> HYPERLINK \l "_Toc307220275" </w:instrText>
      </w:r>
      <w:r>
        <w:rPr>
          <w:rStyle w:val="Hyperlink"/>
          <w:rFonts w:ascii="Corbel" w:hAnsi="Corbel"/>
          <w:noProof/>
          <w:sz w:val="22"/>
          <w:szCs w:val="22"/>
        </w:rPr>
        <w:fldChar w:fldCharType="separate"/>
      </w:r>
      <w:r w:rsidR="001C7FE3" w:rsidRPr="0033116C">
        <w:rPr>
          <w:rStyle w:val="Hyperlink"/>
          <w:rFonts w:ascii="Corbel" w:hAnsi="Corbel"/>
          <w:noProof/>
          <w:sz w:val="22"/>
          <w:szCs w:val="22"/>
        </w:rPr>
        <w:t>4</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Referenties</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_Toc307220275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ins w:id="20" w:author="Willems, P.H. (Peter)" w:date="2019-03-27T10:53:00Z">
        <w:r>
          <w:rPr>
            <w:rFonts w:ascii="Corbel" w:hAnsi="Corbel"/>
            <w:noProof/>
            <w:webHidden/>
            <w:sz w:val="22"/>
            <w:szCs w:val="22"/>
          </w:rPr>
          <w:t>26</w:t>
        </w:r>
      </w:ins>
      <w:del w:id="21" w:author="Willems, P.H. (Peter)" w:date="2019-03-27T10:52:00Z">
        <w:r w:rsidR="00F36B1A" w:rsidRPr="0033116C" w:rsidDel="00EB337A">
          <w:rPr>
            <w:rFonts w:ascii="Corbel" w:hAnsi="Corbel"/>
            <w:noProof/>
            <w:webHidden/>
            <w:sz w:val="22"/>
            <w:szCs w:val="22"/>
          </w:rPr>
          <w:delText>27</w:delText>
        </w:r>
      </w:del>
      <w:r w:rsidR="001C7FE3" w:rsidRPr="0033116C">
        <w:rPr>
          <w:rFonts w:ascii="Corbel" w:hAnsi="Corbel"/>
          <w:noProof/>
          <w:webHidden/>
          <w:sz w:val="22"/>
          <w:szCs w:val="22"/>
        </w:rPr>
        <w:fldChar w:fldCharType="end"/>
      </w:r>
      <w:r>
        <w:rPr>
          <w:rFonts w:ascii="Corbel" w:hAnsi="Corbel"/>
          <w:noProof/>
          <w:sz w:val="22"/>
          <w:szCs w:val="22"/>
        </w:rPr>
        <w:fldChar w:fldCharType="end"/>
      </w:r>
    </w:p>
    <w:p w14:paraId="7DED0744" w14:textId="43F47253" w:rsidR="001C7FE3" w:rsidRPr="0033116C" w:rsidRDefault="00A012CD" w:rsidP="007F4D97">
      <w:pPr>
        <w:pStyle w:val="Inhopg2"/>
        <w:rPr>
          <w:rFonts w:ascii="Corbel" w:eastAsia="Times New Roman" w:hAnsi="Corbel"/>
          <w:noProof/>
          <w:kern w:val="0"/>
          <w:sz w:val="22"/>
          <w:szCs w:val="22"/>
        </w:rPr>
      </w:pPr>
      <w:r>
        <w:rPr>
          <w:rStyle w:val="Hyperlink"/>
          <w:rFonts w:ascii="Corbel" w:hAnsi="Corbel"/>
          <w:noProof/>
          <w:sz w:val="22"/>
          <w:szCs w:val="22"/>
        </w:rPr>
        <w:fldChar w:fldCharType="begin"/>
      </w:r>
      <w:r>
        <w:rPr>
          <w:rStyle w:val="Hyperlink"/>
          <w:rFonts w:ascii="Corbel" w:hAnsi="Corbel"/>
          <w:noProof/>
          <w:sz w:val="22"/>
          <w:szCs w:val="22"/>
        </w:rPr>
        <w:instrText xml:space="preserve"> HYPERLINK \l "_Toc307220276" </w:instrText>
      </w:r>
      <w:r>
        <w:rPr>
          <w:rStyle w:val="Hyperlink"/>
          <w:rFonts w:ascii="Corbel" w:hAnsi="Corbel"/>
          <w:noProof/>
          <w:sz w:val="22"/>
          <w:szCs w:val="22"/>
        </w:rPr>
        <w:fldChar w:fldCharType="separate"/>
      </w:r>
      <w:r w:rsidR="001C7FE3" w:rsidRPr="0033116C">
        <w:rPr>
          <w:rStyle w:val="Hyperlink"/>
          <w:rFonts w:ascii="Corbel" w:hAnsi="Corbel"/>
          <w:noProof/>
          <w:sz w:val="22"/>
          <w:szCs w:val="22"/>
        </w:rPr>
        <w:t>4.1</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appendixGroup</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_Toc307220276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ins w:id="22" w:author="Willems, P.H. (Peter)" w:date="2019-03-27T10:53:00Z">
        <w:r>
          <w:rPr>
            <w:rFonts w:ascii="Corbel" w:hAnsi="Corbel"/>
            <w:noProof/>
            <w:webHidden/>
            <w:sz w:val="22"/>
            <w:szCs w:val="22"/>
          </w:rPr>
          <w:t>26</w:t>
        </w:r>
      </w:ins>
      <w:del w:id="23" w:author="Willems, P.H. (Peter)" w:date="2019-03-27T10:52:00Z">
        <w:r w:rsidR="00F36B1A" w:rsidRPr="0033116C" w:rsidDel="00EB337A">
          <w:rPr>
            <w:rFonts w:ascii="Corbel" w:hAnsi="Corbel"/>
            <w:noProof/>
            <w:webHidden/>
            <w:sz w:val="22"/>
            <w:szCs w:val="22"/>
          </w:rPr>
          <w:delText>27</w:delText>
        </w:r>
      </w:del>
      <w:r w:rsidR="001C7FE3" w:rsidRPr="0033116C">
        <w:rPr>
          <w:rFonts w:ascii="Corbel" w:hAnsi="Corbel"/>
          <w:noProof/>
          <w:webHidden/>
          <w:sz w:val="22"/>
          <w:szCs w:val="22"/>
        </w:rPr>
        <w:fldChar w:fldCharType="end"/>
      </w:r>
      <w:r>
        <w:rPr>
          <w:rFonts w:ascii="Corbel" w:hAnsi="Corbel"/>
          <w:noProof/>
          <w:sz w:val="22"/>
          <w:szCs w:val="22"/>
        </w:rPr>
        <w:fldChar w:fldCharType="end"/>
      </w:r>
    </w:p>
    <w:p w14:paraId="7DED0745" w14:textId="151C2B47" w:rsidR="001C7FE3" w:rsidRPr="0033116C" w:rsidRDefault="00A012CD" w:rsidP="007F4D97">
      <w:pPr>
        <w:pStyle w:val="Inhopg2"/>
        <w:rPr>
          <w:rFonts w:ascii="Corbel" w:eastAsia="Times New Roman" w:hAnsi="Corbel"/>
          <w:noProof/>
          <w:kern w:val="0"/>
          <w:sz w:val="22"/>
          <w:szCs w:val="22"/>
        </w:rPr>
      </w:pPr>
      <w:r>
        <w:rPr>
          <w:rStyle w:val="Hyperlink"/>
          <w:rFonts w:ascii="Corbel" w:hAnsi="Corbel"/>
          <w:noProof/>
          <w:sz w:val="22"/>
          <w:szCs w:val="22"/>
        </w:rPr>
        <w:fldChar w:fldCharType="begin"/>
      </w:r>
      <w:r>
        <w:rPr>
          <w:rStyle w:val="Hyperlink"/>
          <w:rFonts w:ascii="Corbel" w:hAnsi="Corbel"/>
          <w:noProof/>
          <w:sz w:val="22"/>
          <w:szCs w:val="22"/>
        </w:rPr>
        <w:instrText xml:space="preserve"> HYPERLINK \l "_Toc307220277" </w:instrText>
      </w:r>
      <w:r>
        <w:rPr>
          <w:rStyle w:val="Hyperlink"/>
          <w:rFonts w:ascii="Corbel" w:hAnsi="Corbel"/>
          <w:noProof/>
          <w:sz w:val="22"/>
          <w:szCs w:val="22"/>
        </w:rPr>
        <w:fldChar w:fldCharType="separate"/>
      </w:r>
      <w:r w:rsidR="001C7FE3" w:rsidRPr="0033116C">
        <w:rPr>
          <w:rStyle w:val="Hyperlink"/>
          <w:rFonts w:ascii="Corbel" w:hAnsi="Corbel"/>
          <w:noProof/>
          <w:sz w:val="22"/>
          <w:szCs w:val="22"/>
        </w:rPr>
        <w:t>4.2</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contactPerson</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_Toc307220277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ins w:id="24" w:author="Willems, P.H. (Peter)" w:date="2019-03-27T10:53:00Z">
        <w:r>
          <w:rPr>
            <w:rFonts w:ascii="Corbel" w:hAnsi="Corbel"/>
            <w:noProof/>
            <w:webHidden/>
            <w:sz w:val="22"/>
            <w:szCs w:val="22"/>
          </w:rPr>
          <w:t>26</w:t>
        </w:r>
      </w:ins>
      <w:del w:id="25" w:author="Willems, P.H. (Peter)" w:date="2019-03-27T10:52:00Z">
        <w:r w:rsidR="00F36B1A" w:rsidRPr="0033116C" w:rsidDel="00EB337A">
          <w:rPr>
            <w:rFonts w:ascii="Corbel" w:hAnsi="Corbel"/>
            <w:noProof/>
            <w:webHidden/>
            <w:sz w:val="22"/>
            <w:szCs w:val="22"/>
          </w:rPr>
          <w:delText>27</w:delText>
        </w:r>
      </w:del>
      <w:r w:rsidR="001C7FE3" w:rsidRPr="0033116C">
        <w:rPr>
          <w:rFonts w:ascii="Corbel" w:hAnsi="Corbel"/>
          <w:noProof/>
          <w:webHidden/>
          <w:sz w:val="22"/>
          <w:szCs w:val="22"/>
        </w:rPr>
        <w:fldChar w:fldCharType="end"/>
      </w:r>
      <w:r>
        <w:rPr>
          <w:rFonts w:ascii="Corbel" w:hAnsi="Corbel"/>
          <w:noProof/>
          <w:sz w:val="22"/>
          <w:szCs w:val="22"/>
        </w:rPr>
        <w:fldChar w:fldCharType="end"/>
      </w:r>
    </w:p>
    <w:p w14:paraId="7DED0746" w14:textId="5CE58BE9" w:rsidR="001C7FE3" w:rsidRPr="0033116C" w:rsidRDefault="00A012CD" w:rsidP="007F4D97">
      <w:pPr>
        <w:pStyle w:val="Inhopg2"/>
        <w:rPr>
          <w:rFonts w:ascii="Corbel" w:eastAsia="Times New Roman" w:hAnsi="Corbel"/>
          <w:noProof/>
          <w:kern w:val="0"/>
          <w:sz w:val="22"/>
          <w:szCs w:val="22"/>
        </w:rPr>
      </w:pPr>
      <w:r>
        <w:rPr>
          <w:rStyle w:val="Hyperlink"/>
          <w:rFonts w:ascii="Corbel" w:hAnsi="Corbel"/>
          <w:noProof/>
          <w:sz w:val="22"/>
          <w:szCs w:val="22"/>
        </w:rPr>
        <w:fldChar w:fldCharType="begin"/>
      </w:r>
      <w:r>
        <w:rPr>
          <w:rStyle w:val="Hyperlink"/>
          <w:rFonts w:ascii="Corbel" w:hAnsi="Corbel"/>
          <w:noProof/>
          <w:sz w:val="22"/>
          <w:szCs w:val="22"/>
        </w:rPr>
        <w:instrText xml:space="preserve"> HYPERLINK \l "_Toc307220278" </w:instrText>
      </w:r>
      <w:r>
        <w:rPr>
          <w:rStyle w:val="Hyperlink"/>
          <w:rFonts w:ascii="Corbel" w:hAnsi="Corbel"/>
          <w:noProof/>
          <w:sz w:val="22"/>
          <w:szCs w:val="22"/>
        </w:rPr>
        <w:fldChar w:fldCharType="separate"/>
      </w:r>
      <w:r w:rsidR="001C7FE3" w:rsidRPr="0033116C">
        <w:rPr>
          <w:rStyle w:val="Hyperlink"/>
          <w:rFonts w:ascii="Corbel" w:hAnsi="Corbel"/>
          <w:noProof/>
          <w:sz w:val="22"/>
          <w:szCs w:val="22"/>
        </w:rPr>
        <w:t>4.3</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executor</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_Toc307220278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ins w:id="26" w:author="Willems, P.H. (Peter)" w:date="2019-03-27T10:53:00Z">
        <w:r>
          <w:rPr>
            <w:rFonts w:ascii="Corbel" w:hAnsi="Corbel"/>
            <w:noProof/>
            <w:webHidden/>
            <w:sz w:val="22"/>
            <w:szCs w:val="22"/>
          </w:rPr>
          <w:t>26</w:t>
        </w:r>
      </w:ins>
      <w:del w:id="27" w:author="Willems, P.H. (Peter)" w:date="2019-03-27T10:52:00Z">
        <w:r w:rsidR="00F36B1A" w:rsidRPr="0033116C" w:rsidDel="00EB337A">
          <w:rPr>
            <w:rFonts w:ascii="Corbel" w:hAnsi="Corbel"/>
            <w:noProof/>
            <w:webHidden/>
            <w:sz w:val="22"/>
            <w:szCs w:val="22"/>
          </w:rPr>
          <w:delText>27</w:delText>
        </w:r>
      </w:del>
      <w:r w:rsidR="001C7FE3" w:rsidRPr="0033116C">
        <w:rPr>
          <w:rFonts w:ascii="Corbel" w:hAnsi="Corbel"/>
          <w:noProof/>
          <w:webHidden/>
          <w:sz w:val="22"/>
          <w:szCs w:val="22"/>
        </w:rPr>
        <w:fldChar w:fldCharType="end"/>
      </w:r>
      <w:r>
        <w:rPr>
          <w:rFonts w:ascii="Corbel" w:hAnsi="Corbel"/>
          <w:noProof/>
          <w:sz w:val="22"/>
          <w:szCs w:val="22"/>
        </w:rPr>
        <w:fldChar w:fldCharType="end"/>
      </w:r>
    </w:p>
    <w:p w14:paraId="7DED0747" w14:textId="31142A94" w:rsidR="001C7FE3" w:rsidRPr="0033116C" w:rsidRDefault="00A012CD" w:rsidP="007F4D97">
      <w:pPr>
        <w:pStyle w:val="Inhopg2"/>
        <w:rPr>
          <w:rFonts w:ascii="Corbel" w:eastAsia="Times New Roman" w:hAnsi="Corbel"/>
          <w:noProof/>
          <w:kern w:val="0"/>
          <w:sz w:val="22"/>
          <w:szCs w:val="22"/>
        </w:rPr>
      </w:pPr>
      <w:r>
        <w:rPr>
          <w:rStyle w:val="Hyperlink"/>
          <w:rFonts w:ascii="Corbel" w:hAnsi="Corbel"/>
          <w:noProof/>
          <w:sz w:val="22"/>
          <w:szCs w:val="22"/>
        </w:rPr>
        <w:fldChar w:fldCharType="begin"/>
      </w:r>
      <w:r>
        <w:rPr>
          <w:rStyle w:val="Hyperlink"/>
          <w:rFonts w:ascii="Corbel" w:hAnsi="Corbel"/>
          <w:noProof/>
          <w:sz w:val="22"/>
          <w:szCs w:val="22"/>
        </w:rPr>
        <w:instrText xml:space="preserve"> HYPERLINK \l "_Toc307220279" </w:instrText>
      </w:r>
      <w:r>
        <w:rPr>
          <w:rStyle w:val="Hyperlink"/>
          <w:rFonts w:ascii="Corbel" w:hAnsi="Corbel"/>
          <w:noProof/>
          <w:sz w:val="22"/>
          <w:szCs w:val="22"/>
        </w:rPr>
        <w:fldChar w:fldCharType="separate"/>
      </w:r>
      <w:r w:rsidR="001C7FE3" w:rsidRPr="0033116C">
        <w:rPr>
          <w:rStyle w:val="Hyperlink"/>
          <w:rFonts w:ascii="Corbel" w:hAnsi="Corbel"/>
          <w:noProof/>
          <w:sz w:val="22"/>
          <w:szCs w:val="22"/>
        </w:rPr>
        <w:t>4.4</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group</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_Toc307220279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ins w:id="28" w:author="Willems, P.H. (Peter)" w:date="2019-03-27T10:53:00Z">
        <w:r>
          <w:rPr>
            <w:rFonts w:ascii="Corbel" w:hAnsi="Corbel"/>
            <w:noProof/>
            <w:webHidden/>
            <w:sz w:val="22"/>
            <w:szCs w:val="22"/>
          </w:rPr>
          <w:t>26</w:t>
        </w:r>
      </w:ins>
      <w:del w:id="29" w:author="Willems, P.H. (Peter)" w:date="2019-03-27T10:52:00Z">
        <w:r w:rsidR="00F36B1A" w:rsidRPr="0033116C" w:rsidDel="00EB337A">
          <w:rPr>
            <w:rFonts w:ascii="Corbel" w:hAnsi="Corbel"/>
            <w:noProof/>
            <w:webHidden/>
            <w:sz w:val="22"/>
            <w:szCs w:val="22"/>
          </w:rPr>
          <w:delText>27</w:delText>
        </w:r>
      </w:del>
      <w:r w:rsidR="001C7FE3" w:rsidRPr="0033116C">
        <w:rPr>
          <w:rFonts w:ascii="Corbel" w:hAnsi="Corbel"/>
          <w:noProof/>
          <w:webHidden/>
          <w:sz w:val="22"/>
          <w:szCs w:val="22"/>
        </w:rPr>
        <w:fldChar w:fldCharType="end"/>
      </w:r>
      <w:r>
        <w:rPr>
          <w:rFonts w:ascii="Corbel" w:hAnsi="Corbel"/>
          <w:noProof/>
          <w:sz w:val="22"/>
          <w:szCs w:val="22"/>
        </w:rPr>
        <w:fldChar w:fldCharType="end"/>
      </w:r>
    </w:p>
    <w:p w14:paraId="7DED0748" w14:textId="6C488AC5" w:rsidR="001C7FE3" w:rsidRPr="0033116C" w:rsidRDefault="00A012CD" w:rsidP="007F4D97">
      <w:pPr>
        <w:pStyle w:val="Inhopg2"/>
        <w:rPr>
          <w:rFonts w:ascii="Corbel" w:eastAsia="Times New Roman" w:hAnsi="Corbel"/>
          <w:noProof/>
          <w:kern w:val="0"/>
          <w:sz w:val="22"/>
          <w:szCs w:val="22"/>
        </w:rPr>
      </w:pPr>
      <w:r>
        <w:rPr>
          <w:rStyle w:val="Hyperlink"/>
          <w:rFonts w:ascii="Corbel" w:hAnsi="Corbel"/>
          <w:noProof/>
          <w:sz w:val="22"/>
          <w:szCs w:val="22"/>
        </w:rPr>
        <w:fldChar w:fldCharType="begin"/>
      </w:r>
      <w:r>
        <w:rPr>
          <w:rStyle w:val="Hyperlink"/>
          <w:rFonts w:ascii="Corbel" w:hAnsi="Corbel"/>
          <w:noProof/>
          <w:sz w:val="22"/>
          <w:szCs w:val="22"/>
        </w:rPr>
        <w:instrText xml:space="preserve"> HYPERLINK \l "_Toc307220280" </w:instrText>
      </w:r>
      <w:r>
        <w:rPr>
          <w:rStyle w:val="Hyperlink"/>
          <w:rFonts w:ascii="Corbel" w:hAnsi="Corbel"/>
          <w:noProof/>
          <w:sz w:val="22"/>
          <w:szCs w:val="22"/>
        </w:rPr>
        <w:fldChar w:fldCharType="separate"/>
      </w:r>
      <w:r w:rsidR="001C7FE3" w:rsidRPr="0033116C">
        <w:rPr>
          <w:rStyle w:val="Hyperlink"/>
          <w:rFonts w:ascii="Corbel" w:hAnsi="Corbel"/>
          <w:noProof/>
          <w:sz w:val="22"/>
          <w:szCs w:val="22"/>
        </w:rPr>
        <w:t>4.5</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Initiator</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_Toc307220280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ins w:id="30" w:author="Willems, P.H. (Peter)" w:date="2019-03-27T10:53:00Z">
        <w:r>
          <w:rPr>
            <w:rFonts w:ascii="Corbel" w:hAnsi="Corbel"/>
            <w:noProof/>
            <w:webHidden/>
            <w:sz w:val="22"/>
            <w:szCs w:val="22"/>
          </w:rPr>
          <w:t>27</w:t>
        </w:r>
      </w:ins>
      <w:del w:id="31" w:author="Willems, P.H. (Peter)" w:date="2019-03-27T10:52:00Z">
        <w:r w:rsidR="00F36B1A" w:rsidRPr="0033116C" w:rsidDel="00EB337A">
          <w:rPr>
            <w:rFonts w:ascii="Corbel" w:hAnsi="Corbel"/>
            <w:noProof/>
            <w:webHidden/>
            <w:sz w:val="22"/>
            <w:szCs w:val="22"/>
          </w:rPr>
          <w:delText>28</w:delText>
        </w:r>
      </w:del>
      <w:r w:rsidR="001C7FE3" w:rsidRPr="0033116C">
        <w:rPr>
          <w:rFonts w:ascii="Corbel" w:hAnsi="Corbel"/>
          <w:noProof/>
          <w:webHidden/>
          <w:sz w:val="22"/>
          <w:szCs w:val="22"/>
        </w:rPr>
        <w:fldChar w:fldCharType="end"/>
      </w:r>
      <w:r>
        <w:rPr>
          <w:rFonts w:ascii="Corbel" w:hAnsi="Corbel"/>
          <w:noProof/>
          <w:sz w:val="22"/>
          <w:szCs w:val="22"/>
        </w:rPr>
        <w:fldChar w:fldCharType="end"/>
      </w:r>
    </w:p>
    <w:p w14:paraId="7DED0749" w14:textId="513F8D2D" w:rsidR="001C7FE3" w:rsidRPr="0033116C" w:rsidRDefault="00A012CD" w:rsidP="007F4D97">
      <w:pPr>
        <w:pStyle w:val="Inhopg2"/>
        <w:rPr>
          <w:rFonts w:ascii="Corbel" w:eastAsia="Times New Roman" w:hAnsi="Corbel"/>
          <w:noProof/>
          <w:kern w:val="0"/>
          <w:sz w:val="22"/>
          <w:szCs w:val="22"/>
        </w:rPr>
      </w:pPr>
      <w:r>
        <w:rPr>
          <w:rStyle w:val="Hyperlink"/>
          <w:rFonts w:ascii="Corbel" w:hAnsi="Corbel"/>
          <w:noProof/>
          <w:sz w:val="22"/>
          <w:szCs w:val="22"/>
        </w:rPr>
        <w:fldChar w:fldCharType="begin"/>
      </w:r>
      <w:r>
        <w:rPr>
          <w:rStyle w:val="Hyperlink"/>
          <w:rFonts w:ascii="Corbel" w:hAnsi="Corbel"/>
          <w:noProof/>
          <w:sz w:val="22"/>
          <w:szCs w:val="22"/>
        </w:rPr>
        <w:instrText xml:space="preserve"> HYPERLINK \l "_Toc307220281" </w:instrText>
      </w:r>
      <w:r>
        <w:rPr>
          <w:rStyle w:val="Hyperlink"/>
          <w:rFonts w:ascii="Corbel" w:hAnsi="Corbel"/>
          <w:noProof/>
          <w:sz w:val="22"/>
          <w:szCs w:val="22"/>
        </w:rPr>
        <w:fldChar w:fldCharType="separate"/>
      </w:r>
      <w:r w:rsidR="001C7FE3" w:rsidRPr="0033116C">
        <w:rPr>
          <w:rStyle w:val="Hyperlink"/>
          <w:rFonts w:ascii="Corbel" w:hAnsi="Corbel"/>
          <w:noProof/>
          <w:sz w:val="22"/>
          <w:szCs w:val="22"/>
        </w:rPr>
        <w:t>4.6</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message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_Toc307220281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ins w:id="32" w:author="Willems, P.H. (Peter)" w:date="2019-03-27T10:53:00Z">
        <w:r>
          <w:rPr>
            <w:rFonts w:ascii="Corbel" w:hAnsi="Corbel"/>
            <w:noProof/>
            <w:webHidden/>
            <w:sz w:val="22"/>
            <w:szCs w:val="22"/>
          </w:rPr>
          <w:t>27</w:t>
        </w:r>
      </w:ins>
      <w:del w:id="33" w:author="Willems, P.H. (Peter)" w:date="2019-03-27T10:52:00Z">
        <w:r w:rsidR="00F36B1A" w:rsidRPr="0033116C" w:rsidDel="00EB337A">
          <w:rPr>
            <w:rFonts w:ascii="Corbel" w:hAnsi="Corbel"/>
            <w:noProof/>
            <w:webHidden/>
            <w:sz w:val="22"/>
            <w:szCs w:val="22"/>
          </w:rPr>
          <w:delText>28</w:delText>
        </w:r>
      </w:del>
      <w:r w:rsidR="001C7FE3" w:rsidRPr="0033116C">
        <w:rPr>
          <w:rFonts w:ascii="Corbel" w:hAnsi="Corbel"/>
          <w:noProof/>
          <w:webHidden/>
          <w:sz w:val="22"/>
          <w:szCs w:val="22"/>
        </w:rPr>
        <w:fldChar w:fldCharType="end"/>
      </w:r>
      <w:r>
        <w:rPr>
          <w:rFonts w:ascii="Corbel" w:hAnsi="Corbel"/>
          <w:noProof/>
          <w:sz w:val="22"/>
          <w:szCs w:val="22"/>
        </w:rPr>
        <w:fldChar w:fldCharType="end"/>
      </w:r>
    </w:p>
    <w:p w14:paraId="7DED074A" w14:textId="43DD834E" w:rsidR="001C7FE3" w:rsidRPr="0033116C" w:rsidRDefault="00A012CD" w:rsidP="007F4D97">
      <w:pPr>
        <w:pStyle w:val="Inhopg2"/>
        <w:rPr>
          <w:rFonts w:ascii="Corbel" w:eastAsia="Times New Roman" w:hAnsi="Corbel"/>
          <w:noProof/>
          <w:kern w:val="0"/>
          <w:sz w:val="22"/>
          <w:szCs w:val="22"/>
        </w:rPr>
      </w:pPr>
      <w:r>
        <w:rPr>
          <w:rStyle w:val="Hyperlink"/>
          <w:rFonts w:ascii="Corbel" w:hAnsi="Corbel"/>
          <w:noProof/>
          <w:sz w:val="22"/>
          <w:szCs w:val="22"/>
        </w:rPr>
        <w:fldChar w:fldCharType="begin"/>
      </w:r>
      <w:r>
        <w:rPr>
          <w:rStyle w:val="Hyperlink"/>
          <w:rFonts w:ascii="Corbel" w:hAnsi="Corbel"/>
          <w:noProof/>
          <w:sz w:val="22"/>
          <w:szCs w:val="22"/>
        </w:rPr>
        <w:instrText xml:space="preserve"> HYPERLINK \l "_Toc307220282" </w:instrText>
      </w:r>
      <w:r>
        <w:rPr>
          <w:rStyle w:val="Hyperlink"/>
          <w:rFonts w:ascii="Corbel" w:hAnsi="Corbel"/>
          <w:noProof/>
          <w:sz w:val="22"/>
          <w:szCs w:val="22"/>
        </w:rPr>
        <w:fldChar w:fldCharType="separate"/>
      </w:r>
      <w:r w:rsidR="001C7FE3" w:rsidRPr="0033116C">
        <w:rPr>
          <w:rStyle w:val="Hyperlink"/>
          <w:rFonts w:ascii="Corbel" w:hAnsi="Corbel"/>
          <w:noProof/>
          <w:sz w:val="22"/>
          <w:szCs w:val="22"/>
        </w:rPr>
        <w:t>4.7</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messageInTransaction</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_Toc307220282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ins w:id="34" w:author="Willems, P.H. (Peter)" w:date="2019-03-27T10:53:00Z">
        <w:r>
          <w:rPr>
            <w:rFonts w:ascii="Corbel" w:hAnsi="Corbel"/>
            <w:noProof/>
            <w:webHidden/>
            <w:sz w:val="22"/>
            <w:szCs w:val="22"/>
          </w:rPr>
          <w:t>27</w:t>
        </w:r>
      </w:ins>
      <w:del w:id="35" w:author="Willems, P.H. (Peter)" w:date="2019-03-27T10:52:00Z">
        <w:r w:rsidR="00F36B1A" w:rsidRPr="0033116C" w:rsidDel="00EB337A">
          <w:rPr>
            <w:rFonts w:ascii="Corbel" w:hAnsi="Corbel"/>
            <w:noProof/>
            <w:webHidden/>
            <w:sz w:val="22"/>
            <w:szCs w:val="22"/>
          </w:rPr>
          <w:delText>28</w:delText>
        </w:r>
      </w:del>
      <w:r w:rsidR="001C7FE3" w:rsidRPr="0033116C">
        <w:rPr>
          <w:rFonts w:ascii="Corbel" w:hAnsi="Corbel"/>
          <w:noProof/>
          <w:webHidden/>
          <w:sz w:val="22"/>
          <w:szCs w:val="22"/>
        </w:rPr>
        <w:fldChar w:fldCharType="end"/>
      </w:r>
      <w:r>
        <w:rPr>
          <w:rFonts w:ascii="Corbel" w:hAnsi="Corbel"/>
          <w:noProof/>
          <w:sz w:val="22"/>
          <w:szCs w:val="22"/>
        </w:rPr>
        <w:fldChar w:fldCharType="end"/>
      </w:r>
    </w:p>
    <w:p w14:paraId="7DED074B" w14:textId="2924D59D" w:rsidR="001C7FE3" w:rsidRPr="0033116C" w:rsidRDefault="00A012CD" w:rsidP="007F4D97">
      <w:pPr>
        <w:pStyle w:val="Inhopg2"/>
        <w:rPr>
          <w:rFonts w:ascii="Corbel" w:eastAsia="Times New Roman" w:hAnsi="Corbel"/>
          <w:noProof/>
          <w:kern w:val="0"/>
          <w:sz w:val="22"/>
          <w:szCs w:val="22"/>
        </w:rPr>
      </w:pPr>
      <w:r>
        <w:rPr>
          <w:rStyle w:val="Hyperlink"/>
          <w:rFonts w:ascii="Corbel" w:hAnsi="Corbel"/>
          <w:noProof/>
          <w:sz w:val="22"/>
          <w:szCs w:val="22"/>
        </w:rPr>
        <w:fldChar w:fldCharType="begin"/>
      </w:r>
      <w:r>
        <w:rPr>
          <w:rStyle w:val="Hyperlink"/>
          <w:rFonts w:ascii="Corbel" w:hAnsi="Corbel"/>
          <w:noProof/>
          <w:sz w:val="22"/>
          <w:szCs w:val="22"/>
        </w:rPr>
        <w:instrText xml:space="preserve"> HYPERLINK \l "_Toc307220283" </w:instrText>
      </w:r>
      <w:r>
        <w:rPr>
          <w:rStyle w:val="Hyperlink"/>
          <w:rFonts w:ascii="Corbel" w:hAnsi="Corbel"/>
          <w:noProof/>
          <w:sz w:val="22"/>
          <w:szCs w:val="22"/>
        </w:rPr>
        <w:fldChar w:fldCharType="separate"/>
      </w:r>
      <w:r w:rsidR="001C7FE3" w:rsidRPr="0033116C">
        <w:rPr>
          <w:rStyle w:val="Hyperlink"/>
          <w:rFonts w:ascii="Corbel" w:hAnsi="Corbel"/>
          <w:noProof/>
          <w:sz w:val="22"/>
          <w:szCs w:val="22"/>
        </w:rPr>
        <w:t>4.8</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organisation</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_Toc307220283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ins w:id="36" w:author="Willems, P.H. (Peter)" w:date="2019-03-27T10:53:00Z">
        <w:r>
          <w:rPr>
            <w:rFonts w:ascii="Corbel" w:hAnsi="Corbel"/>
            <w:noProof/>
            <w:webHidden/>
            <w:sz w:val="22"/>
            <w:szCs w:val="22"/>
          </w:rPr>
          <w:t>27</w:t>
        </w:r>
      </w:ins>
      <w:del w:id="37" w:author="Willems, P.H. (Peter)" w:date="2019-03-27T10:52:00Z">
        <w:r w:rsidR="00F36B1A" w:rsidRPr="0033116C" w:rsidDel="00EB337A">
          <w:rPr>
            <w:rFonts w:ascii="Corbel" w:hAnsi="Corbel"/>
            <w:noProof/>
            <w:webHidden/>
            <w:sz w:val="22"/>
            <w:szCs w:val="22"/>
          </w:rPr>
          <w:delText>28</w:delText>
        </w:r>
      </w:del>
      <w:r w:rsidR="001C7FE3" w:rsidRPr="0033116C">
        <w:rPr>
          <w:rFonts w:ascii="Corbel" w:hAnsi="Corbel"/>
          <w:noProof/>
          <w:webHidden/>
          <w:sz w:val="22"/>
          <w:szCs w:val="22"/>
        </w:rPr>
        <w:fldChar w:fldCharType="end"/>
      </w:r>
      <w:r>
        <w:rPr>
          <w:rFonts w:ascii="Corbel" w:hAnsi="Corbel"/>
          <w:noProof/>
          <w:sz w:val="22"/>
          <w:szCs w:val="22"/>
        </w:rPr>
        <w:fldChar w:fldCharType="end"/>
      </w:r>
    </w:p>
    <w:p w14:paraId="7DED074C" w14:textId="4533BE2E" w:rsidR="001C7FE3" w:rsidRPr="0033116C" w:rsidRDefault="00A012CD" w:rsidP="007F4D97">
      <w:pPr>
        <w:pStyle w:val="Inhopg2"/>
        <w:rPr>
          <w:rFonts w:ascii="Corbel" w:eastAsia="Times New Roman" w:hAnsi="Corbel"/>
          <w:noProof/>
          <w:kern w:val="0"/>
          <w:sz w:val="22"/>
          <w:szCs w:val="22"/>
        </w:rPr>
      </w:pPr>
      <w:r>
        <w:rPr>
          <w:rStyle w:val="Hyperlink"/>
          <w:rFonts w:ascii="Corbel" w:hAnsi="Corbel"/>
          <w:noProof/>
          <w:sz w:val="22"/>
          <w:szCs w:val="22"/>
        </w:rPr>
        <w:fldChar w:fldCharType="begin"/>
      </w:r>
      <w:r>
        <w:rPr>
          <w:rStyle w:val="Hyperlink"/>
          <w:rFonts w:ascii="Corbel" w:hAnsi="Corbel"/>
          <w:noProof/>
          <w:sz w:val="22"/>
          <w:szCs w:val="22"/>
        </w:rPr>
        <w:instrText xml:space="preserve"> HYPERLINK \l "_Toc307220284" </w:instrText>
      </w:r>
      <w:r>
        <w:rPr>
          <w:rStyle w:val="Hyperlink"/>
          <w:rFonts w:ascii="Corbel" w:hAnsi="Corbel"/>
          <w:noProof/>
          <w:sz w:val="22"/>
          <w:szCs w:val="22"/>
        </w:rPr>
        <w:fldChar w:fldCharType="separate"/>
      </w:r>
      <w:r w:rsidR="001C7FE3" w:rsidRPr="0033116C">
        <w:rPr>
          <w:rStyle w:val="Hyperlink"/>
          <w:rFonts w:ascii="Corbel" w:hAnsi="Corbel"/>
          <w:noProof/>
          <w:sz w:val="22"/>
          <w:szCs w:val="22"/>
        </w:rPr>
        <w:t>4.9</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role</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_Toc307220284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ins w:id="38" w:author="Willems, P.H. (Peter)" w:date="2019-03-27T10:53:00Z">
        <w:r>
          <w:rPr>
            <w:rFonts w:ascii="Corbel" w:hAnsi="Corbel"/>
            <w:noProof/>
            <w:webHidden/>
            <w:sz w:val="22"/>
            <w:szCs w:val="22"/>
          </w:rPr>
          <w:t>28</w:t>
        </w:r>
      </w:ins>
      <w:del w:id="39" w:author="Willems, P.H. (Peter)" w:date="2019-03-27T10:52:00Z">
        <w:r w:rsidR="00F36B1A" w:rsidRPr="0033116C" w:rsidDel="00EB337A">
          <w:rPr>
            <w:rFonts w:ascii="Corbel" w:hAnsi="Corbel"/>
            <w:noProof/>
            <w:webHidden/>
            <w:sz w:val="22"/>
            <w:szCs w:val="22"/>
          </w:rPr>
          <w:delText>29</w:delText>
        </w:r>
      </w:del>
      <w:r w:rsidR="001C7FE3" w:rsidRPr="0033116C">
        <w:rPr>
          <w:rFonts w:ascii="Corbel" w:hAnsi="Corbel"/>
          <w:noProof/>
          <w:webHidden/>
          <w:sz w:val="22"/>
          <w:szCs w:val="22"/>
        </w:rPr>
        <w:fldChar w:fldCharType="end"/>
      </w:r>
      <w:r>
        <w:rPr>
          <w:rFonts w:ascii="Corbel" w:hAnsi="Corbel"/>
          <w:noProof/>
          <w:sz w:val="22"/>
          <w:szCs w:val="22"/>
        </w:rPr>
        <w:fldChar w:fldCharType="end"/>
      </w:r>
    </w:p>
    <w:p w14:paraId="7DED074D" w14:textId="2A8205BB" w:rsidR="001C7FE3" w:rsidRPr="0033116C" w:rsidRDefault="00A012CD" w:rsidP="007F4D97">
      <w:pPr>
        <w:pStyle w:val="Inhopg2"/>
        <w:rPr>
          <w:rFonts w:ascii="Corbel" w:eastAsia="Times New Roman" w:hAnsi="Corbel"/>
          <w:noProof/>
          <w:kern w:val="0"/>
          <w:sz w:val="22"/>
          <w:szCs w:val="22"/>
        </w:rPr>
      </w:pPr>
      <w:r>
        <w:rPr>
          <w:rStyle w:val="Hyperlink"/>
          <w:rFonts w:ascii="Corbel" w:hAnsi="Corbel"/>
          <w:noProof/>
          <w:sz w:val="22"/>
          <w:szCs w:val="22"/>
        </w:rPr>
        <w:fldChar w:fldCharType="begin"/>
      </w:r>
      <w:r>
        <w:rPr>
          <w:rStyle w:val="Hyperlink"/>
          <w:rFonts w:ascii="Corbel" w:hAnsi="Corbel"/>
          <w:noProof/>
          <w:sz w:val="22"/>
          <w:szCs w:val="22"/>
        </w:rPr>
        <w:instrText xml:space="preserve"> HYPERLINK \l "_Toc307220285" </w:instrText>
      </w:r>
      <w:r>
        <w:rPr>
          <w:rStyle w:val="Hyperlink"/>
          <w:rFonts w:ascii="Corbel" w:hAnsi="Corbel"/>
          <w:noProof/>
          <w:sz w:val="22"/>
          <w:szCs w:val="22"/>
        </w:rPr>
        <w:fldChar w:fldCharType="separate"/>
      </w:r>
      <w:r w:rsidR="001C7FE3" w:rsidRPr="0033116C">
        <w:rPr>
          <w:rStyle w:val="Hyperlink"/>
          <w:rFonts w:ascii="Corbel" w:hAnsi="Corbel"/>
          <w:noProof/>
          <w:sz w:val="22"/>
          <w:szCs w:val="22"/>
        </w:rPr>
        <w:t>4.10</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lang w:val="en-US"/>
        </w:rPr>
        <w:t>substituting</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_Toc307220285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ins w:id="40" w:author="Willems, P.H. (Peter)" w:date="2019-03-27T10:53:00Z">
        <w:r>
          <w:rPr>
            <w:rFonts w:ascii="Corbel" w:hAnsi="Corbel"/>
            <w:noProof/>
            <w:webHidden/>
            <w:sz w:val="22"/>
            <w:szCs w:val="22"/>
          </w:rPr>
          <w:t>28</w:t>
        </w:r>
      </w:ins>
      <w:del w:id="41" w:author="Willems, P.H. (Peter)" w:date="2019-03-27T10:52:00Z">
        <w:r w:rsidR="00F36B1A" w:rsidRPr="0033116C" w:rsidDel="00EB337A">
          <w:rPr>
            <w:rFonts w:ascii="Corbel" w:hAnsi="Corbel"/>
            <w:noProof/>
            <w:webHidden/>
            <w:sz w:val="22"/>
            <w:szCs w:val="22"/>
          </w:rPr>
          <w:delText>29</w:delText>
        </w:r>
      </w:del>
      <w:r w:rsidR="001C7FE3" w:rsidRPr="0033116C">
        <w:rPr>
          <w:rFonts w:ascii="Corbel" w:hAnsi="Corbel"/>
          <w:noProof/>
          <w:webHidden/>
          <w:sz w:val="22"/>
          <w:szCs w:val="22"/>
        </w:rPr>
        <w:fldChar w:fldCharType="end"/>
      </w:r>
      <w:r>
        <w:rPr>
          <w:rFonts w:ascii="Corbel" w:hAnsi="Corbel"/>
          <w:noProof/>
          <w:sz w:val="22"/>
          <w:szCs w:val="22"/>
        </w:rPr>
        <w:fldChar w:fldCharType="end"/>
      </w:r>
    </w:p>
    <w:p w14:paraId="7DED074E" w14:textId="2306EC0D" w:rsidR="001C7FE3" w:rsidRPr="0033116C" w:rsidRDefault="00A012CD" w:rsidP="007F4D97">
      <w:pPr>
        <w:pStyle w:val="Inhopg2"/>
        <w:rPr>
          <w:rFonts w:ascii="Corbel" w:eastAsia="Times New Roman" w:hAnsi="Corbel"/>
          <w:noProof/>
          <w:kern w:val="0"/>
          <w:sz w:val="22"/>
          <w:szCs w:val="22"/>
        </w:rPr>
      </w:pPr>
      <w:r>
        <w:rPr>
          <w:rStyle w:val="Hyperlink"/>
          <w:rFonts w:ascii="Corbel" w:hAnsi="Corbel"/>
          <w:noProof/>
          <w:sz w:val="22"/>
          <w:szCs w:val="22"/>
        </w:rPr>
        <w:fldChar w:fldCharType="begin"/>
      </w:r>
      <w:r>
        <w:rPr>
          <w:rStyle w:val="Hyperlink"/>
          <w:rFonts w:ascii="Corbel" w:hAnsi="Corbel"/>
          <w:noProof/>
          <w:sz w:val="22"/>
          <w:szCs w:val="22"/>
        </w:rPr>
        <w:instrText xml:space="preserve"> HYPERLINK \l "_Toc307220286" </w:instrText>
      </w:r>
      <w:r>
        <w:rPr>
          <w:rStyle w:val="Hyperlink"/>
          <w:rFonts w:ascii="Corbel" w:hAnsi="Corbel"/>
          <w:noProof/>
          <w:sz w:val="22"/>
          <w:szCs w:val="22"/>
        </w:rPr>
        <w:fldChar w:fldCharType="separate"/>
      </w:r>
      <w:r w:rsidR="001C7FE3" w:rsidRPr="0033116C">
        <w:rPr>
          <w:rStyle w:val="Hyperlink"/>
          <w:rFonts w:ascii="Corbel" w:hAnsi="Corbel"/>
          <w:noProof/>
          <w:sz w:val="22"/>
          <w:szCs w:val="22"/>
        </w:rPr>
        <w:t>4.11</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lang w:val="en-US"/>
        </w:rPr>
        <w:t>successor</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_Toc307220286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ins w:id="42" w:author="Willems, P.H. (Peter)" w:date="2019-03-27T10:53:00Z">
        <w:r>
          <w:rPr>
            <w:rFonts w:ascii="Corbel" w:hAnsi="Corbel"/>
            <w:noProof/>
            <w:webHidden/>
            <w:sz w:val="22"/>
            <w:szCs w:val="22"/>
          </w:rPr>
          <w:t>28</w:t>
        </w:r>
      </w:ins>
      <w:del w:id="43" w:author="Willems, P.H. (Peter)" w:date="2019-03-27T10:52:00Z">
        <w:r w:rsidR="00F36B1A" w:rsidRPr="0033116C" w:rsidDel="00EB337A">
          <w:rPr>
            <w:rFonts w:ascii="Corbel" w:hAnsi="Corbel"/>
            <w:noProof/>
            <w:webHidden/>
            <w:sz w:val="22"/>
            <w:szCs w:val="22"/>
          </w:rPr>
          <w:delText>29</w:delText>
        </w:r>
      </w:del>
      <w:r w:rsidR="001C7FE3" w:rsidRPr="0033116C">
        <w:rPr>
          <w:rFonts w:ascii="Corbel" w:hAnsi="Corbel"/>
          <w:noProof/>
          <w:webHidden/>
          <w:sz w:val="22"/>
          <w:szCs w:val="22"/>
        </w:rPr>
        <w:fldChar w:fldCharType="end"/>
      </w:r>
      <w:r>
        <w:rPr>
          <w:rFonts w:ascii="Corbel" w:hAnsi="Corbel"/>
          <w:noProof/>
          <w:sz w:val="22"/>
          <w:szCs w:val="22"/>
        </w:rPr>
        <w:fldChar w:fldCharType="end"/>
      </w:r>
    </w:p>
    <w:p w14:paraId="7DED074F" w14:textId="50BB21E6" w:rsidR="001C7FE3" w:rsidRPr="0033116C" w:rsidRDefault="00A012CD" w:rsidP="007F4D97">
      <w:pPr>
        <w:pStyle w:val="Inhopg2"/>
        <w:rPr>
          <w:rFonts w:ascii="Corbel" w:eastAsia="Times New Roman" w:hAnsi="Corbel"/>
          <w:noProof/>
          <w:kern w:val="0"/>
          <w:sz w:val="22"/>
          <w:szCs w:val="22"/>
        </w:rPr>
      </w:pPr>
      <w:r>
        <w:rPr>
          <w:rStyle w:val="Hyperlink"/>
          <w:rFonts w:ascii="Corbel" w:hAnsi="Corbel"/>
          <w:noProof/>
          <w:sz w:val="22"/>
          <w:szCs w:val="22"/>
        </w:rPr>
        <w:fldChar w:fldCharType="begin"/>
      </w:r>
      <w:r>
        <w:rPr>
          <w:rStyle w:val="Hyperlink"/>
          <w:rFonts w:ascii="Corbel" w:hAnsi="Corbel"/>
          <w:noProof/>
          <w:sz w:val="22"/>
          <w:szCs w:val="22"/>
        </w:rPr>
        <w:instrText xml:space="preserve"> HYPERLINK \l "_Toc307220287" </w:instrText>
      </w:r>
      <w:r>
        <w:rPr>
          <w:rStyle w:val="Hyperlink"/>
          <w:rFonts w:ascii="Corbel" w:hAnsi="Corbel"/>
          <w:noProof/>
          <w:sz w:val="22"/>
          <w:szCs w:val="22"/>
        </w:rPr>
        <w:fldChar w:fldCharType="separate"/>
      </w:r>
      <w:r w:rsidR="001C7FE3" w:rsidRPr="0033116C">
        <w:rPr>
          <w:rStyle w:val="Hyperlink"/>
          <w:rFonts w:ascii="Corbel" w:hAnsi="Corbel"/>
          <w:noProof/>
          <w:sz w:val="22"/>
          <w:szCs w:val="22"/>
        </w:rPr>
        <w:t>4.12</w:t>
      </w:r>
      <w:r w:rsidR="001C7FE3" w:rsidRPr="0033116C">
        <w:rPr>
          <w:rFonts w:ascii="Corbel" w:eastAsia="Times New Roman" w:hAnsi="Corbel"/>
          <w:noProof/>
          <w:kern w:val="0"/>
          <w:sz w:val="22"/>
          <w:szCs w:val="22"/>
        </w:rPr>
        <w:tab/>
      </w:r>
      <w:r w:rsidR="001C7FE3" w:rsidRPr="0033116C">
        <w:rPr>
          <w:rStyle w:val="Hyperlink"/>
          <w:rFonts w:ascii="Corbel" w:hAnsi="Corbel"/>
          <w:noProof/>
          <w:sz w:val="22"/>
          <w:szCs w:val="22"/>
        </w:rPr>
        <w:t>transaction</w:t>
      </w:r>
      <w:r w:rsidR="001C7FE3" w:rsidRPr="0033116C">
        <w:rPr>
          <w:rFonts w:ascii="Corbel" w:hAnsi="Corbel"/>
          <w:noProof/>
          <w:webHidden/>
          <w:sz w:val="22"/>
          <w:szCs w:val="22"/>
        </w:rPr>
        <w:tab/>
      </w:r>
      <w:r w:rsidR="001C7FE3" w:rsidRPr="0033116C">
        <w:rPr>
          <w:rFonts w:ascii="Corbel" w:hAnsi="Corbel"/>
          <w:noProof/>
          <w:webHidden/>
          <w:sz w:val="22"/>
          <w:szCs w:val="22"/>
        </w:rPr>
        <w:fldChar w:fldCharType="begin"/>
      </w:r>
      <w:r w:rsidR="001C7FE3" w:rsidRPr="0033116C">
        <w:rPr>
          <w:rFonts w:ascii="Corbel" w:hAnsi="Corbel"/>
          <w:noProof/>
          <w:webHidden/>
          <w:sz w:val="22"/>
          <w:szCs w:val="22"/>
        </w:rPr>
        <w:instrText xml:space="preserve"> PAGEREF _Toc307220287 \h </w:instrText>
      </w:r>
      <w:r w:rsidR="001C7FE3" w:rsidRPr="0033116C">
        <w:rPr>
          <w:rFonts w:ascii="Corbel" w:hAnsi="Corbel"/>
          <w:noProof/>
          <w:webHidden/>
          <w:sz w:val="22"/>
          <w:szCs w:val="22"/>
        </w:rPr>
      </w:r>
      <w:r w:rsidR="001C7FE3" w:rsidRPr="0033116C">
        <w:rPr>
          <w:rFonts w:ascii="Corbel" w:hAnsi="Corbel"/>
          <w:noProof/>
          <w:webHidden/>
          <w:sz w:val="22"/>
          <w:szCs w:val="22"/>
        </w:rPr>
        <w:fldChar w:fldCharType="separate"/>
      </w:r>
      <w:ins w:id="44" w:author="Willems, P.H. (Peter)" w:date="2019-03-27T10:53:00Z">
        <w:r>
          <w:rPr>
            <w:rFonts w:ascii="Corbel" w:hAnsi="Corbel"/>
            <w:noProof/>
            <w:webHidden/>
            <w:sz w:val="22"/>
            <w:szCs w:val="22"/>
          </w:rPr>
          <w:t>28</w:t>
        </w:r>
      </w:ins>
      <w:del w:id="45" w:author="Willems, P.H. (Peter)" w:date="2019-03-27T10:52:00Z">
        <w:r w:rsidR="00F36B1A" w:rsidRPr="0033116C" w:rsidDel="00EB337A">
          <w:rPr>
            <w:rFonts w:ascii="Corbel" w:hAnsi="Corbel"/>
            <w:noProof/>
            <w:webHidden/>
            <w:sz w:val="22"/>
            <w:szCs w:val="22"/>
          </w:rPr>
          <w:delText>29</w:delText>
        </w:r>
      </w:del>
      <w:r w:rsidR="001C7FE3" w:rsidRPr="0033116C">
        <w:rPr>
          <w:rFonts w:ascii="Corbel" w:hAnsi="Corbel"/>
          <w:noProof/>
          <w:webHidden/>
          <w:sz w:val="22"/>
          <w:szCs w:val="22"/>
        </w:rPr>
        <w:fldChar w:fldCharType="end"/>
      </w:r>
      <w:r>
        <w:rPr>
          <w:rFonts w:ascii="Corbel" w:hAnsi="Corbel"/>
          <w:noProof/>
          <w:sz w:val="22"/>
          <w:szCs w:val="22"/>
        </w:rPr>
        <w:fldChar w:fldCharType="end"/>
      </w:r>
    </w:p>
    <w:p w14:paraId="7DED0750" w14:textId="77777777" w:rsidR="00C77AD2" w:rsidRPr="0033116C" w:rsidRDefault="00C77AD2" w:rsidP="00705D8F">
      <w:pPr>
        <w:tabs>
          <w:tab w:val="left" w:pos="851"/>
        </w:tabs>
        <w:rPr>
          <w:rFonts w:ascii="Corbel" w:hAnsi="Corbel"/>
          <w:sz w:val="22"/>
          <w:szCs w:val="22"/>
        </w:rPr>
      </w:pPr>
      <w:r w:rsidRPr="0033116C">
        <w:rPr>
          <w:rFonts w:ascii="Corbel" w:hAnsi="Corbel"/>
          <w:b/>
          <w:bCs/>
          <w:sz w:val="22"/>
          <w:szCs w:val="22"/>
        </w:rPr>
        <w:fldChar w:fldCharType="end"/>
      </w:r>
    </w:p>
    <w:p w14:paraId="7DED0751" w14:textId="77777777" w:rsidR="00790D40" w:rsidRPr="0033116C" w:rsidRDefault="00790D40" w:rsidP="00A353EB">
      <w:pPr>
        <w:pStyle w:val="Kop1"/>
        <w:numPr>
          <w:ilvl w:val="0"/>
          <w:numId w:val="1"/>
        </w:numPr>
        <w:rPr>
          <w:rFonts w:ascii="Corbel" w:hAnsi="Corbel"/>
        </w:rPr>
      </w:pPr>
      <w:r w:rsidRPr="0033116C">
        <w:rPr>
          <w:rFonts w:ascii="Corbel" w:hAnsi="Corbel"/>
        </w:rPr>
        <w:br w:type="page"/>
      </w:r>
      <w:bookmarkStart w:id="46" w:name="_Toc307220230"/>
      <w:r w:rsidRPr="0033116C">
        <w:rPr>
          <w:rFonts w:ascii="Corbel" w:hAnsi="Corbel"/>
        </w:rPr>
        <w:lastRenderedPageBreak/>
        <w:t>Templates</w:t>
      </w:r>
      <w:bookmarkEnd w:id="46"/>
      <w:r w:rsidRPr="0033116C">
        <w:rPr>
          <w:rFonts w:ascii="Corbel" w:hAnsi="Corbel"/>
        </w:rPr>
        <w:t xml:space="preserve"> </w:t>
      </w:r>
    </w:p>
    <w:p w14:paraId="7DED0752" w14:textId="77777777" w:rsidR="00790D40" w:rsidRPr="0033116C" w:rsidRDefault="00790D40" w:rsidP="00A353EB">
      <w:pPr>
        <w:pStyle w:val="Kop2"/>
        <w:numPr>
          <w:ilvl w:val="1"/>
          <w:numId w:val="1"/>
        </w:numPr>
        <w:rPr>
          <w:rFonts w:ascii="Corbel" w:hAnsi="Corbel"/>
          <w:lang w:val="en-US"/>
        </w:rPr>
      </w:pPr>
      <w:bookmarkStart w:id="47" w:name="_Ref299616658"/>
      <w:bookmarkStart w:id="48" w:name="_Toc307220231"/>
      <w:bookmarkStart w:id="49" w:name="appendixGroup"/>
      <w:r w:rsidRPr="0033116C">
        <w:rPr>
          <w:rFonts w:ascii="Corbel" w:hAnsi="Corbel"/>
          <w:lang w:val="en-US"/>
        </w:rPr>
        <w:t>AppendixGroup</w:t>
      </w:r>
      <w:bookmarkEnd w:id="47"/>
      <w:bookmarkEnd w:id="48"/>
      <w:r w:rsidRPr="0033116C">
        <w:rPr>
          <w:rFonts w:ascii="Corbel" w:hAnsi="Corbel"/>
          <w:lang w:val="en-US"/>
        </w:rPr>
        <w:t xml:space="preserve"> </w:t>
      </w:r>
    </w:p>
    <w:p w14:paraId="7DED0753" w14:textId="6E3BA30E" w:rsidR="00790D40" w:rsidRPr="0033116C" w:rsidRDefault="00790D40" w:rsidP="00790D40">
      <w:pPr>
        <w:spacing w:before="100" w:beforeAutospacing="1" w:after="100" w:afterAutospacing="1"/>
        <w:rPr>
          <w:rFonts w:ascii="Corbel" w:eastAsia="Times New Roman" w:hAnsi="Corbel"/>
          <w:sz w:val="22"/>
          <w:szCs w:val="22"/>
          <w:lang w:val="en-US"/>
        </w:rPr>
      </w:pPr>
      <w:r w:rsidRPr="0033116C">
        <w:rPr>
          <w:rFonts w:ascii="Corbel" w:eastAsia="Times New Roman" w:hAnsi="Corbel"/>
          <w:b/>
          <w:bCs/>
          <w:sz w:val="22"/>
          <w:szCs w:val="22"/>
          <w:lang w:val="en-US"/>
        </w:rPr>
        <w:t>Attributen</w:t>
      </w:r>
      <w:r w:rsidRPr="0033116C">
        <w:rPr>
          <w:rFonts w:ascii="Corbel" w:eastAsia="Times New Roman" w:hAnsi="Corbel"/>
          <w:sz w:val="22"/>
          <w:szCs w:val="22"/>
          <w:lang w:val="en-US"/>
        </w:rPr>
        <w:t xml:space="preserve">: </w:t>
      </w:r>
      <w:r w:rsidR="00B20AF5" w:rsidRPr="0033116C">
        <w:rPr>
          <w:rFonts w:ascii="Corbel" w:eastAsia="Times New Roman" w:hAnsi="Corbel"/>
          <w:sz w:val="22"/>
          <w:szCs w:val="22"/>
          <w:lang w:val="en-US"/>
        </w:rPr>
        <w:t>id [</w:t>
      </w:r>
      <w:r w:rsidR="00B20AF5" w:rsidRPr="0033116C">
        <w:rPr>
          <w:rFonts w:ascii="Corbel" w:eastAsia="Times New Roman" w:hAnsi="Corbel"/>
          <w:sz w:val="22"/>
          <w:szCs w:val="22"/>
          <w:lang w:val="en-US"/>
        </w:rPr>
        <w:fldChar w:fldCharType="begin"/>
      </w:r>
      <w:r w:rsidR="00B20AF5" w:rsidRPr="0033116C">
        <w:rPr>
          <w:rFonts w:ascii="Corbel" w:eastAsia="Times New Roman" w:hAnsi="Corbel"/>
          <w:sz w:val="22"/>
          <w:szCs w:val="22"/>
          <w:lang w:val="en-US"/>
        </w:rPr>
        <w:instrText xml:space="preserve"> REF _Ref299614982 \r \h </w:instrText>
      </w:r>
      <w:r w:rsidR="00771512" w:rsidRPr="0033116C">
        <w:rPr>
          <w:rFonts w:ascii="Corbel" w:eastAsia="Times New Roman" w:hAnsi="Corbel"/>
          <w:sz w:val="22"/>
          <w:szCs w:val="22"/>
          <w:lang w:val="en-US"/>
        </w:rPr>
        <w:instrText xml:space="preserve"> \* MERGEFORMAT </w:instrText>
      </w:r>
      <w:r w:rsidR="00B20AF5" w:rsidRPr="0033116C">
        <w:rPr>
          <w:rFonts w:ascii="Corbel" w:eastAsia="Times New Roman" w:hAnsi="Corbel"/>
          <w:sz w:val="22"/>
          <w:szCs w:val="22"/>
          <w:lang w:val="en-US"/>
        </w:rPr>
      </w:r>
      <w:r w:rsidR="00B20AF5"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2.1</w:t>
      </w:r>
      <w:r w:rsidR="00B20AF5" w:rsidRPr="0033116C">
        <w:rPr>
          <w:rFonts w:ascii="Corbel" w:eastAsia="Times New Roman" w:hAnsi="Corbel"/>
          <w:sz w:val="22"/>
          <w:szCs w:val="22"/>
          <w:lang w:val="en-US"/>
        </w:rPr>
        <w:fldChar w:fldCharType="end"/>
      </w:r>
      <w:r w:rsidR="00B20AF5" w:rsidRPr="0033116C">
        <w:rPr>
          <w:rFonts w:ascii="Corbel" w:eastAsia="Times New Roman" w:hAnsi="Corbel"/>
          <w:sz w:val="22"/>
          <w:szCs w:val="22"/>
          <w:lang w:val="en-US"/>
        </w:rPr>
        <w:t>]</w:t>
      </w:r>
      <w:r w:rsidRPr="0033116C">
        <w:rPr>
          <w:rFonts w:ascii="Corbel" w:eastAsia="Times New Roman" w:hAnsi="Corbel"/>
          <w:sz w:val="22"/>
          <w:szCs w:val="22"/>
          <w:lang w:val="en-US"/>
        </w:rPr>
        <w:br/>
      </w:r>
      <w:r w:rsidRPr="0033116C">
        <w:rPr>
          <w:rFonts w:ascii="Corbel" w:eastAsia="Times New Roman" w:hAnsi="Corbel"/>
          <w:b/>
          <w:bCs/>
          <w:sz w:val="22"/>
          <w:szCs w:val="22"/>
          <w:lang w:val="en-US"/>
        </w:rPr>
        <w:t>Elementen</w:t>
      </w:r>
      <w:r w:rsidRPr="0033116C">
        <w:rPr>
          <w:rFonts w:ascii="Corbel" w:eastAsia="Times New Roman" w:hAnsi="Corbel"/>
          <w:sz w:val="22"/>
          <w:szCs w:val="22"/>
          <w:lang w:val="en-US"/>
        </w:rPr>
        <w:t xml:space="preserve">: </w:t>
      </w:r>
      <w:r w:rsidR="00F77392" w:rsidRPr="0033116C">
        <w:rPr>
          <w:rFonts w:ascii="Corbel" w:eastAsia="Times New Roman" w:hAnsi="Corbel"/>
          <w:sz w:val="22"/>
          <w:szCs w:val="22"/>
          <w:lang w:val="en-US"/>
        </w:rPr>
        <w:t>state [</w:t>
      </w:r>
      <w:r w:rsidR="00F77392" w:rsidRPr="0033116C">
        <w:rPr>
          <w:rFonts w:ascii="Corbel" w:eastAsia="Times New Roman" w:hAnsi="Corbel"/>
          <w:sz w:val="22"/>
          <w:szCs w:val="22"/>
          <w:lang w:val="en-US"/>
        </w:rPr>
        <w:fldChar w:fldCharType="begin"/>
      </w:r>
      <w:r w:rsidR="00F77392" w:rsidRPr="0033116C">
        <w:rPr>
          <w:rFonts w:ascii="Corbel" w:eastAsia="Times New Roman" w:hAnsi="Corbel"/>
          <w:sz w:val="22"/>
          <w:szCs w:val="22"/>
          <w:lang w:val="en-US"/>
        </w:rPr>
        <w:instrText xml:space="preserve"> REF _Ref299615402 \r \h </w:instrText>
      </w:r>
      <w:r w:rsidR="00771512" w:rsidRPr="0033116C">
        <w:rPr>
          <w:rFonts w:ascii="Corbel" w:eastAsia="Times New Roman" w:hAnsi="Corbel"/>
          <w:sz w:val="22"/>
          <w:szCs w:val="22"/>
          <w:lang w:val="en-US"/>
        </w:rPr>
        <w:instrText xml:space="preserve"> \* MERGEFORMAT </w:instrText>
      </w:r>
      <w:r w:rsidR="00F77392" w:rsidRPr="0033116C">
        <w:rPr>
          <w:rFonts w:ascii="Corbel" w:eastAsia="Times New Roman" w:hAnsi="Corbel"/>
          <w:sz w:val="22"/>
          <w:szCs w:val="22"/>
          <w:lang w:val="en-US"/>
        </w:rPr>
      </w:r>
      <w:r w:rsidR="00F77392" w:rsidRPr="0033116C">
        <w:rPr>
          <w:rFonts w:ascii="Corbel" w:eastAsia="Times New Roman" w:hAnsi="Corbel"/>
          <w:sz w:val="22"/>
          <w:szCs w:val="22"/>
          <w:lang w:val="en-US"/>
        </w:rPr>
        <w:fldChar w:fldCharType="separate"/>
      </w:r>
      <w:ins w:id="50" w:author="Willems, P.H. (Peter)" w:date="2019-03-27T10:53:00Z">
        <w:r w:rsidR="00A012CD">
          <w:rPr>
            <w:rFonts w:ascii="Corbel" w:eastAsia="Times New Roman" w:hAnsi="Corbel"/>
            <w:sz w:val="22"/>
            <w:szCs w:val="22"/>
            <w:lang w:val="en-US"/>
          </w:rPr>
          <w:t>3.24</w:t>
        </w:r>
      </w:ins>
      <w:del w:id="51" w:author="Willems, P.H. (Peter)" w:date="2019-03-27T10:52:00Z">
        <w:r w:rsidR="00F36B1A" w:rsidRPr="0033116C" w:rsidDel="00EB337A">
          <w:rPr>
            <w:rFonts w:ascii="Corbel" w:eastAsia="Times New Roman" w:hAnsi="Corbel"/>
            <w:sz w:val="22"/>
            <w:szCs w:val="22"/>
            <w:lang w:val="en-US"/>
          </w:rPr>
          <w:delText>3.25</w:delText>
        </w:r>
      </w:del>
      <w:r w:rsidR="00F77392" w:rsidRPr="0033116C">
        <w:rPr>
          <w:rFonts w:ascii="Corbel" w:eastAsia="Times New Roman" w:hAnsi="Corbel"/>
          <w:sz w:val="22"/>
          <w:szCs w:val="22"/>
          <w:lang w:val="en-US"/>
        </w:rPr>
        <w:fldChar w:fldCharType="end"/>
      </w:r>
      <w:r w:rsidR="00F77392" w:rsidRPr="0033116C">
        <w:rPr>
          <w:rFonts w:ascii="Corbel" w:eastAsia="Times New Roman" w:hAnsi="Corbel"/>
          <w:sz w:val="22"/>
          <w:szCs w:val="22"/>
          <w:lang w:val="en-US"/>
        </w:rPr>
        <w:t>]</w:t>
      </w:r>
      <w:r w:rsidRPr="0033116C">
        <w:rPr>
          <w:rFonts w:ascii="Corbel" w:eastAsia="Times New Roman" w:hAnsi="Corbel"/>
          <w:sz w:val="22"/>
          <w:szCs w:val="22"/>
          <w:lang w:val="en-US"/>
        </w:rPr>
        <w:t xml:space="preserve">, </w:t>
      </w:r>
      <w:r w:rsidR="00F77392" w:rsidRPr="0033116C">
        <w:rPr>
          <w:rFonts w:ascii="Corbel" w:eastAsia="Times New Roman" w:hAnsi="Corbel"/>
          <w:sz w:val="22"/>
          <w:szCs w:val="22"/>
          <w:lang w:val="en-US"/>
        </w:rPr>
        <w:t>date</w:t>
      </w:r>
      <w:r w:rsidR="00FC2212" w:rsidRPr="0033116C">
        <w:rPr>
          <w:rFonts w:ascii="Corbel" w:eastAsia="Times New Roman" w:hAnsi="Corbel"/>
          <w:sz w:val="22"/>
          <w:szCs w:val="22"/>
          <w:lang w:val="en-US"/>
        </w:rPr>
        <w:t>LaMu</w:t>
      </w:r>
      <w:r w:rsidR="00F77392" w:rsidRPr="0033116C">
        <w:rPr>
          <w:rFonts w:ascii="Corbel" w:eastAsia="Times New Roman" w:hAnsi="Corbel"/>
          <w:sz w:val="22"/>
          <w:szCs w:val="22"/>
          <w:lang w:val="en-US"/>
        </w:rPr>
        <w:t> [</w:t>
      </w:r>
      <w:r w:rsidR="00F77392" w:rsidRPr="0033116C">
        <w:rPr>
          <w:rFonts w:ascii="Corbel" w:eastAsia="Times New Roman" w:hAnsi="Corbel"/>
          <w:sz w:val="22"/>
          <w:szCs w:val="22"/>
          <w:lang w:val="en-US"/>
        </w:rPr>
        <w:fldChar w:fldCharType="begin"/>
      </w:r>
      <w:r w:rsidR="00F77392" w:rsidRPr="0033116C">
        <w:rPr>
          <w:rFonts w:ascii="Corbel" w:eastAsia="Times New Roman" w:hAnsi="Corbel"/>
          <w:sz w:val="22"/>
          <w:szCs w:val="22"/>
          <w:lang w:val="en-US"/>
        </w:rPr>
        <w:instrText xml:space="preserve"> REF _Ref299615427 \r \h </w:instrText>
      </w:r>
      <w:r w:rsidR="00771512" w:rsidRPr="0033116C">
        <w:rPr>
          <w:rFonts w:ascii="Corbel" w:eastAsia="Times New Roman" w:hAnsi="Corbel"/>
          <w:sz w:val="22"/>
          <w:szCs w:val="22"/>
          <w:lang w:val="en-US"/>
        </w:rPr>
        <w:instrText xml:space="preserve"> \* MERGEFORMAT </w:instrText>
      </w:r>
      <w:r w:rsidR="00F77392" w:rsidRPr="0033116C">
        <w:rPr>
          <w:rFonts w:ascii="Corbel" w:eastAsia="Times New Roman" w:hAnsi="Corbel"/>
          <w:sz w:val="22"/>
          <w:szCs w:val="22"/>
          <w:lang w:val="en-US"/>
        </w:rPr>
      </w:r>
      <w:r w:rsidR="00F77392" w:rsidRPr="0033116C">
        <w:rPr>
          <w:rFonts w:ascii="Corbel" w:eastAsia="Times New Roman" w:hAnsi="Corbel"/>
          <w:sz w:val="22"/>
          <w:szCs w:val="22"/>
          <w:lang w:val="en-US"/>
        </w:rPr>
        <w:fldChar w:fldCharType="separate"/>
      </w:r>
      <w:ins w:id="52" w:author="Willems, P.H. (Peter)" w:date="2019-03-27T10:53:00Z">
        <w:r w:rsidR="00A012CD">
          <w:rPr>
            <w:rFonts w:ascii="Corbel" w:eastAsia="Times New Roman" w:hAnsi="Corbel"/>
            <w:sz w:val="22"/>
            <w:szCs w:val="22"/>
            <w:lang w:val="en-US"/>
          </w:rPr>
          <w:t>0</w:t>
        </w:r>
      </w:ins>
      <w:del w:id="53" w:author="Willems, P.H. (Peter)" w:date="2019-03-27T10:52:00Z">
        <w:r w:rsidR="00F36B1A" w:rsidRPr="0033116C" w:rsidDel="00EB337A">
          <w:rPr>
            <w:rFonts w:ascii="Corbel" w:eastAsia="Times New Roman" w:hAnsi="Corbel"/>
            <w:sz w:val="22"/>
            <w:szCs w:val="22"/>
            <w:lang w:val="en-US"/>
          </w:rPr>
          <w:delText>3.4</w:delText>
        </w:r>
      </w:del>
      <w:r w:rsidR="00F77392" w:rsidRPr="0033116C">
        <w:rPr>
          <w:rFonts w:ascii="Corbel" w:eastAsia="Times New Roman" w:hAnsi="Corbel"/>
          <w:sz w:val="22"/>
          <w:szCs w:val="22"/>
          <w:lang w:val="en-US"/>
        </w:rPr>
        <w:fldChar w:fldCharType="end"/>
      </w:r>
      <w:r w:rsidR="00F77392" w:rsidRPr="0033116C">
        <w:rPr>
          <w:rFonts w:ascii="Corbel" w:eastAsia="Times New Roman" w:hAnsi="Corbel"/>
          <w:sz w:val="22"/>
          <w:szCs w:val="22"/>
          <w:lang w:val="en-US"/>
        </w:rPr>
        <w:t>], user</w:t>
      </w:r>
      <w:r w:rsidR="00FC2212" w:rsidRPr="0033116C">
        <w:rPr>
          <w:rFonts w:ascii="Corbel" w:eastAsia="Times New Roman" w:hAnsi="Corbel"/>
          <w:sz w:val="22"/>
          <w:szCs w:val="22"/>
          <w:lang w:val="en-US"/>
        </w:rPr>
        <w:t>LaMu</w:t>
      </w:r>
      <w:r w:rsidR="00F77392" w:rsidRPr="0033116C">
        <w:rPr>
          <w:rFonts w:ascii="Corbel" w:eastAsia="Times New Roman" w:hAnsi="Corbel"/>
          <w:sz w:val="22"/>
          <w:szCs w:val="22"/>
          <w:lang w:val="en-US"/>
        </w:rPr>
        <w:t> [</w:t>
      </w:r>
      <w:r w:rsidR="00F77392" w:rsidRPr="0033116C">
        <w:rPr>
          <w:rFonts w:ascii="Corbel" w:eastAsia="Times New Roman" w:hAnsi="Corbel"/>
          <w:sz w:val="22"/>
          <w:szCs w:val="22"/>
          <w:lang w:val="en-US"/>
        </w:rPr>
        <w:fldChar w:fldCharType="begin"/>
      </w:r>
      <w:r w:rsidR="00F77392" w:rsidRPr="0033116C">
        <w:rPr>
          <w:rFonts w:ascii="Corbel" w:eastAsia="Times New Roman" w:hAnsi="Corbel"/>
          <w:sz w:val="22"/>
          <w:szCs w:val="22"/>
          <w:lang w:val="en-US"/>
        </w:rPr>
        <w:instrText xml:space="preserve"> REF _Ref299615444 \r \h </w:instrText>
      </w:r>
      <w:r w:rsidR="00771512" w:rsidRPr="0033116C">
        <w:rPr>
          <w:rFonts w:ascii="Corbel" w:eastAsia="Times New Roman" w:hAnsi="Corbel"/>
          <w:sz w:val="22"/>
          <w:szCs w:val="22"/>
          <w:lang w:val="en-US"/>
        </w:rPr>
        <w:instrText xml:space="preserve"> \* MERGEFORMAT </w:instrText>
      </w:r>
      <w:r w:rsidR="00F77392" w:rsidRPr="0033116C">
        <w:rPr>
          <w:rFonts w:ascii="Corbel" w:eastAsia="Times New Roman" w:hAnsi="Corbel"/>
          <w:sz w:val="22"/>
          <w:szCs w:val="22"/>
          <w:lang w:val="en-US"/>
        </w:rPr>
      </w:r>
      <w:r w:rsidR="00F77392" w:rsidRPr="0033116C">
        <w:rPr>
          <w:rFonts w:ascii="Corbel" w:eastAsia="Times New Roman" w:hAnsi="Corbel"/>
          <w:sz w:val="22"/>
          <w:szCs w:val="22"/>
          <w:lang w:val="en-US"/>
        </w:rPr>
        <w:fldChar w:fldCharType="separate"/>
      </w:r>
      <w:ins w:id="54" w:author="Willems, P.H. (Peter)" w:date="2019-03-27T10:53:00Z">
        <w:r w:rsidR="00A012CD">
          <w:rPr>
            <w:rFonts w:ascii="Corbel" w:eastAsia="Times New Roman" w:hAnsi="Corbel"/>
            <w:sz w:val="22"/>
            <w:szCs w:val="22"/>
            <w:lang w:val="en-US"/>
          </w:rPr>
          <w:t>3.25</w:t>
        </w:r>
      </w:ins>
      <w:del w:id="55" w:author="Willems, P.H. (Peter)" w:date="2019-03-27T10:52:00Z">
        <w:r w:rsidR="00F36B1A" w:rsidRPr="0033116C" w:rsidDel="00EB337A">
          <w:rPr>
            <w:rFonts w:ascii="Corbel" w:eastAsia="Times New Roman" w:hAnsi="Corbel"/>
            <w:sz w:val="22"/>
            <w:szCs w:val="22"/>
            <w:lang w:val="en-US"/>
          </w:rPr>
          <w:delText>3.26</w:delText>
        </w:r>
      </w:del>
      <w:r w:rsidR="00F77392" w:rsidRPr="0033116C">
        <w:rPr>
          <w:rFonts w:ascii="Corbel" w:eastAsia="Times New Roman" w:hAnsi="Corbel"/>
          <w:sz w:val="22"/>
          <w:szCs w:val="22"/>
          <w:lang w:val="en-US"/>
        </w:rPr>
        <w:fldChar w:fldCharType="end"/>
      </w:r>
      <w:r w:rsidR="00F77392" w:rsidRPr="0033116C">
        <w:rPr>
          <w:rFonts w:ascii="Corbel" w:eastAsia="Times New Roman" w:hAnsi="Corbel"/>
          <w:sz w:val="22"/>
          <w:szCs w:val="22"/>
          <w:lang w:val="en-US"/>
        </w:rPr>
        <w:t>]</w:t>
      </w:r>
      <w:r w:rsidRPr="0033116C">
        <w:rPr>
          <w:rFonts w:ascii="Corbel" w:eastAsia="Times New Roman" w:hAnsi="Corbel"/>
          <w:sz w:val="22"/>
          <w:szCs w:val="22"/>
          <w:lang w:val="en-US"/>
        </w:rPr>
        <w:t xml:space="preserve"> </w:t>
      </w:r>
      <w:r w:rsidRPr="0033116C">
        <w:rPr>
          <w:rFonts w:ascii="Corbel" w:eastAsia="Times New Roman" w:hAnsi="Corbel"/>
          <w:sz w:val="22"/>
          <w:szCs w:val="22"/>
          <w:lang w:val="en-US"/>
        </w:rPr>
        <w:br/>
      </w:r>
      <w:r w:rsidRPr="0033116C">
        <w:rPr>
          <w:rFonts w:ascii="Corbel" w:eastAsia="Times New Roman" w:hAnsi="Corbel"/>
          <w:b/>
          <w:bCs/>
          <w:sz w:val="22"/>
          <w:szCs w:val="22"/>
          <w:lang w:val="en-US"/>
        </w:rPr>
        <w:t>Referenties</w:t>
      </w:r>
      <w:r w:rsidRPr="0033116C">
        <w:rPr>
          <w:rFonts w:ascii="Corbel" w:eastAsia="Times New Roman" w:hAnsi="Corbel"/>
          <w:sz w:val="22"/>
          <w:szCs w:val="22"/>
          <w:lang w:val="en-US"/>
        </w:rPr>
        <w:t>: group</w:t>
      </w:r>
      <w:r w:rsidR="00F77392" w:rsidRPr="0033116C">
        <w:rPr>
          <w:rFonts w:ascii="Corbel" w:eastAsia="Times New Roman" w:hAnsi="Corbel"/>
          <w:sz w:val="22"/>
          <w:szCs w:val="22"/>
          <w:lang w:val="en-US"/>
        </w:rPr>
        <w:t> [</w:t>
      </w:r>
      <w:r w:rsidR="00F77392" w:rsidRPr="0033116C">
        <w:rPr>
          <w:rFonts w:ascii="Corbel" w:eastAsia="Times New Roman" w:hAnsi="Corbel"/>
          <w:sz w:val="22"/>
          <w:szCs w:val="22"/>
          <w:lang w:val="en-US"/>
        </w:rPr>
        <w:fldChar w:fldCharType="begin"/>
      </w:r>
      <w:r w:rsidR="00F77392" w:rsidRPr="0033116C">
        <w:rPr>
          <w:rFonts w:ascii="Corbel" w:eastAsia="Times New Roman" w:hAnsi="Corbel"/>
          <w:sz w:val="22"/>
          <w:szCs w:val="22"/>
          <w:lang w:val="en-US"/>
        </w:rPr>
        <w:instrText xml:space="preserve"> REF _Ref299616009 \r \h </w:instrText>
      </w:r>
      <w:r w:rsidR="00771512" w:rsidRPr="0033116C">
        <w:rPr>
          <w:rFonts w:ascii="Corbel" w:eastAsia="Times New Roman" w:hAnsi="Corbel"/>
          <w:sz w:val="22"/>
          <w:szCs w:val="22"/>
          <w:lang w:val="en-US"/>
        </w:rPr>
        <w:instrText xml:space="preserve"> \* MERGEFORMAT </w:instrText>
      </w:r>
      <w:r w:rsidR="00F77392" w:rsidRPr="0033116C">
        <w:rPr>
          <w:rFonts w:ascii="Corbel" w:eastAsia="Times New Roman" w:hAnsi="Corbel"/>
          <w:sz w:val="22"/>
          <w:szCs w:val="22"/>
          <w:lang w:val="en-US"/>
        </w:rPr>
      </w:r>
      <w:r w:rsidR="00F77392"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4.3</w:t>
      </w:r>
      <w:r w:rsidR="00F77392" w:rsidRPr="0033116C">
        <w:rPr>
          <w:rFonts w:ascii="Corbel" w:eastAsia="Times New Roman" w:hAnsi="Corbel"/>
          <w:sz w:val="22"/>
          <w:szCs w:val="22"/>
          <w:lang w:val="en-US"/>
        </w:rPr>
        <w:fldChar w:fldCharType="end"/>
      </w:r>
      <w:r w:rsidR="00F77392" w:rsidRPr="0033116C">
        <w:rPr>
          <w:rFonts w:ascii="Corbel" w:eastAsia="Times New Roman" w:hAnsi="Corbel"/>
          <w:sz w:val="22"/>
          <w:szCs w:val="22"/>
          <w:lang w:val="en-US"/>
        </w:rPr>
        <w:t>]</w:t>
      </w:r>
    </w:p>
    <w:p w14:paraId="7DED0754" w14:textId="77777777" w:rsidR="00F77392" w:rsidRPr="00805082" w:rsidRDefault="00F77392" w:rsidP="00F7739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ENTITY AppendixGroup;</w:t>
      </w:r>
    </w:p>
    <w:p w14:paraId="7DED0755" w14:textId="77777777" w:rsidR="00F77392" w:rsidRPr="00805082" w:rsidRDefault="00F77392" w:rsidP="00F7739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state : STRING;</w:t>
      </w:r>
    </w:p>
    <w:p w14:paraId="7DED0756" w14:textId="77777777" w:rsidR="00F77392" w:rsidRPr="00805082" w:rsidRDefault="00F77392" w:rsidP="00F7739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FC2212"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DATETIME;</w:t>
      </w:r>
    </w:p>
    <w:p w14:paraId="7DED0757" w14:textId="77777777" w:rsidR="00F77392" w:rsidRPr="00805082" w:rsidRDefault="00F77392" w:rsidP="00F7739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FC2212"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758" w14:textId="77777777" w:rsidR="00F77392" w:rsidRPr="00805082" w:rsidRDefault="00F77392" w:rsidP="00F7739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group : </w:t>
      </w:r>
      <w:r w:rsidR="00FC2212"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GroupTemplate;</w:t>
      </w:r>
    </w:p>
    <w:p w14:paraId="7DED0759" w14:textId="77777777" w:rsidR="00F77392" w:rsidRPr="00805082" w:rsidRDefault="00F77392" w:rsidP="00F7739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END_ENTITY;</w:t>
      </w:r>
    </w:p>
    <w:p w14:paraId="7DED075A" w14:textId="77777777" w:rsidR="002C7558"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De koppeltabel voor de n:m rela</w:t>
      </w:r>
      <w:r w:rsidR="002C7558" w:rsidRPr="0033116C">
        <w:rPr>
          <w:rFonts w:ascii="Corbel" w:eastAsia="Times New Roman" w:hAnsi="Corbel"/>
          <w:sz w:val="22"/>
          <w:szCs w:val="22"/>
        </w:rPr>
        <w:t>tie tussen bijlagen en groepen.</w:t>
      </w:r>
    </w:p>
    <w:p w14:paraId="7DED075B" w14:textId="77777777" w:rsidR="00790D40" w:rsidRPr="0033116C" w:rsidRDefault="00790D40" w:rsidP="006C3BAC">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Simpel voorbeeld op berichtniveau: </w:t>
      </w:r>
    </w:p>
    <w:p w14:paraId="7DED075C" w14:textId="77777777" w:rsidR="00790D40" w:rsidRPr="00805082" w:rsidRDefault="00790D40" w:rsidP="002C755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&lt;AppendixGroup id="BijlageGroep_1"&gt;</w:t>
      </w:r>
    </w:p>
    <w:p w14:paraId="7DED075D" w14:textId="77777777" w:rsidR="00790D40" w:rsidRPr="00805082" w:rsidRDefault="00790D40" w:rsidP="002C755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rPr>
        <w:t xml:space="preserve">  </w:t>
      </w:r>
      <w:r w:rsidRPr="00805082">
        <w:rPr>
          <w:rFonts w:ascii="Courier New" w:eastAsia="Times New Roman" w:hAnsi="Courier New" w:cs="Courier New"/>
          <w:kern w:val="0"/>
          <w:sz w:val="20"/>
          <w:szCs w:val="20"/>
          <w:lang w:val="en-US"/>
        </w:rPr>
        <w:t>&lt;state&gt;active&lt;/state&gt;</w:t>
      </w:r>
    </w:p>
    <w:p w14:paraId="7DED075E" w14:textId="77777777" w:rsidR="00790D40" w:rsidRPr="00805082" w:rsidRDefault="00790D40" w:rsidP="002C755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&gt;20</w:t>
      </w:r>
      <w:r w:rsidR="002C7558"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-02-04T00:00:00Z&lt;/date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w:t>
      </w:r>
    </w:p>
    <w:p w14:paraId="7DED075F" w14:textId="77777777" w:rsidR="00790D40" w:rsidRPr="00805082" w:rsidRDefault="00790D40" w:rsidP="002C755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&gt;bapa&lt;/user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w:t>
      </w:r>
    </w:p>
    <w:p w14:paraId="7DED0760" w14:textId="77777777" w:rsidR="00790D40" w:rsidRPr="00805082" w:rsidRDefault="00790D40" w:rsidP="002C755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&lt;group&gt;</w:t>
      </w:r>
    </w:p>
    <w:p w14:paraId="7DED0761" w14:textId="77777777" w:rsidR="00790D40" w:rsidRPr="00805082" w:rsidRDefault="00790D40" w:rsidP="002C755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&lt;StandardGroupType id="..."&gt;</w:t>
      </w:r>
    </w:p>
    <w:p w14:paraId="7DED0762" w14:textId="77777777" w:rsidR="00790D40" w:rsidRPr="00805082" w:rsidRDefault="00790D40" w:rsidP="002C755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lang w:val="en-US"/>
        </w:rPr>
        <w:t xml:space="preserve">      </w:t>
      </w:r>
      <w:r w:rsidRPr="00805082">
        <w:rPr>
          <w:rFonts w:ascii="Courier New" w:eastAsia="Times New Roman" w:hAnsi="Courier New" w:cs="Courier New"/>
          <w:kern w:val="0"/>
          <w:sz w:val="20"/>
          <w:szCs w:val="20"/>
        </w:rPr>
        <w:t>...</w:t>
      </w:r>
    </w:p>
    <w:p w14:paraId="7DED0763" w14:textId="77777777" w:rsidR="00790D40" w:rsidRPr="00805082" w:rsidRDefault="00790D40" w:rsidP="002C755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&lt;/StandardGroupType&gt;</w:t>
      </w:r>
    </w:p>
    <w:p w14:paraId="7DED0764" w14:textId="77777777" w:rsidR="00790D40" w:rsidRPr="00805082" w:rsidRDefault="00790D40" w:rsidP="002C755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&lt;/group&gt;</w:t>
      </w:r>
    </w:p>
    <w:p w14:paraId="7DED0765" w14:textId="77777777" w:rsidR="00790D40" w:rsidRPr="00805082" w:rsidRDefault="00790D40" w:rsidP="002C755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kern w:val="0"/>
          <w:sz w:val="20"/>
          <w:szCs w:val="20"/>
        </w:rPr>
        <w:t>&lt;/AppendixGroup&gt;</w:t>
      </w:r>
    </w:p>
    <w:p w14:paraId="7DED0766"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Bijbehorend deel uit het raamwerk: </w:t>
      </w:r>
    </w:p>
    <w:p w14:paraId="7DED0767" w14:textId="77777777" w:rsidR="00790D40" w:rsidRPr="00805082" w:rsidRDefault="00790D40" w:rsidP="002C755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&lt;GroupType id="StandardGroupType"&gt;</w:t>
      </w:r>
    </w:p>
    <w:p w14:paraId="7DED0768" w14:textId="77777777" w:rsidR="00790D40" w:rsidRPr="00805082" w:rsidRDefault="00790D40" w:rsidP="002C755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&lt;description&gt;Standaard groep&lt;/description&gt;</w:t>
      </w:r>
    </w:p>
    <w:p w14:paraId="7DED0769" w14:textId="77777777" w:rsidR="00790D40" w:rsidRPr="00805082" w:rsidRDefault="00790D40" w:rsidP="002C755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&lt;startDate&gt;20</w:t>
      </w:r>
      <w:r w:rsidR="002C7558" w:rsidRPr="00805082">
        <w:rPr>
          <w:rFonts w:ascii="Courier New" w:eastAsia="Times New Roman" w:hAnsi="Courier New" w:cs="Courier New"/>
          <w:kern w:val="0"/>
          <w:sz w:val="20"/>
          <w:szCs w:val="20"/>
          <w:lang w:val="en-US"/>
        </w:rPr>
        <w:t>10</w:t>
      </w:r>
      <w:r w:rsidRPr="00805082">
        <w:rPr>
          <w:rFonts w:ascii="Courier New" w:eastAsia="Times New Roman" w:hAnsi="Courier New" w:cs="Courier New"/>
          <w:kern w:val="0"/>
          <w:sz w:val="20"/>
          <w:szCs w:val="20"/>
          <w:lang w:val="en-US"/>
        </w:rPr>
        <w:t>-12-20T00:00:00Z&lt;/startDate&gt;</w:t>
      </w:r>
    </w:p>
    <w:p w14:paraId="7DED076A" w14:textId="77777777" w:rsidR="00790D40" w:rsidRPr="00805082" w:rsidRDefault="00790D40" w:rsidP="002C755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&lt;endDate&gt;20</w:t>
      </w:r>
      <w:r w:rsidR="002C7558"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-12-31T00:00:00Z&lt;/endDate&gt;</w:t>
      </w:r>
    </w:p>
    <w:p w14:paraId="7DED076B" w14:textId="77777777" w:rsidR="00790D40" w:rsidRPr="00805082" w:rsidRDefault="00790D40" w:rsidP="002C755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&lt;state&gt;active&lt;/state&gt;</w:t>
      </w:r>
    </w:p>
    <w:p w14:paraId="7DED076C" w14:textId="77777777" w:rsidR="00790D40" w:rsidRPr="00805082" w:rsidRDefault="00790D40" w:rsidP="002C755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&gt;20</w:t>
      </w:r>
      <w:r w:rsidR="002C7558" w:rsidRPr="00805082">
        <w:rPr>
          <w:rFonts w:ascii="Courier New" w:eastAsia="Times New Roman" w:hAnsi="Courier New" w:cs="Courier New"/>
          <w:kern w:val="0"/>
          <w:sz w:val="20"/>
          <w:szCs w:val="20"/>
          <w:lang w:val="en-US"/>
        </w:rPr>
        <w:t>10</w:t>
      </w:r>
      <w:r w:rsidRPr="00805082">
        <w:rPr>
          <w:rFonts w:ascii="Courier New" w:eastAsia="Times New Roman" w:hAnsi="Courier New" w:cs="Courier New"/>
          <w:kern w:val="0"/>
          <w:sz w:val="20"/>
          <w:szCs w:val="20"/>
          <w:lang w:val="en-US"/>
        </w:rPr>
        <w:t>-12-20T00:00:00Z&lt;/date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w:t>
      </w:r>
    </w:p>
    <w:p w14:paraId="7DED076D" w14:textId="77777777" w:rsidR="00790D40" w:rsidRPr="00805082" w:rsidRDefault="00790D40" w:rsidP="002C755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&gt;bapa&lt;/user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w:t>
      </w:r>
    </w:p>
    <w:p w14:paraId="7DED076E" w14:textId="77777777" w:rsidR="00790D40" w:rsidRPr="00805082" w:rsidRDefault="00790D40" w:rsidP="002C755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&lt;/GroupType&gt;</w:t>
      </w:r>
    </w:p>
    <w:p w14:paraId="7DED076F" w14:textId="77777777" w:rsidR="00B17508" w:rsidRPr="0033116C" w:rsidRDefault="00B17508" w:rsidP="0079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sz w:val="20"/>
          <w:szCs w:val="20"/>
          <w:lang w:val="en-US"/>
        </w:rPr>
      </w:pPr>
    </w:p>
    <w:p w14:paraId="7DED0770" w14:textId="77777777" w:rsidR="00790D40" w:rsidRPr="0033116C" w:rsidRDefault="00790D40" w:rsidP="007F4D97">
      <w:pPr>
        <w:pStyle w:val="Kop2"/>
        <w:numPr>
          <w:ilvl w:val="1"/>
          <w:numId w:val="1"/>
        </w:numPr>
        <w:rPr>
          <w:rFonts w:ascii="Corbel" w:hAnsi="Corbel"/>
          <w:lang w:val="en-US"/>
        </w:rPr>
      </w:pPr>
      <w:bookmarkStart w:id="56" w:name="AppendixTemplate"/>
      <w:bookmarkStart w:id="57" w:name="_Toc307220232"/>
      <w:bookmarkEnd w:id="56"/>
      <w:r w:rsidRPr="0033116C">
        <w:rPr>
          <w:rFonts w:ascii="Corbel" w:hAnsi="Corbel"/>
          <w:lang w:val="en-US"/>
        </w:rPr>
        <w:t>AppendixTemplate</w:t>
      </w:r>
      <w:bookmarkEnd w:id="57"/>
      <w:r w:rsidRPr="0033116C">
        <w:rPr>
          <w:rFonts w:ascii="Corbel" w:hAnsi="Corbel"/>
          <w:lang w:val="en-US"/>
        </w:rPr>
        <w:t xml:space="preserve"> </w:t>
      </w:r>
    </w:p>
    <w:p w14:paraId="7DED0771" w14:textId="588A3D95" w:rsidR="00790D40" w:rsidRPr="0033116C" w:rsidRDefault="00790D40" w:rsidP="00790D40">
      <w:pPr>
        <w:spacing w:before="100" w:beforeAutospacing="1" w:after="100" w:afterAutospacing="1"/>
        <w:rPr>
          <w:rFonts w:ascii="Corbel" w:eastAsia="Times New Roman" w:hAnsi="Corbel"/>
          <w:sz w:val="22"/>
          <w:szCs w:val="22"/>
          <w:lang w:val="en-US"/>
        </w:rPr>
      </w:pPr>
      <w:r w:rsidRPr="0033116C">
        <w:rPr>
          <w:rFonts w:ascii="Corbel" w:eastAsia="Times New Roman" w:hAnsi="Corbel"/>
          <w:b/>
          <w:bCs/>
          <w:sz w:val="22"/>
          <w:szCs w:val="22"/>
          <w:lang w:val="en-US"/>
        </w:rPr>
        <w:t>Attributen</w:t>
      </w:r>
      <w:r w:rsidRPr="0033116C">
        <w:rPr>
          <w:rFonts w:ascii="Corbel" w:eastAsia="Times New Roman" w:hAnsi="Corbel"/>
          <w:sz w:val="22"/>
          <w:szCs w:val="22"/>
          <w:lang w:val="en-US"/>
        </w:rPr>
        <w:t xml:space="preserve">: </w:t>
      </w:r>
      <w:r w:rsidR="00B20AF5" w:rsidRPr="0033116C">
        <w:rPr>
          <w:rFonts w:ascii="Corbel" w:eastAsia="Times New Roman" w:hAnsi="Corbel"/>
          <w:sz w:val="22"/>
          <w:szCs w:val="22"/>
          <w:lang w:val="en-US"/>
        </w:rPr>
        <w:t>id [</w:t>
      </w:r>
      <w:r w:rsidR="00B20AF5" w:rsidRPr="0033116C">
        <w:rPr>
          <w:rFonts w:ascii="Corbel" w:eastAsia="Times New Roman" w:hAnsi="Corbel"/>
          <w:sz w:val="22"/>
          <w:szCs w:val="22"/>
          <w:lang w:val="en-US"/>
        </w:rPr>
        <w:fldChar w:fldCharType="begin"/>
      </w:r>
      <w:r w:rsidR="00B20AF5" w:rsidRPr="0033116C">
        <w:rPr>
          <w:rFonts w:ascii="Corbel" w:eastAsia="Times New Roman" w:hAnsi="Corbel"/>
          <w:sz w:val="22"/>
          <w:szCs w:val="22"/>
          <w:lang w:val="en-US"/>
        </w:rPr>
        <w:instrText xml:space="preserve"> REF _Ref299614982 \r \h </w:instrText>
      </w:r>
      <w:r w:rsidR="00771512" w:rsidRPr="0033116C">
        <w:rPr>
          <w:rFonts w:ascii="Corbel" w:eastAsia="Times New Roman" w:hAnsi="Corbel"/>
          <w:sz w:val="22"/>
          <w:szCs w:val="22"/>
          <w:lang w:val="en-US"/>
        </w:rPr>
        <w:instrText xml:space="preserve"> \* MERGEFORMAT </w:instrText>
      </w:r>
      <w:r w:rsidR="00B20AF5" w:rsidRPr="0033116C">
        <w:rPr>
          <w:rFonts w:ascii="Corbel" w:eastAsia="Times New Roman" w:hAnsi="Corbel"/>
          <w:sz w:val="22"/>
          <w:szCs w:val="22"/>
          <w:lang w:val="en-US"/>
        </w:rPr>
      </w:r>
      <w:r w:rsidR="00B20AF5"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2.1</w:t>
      </w:r>
      <w:r w:rsidR="00B20AF5" w:rsidRPr="0033116C">
        <w:rPr>
          <w:rFonts w:ascii="Corbel" w:eastAsia="Times New Roman" w:hAnsi="Corbel"/>
          <w:sz w:val="22"/>
          <w:szCs w:val="22"/>
          <w:lang w:val="en-US"/>
        </w:rPr>
        <w:fldChar w:fldCharType="end"/>
      </w:r>
      <w:r w:rsidR="00B20AF5" w:rsidRPr="0033116C">
        <w:rPr>
          <w:rFonts w:ascii="Corbel" w:eastAsia="Times New Roman" w:hAnsi="Corbel"/>
          <w:sz w:val="22"/>
          <w:szCs w:val="22"/>
          <w:lang w:val="en-US"/>
        </w:rPr>
        <w:t>]</w:t>
      </w:r>
      <w:r w:rsidRPr="0033116C">
        <w:rPr>
          <w:rFonts w:ascii="Corbel" w:eastAsia="Times New Roman" w:hAnsi="Corbel"/>
          <w:sz w:val="22"/>
          <w:szCs w:val="22"/>
          <w:lang w:val="en-US"/>
        </w:rPr>
        <w:br/>
      </w:r>
      <w:r w:rsidRPr="0033116C">
        <w:rPr>
          <w:rFonts w:ascii="Corbel" w:eastAsia="Times New Roman" w:hAnsi="Corbel"/>
          <w:b/>
          <w:bCs/>
          <w:sz w:val="22"/>
          <w:szCs w:val="22"/>
          <w:lang w:val="en-US"/>
        </w:rPr>
        <w:t>Elementen</w:t>
      </w:r>
      <w:r w:rsidRPr="0033116C">
        <w:rPr>
          <w:rFonts w:ascii="Corbel" w:eastAsia="Times New Roman" w:hAnsi="Corbel"/>
          <w:sz w:val="22"/>
          <w:szCs w:val="22"/>
          <w:lang w:val="en-US"/>
        </w:rPr>
        <w:t xml:space="preserve">: </w:t>
      </w:r>
      <w:r w:rsidR="00F60331" w:rsidRPr="0033116C">
        <w:rPr>
          <w:rFonts w:ascii="Corbel" w:eastAsia="Times New Roman" w:hAnsi="Corbel"/>
          <w:sz w:val="22"/>
          <w:szCs w:val="22"/>
          <w:lang w:val="en-US"/>
        </w:rPr>
        <w:t>name [</w:t>
      </w:r>
      <w:r w:rsidR="00F60331" w:rsidRPr="0033116C">
        <w:rPr>
          <w:rFonts w:ascii="Corbel" w:eastAsia="Times New Roman" w:hAnsi="Corbel"/>
          <w:sz w:val="22"/>
          <w:szCs w:val="22"/>
          <w:lang w:val="en-US"/>
        </w:rPr>
        <w:fldChar w:fldCharType="begin"/>
      </w:r>
      <w:r w:rsidR="00F60331" w:rsidRPr="0033116C">
        <w:rPr>
          <w:rFonts w:ascii="Corbel" w:eastAsia="Times New Roman" w:hAnsi="Corbel"/>
          <w:sz w:val="22"/>
          <w:szCs w:val="22"/>
          <w:lang w:val="en-US"/>
        </w:rPr>
        <w:instrText xml:space="preserve"> REF _Ref299615337 \r \h </w:instrText>
      </w:r>
      <w:r w:rsidR="00771512" w:rsidRPr="0033116C">
        <w:rPr>
          <w:rFonts w:ascii="Corbel" w:eastAsia="Times New Roman" w:hAnsi="Corbel"/>
          <w:sz w:val="22"/>
          <w:szCs w:val="22"/>
          <w:lang w:val="en-US"/>
        </w:rPr>
        <w:instrText xml:space="preserve"> \* MERGEFORMAT </w:instrText>
      </w:r>
      <w:r w:rsidR="00F60331" w:rsidRPr="0033116C">
        <w:rPr>
          <w:rFonts w:ascii="Corbel" w:eastAsia="Times New Roman" w:hAnsi="Corbel"/>
          <w:sz w:val="22"/>
          <w:szCs w:val="22"/>
          <w:lang w:val="en-US"/>
        </w:rPr>
      </w:r>
      <w:r w:rsidR="00F60331" w:rsidRPr="0033116C">
        <w:rPr>
          <w:rFonts w:ascii="Corbel" w:eastAsia="Times New Roman" w:hAnsi="Corbel"/>
          <w:sz w:val="22"/>
          <w:szCs w:val="22"/>
          <w:lang w:val="en-US"/>
        </w:rPr>
        <w:fldChar w:fldCharType="separate"/>
      </w:r>
      <w:ins w:id="58" w:author="Willems, P.H. (Peter)" w:date="2019-03-27T10:53:00Z">
        <w:r w:rsidR="00A012CD">
          <w:rPr>
            <w:rFonts w:ascii="Corbel" w:eastAsia="Times New Roman" w:hAnsi="Corbel"/>
            <w:sz w:val="22"/>
            <w:szCs w:val="22"/>
            <w:lang w:val="en-US"/>
          </w:rPr>
          <w:t>3.19</w:t>
        </w:r>
      </w:ins>
      <w:del w:id="59" w:author="Willems, P.H. (Peter)" w:date="2019-03-27T10:52:00Z">
        <w:r w:rsidR="00F36B1A" w:rsidRPr="0033116C" w:rsidDel="00EB337A">
          <w:rPr>
            <w:rFonts w:ascii="Corbel" w:eastAsia="Times New Roman" w:hAnsi="Corbel"/>
            <w:sz w:val="22"/>
            <w:szCs w:val="22"/>
            <w:lang w:val="en-US"/>
          </w:rPr>
          <w:delText>3.20</w:delText>
        </w:r>
      </w:del>
      <w:r w:rsidR="00F60331" w:rsidRPr="0033116C">
        <w:rPr>
          <w:rFonts w:ascii="Corbel" w:eastAsia="Times New Roman" w:hAnsi="Corbel"/>
          <w:sz w:val="22"/>
          <w:szCs w:val="22"/>
          <w:lang w:val="en-US"/>
        </w:rPr>
        <w:fldChar w:fldCharType="end"/>
      </w:r>
      <w:r w:rsidR="00F60331" w:rsidRPr="0033116C">
        <w:rPr>
          <w:rFonts w:ascii="Corbel" w:eastAsia="Times New Roman" w:hAnsi="Corbel"/>
          <w:sz w:val="22"/>
          <w:szCs w:val="22"/>
          <w:lang w:val="en-US"/>
        </w:rPr>
        <w:t xml:space="preserve">], </w:t>
      </w:r>
      <w:r w:rsidRPr="0033116C">
        <w:rPr>
          <w:rFonts w:ascii="Corbel" w:eastAsia="Times New Roman" w:hAnsi="Corbel"/>
          <w:sz w:val="22"/>
          <w:szCs w:val="22"/>
          <w:lang w:val="en-US"/>
        </w:rPr>
        <w:t>fileLocation</w:t>
      </w:r>
      <w:r w:rsidR="00F60331" w:rsidRPr="0033116C">
        <w:rPr>
          <w:rFonts w:ascii="Corbel" w:eastAsia="Times New Roman" w:hAnsi="Corbel"/>
          <w:sz w:val="22"/>
          <w:szCs w:val="22"/>
          <w:lang w:val="en-US"/>
        </w:rPr>
        <w:t> [</w:t>
      </w:r>
      <w:r w:rsidR="00F60331" w:rsidRPr="0033116C">
        <w:rPr>
          <w:rFonts w:ascii="Corbel" w:eastAsia="Times New Roman" w:hAnsi="Corbel"/>
          <w:sz w:val="22"/>
          <w:szCs w:val="22"/>
          <w:lang w:val="en-US"/>
        </w:rPr>
        <w:fldChar w:fldCharType="begin"/>
      </w:r>
      <w:r w:rsidR="00F60331" w:rsidRPr="0033116C">
        <w:rPr>
          <w:rFonts w:ascii="Corbel" w:eastAsia="Times New Roman" w:hAnsi="Corbel"/>
          <w:sz w:val="22"/>
          <w:szCs w:val="22"/>
          <w:lang w:val="en-US"/>
        </w:rPr>
        <w:instrText xml:space="preserve"> REF _Ref299616470 \r \h </w:instrText>
      </w:r>
      <w:r w:rsidR="00771512" w:rsidRPr="0033116C">
        <w:rPr>
          <w:rFonts w:ascii="Corbel" w:eastAsia="Times New Roman" w:hAnsi="Corbel"/>
          <w:sz w:val="22"/>
          <w:szCs w:val="22"/>
          <w:lang w:val="en-US"/>
        </w:rPr>
        <w:instrText xml:space="preserve"> \* MERGEFORMAT </w:instrText>
      </w:r>
      <w:r w:rsidR="00F60331" w:rsidRPr="0033116C">
        <w:rPr>
          <w:rFonts w:ascii="Corbel" w:eastAsia="Times New Roman" w:hAnsi="Corbel"/>
          <w:sz w:val="22"/>
          <w:szCs w:val="22"/>
          <w:lang w:val="en-US"/>
        </w:rPr>
      </w:r>
      <w:r w:rsidR="00F60331"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0</w:t>
      </w:r>
      <w:r w:rsidR="00F60331" w:rsidRPr="0033116C">
        <w:rPr>
          <w:rFonts w:ascii="Corbel" w:eastAsia="Times New Roman" w:hAnsi="Corbel"/>
          <w:sz w:val="22"/>
          <w:szCs w:val="22"/>
          <w:lang w:val="en-US"/>
        </w:rPr>
        <w:fldChar w:fldCharType="end"/>
      </w:r>
      <w:r w:rsidR="00F60331" w:rsidRPr="0033116C">
        <w:rPr>
          <w:rFonts w:ascii="Corbel" w:eastAsia="Times New Roman" w:hAnsi="Corbel"/>
          <w:sz w:val="22"/>
          <w:szCs w:val="22"/>
          <w:lang w:val="en-US"/>
        </w:rPr>
        <w:t>]</w:t>
      </w:r>
      <w:r w:rsidRPr="0033116C">
        <w:rPr>
          <w:rFonts w:ascii="Corbel" w:eastAsia="Times New Roman" w:hAnsi="Corbel"/>
          <w:sz w:val="22"/>
          <w:szCs w:val="22"/>
          <w:lang w:val="en-US"/>
        </w:rPr>
        <w:t>, fileType</w:t>
      </w:r>
      <w:r w:rsidR="00F60331" w:rsidRPr="0033116C">
        <w:rPr>
          <w:rFonts w:ascii="Corbel" w:eastAsia="Times New Roman" w:hAnsi="Corbel"/>
          <w:sz w:val="22"/>
          <w:szCs w:val="22"/>
          <w:lang w:val="en-US"/>
        </w:rPr>
        <w:t> </w:t>
      </w:r>
      <w:r w:rsidR="00884C60" w:rsidRPr="0033116C">
        <w:rPr>
          <w:rFonts w:ascii="Corbel" w:eastAsia="Times New Roman" w:hAnsi="Corbel"/>
          <w:sz w:val="22"/>
          <w:szCs w:val="22"/>
          <w:lang w:val="en-US"/>
        </w:rPr>
        <w:t>[</w:t>
      </w:r>
      <w:r w:rsidR="00884C60" w:rsidRPr="0033116C">
        <w:rPr>
          <w:rFonts w:ascii="Corbel" w:eastAsia="Times New Roman" w:hAnsi="Corbel"/>
          <w:sz w:val="22"/>
          <w:szCs w:val="22"/>
          <w:lang w:val="en-US"/>
        </w:rPr>
        <w:fldChar w:fldCharType="begin"/>
      </w:r>
      <w:r w:rsidR="00884C60" w:rsidRPr="0033116C">
        <w:rPr>
          <w:rFonts w:ascii="Corbel" w:eastAsia="Times New Roman" w:hAnsi="Corbel"/>
          <w:sz w:val="22"/>
          <w:szCs w:val="22"/>
          <w:lang w:val="en-US"/>
        </w:rPr>
        <w:instrText xml:space="preserve"> REF _Ref299616487 \r \h  \* MERGEFORMAT </w:instrText>
      </w:r>
      <w:r w:rsidR="00884C60" w:rsidRPr="0033116C">
        <w:rPr>
          <w:rFonts w:ascii="Corbel" w:eastAsia="Times New Roman" w:hAnsi="Corbel"/>
          <w:sz w:val="22"/>
          <w:szCs w:val="22"/>
          <w:lang w:val="en-US"/>
        </w:rPr>
      </w:r>
      <w:r w:rsidR="00884C60" w:rsidRPr="0033116C">
        <w:rPr>
          <w:rFonts w:ascii="Corbel" w:eastAsia="Times New Roman" w:hAnsi="Corbel"/>
          <w:sz w:val="22"/>
          <w:szCs w:val="22"/>
          <w:lang w:val="en-US"/>
        </w:rPr>
        <w:fldChar w:fldCharType="separate"/>
      </w:r>
      <w:ins w:id="60" w:author="Willems, P.H. (Peter)" w:date="2019-03-27T10:53:00Z">
        <w:r w:rsidR="00A012CD">
          <w:rPr>
            <w:rFonts w:ascii="Corbel" w:eastAsia="Times New Roman" w:hAnsi="Corbel"/>
            <w:sz w:val="22"/>
            <w:szCs w:val="22"/>
            <w:lang w:val="en-US"/>
          </w:rPr>
          <w:t>3.13</w:t>
        </w:r>
      </w:ins>
      <w:del w:id="61" w:author="Willems, P.H. (Peter)" w:date="2019-03-27T10:52:00Z">
        <w:r w:rsidR="00F36B1A" w:rsidRPr="0033116C" w:rsidDel="00EB337A">
          <w:rPr>
            <w:rFonts w:ascii="Corbel" w:eastAsia="Times New Roman" w:hAnsi="Corbel"/>
            <w:sz w:val="22"/>
            <w:szCs w:val="22"/>
            <w:lang w:val="en-US"/>
          </w:rPr>
          <w:delText>3.14</w:delText>
        </w:r>
      </w:del>
      <w:r w:rsidR="00884C60" w:rsidRPr="0033116C">
        <w:rPr>
          <w:rFonts w:ascii="Corbel" w:eastAsia="Times New Roman" w:hAnsi="Corbel"/>
          <w:sz w:val="22"/>
          <w:szCs w:val="22"/>
          <w:lang w:val="en-US"/>
        </w:rPr>
        <w:fldChar w:fldCharType="end"/>
      </w:r>
      <w:r w:rsidR="00884C60" w:rsidRPr="0033116C">
        <w:rPr>
          <w:rFonts w:ascii="Corbel" w:eastAsia="Times New Roman" w:hAnsi="Corbel"/>
          <w:sz w:val="22"/>
          <w:szCs w:val="22"/>
          <w:lang w:val="en-US"/>
        </w:rPr>
        <w:t>]</w:t>
      </w:r>
      <w:r w:rsidRPr="0033116C">
        <w:rPr>
          <w:rFonts w:ascii="Corbel" w:eastAsia="Times New Roman" w:hAnsi="Corbel"/>
          <w:sz w:val="22"/>
          <w:szCs w:val="22"/>
          <w:lang w:val="en-US"/>
        </w:rPr>
        <w:t>, fileVersion</w:t>
      </w:r>
      <w:r w:rsidR="00F60331" w:rsidRPr="0033116C">
        <w:rPr>
          <w:rFonts w:ascii="Corbel" w:eastAsia="Times New Roman" w:hAnsi="Corbel"/>
          <w:sz w:val="22"/>
          <w:szCs w:val="22"/>
          <w:lang w:val="en-US"/>
        </w:rPr>
        <w:t> </w:t>
      </w:r>
      <w:r w:rsidR="00884C60" w:rsidRPr="0033116C">
        <w:rPr>
          <w:rFonts w:ascii="Corbel" w:eastAsia="Times New Roman" w:hAnsi="Corbel"/>
          <w:sz w:val="22"/>
          <w:szCs w:val="22"/>
          <w:lang w:val="en-US"/>
        </w:rPr>
        <w:t>[</w:t>
      </w:r>
      <w:hyperlink w:anchor="_fileVersion" w:history="1">
        <w:r w:rsidR="00884C60" w:rsidRPr="0033116C">
          <w:rPr>
            <w:rStyle w:val="Hyperlink"/>
            <w:rFonts w:ascii="Corbel" w:eastAsia="Times New Roman" w:hAnsi="Corbel"/>
            <w:color w:val="auto"/>
            <w:sz w:val="22"/>
            <w:szCs w:val="22"/>
            <w:u w:val="none"/>
            <w:lang w:val="en-US"/>
          </w:rPr>
          <w:t>3.15</w:t>
        </w:r>
      </w:hyperlink>
      <w:r w:rsidR="00884C60" w:rsidRPr="0033116C">
        <w:rPr>
          <w:rFonts w:ascii="Corbel" w:eastAsia="Times New Roman" w:hAnsi="Corbel"/>
          <w:sz w:val="22"/>
          <w:szCs w:val="22"/>
          <w:lang w:val="en-US"/>
        </w:rPr>
        <w:t>]</w:t>
      </w:r>
      <w:r w:rsidRPr="0033116C">
        <w:rPr>
          <w:rFonts w:ascii="Corbel" w:eastAsia="Times New Roman" w:hAnsi="Corbel"/>
          <w:sz w:val="22"/>
          <w:szCs w:val="22"/>
          <w:lang w:val="en-US"/>
        </w:rPr>
        <w:t>, documentIdentification</w:t>
      </w:r>
      <w:r w:rsidR="00F60331" w:rsidRPr="0033116C">
        <w:rPr>
          <w:rFonts w:ascii="Corbel" w:eastAsia="Times New Roman" w:hAnsi="Corbel"/>
          <w:sz w:val="22"/>
          <w:szCs w:val="22"/>
          <w:lang w:val="en-US"/>
        </w:rPr>
        <w:t> [</w:t>
      </w:r>
      <w:r w:rsidR="00F60331" w:rsidRPr="0033116C">
        <w:rPr>
          <w:rFonts w:ascii="Corbel" w:eastAsia="Times New Roman" w:hAnsi="Corbel"/>
          <w:sz w:val="22"/>
          <w:szCs w:val="22"/>
          <w:lang w:val="en-US"/>
        </w:rPr>
        <w:fldChar w:fldCharType="begin"/>
      </w:r>
      <w:r w:rsidR="00F60331" w:rsidRPr="0033116C">
        <w:rPr>
          <w:rFonts w:ascii="Corbel" w:eastAsia="Times New Roman" w:hAnsi="Corbel"/>
          <w:sz w:val="22"/>
          <w:szCs w:val="22"/>
          <w:lang w:val="en-US"/>
        </w:rPr>
        <w:instrText xml:space="preserve"> REF _Ref299616504 \r \h </w:instrText>
      </w:r>
      <w:r w:rsidR="00771512" w:rsidRPr="0033116C">
        <w:rPr>
          <w:rFonts w:ascii="Corbel" w:eastAsia="Times New Roman" w:hAnsi="Corbel"/>
          <w:sz w:val="22"/>
          <w:szCs w:val="22"/>
          <w:lang w:val="en-US"/>
        </w:rPr>
        <w:instrText xml:space="preserve"> \* MERGEFORMAT </w:instrText>
      </w:r>
      <w:r w:rsidR="00F60331" w:rsidRPr="0033116C">
        <w:rPr>
          <w:rFonts w:ascii="Corbel" w:eastAsia="Times New Roman" w:hAnsi="Corbel"/>
          <w:sz w:val="22"/>
          <w:szCs w:val="22"/>
          <w:lang w:val="en-US"/>
        </w:rPr>
      </w:r>
      <w:r w:rsidR="00F60331" w:rsidRPr="0033116C">
        <w:rPr>
          <w:rFonts w:ascii="Corbel" w:eastAsia="Times New Roman" w:hAnsi="Corbel"/>
          <w:sz w:val="22"/>
          <w:szCs w:val="22"/>
          <w:lang w:val="en-US"/>
        </w:rPr>
        <w:fldChar w:fldCharType="separate"/>
      </w:r>
      <w:ins w:id="62" w:author="Willems, P.H. (Peter)" w:date="2019-03-27T10:53:00Z">
        <w:r w:rsidR="00A012CD">
          <w:rPr>
            <w:rFonts w:ascii="Corbel" w:eastAsia="Times New Roman" w:hAnsi="Corbel"/>
            <w:sz w:val="22"/>
            <w:szCs w:val="22"/>
            <w:lang w:val="en-US"/>
          </w:rPr>
          <w:t>3.8</w:t>
        </w:r>
      </w:ins>
      <w:del w:id="63" w:author="Willems, P.H. (Peter)" w:date="2019-03-27T10:52:00Z">
        <w:r w:rsidR="00F36B1A" w:rsidRPr="0033116C" w:rsidDel="00EB337A">
          <w:rPr>
            <w:rFonts w:ascii="Corbel" w:eastAsia="Times New Roman" w:hAnsi="Corbel"/>
            <w:sz w:val="22"/>
            <w:szCs w:val="22"/>
            <w:lang w:val="en-US"/>
          </w:rPr>
          <w:delText>3.9</w:delText>
        </w:r>
      </w:del>
      <w:r w:rsidR="00F60331" w:rsidRPr="0033116C">
        <w:rPr>
          <w:rFonts w:ascii="Corbel" w:eastAsia="Times New Roman" w:hAnsi="Corbel"/>
          <w:sz w:val="22"/>
          <w:szCs w:val="22"/>
          <w:lang w:val="en-US"/>
        </w:rPr>
        <w:fldChar w:fldCharType="end"/>
      </w:r>
      <w:r w:rsidR="00F60331" w:rsidRPr="0033116C">
        <w:rPr>
          <w:rFonts w:ascii="Corbel" w:eastAsia="Times New Roman" w:hAnsi="Corbel"/>
          <w:sz w:val="22"/>
          <w:szCs w:val="22"/>
          <w:lang w:val="en-US"/>
        </w:rPr>
        <w:t>]</w:t>
      </w:r>
      <w:r w:rsidRPr="0033116C">
        <w:rPr>
          <w:rFonts w:ascii="Corbel" w:eastAsia="Times New Roman" w:hAnsi="Corbel"/>
          <w:sz w:val="22"/>
          <w:szCs w:val="22"/>
          <w:lang w:val="en-US"/>
        </w:rPr>
        <w:t>, documentVersion</w:t>
      </w:r>
      <w:r w:rsidR="00F60331" w:rsidRPr="0033116C">
        <w:rPr>
          <w:rFonts w:ascii="Corbel" w:eastAsia="Times New Roman" w:hAnsi="Corbel"/>
          <w:sz w:val="22"/>
          <w:szCs w:val="22"/>
          <w:lang w:val="en-US"/>
        </w:rPr>
        <w:t> [</w:t>
      </w:r>
      <w:r w:rsidR="00F60331" w:rsidRPr="0033116C">
        <w:rPr>
          <w:rFonts w:ascii="Corbel" w:eastAsia="Times New Roman" w:hAnsi="Corbel"/>
          <w:sz w:val="22"/>
          <w:szCs w:val="22"/>
          <w:lang w:val="en-US"/>
        </w:rPr>
        <w:fldChar w:fldCharType="begin"/>
      </w:r>
      <w:r w:rsidR="00F60331" w:rsidRPr="0033116C">
        <w:rPr>
          <w:rFonts w:ascii="Corbel" w:eastAsia="Times New Roman" w:hAnsi="Corbel"/>
          <w:sz w:val="22"/>
          <w:szCs w:val="22"/>
          <w:lang w:val="en-US"/>
        </w:rPr>
        <w:instrText xml:space="preserve"> REF _Ref299616512 \r \h </w:instrText>
      </w:r>
      <w:r w:rsidR="00771512" w:rsidRPr="0033116C">
        <w:rPr>
          <w:rFonts w:ascii="Corbel" w:eastAsia="Times New Roman" w:hAnsi="Corbel"/>
          <w:sz w:val="22"/>
          <w:szCs w:val="22"/>
          <w:lang w:val="en-US"/>
        </w:rPr>
        <w:instrText xml:space="preserve"> \* MERGEFORMAT </w:instrText>
      </w:r>
      <w:r w:rsidR="00F60331" w:rsidRPr="0033116C">
        <w:rPr>
          <w:rFonts w:ascii="Corbel" w:eastAsia="Times New Roman" w:hAnsi="Corbel"/>
          <w:sz w:val="22"/>
          <w:szCs w:val="22"/>
          <w:lang w:val="en-US"/>
        </w:rPr>
      </w:r>
      <w:r w:rsidR="00F60331" w:rsidRPr="0033116C">
        <w:rPr>
          <w:rFonts w:ascii="Corbel" w:eastAsia="Times New Roman" w:hAnsi="Corbel"/>
          <w:sz w:val="22"/>
          <w:szCs w:val="22"/>
          <w:lang w:val="en-US"/>
        </w:rPr>
        <w:fldChar w:fldCharType="separate"/>
      </w:r>
      <w:ins w:id="64" w:author="Willems, P.H. (Peter)" w:date="2019-03-27T10:53:00Z">
        <w:r w:rsidR="00A012CD">
          <w:rPr>
            <w:rFonts w:ascii="Corbel" w:eastAsia="Times New Roman" w:hAnsi="Corbel"/>
            <w:sz w:val="22"/>
            <w:szCs w:val="22"/>
            <w:lang w:val="en-US"/>
          </w:rPr>
          <w:t>3.10</w:t>
        </w:r>
      </w:ins>
      <w:del w:id="65" w:author="Willems, P.H. (Peter)" w:date="2019-03-27T10:52:00Z">
        <w:r w:rsidR="00F36B1A" w:rsidRPr="0033116C" w:rsidDel="00EB337A">
          <w:rPr>
            <w:rFonts w:ascii="Corbel" w:eastAsia="Times New Roman" w:hAnsi="Corbel"/>
            <w:sz w:val="22"/>
            <w:szCs w:val="22"/>
            <w:lang w:val="en-US"/>
          </w:rPr>
          <w:delText>3.11</w:delText>
        </w:r>
      </w:del>
      <w:r w:rsidR="00F60331" w:rsidRPr="0033116C">
        <w:rPr>
          <w:rFonts w:ascii="Corbel" w:eastAsia="Times New Roman" w:hAnsi="Corbel"/>
          <w:sz w:val="22"/>
          <w:szCs w:val="22"/>
          <w:lang w:val="en-US"/>
        </w:rPr>
        <w:fldChar w:fldCharType="end"/>
      </w:r>
      <w:r w:rsidR="00F60331" w:rsidRPr="0033116C">
        <w:rPr>
          <w:rFonts w:ascii="Corbel" w:eastAsia="Times New Roman" w:hAnsi="Corbel"/>
          <w:sz w:val="22"/>
          <w:szCs w:val="22"/>
          <w:lang w:val="en-US"/>
        </w:rPr>
        <w:t>]</w:t>
      </w:r>
      <w:r w:rsidRPr="0033116C">
        <w:rPr>
          <w:rFonts w:ascii="Corbel" w:eastAsia="Times New Roman" w:hAnsi="Corbel"/>
          <w:sz w:val="22"/>
          <w:szCs w:val="22"/>
          <w:lang w:val="en-US"/>
        </w:rPr>
        <w:t>, documentReference</w:t>
      </w:r>
      <w:r w:rsidR="00F60331" w:rsidRPr="0033116C">
        <w:rPr>
          <w:rFonts w:ascii="Corbel" w:eastAsia="Times New Roman" w:hAnsi="Corbel"/>
          <w:sz w:val="22"/>
          <w:szCs w:val="22"/>
          <w:lang w:val="en-US"/>
        </w:rPr>
        <w:t> [</w:t>
      </w:r>
      <w:r w:rsidR="00F60331" w:rsidRPr="0033116C">
        <w:rPr>
          <w:rFonts w:ascii="Corbel" w:eastAsia="Times New Roman" w:hAnsi="Corbel"/>
          <w:sz w:val="22"/>
          <w:szCs w:val="22"/>
          <w:lang w:val="en-US"/>
        </w:rPr>
        <w:fldChar w:fldCharType="begin"/>
      </w:r>
      <w:r w:rsidR="00F60331" w:rsidRPr="0033116C">
        <w:rPr>
          <w:rFonts w:ascii="Corbel" w:eastAsia="Times New Roman" w:hAnsi="Corbel"/>
          <w:sz w:val="22"/>
          <w:szCs w:val="22"/>
          <w:lang w:val="en-US"/>
        </w:rPr>
        <w:instrText xml:space="preserve"> REF _Ref299616518 \r \h </w:instrText>
      </w:r>
      <w:r w:rsidR="00771512" w:rsidRPr="0033116C">
        <w:rPr>
          <w:rFonts w:ascii="Corbel" w:eastAsia="Times New Roman" w:hAnsi="Corbel"/>
          <w:sz w:val="22"/>
          <w:szCs w:val="22"/>
          <w:lang w:val="en-US"/>
        </w:rPr>
        <w:instrText xml:space="preserve"> \* MERGEFORMAT </w:instrText>
      </w:r>
      <w:r w:rsidR="00F60331" w:rsidRPr="0033116C">
        <w:rPr>
          <w:rFonts w:ascii="Corbel" w:eastAsia="Times New Roman" w:hAnsi="Corbel"/>
          <w:sz w:val="22"/>
          <w:szCs w:val="22"/>
          <w:lang w:val="en-US"/>
        </w:rPr>
      </w:r>
      <w:r w:rsidR="00F60331" w:rsidRPr="0033116C">
        <w:rPr>
          <w:rFonts w:ascii="Corbel" w:eastAsia="Times New Roman" w:hAnsi="Corbel"/>
          <w:sz w:val="22"/>
          <w:szCs w:val="22"/>
          <w:lang w:val="en-US"/>
        </w:rPr>
        <w:fldChar w:fldCharType="separate"/>
      </w:r>
      <w:ins w:id="66" w:author="Willems, P.H. (Peter)" w:date="2019-03-27T10:53:00Z">
        <w:r w:rsidR="00A012CD">
          <w:rPr>
            <w:rFonts w:ascii="Corbel" w:eastAsia="Times New Roman" w:hAnsi="Corbel"/>
            <w:sz w:val="22"/>
            <w:szCs w:val="22"/>
            <w:lang w:val="en-US"/>
          </w:rPr>
          <w:t>3.9</w:t>
        </w:r>
      </w:ins>
      <w:del w:id="67" w:author="Willems, P.H. (Peter)" w:date="2019-03-27T10:52:00Z">
        <w:r w:rsidR="00F36B1A" w:rsidRPr="0033116C" w:rsidDel="00EB337A">
          <w:rPr>
            <w:rFonts w:ascii="Corbel" w:eastAsia="Times New Roman" w:hAnsi="Corbel"/>
            <w:sz w:val="22"/>
            <w:szCs w:val="22"/>
            <w:lang w:val="en-US"/>
          </w:rPr>
          <w:delText>3.10</w:delText>
        </w:r>
      </w:del>
      <w:r w:rsidR="00F60331" w:rsidRPr="0033116C">
        <w:rPr>
          <w:rFonts w:ascii="Corbel" w:eastAsia="Times New Roman" w:hAnsi="Corbel"/>
          <w:sz w:val="22"/>
          <w:szCs w:val="22"/>
          <w:lang w:val="en-US"/>
        </w:rPr>
        <w:fldChar w:fldCharType="end"/>
      </w:r>
      <w:r w:rsidR="00F60331" w:rsidRPr="0033116C">
        <w:rPr>
          <w:rFonts w:ascii="Corbel" w:eastAsia="Times New Roman" w:hAnsi="Corbel"/>
          <w:sz w:val="22"/>
          <w:szCs w:val="22"/>
          <w:lang w:val="en-US"/>
        </w:rPr>
        <w:t>]</w:t>
      </w:r>
      <w:r w:rsidRPr="0033116C">
        <w:rPr>
          <w:rFonts w:ascii="Corbel" w:eastAsia="Times New Roman" w:hAnsi="Corbel"/>
          <w:sz w:val="22"/>
          <w:szCs w:val="22"/>
          <w:lang w:val="en-US"/>
        </w:rPr>
        <w:t>, objectCode</w:t>
      </w:r>
      <w:r w:rsidR="00F60331" w:rsidRPr="0033116C">
        <w:rPr>
          <w:rFonts w:ascii="Corbel" w:eastAsia="Times New Roman" w:hAnsi="Corbel"/>
          <w:sz w:val="22"/>
          <w:szCs w:val="22"/>
          <w:lang w:val="en-US"/>
        </w:rPr>
        <w:t> [</w:t>
      </w:r>
      <w:r w:rsidR="00F60331" w:rsidRPr="0033116C">
        <w:rPr>
          <w:rFonts w:ascii="Corbel" w:eastAsia="Times New Roman" w:hAnsi="Corbel"/>
          <w:sz w:val="22"/>
          <w:szCs w:val="22"/>
          <w:lang w:val="en-US"/>
        </w:rPr>
        <w:fldChar w:fldCharType="begin"/>
      </w:r>
      <w:r w:rsidR="00F60331" w:rsidRPr="0033116C">
        <w:rPr>
          <w:rFonts w:ascii="Corbel" w:eastAsia="Times New Roman" w:hAnsi="Corbel"/>
          <w:sz w:val="22"/>
          <w:szCs w:val="22"/>
          <w:lang w:val="en-US"/>
        </w:rPr>
        <w:instrText xml:space="preserve"> REF _Ref299616544 \r \h </w:instrText>
      </w:r>
      <w:r w:rsidR="00771512" w:rsidRPr="0033116C">
        <w:rPr>
          <w:rFonts w:ascii="Corbel" w:eastAsia="Times New Roman" w:hAnsi="Corbel"/>
          <w:sz w:val="22"/>
          <w:szCs w:val="22"/>
          <w:lang w:val="en-US"/>
        </w:rPr>
        <w:instrText xml:space="preserve"> \* MERGEFORMAT </w:instrText>
      </w:r>
      <w:r w:rsidR="00F60331" w:rsidRPr="0033116C">
        <w:rPr>
          <w:rFonts w:ascii="Corbel" w:eastAsia="Times New Roman" w:hAnsi="Corbel"/>
          <w:sz w:val="22"/>
          <w:szCs w:val="22"/>
          <w:lang w:val="en-US"/>
        </w:rPr>
      </w:r>
      <w:r w:rsidR="00F60331" w:rsidRPr="0033116C">
        <w:rPr>
          <w:rFonts w:ascii="Corbel" w:eastAsia="Times New Roman" w:hAnsi="Corbel"/>
          <w:sz w:val="22"/>
          <w:szCs w:val="22"/>
          <w:lang w:val="en-US"/>
        </w:rPr>
        <w:fldChar w:fldCharType="separate"/>
      </w:r>
      <w:ins w:id="68" w:author="Willems, P.H. (Peter)" w:date="2019-03-27T10:53:00Z">
        <w:r w:rsidR="00A012CD">
          <w:rPr>
            <w:rFonts w:ascii="Corbel" w:eastAsia="Times New Roman" w:hAnsi="Corbel"/>
            <w:sz w:val="22"/>
            <w:szCs w:val="22"/>
            <w:lang w:val="en-US"/>
          </w:rPr>
          <w:t>3.20</w:t>
        </w:r>
      </w:ins>
      <w:del w:id="69" w:author="Willems, P.H. (Peter)" w:date="2019-03-27T10:52:00Z">
        <w:r w:rsidR="00F36B1A" w:rsidRPr="0033116C" w:rsidDel="00EB337A">
          <w:rPr>
            <w:rFonts w:ascii="Corbel" w:eastAsia="Times New Roman" w:hAnsi="Corbel"/>
            <w:sz w:val="22"/>
            <w:szCs w:val="22"/>
            <w:lang w:val="en-US"/>
          </w:rPr>
          <w:delText>3.21</w:delText>
        </w:r>
      </w:del>
      <w:r w:rsidR="00F60331" w:rsidRPr="0033116C">
        <w:rPr>
          <w:rFonts w:ascii="Corbel" w:eastAsia="Times New Roman" w:hAnsi="Corbel"/>
          <w:sz w:val="22"/>
          <w:szCs w:val="22"/>
          <w:lang w:val="en-US"/>
        </w:rPr>
        <w:fldChar w:fldCharType="end"/>
      </w:r>
      <w:r w:rsidR="00F60331" w:rsidRPr="0033116C">
        <w:rPr>
          <w:rFonts w:ascii="Corbel" w:eastAsia="Times New Roman" w:hAnsi="Corbel"/>
          <w:sz w:val="22"/>
          <w:szCs w:val="22"/>
          <w:lang w:val="en-US"/>
        </w:rPr>
        <w:t>]</w:t>
      </w:r>
      <w:r w:rsidRPr="0033116C">
        <w:rPr>
          <w:rFonts w:ascii="Corbel" w:eastAsia="Times New Roman" w:hAnsi="Corbel"/>
          <w:sz w:val="22"/>
          <w:szCs w:val="22"/>
          <w:lang w:val="en-US"/>
        </w:rPr>
        <w:t xml:space="preserve">, </w:t>
      </w:r>
      <w:r w:rsidR="00F60331" w:rsidRPr="0033116C">
        <w:rPr>
          <w:rFonts w:ascii="Corbel" w:eastAsia="Times New Roman" w:hAnsi="Corbel"/>
          <w:sz w:val="22"/>
          <w:szCs w:val="22"/>
          <w:lang w:val="en-US"/>
        </w:rPr>
        <w:t>startDate [</w:t>
      </w:r>
      <w:r w:rsidR="00F60331" w:rsidRPr="0033116C">
        <w:rPr>
          <w:rFonts w:ascii="Corbel" w:eastAsia="Times New Roman" w:hAnsi="Corbel"/>
          <w:sz w:val="22"/>
          <w:szCs w:val="22"/>
          <w:lang w:val="en-US"/>
        </w:rPr>
        <w:fldChar w:fldCharType="begin"/>
      </w:r>
      <w:r w:rsidR="00F60331" w:rsidRPr="0033116C">
        <w:rPr>
          <w:rFonts w:ascii="Corbel" w:eastAsia="Times New Roman" w:hAnsi="Corbel"/>
          <w:sz w:val="22"/>
          <w:szCs w:val="22"/>
          <w:lang w:val="en-US"/>
        </w:rPr>
        <w:instrText xml:space="preserve"> REF _Ref299615377 \r \h </w:instrText>
      </w:r>
      <w:r w:rsidR="00771512" w:rsidRPr="0033116C">
        <w:rPr>
          <w:rFonts w:ascii="Corbel" w:eastAsia="Times New Roman" w:hAnsi="Corbel"/>
          <w:sz w:val="22"/>
          <w:szCs w:val="22"/>
          <w:lang w:val="en-US"/>
        </w:rPr>
        <w:instrText xml:space="preserve"> \* MERGEFORMAT </w:instrText>
      </w:r>
      <w:r w:rsidR="00F60331" w:rsidRPr="0033116C">
        <w:rPr>
          <w:rFonts w:ascii="Corbel" w:eastAsia="Times New Roman" w:hAnsi="Corbel"/>
          <w:sz w:val="22"/>
          <w:szCs w:val="22"/>
          <w:lang w:val="en-US"/>
        </w:rPr>
      </w:r>
      <w:r w:rsidR="00F60331" w:rsidRPr="0033116C">
        <w:rPr>
          <w:rFonts w:ascii="Corbel" w:eastAsia="Times New Roman" w:hAnsi="Corbel"/>
          <w:sz w:val="22"/>
          <w:szCs w:val="22"/>
          <w:lang w:val="en-US"/>
        </w:rPr>
        <w:fldChar w:fldCharType="separate"/>
      </w:r>
      <w:ins w:id="70" w:author="Willems, P.H. (Peter)" w:date="2019-03-27T10:53:00Z">
        <w:r w:rsidR="00A012CD">
          <w:rPr>
            <w:rFonts w:ascii="Corbel" w:eastAsia="Times New Roman" w:hAnsi="Corbel"/>
            <w:sz w:val="22"/>
            <w:szCs w:val="22"/>
            <w:lang w:val="en-US"/>
          </w:rPr>
          <w:t>3.23</w:t>
        </w:r>
      </w:ins>
      <w:del w:id="71" w:author="Willems, P.H. (Peter)" w:date="2019-03-27T10:52:00Z">
        <w:r w:rsidR="00F36B1A" w:rsidRPr="0033116C" w:rsidDel="00EB337A">
          <w:rPr>
            <w:rFonts w:ascii="Corbel" w:eastAsia="Times New Roman" w:hAnsi="Corbel"/>
            <w:sz w:val="22"/>
            <w:szCs w:val="22"/>
            <w:lang w:val="en-US"/>
          </w:rPr>
          <w:delText>3.24</w:delText>
        </w:r>
      </w:del>
      <w:r w:rsidR="00F60331" w:rsidRPr="0033116C">
        <w:rPr>
          <w:rFonts w:ascii="Corbel" w:eastAsia="Times New Roman" w:hAnsi="Corbel"/>
          <w:sz w:val="22"/>
          <w:szCs w:val="22"/>
          <w:lang w:val="en-US"/>
        </w:rPr>
        <w:fldChar w:fldCharType="end"/>
      </w:r>
      <w:r w:rsidR="00F60331" w:rsidRPr="0033116C">
        <w:rPr>
          <w:rFonts w:ascii="Corbel" w:eastAsia="Times New Roman" w:hAnsi="Corbel"/>
          <w:sz w:val="22"/>
          <w:szCs w:val="22"/>
          <w:lang w:val="en-US"/>
        </w:rPr>
        <w:t>], endDate [</w:t>
      </w:r>
      <w:r w:rsidR="00F60331" w:rsidRPr="0033116C">
        <w:rPr>
          <w:rFonts w:ascii="Corbel" w:eastAsia="Times New Roman" w:hAnsi="Corbel"/>
          <w:sz w:val="22"/>
          <w:szCs w:val="22"/>
          <w:lang w:val="en-US"/>
        </w:rPr>
        <w:fldChar w:fldCharType="begin"/>
      </w:r>
      <w:r w:rsidR="00F60331" w:rsidRPr="0033116C">
        <w:rPr>
          <w:rFonts w:ascii="Corbel" w:eastAsia="Times New Roman" w:hAnsi="Corbel"/>
          <w:sz w:val="22"/>
          <w:szCs w:val="22"/>
          <w:lang w:val="en-US"/>
        </w:rPr>
        <w:instrText xml:space="preserve"> REF _Ref299615388 \r \h </w:instrText>
      </w:r>
      <w:r w:rsidR="00771512" w:rsidRPr="0033116C">
        <w:rPr>
          <w:rFonts w:ascii="Corbel" w:eastAsia="Times New Roman" w:hAnsi="Corbel"/>
          <w:sz w:val="22"/>
          <w:szCs w:val="22"/>
          <w:lang w:val="en-US"/>
        </w:rPr>
        <w:instrText xml:space="preserve"> \* MERGEFORMAT </w:instrText>
      </w:r>
      <w:r w:rsidR="00F60331" w:rsidRPr="0033116C">
        <w:rPr>
          <w:rFonts w:ascii="Corbel" w:eastAsia="Times New Roman" w:hAnsi="Corbel"/>
          <w:sz w:val="22"/>
          <w:szCs w:val="22"/>
          <w:lang w:val="en-US"/>
        </w:rPr>
      </w:r>
      <w:r w:rsidR="00F60331" w:rsidRPr="0033116C">
        <w:rPr>
          <w:rFonts w:ascii="Corbel" w:eastAsia="Times New Roman" w:hAnsi="Corbel"/>
          <w:sz w:val="22"/>
          <w:szCs w:val="22"/>
          <w:lang w:val="en-US"/>
        </w:rPr>
        <w:fldChar w:fldCharType="separate"/>
      </w:r>
      <w:ins w:id="72" w:author="Willems, P.H. (Peter)" w:date="2019-03-27T10:53:00Z">
        <w:r w:rsidR="00A012CD">
          <w:rPr>
            <w:rFonts w:ascii="Corbel" w:eastAsia="Times New Roman" w:hAnsi="Corbel"/>
            <w:sz w:val="22"/>
            <w:szCs w:val="22"/>
            <w:lang w:val="en-US"/>
          </w:rPr>
          <w:t>3.11</w:t>
        </w:r>
      </w:ins>
      <w:del w:id="73" w:author="Willems, P.H. (Peter)" w:date="2019-03-27T10:52:00Z">
        <w:r w:rsidR="00F36B1A" w:rsidRPr="0033116C" w:rsidDel="00EB337A">
          <w:rPr>
            <w:rFonts w:ascii="Corbel" w:eastAsia="Times New Roman" w:hAnsi="Corbel"/>
            <w:sz w:val="22"/>
            <w:szCs w:val="22"/>
            <w:lang w:val="en-US"/>
          </w:rPr>
          <w:delText>3.12</w:delText>
        </w:r>
      </w:del>
      <w:r w:rsidR="00F60331" w:rsidRPr="0033116C">
        <w:rPr>
          <w:rFonts w:ascii="Corbel" w:eastAsia="Times New Roman" w:hAnsi="Corbel"/>
          <w:sz w:val="22"/>
          <w:szCs w:val="22"/>
          <w:lang w:val="en-US"/>
        </w:rPr>
        <w:fldChar w:fldCharType="end"/>
      </w:r>
      <w:r w:rsidR="00F60331" w:rsidRPr="0033116C">
        <w:rPr>
          <w:rFonts w:ascii="Corbel" w:eastAsia="Times New Roman" w:hAnsi="Corbel"/>
          <w:sz w:val="22"/>
          <w:szCs w:val="22"/>
          <w:lang w:val="en-US"/>
        </w:rPr>
        <w:t>], state [</w:t>
      </w:r>
      <w:r w:rsidR="00F60331" w:rsidRPr="0033116C">
        <w:rPr>
          <w:rFonts w:ascii="Corbel" w:eastAsia="Times New Roman" w:hAnsi="Corbel"/>
          <w:sz w:val="22"/>
          <w:szCs w:val="22"/>
          <w:lang w:val="en-US"/>
        </w:rPr>
        <w:fldChar w:fldCharType="begin"/>
      </w:r>
      <w:r w:rsidR="00F60331" w:rsidRPr="0033116C">
        <w:rPr>
          <w:rFonts w:ascii="Corbel" w:eastAsia="Times New Roman" w:hAnsi="Corbel"/>
          <w:sz w:val="22"/>
          <w:szCs w:val="22"/>
          <w:lang w:val="en-US"/>
        </w:rPr>
        <w:instrText xml:space="preserve"> REF _Ref299615402 \r \h </w:instrText>
      </w:r>
      <w:r w:rsidR="00771512" w:rsidRPr="0033116C">
        <w:rPr>
          <w:rFonts w:ascii="Corbel" w:eastAsia="Times New Roman" w:hAnsi="Corbel"/>
          <w:sz w:val="22"/>
          <w:szCs w:val="22"/>
          <w:lang w:val="en-US"/>
        </w:rPr>
        <w:instrText xml:space="preserve"> \* MERGEFORMAT </w:instrText>
      </w:r>
      <w:r w:rsidR="00F60331" w:rsidRPr="0033116C">
        <w:rPr>
          <w:rFonts w:ascii="Corbel" w:eastAsia="Times New Roman" w:hAnsi="Corbel"/>
          <w:sz w:val="22"/>
          <w:szCs w:val="22"/>
          <w:lang w:val="en-US"/>
        </w:rPr>
      </w:r>
      <w:r w:rsidR="00F60331" w:rsidRPr="0033116C">
        <w:rPr>
          <w:rFonts w:ascii="Corbel" w:eastAsia="Times New Roman" w:hAnsi="Corbel"/>
          <w:sz w:val="22"/>
          <w:szCs w:val="22"/>
          <w:lang w:val="en-US"/>
        </w:rPr>
        <w:fldChar w:fldCharType="separate"/>
      </w:r>
      <w:ins w:id="74" w:author="Willems, P.H. (Peter)" w:date="2019-03-27T10:53:00Z">
        <w:r w:rsidR="00A012CD">
          <w:rPr>
            <w:rFonts w:ascii="Corbel" w:eastAsia="Times New Roman" w:hAnsi="Corbel"/>
            <w:sz w:val="22"/>
            <w:szCs w:val="22"/>
            <w:lang w:val="en-US"/>
          </w:rPr>
          <w:t>3.24</w:t>
        </w:r>
      </w:ins>
      <w:del w:id="75" w:author="Willems, P.H. (Peter)" w:date="2019-03-27T10:52:00Z">
        <w:r w:rsidR="00F36B1A" w:rsidRPr="0033116C" w:rsidDel="00EB337A">
          <w:rPr>
            <w:rFonts w:ascii="Corbel" w:eastAsia="Times New Roman" w:hAnsi="Corbel"/>
            <w:sz w:val="22"/>
            <w:szCs w:val="22"/>
            <w:lang w:val="en-US"/>
          </w:rPr>
          <w:delText>3.25</w:delText>
        </w:r>
      </w:del>
      <w:r w:rsidR="00F60331" w:rsidRPr="0033116C">
        <w:rPr>
          <w:rFonts w:ascii="Corbel" w:eastAsia="Times New Roman" w:hAnsi="Corbel"/>
          <w:sz w:val="22"/>
          <w:szCs w:val="22"/>
          <w:lang w:val="en-US"/>
        </w:rPr>
        <w:fldChar w:fldCharType="end"/>
      </w:r>
      <w:r w:rsidR="00F60331" w:rsidRPr="0033116C">
        <w:rPr>
          <w:rFonts w:ascii="Corbel" w:eastAsia="Times New Roman" w:hAnsi="Corbel"/>
          <w:sz w:val="22"/>
          <w:szCs w:val="22"/>
          <w:lang w:val="en-US"/>
        </w:rPr>
        <w:t>], date</w:t>
      </w:r>
      <w:r w:rsidR="00FC2212" w:rsidRPr="0033116C">
        <w:rPr>
          <w:rFonts w:ascii="Corbel" w:eastAsia="Times New Roman" w:hAnsi="Corbel"/>
          <w:sz w:val="22"/>
          <w:szCs w:val="22"/>
          <w:lang w:val="en-US"/>
        </w:rPr>
        <w:t>LaMu</w:t>
      </w:r>
      <w:r w:rsidR="00F60331" w:rsidRPr="0033116C">
        <w:rPr>
          <w:rFonts w:ascii="Corbel" w:eastAsia="Times New Roman" w:hAnsi="Corbel"/>
          <w:sz w:val="22"/>
          <w:szCs w:val="22"/>
          <w:lang w:val="en-US"/>
        </w:rPr>
        <w:t> [</w:t>
      </w:r>
      <w:r w:rsidR="00F60331" w:rsidRPr="0033116C">
        <w:rPr>
          <w:rFonts w:ascii="Corbel" w:eastAsia="Times New Roman" w:hAnsi="Corbel"/>
          <w:sz w:val="22"/>
          <w:szCs w:val="22"/>
          <w:lang w:val="en-US"/>
        </w:rPr>
        <w:fldChar w:fldCharType="begin"/>
      </w:r>
      <w:r w:rsidR="00F60331" w:rsidRPr="0033116C">
        <w:rPr>
          <w:rFonts w:ascii="Corbel" w:eastAsia="Times New Roman" w:hAnsi="Corbel"/>
          <w:sz w:val="22"/>
          <w:szCs w:val="22"/>
          <w:lang w:val="en-US"/>
        </w:rPr>
        <w:instrText xml:space="preserve"> REF _Ref299615427 \r \h </w:instrText>
      </w:r>
      <w:r w:rsidR="00771512" w:rsidRPr="0033116C">
        <w:rPr>
          <w:rFonts w:ascii="Corbel" w:eastAsia="Times New Roman" w:hAnsi="Corbel"/>
          <w:sz w:val="22"/>
          <w:szCs w:val="22"/>
          <w:lang w:val="en-US"/>
        </w:rPr>
        <w:instrText xml:space="preserve"> \* MERGEFORMAT </w:instrText>
      </w:r>
      <w:r w:rsidR="00F60331" w:rsidRPr="0033116C">
        <w:rPr>
          <w:rFonts w:ascii="Corbel" w:eastAsia="Times New Roman" w:hAnsi="Corbel"/>
          <w:sz w:val="22"/>
          <w:szCs w:val="22"/>
          <w:lang w:val="en-US"/>
        </w:rPr>
      </w:r>
      <w:r w:rsidR="00F60331" w:rsidRPr="0033116C">
        <w:rPr>
          <w:rFonts w:ascii="Corbel" w:eastAsia="Times New Roman" w:hAnsi="Corbel"/>
          <w:sz w:val="22"/>
          <w:szCs w:val="22"/>
          <w:lang w:val="en-US"/>
        </w:rPr>
        <w:fldChar w:fldCharType="separate"/>
      </w:r>
      <w:ins w:id="76" w:author="Willems, P.H. (Peter)" w:date="2019-03-27T10:53:00Z">
        <w:r w:rsidR="00A012CD">
          <w:rPr>
            <w:rFonts w:ascii="Corbel" w:eastAsia="Times New Roman" w:hAnsi="Corbel"/>
            <w:sz w:val="22"/>
            <w:szCs w:val="22"/>
            <w:lang w:val="en-US"/>
          </w:rPr>
          <w:t>0</w:t>
        </w:r>
      </w:ins>
      <w:del w:id="77" w:author="Willems, P.H. (Peter)" w:date="2019-03-27T10:52:00Z">
        <w:r w:rsidR="00F36B1A" w:rsidRPr="0033116C" w:rsidDel="00EB337A">
          <w:rPr>
            <w:rFonts w:ascii="Corbel" w:eastAsia="Times New Roman" w:hAnsi="Corbel"/>
            <w:sz w:val="22"/>
            <w:szCs w:val="22"/>
            <w:lang w:val="en-US"/>
          </w:rPr>
          <w:delText>3.4</w:delText>
        </w:r>
      </w:del>
      <w:r w:rsidR="00F60331" w:rsidRPr="0033116C">
        <w:rPr>
          <w:rFonts w:ascii="Corbel" w:eastAsia="Times New Roman" w:hAnsi="Corbel"/>
          <w:sz w:val="22"/>
          <w:szCs w:val="22"/>
          <w:lang w:val="en-US"/>
        </w:rPr>
        <w:fldChar w:fldCharType="end"/>
      </w:r>
      <w:r w:rsidR="00F60331" w:rsidRPr="0033116C">
        <w:rPr>
          <w:rFonts w:ascii="Corbel" w:eastAsia="Times New Roman" w:hAnsi="Corbel"/>
          <w:sz w:val="22"/>
          <w:szCs w:val="22"/>
          <w:lang w:val="en-US"/>
        </w:rPr>
        <w:t>], user</w:t>
      </w:r>
      <w:r w:rsidR="00FC2212" w:rsidRPr="0033116C">
        <w:rPr>
          <w:rFonts w:ascii="Corbel" w:eastAsia="Times New Roman" w:hAnsi="Corbel"/>
          <w:sz w:val="22"/>
          <w:szCs w:val="22"/>
          <w:lang w:val="en-US"/>
        </w:rPr>
        <w:t>LaMu</w:t>
      </w:r>
      <w:r w:rsidR="00F60331" w:rsidRPr="0033116C">
        <w:rPr>
          <w:rFonts w:ascii="Corbel" w:eastAsia="Times New Roman" w:hAnsi="Corbel"/>
          <w:sz w:val="22"/>
          <w:szCs w:val="22"/>
          <w:lang w:val="en-US"/>
        </w:rPr>
        <w:t> [</w:t>
      </w:r>
      <w:r w:rsidR="00F60331" w:rsidRPr="0033116C">
        <w:rPr>
          <w:rFonts w:ascii="Corbel" w:eastAsia="Times New Roman" w:hAnsi="Corbel"/>
          <w:sz w:val="22"/>
          <w:szCs w:val="22"/>
          <w:lang w:val="en-US"/>
        </w:rPr>
        <w:fldChar w:fldCharType="begin"/>
      </w:r>
      <w:r w:rsidR="00F60331" w:rsidRPr="0033116C">
        <w:rPr>
          <w:rFonts w:ascii="Corbel" w:eastAsia="Times New Roman" w:hAnsi="Corbel"/>
          <w:sz w:val="22"/>
          <w:szCs w:val="22"/>
          <w:lang w:val="en-US"/>
        </w:rPr>
        <w:instrText xml:space="preserve"> REF _Ref299615444 \r \h </w:instrText>
      </w:r>
      <w:r w:rsidR="00771512" w:rsidRPr="0033116C">
        <w:rPr>
          <w:rFonts w:ascii="Corbel" w:eastAsia="Times New Roman" w:hAnsi="Corbel"/>
          <w:sz w:val="22"/>
          <w:szCs w:val="22"/>
          <w:lang w:val="en-US"/>
        </w:rPr>
        <w:instrText xml:space="preserve"> \* MERGEFORMAT </w:instrText>
      </w:r>
      <w:r w:rsidR="00F60331" w:rsidRPr="0033116C">
        <w:rPr>
          <w:rFonts w:ascii="Corbel" w:eastAsia="Times New Roman" w:hAnsi="Corbel"/>
          <w:sz w:val="22"/>
          <w:szCs w:val="22"/>
          <w:lang w:val="en-US"/>
        </w:rPr>
      </w:r>
      <w:r w:rsidR="00F60331" w:rsidRPr="0033116C">
        <w:rPr>
          <w:rFonts w:ascii="Corbel" w:eastAsia="Times New Roman" w:hAnsi="Corbel"/>
          <w:sz w:val="22"/>
          <w:szCs w:val="22"/>
          <w:lang w:val="en-US"/>
        </w:rPr>
        <w:fldChar w:fldCharType="separate"/>
      </w:r>
      <w:ins w:id="78" w:author="Willems, P.H. (Peter)" w:date="2019-03-27T10:53:00Z">
        <w:r w:rsidR="00A012CD">
          <w:rPr>
            <w:rFonts w:ascii="Corbel" w:eastAsia="Times New Roman" w:hAnsi="Corbel"/>
            <w:sz w:val="22"/>
            <w:szCs w:val="22"/>
            <w:lang w:val="en-US"/>
          </w:rPr>
          <w:t>3.25</w:t>
        </w:r>
      </w:ins>
      <w:del w:id="79" w:author="Willems, P.H. (Peter)" w:date="2019-03-27T10:52:00Z">
        <w:r w:rsidR="00F36B1A" w:rsidRPr="0033116C" w:rsidDel="00EB337A">
          <w:rPr>
            <w:rFonts w:ascii="Corbel" w:eastAsia="Times New Roman" w:hAnsi="Corbel"/>
            <w:sz w:val="22"/>
            <w:szCs w:val="22"/>
            <w:lang w:val="en-US"/>
          </w:rPr>
          <w:delText>3.26</w:delText>
        </w:r>
      </w:del>
      <w:r w:rsidR="00F60331" w:rsidRPr="0033116C">
        <w:rPr>
          <w:rFonts w:ascii="Corbel" w:eastAsia="Times New Roman" w:hAnsi="Corbel"/>
          <w:sz w:val="22"/>
          <w:szCs w:val="22"/>
          <w:lang w:val="en-US"/>
        </w:rPr>
        <w:fldChar w:fldCharType="end"/>
      </w:r>
      <w:r w:rsidR="00F60331" w:rsidRPr="0033116C">
        <w:rPr>
          <w:rFonts w:ascii="Corbel" w:eastAsia="Times New Roman" w:hAnsi="Corbel"/>
          <w:sz w:val="22"/>
          <w:szCs w:val="22"/>
          <w:lang w:val="en-US"/>
        </w:rPr>
        <w:t xml:space="preserve">], </w:t>
      </w:r>
      <w:hyperlink r:id="rId12" w:anchor="language" w:history="1">
        <w:r w:rsidRPr="0033116C">
          <w:rPr>
            <w:rFonts w:ascii="Corbel" w:eastAsia="Times New Roman" w:hAnsi="Corbel"/>
            <w:sz w:val="22"/>
            <w:szCs w:val="22"/>
            <w:lang w:val="en-US"/>
          </w:rPr>
          <w:t>language</w:t>
        </w:r>
      </w:hyperlink>
      <w:r w:rsidR="00F60331" w:rsidRPr="0033116C">
        <w:rPr>
          <w:rFonts w:ascii="Corbel" w:eastAsia="Times New Roman" w:hAnsi="Corbel"/>
          <w:sz w:val="22"/>
          <w:szCs w:val="22"/>
          <w:lang w:val="en-US"/>
        </w:rPr>
        <w:t> [</w:t>
      </w:r>
      <w:r w:rsidR="00F60331" w:rsidRPr="0033116C">
        <w:rPr>
          <w:rFonts w:ascii="Corbel" w:eastAsia="Times New Roman" w:hAnsi="Corbel"/>
          <w:sz w:val="22"/>
          <w:szCs w:val="22"/>
          <w:lang w:val="en-US"/>
        </w:rPr>
        <w:fldChar w:fldCharType="begin"/>
      </w:r>
      <w:r w:rsidR="00F60331" w:rsidRPr="0033116C">
        <w:rPr>
          <w:rFonts w:ascii="Corbel" w:eastAsia="Times New Roman" w:hAnsi="Corbel"/>
          <w:sz w:val="22"/>
          <w:szCs w:val="22"/>
          <w:lang w:val="en-US"/>
        </w:rPr>
        <w:instrText xml:space="preserve"> REF _Ref299616407 \r \h </w:instrText>
      </w:r>
      <w:r w:rsidR="00771512" w:rsidRPr="0033116C">
        <w:rPr>
          <w:rFonts w:ascii="Corbel" w:eastAsia="Times New Roman" w:hAnsi="Corbel"/>
          <w:sz w:val="22"/>
          <w:szCs w:val="22"/>
          <w:lang w:val="en-US"/>
        </w:rPr>
        <w:instrText xml:space="preserve"> \* MERGEFORMAT </w:instrText>
      </w:r>
      <w:r w:rsidR="00F60331" w:rsidRPr="0033116C">
        <w:rPr>
          <w:rFonts w:ascii="Corbel" w:eastAsia="Times New Roman" w:hAnsi="Corbel"/>
          <w:sz w:val="22"/>
          <w:szCs w:val="22"/>
          <w:lang w:val="en-US"/>
        </w:rPr>
      </w:r>
      <w:r w:rsidR="00F60331" w:rsidRPr="0033116C">
        <w:rPr>
          <w:rFonts w:ascii="Corbel" w:eastAsia="Times New Roman" w:hAnsi="Corbel"/>
          <w:sz w:val="22"/>
          <w:szCs w:val="22"/>
          <w:lang w:val="en-US"/>
        </w:rPr>
        <w:fldChar w:fldCharType="separate"/>
      </w:r>
      <w:ins w:id="80" w:author="Willems, P.H. (Peter)" w:date="2019-03-27T10:53:00Z">
        <w:r w:rsidR="00A012CD">
          <w:rPr>
            <w:rFonts w:ascii="Corbel" w:eastAsia="Times New Roman" w:hAnsi="Corbel"/>
            <w:sz w:val="22"/>
            <w:szCs w:val="22"/>
            <w:lang w:val="en-US"/>
          </w:rPr>
          <w:t>3.18</w:t>
        </w:r>
      </w:ins>
      <w:del w:id="81" w:author="Willems, P.H. (Peter)" w:date="2019-03-27T10:52:00Z">
        <w:r w:rsidR="00F36B1A" w:rsidRPr="0033116C" w:rsidDel="00EB337A">
          <w:rPr>
            <w:rFonts w:ascii="Corbel" w:eastAsia="Times New Roman" w:hAnsi="Corbel"/>
            <w:sz w:val="22"/>
            <w:szCs w:val="22"/>
            <w:lang w:val="en-US"/>
          </w:rPr>
          <w:delText>3.19</w:delText>
        </w:r>
      </w:del>
      <w:r w:rsidR="00F60331" w:rsidRPr="0033116C">
        <w:rPr>
          <w:rFonts w:ascii="Corbel" w:eastAsia="Times New Roman" w:hAnsi="Corbel"/>
          <w:sz w:val="22"/>
          <w:szCs w:val="22"/>
          <w:lang w:val="en-US"/>
        </w:rPr>
        <w:fldChar w:fldCharType="end"/>
      </w:r>
      <w:r w:rsidR="00F60331" w:rsidRPr="0033116C">
        <w:rPr>
          <w:rFonts w:ascii="Corbel" w:eastAsia="Times New Roman" w:hAnsi="Corbel"/>
          <w:sz w:val="22"/>
          <w:szCs w:val="22"/>
          <w:lang w:val="en-US"/>
        </w:rPr>
        <w:t>]</w:t>
      </w:r>
      <w:r w:rsidRPr="0033116C">
        <w:rPr>
          <w:rFonts w:ascii="Corbel" w:eastAsia="Times New Roman" w:hAnsi="Corbel"/>
          <w:b/>
          <w:bCs/>
          <w:sz w:val="22"/>
          <w:szCs w:val="22"/>
          <w:lang w:val="en-US"/>
        </w:rPr>
        <w:br/>
        <w:t>Referenties</w:t>
      </w:r>
      <w:r w:rsidRPr="0033116C">
        <w:rPr>
          <w:rFonts w:ascii="Corbel" w:eastAsia="Times New Roman" w:hAnsi="Corbel"/>
          <w:sz w:val="22"/>
          <w:szCs w:val="22"/>
          <w:lang w:val="en-US"/>
        </w:rPr>
        <w:t xml:space="preserve">: </w:t>
      </w:r>
      <w:r w:rsidR="00F60331" w:rsidRPr="0033116C">
        <w:rPr>
          <w:rFonts w:ascii="Corbel" w:eastAsia="Times New Roman" w:hAnsi="Corbel"/>
          <w:sz w:val="22"/>
          <w:szCs w:val="22"/>
          <w:lang w:val="en-US"/>
        </w:rPr>
        <w:t>message [</w:t>
      </w:r>
      <w:r w:rsidR="00F60331" w:rsidRPr="0033116C">
        <w:rPr>
          <w:rFonts w:ascii="Corbel" w:eastAsia="Times New Roman" w:hAnsi="Corbel"/>
          <w:sz w:val="22"/>
          <w:szCs w:val="22"/>
          <w:lang w:val="en-US"/>
        </w:rPr>
        <w:fldChar w:fldCharType="begin"/>
      </w:r>
      <w:r w:rsidR="00F60331" w:rsidRPr="0033116C">
        <w:rPr>
          <w:rFonts w:ascii="Corbel" w:eastAsia="Times New Roman" w:hAnsi="Corbel"/>
          <w:sz w:val="22"/>
          <w:szCs w:val="22"/>
          <w:lang w:val="en-US"/>
        </w:rPr>
        <w:instrText xml:space="preserve"> REF _Ref299616648 \r \h </w:instrText>
      </w:r>
      <w:r w:rsidR="00771512" w:rsidRPr="0033116C">
        <w:rPr>
          <w:rFonts w:ascii="Corbel" w:eastAsia="Times New Roman" w:hAnsi="Corbel"/>
          <w:sz w:val="22"/>
          <w:szCs w:val="22"/>
          <w:lang w:val="en-US"/>
        </w:rPr>
        <w:instrText xml:space="preserve"> \* MERGEFORMAT </w:instrText>
      </w:r>
      <w:r w:rsidR="00F60331" w:rsidRPr="0033116C">
        <w:rPr>
          <w:rFonts w:ascii="Corbel" w:eastAsia="Times New Roman" w:hAnsi="Corbel"/>
          <w:sz w:val="22"/>
          <w:szCs w:val="22"/>
          <w:lang w:val="en-US"/>
        </w:rPr>
      </w:r>
      <w:r w:rsidR="00F60331"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1.6</w:t>
      </w:r>
      <w:r w:rsidR="00F60331" w:rsidRPr="0033116C">
        <w:rPr>
          <w:rFonts w:ascii="Corbel" w:eastAsia="Times New Roman" w:hAnsi="Corbel"/>
          <w:sz w:val="22"/>
          <w:szCs w:val="22"/>
          <w:lang w:val="en-US"/>
        </w:rPr>
        <w:fldChar w:fldCharType="end"/>
      </w:r>
      <w:r w:rsidR="00F60331" w:rsidRPr="0033116C">
        <w:rPr>
          <w:rFonts w:ascii="Corbel" w:eastAsia="Times New Roman" w:hAnsi="Corbel"/>
          <w:sz w:val="22"/>
          <w:szCs w:val="22"/>
          <w:lang w:val="en-US"/>
        </w:rPr>
        <w:t xml:space="preserve">], </w:t>
      </w:r>
      <w:r w:rsidRPr="0033116C">
        <w:rPr>
          <w:rFonts w:ascii="Corbel" w:eastAsia="Times New Roman" w:hAnsi="Corbel"/>
          <w:sz w:val="22"/>
          <w:szCs w:val="22"/>
          <w:lang w:val="en-US"/>
        </w:rPr>
        <w:t>appendixGroup</w:t>
      </w:r>
      <w:r w:rsidR="00F60331" w:rsidRPr="0033116C">
        <w:rPr>
          <w:rFonts w:ascii="Corbel" w:eastAsia="Times New Roman" w:hAnsi="Corbel"/>
          <w:sz w:val="22"/>
          <w:szCs w:val="22"/>
          <w:lang w:val="en-US"/>
        </w:rPr>
        <w:t> [</w:t>
      </w:r>
      <w:r w:rsidR="00F60331" w:rsidRPr="0033116C">
        <w:rPr>
          <w:rFonts w:ascii="Corbel" w:eastAsia="Times New Roman" w:hAnsi="Corbel"/>
          <w:sz w:val="22"/>
          <w:szCs w:val="22"/>
          <w:lang w:val="en-US"/>
        </w:rPr>
        <w:fldChar w:fldCharType="begin"/>
      </w:r>
      <w:r w:rsidR="00F60331" w:rsidRPr="0033116C">
        <w:rPr>
          <w:rFonts w:ascii="Corbel" w:eastAsia="Times New Roman" w:hAnsi="Corbel"/>
          <w:sz w:val="22"/>
          <w:szCs w:val="22"/>
          <w:lang w:val="en-US"/>
        </w:rPr>
        <w:instrText xml:space="preserve"> REF _Ref299616694 \r \h </w:instrText>
      </w:r>
      <w:r w:rsidR="00771512" w:rsidRPr="0033116C">
        <w:rPr>
          <w:rFonts w:ascii="Corbel" w:eastAsia="Times New Roman" w:hAnsi="Corbel"/>
          <w:sz w:val="22"/>
          <w:szCs w:val="22"/>
          <w:lang w:val="en-US"/>
        </w:rPr>
        <w:instrText xml:space="preserve"> \* MERGEFORMAT </w:instrText>
      </w:r>
      <w:r w:rsidR="00F60331" w:rsidRPr="0033116C">
        <w:rPr>
          <w:rFonts w:ascii="Corbel" w:eastAsia="Times New Roman" w:hAnsi="Corbel"/>
          <w:sz w:val="22"/>
          <w:szCs w:val="22"/>
          <w:lang w:val="en-US"/>
        </w:rPr>
      </w:r>
      <w:r w:rsidR="00F60331"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4.1</w:t>
      </w:r>
      <w:r w:rsidR="00F60331" w:rsidRPr="0033116C">
        <w:rPr>
          <w:rFonts w:ascii="Corbel" w:eastAsia="Times New Roman" w:hAnsi="Corbel"/>
          <w:sz w:val="22"/>
          <w:szCs w:val="22"/>
          <w:lang w:val="en-US"/>
        </w:rPr>
        <w:fldChar w:fldCharType="end"/>
      </w:r>
      <w:r w:rsidR="00F60331" w:rsidRPr="0033116C">
        <w:rPr>
          <w:rFonts w:ascii="Corbel" w:eastAsia="Times New Roman" w:hAnsi="Corbel"/>
          <w:sz w:val="22"/>
          <w:szCs w:val="22"/>
          <w:lang w:val="en-US"/>
        </w:rPr>
        <w:t>]</w:t>
      </w:r>
      <w:r w:rsidRPr="0033116C">
        <w:rPr>
          <w:rFonts w:ascii="Corbel" w:eastAsia="Times New Roman" w:hAnsi="Corbel"/>
          <w:sz w:val="22"/>
          <w:szCs w:val="22"/>
          <w:lang w:val="en-US"/>
        </w:rPr>
        <w:t xml:space="preserve">, </w:t>
      </w:r>
      <w:r w:rsidR="00F60331" w:rsidRPr="0033116C">
        <w:rPr>
          <w:rFonts w:ascii="Corbel" w:eastAsia="Times New Roman" w:hAnsi="Corbel"/>
          <w:sz w:val="22"/>
          <w:szCs w:val="22"/>
          <w:lang w:val="en-US"/>
        </w:rPr>
        <w:t>template [</w:t>
      </w:r>
      <w:r w:rsidR="006D18F5" w:rsidRPr="0033116C">
        <w:rPr>
          <w:rFonts w:ascii="Corbel" w:eastAsia="Times New Roman" w:hAnsi="Corbel"/>
          <w:sz w:val="22"/>
          <w:szCs w:val="22"/>
          <w:lang w:val="en-US"/>
        </w:rPr>
        <w:fldChar w:fldCharType="begin"/>
      </w:r>
      <w:r w:rsidR="006D18F5" w:rsidRPr="0033116C">
        <w:rPr>
          <w:rFonts w:ascii="Corbel" w:eastAsia="Times New Roman" w:hAnsi="Corbel"/>
          <w:sz w:val="22"/>
          <w:szCs w:val="22"/>
          <w:lang w:val="en-US"/>
        </w:rPr>
        <w:instrText xml:space="preserve"> REF _Ref299623507 \r \h </w:instrText>
      </w:r>
      <w:r w:rsidR="00771512" w:rsidRPr="0033116C">
        <w:rPr>
          <w:rFonts w:ascii="Corbel" w:eastAsia="Times New Roman" w:hAnsi="Corbel"/>
          <w:sz w:val="22"/>
          <w:szCs w:val="22"/>
          <w:lang w:val="en-US"/>
        </w:rPr>
        <w:instrText xml:space="preserve"> \* MERGEFORMAT </w:instrText>
      </w:r>
      <w:r w:rsidR="006D18F5" w:rsidRPr="0033116C">
        <w:rPr>
          <w:rFonts w:ascii="Corbel" w:eastAsia="Times New Roman" w:hAnsi="Corbel"/>
          <w:sz w:val="22"/>
          <w:szCs w:val="22"/>
          <w:lang w:val="en-US"/>
        </w:rPr>
      </w:r>
      <w:r w:rsidR="006D18F5"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1.3</w:t>
      </w:r>
      <w:r w:rsidR="006D18F5" w:rsidRPr="0033116C">
        <w:rPr>
          <w:rFonts w:ascii="Corbel" w:eastAsia="Times New Roman" w:hAnsi="Corbel"/>
          <w:sz w:val="22"/>
          <w:szCs w:val="22"/>
          <w:lang w:val="en-US"/>
        </w:rPr>
        <w:fldChar w:fldCharType="end"/>
      </w:r>
      <w:r w:rsidR="00F60331" w:rsidRPr="0033116C">
        <w:rPr>
          <w:rFonts w:ascii="Corbel" w:eastAsia="Times New Roman" w:hAnsi="Corbel"/>
          <w:sz w:val="22"/>
          <w:szCs w:val="22"/>
          <w:lang w:val="en-US"/>
        </w:rPr>
        <w:t>]</w:t>
      </w:r>
      <w:r w:rsidR="007F4D97" w:rsidRPr="0033116C">
        <w:rPr>
          <w:rFonts w:ascii="Corbel" w:eastAsia="Times New Roman" w:hAnsi="Corbel"/>
          <w:sz w:val="22"/>
          <w:szCs w:val="22"/>
          <w:lang w:val="en-US"/>
        </w:rPr>
        <w:br/>
      </w:r>
      <w:r w:rsidR="007F4D97" w:rsidRPr="0033116C">
        <w:rPr>
          <w:rFonts w:ascii="Corbel" w:eastAsia="Times New Roman" w:hAnsi="Corbel"/>
          <w:sz w:val="22"/>
          <w:szCs w:val="22"/>
          <w:lang w:val="en-US"/>
        </w:rPr>
        <w:br/>
      </w:r>
    </w:p>
    <w:p w14:paraId="7DED0772" w14:textId="77777777" w:rsidR="00F60331" w:rsidRPr="00805082" w:rsidRDefault="00F60331" w:rsidP="00F60331">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lastRenderedPageBreak/>
        <w:t>ENTITY AppendixTemplate;</w:t>
      </w:r>
    </w:p>
    <w:p w14:paraId="7DED0773" w14:textId="77777777" w:rsidR="00F60331" w:rsidRPr="00805082" w:rsidRDefault="00F60331" w:rsidP="00F60331">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name : STRING;</w:t>
      </w:r>
    </w:p>
    <w:p w14:paraId="7DED0774" w14:textId="77777777" w:rsidR="00F60331" w:rsidRPr="00805082" w:rsidRDefault="00F60331" w:rsidP="00F60331">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fileLocation : STRING;</w:t>
      </w:r>
    </w:p>
    <w:p w14:paraId="7DED0775" w14:textId="77777777" w:rsidR="00F60331" w:rsidRPr="00805082" w:rsidRDefault="00F60331" w:rsidP="00F60331">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fileType : STRING;</w:t>
      </w:r>
    </w:p>
    <w:p w14:paraId="7DED0776" w14:textId="77777777" w:rsidR="00F60331" w:rsidRPr="00805082" w:rsidRDefault="00F60331" w:rsidP="00F60331">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fileVersion : STRING;</w:t>
      </w:r>
    </w:p>
    <w:p w14:paraId="7DED0777" w14:textId="77777777" w:rsidR="00F60331" w:rsidRPr="00805082" w:rsidRDefault="00F60331" w:rsidP="00F60331">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documentIdentification : </w:t>
      </w:r>
      <w:r w:rsidR="00FC2212"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778" w14:textId="77777777" w:rsidR="00F60331" w:rsidRPr="00805082" w:rsidRDefault="00F60331" w:rsidP="00F60331">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documentVersion : </w:t>
      </w:r>
      <w:r w:rsidR="00FC2212"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779" w14:textId="77777777" w:rsidR="00F60331" w:rsidRPr="00805082" w:rsidRDefault="00F60331" w:rsidP="00F60331">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documentReference : </w:t>
      </w:r>
      <w:r w:rsidR="00FC2212"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77A" w14:textId="77777777" w:rsidR="00F60331" w:rsidRPr="00805082" w:rsidRDefault="00F60331" w:rsidP="00F60331">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objectCode : OPTIONAL STRING;</w:t>
      </w:r>
    </w:p>
    <w:p w14:paraId="7DED077B" w14:textId="77777777" w:rsidR="00F60331" w:rsidRPr="00805082" w:rsidRDefault="00F60331" w:rsidP="00F60331">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startDate : </w:t>
      </w:r>
      <w:r w:rsidR="00FC2212"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DATETIME;</w:t>
      </w:r>
    </w:p>
    <w:p w14:paraId="7DED077C" w14:textId="77777777" w:rsidR="00F60331" w:rsidRPr="00805082" w:rsidRDefault="00F60331" w:rsidP="00F60331">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endDate : </w:t>
      </w:r>
      <w:r w:rsidR="00FC2212"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DATETIME;</w:t>
      </w:r>
    </w:p>
    <w:p w14:paraId="7DED077D" w14:textId="77777777" w:rsidR="00F60331" w:rsidRPr="00805082" w:rsidRDefault="00F60331" w:rsidP="00F60331">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state : </w:t>
      </w:r>
      <w:r w:rsidR="00FC2212"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77E" w14:textId="77777777" w:rsidR="00F60331" w:rsidRPr="00805082" w:rsidRDefault="00F60331" w:rsidP="00F60331">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FC2212"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DATETIME;</w:t>
      </w:r>
    </w:p>
    <w:p w14:paraId="7DED077F" w14:textId="77777777" w:rsidR="00F60331" w:rsidRPr="00805082" w:rsidRDefault="00F60331" w:rsidP="00F60331">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FC2212"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780" w14:textId="77777777" w:rsidR="00F60331" w:rsidRPr="00805082" w:rsidRDefault="00F60331" w:rsidP="00F60331">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language : OPTIONAL STRING;</w:t>
      </w:r>
    </w:p>
    <w:p w14:paraId="7DED0781" w14:textId="77777777" w:rsidR="00F60331" w:rsidRPr="00805082" w:rsidRDefault="00F60331" w:rsidP="00F60331">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message : MessageTemplate;</w:t>
      </w:r>
    </w:p>
    <w:p w14:paraId="7DED0782" w14:textId="77777777" w:rsidR="00F60331" w:rsidRPr="00805082" w:rsidRDefault="00F60331" w:rsidP="00F60331">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appendixGroup : </w:t>
      </w:r>
      <w:r w:rsidR="00FC2212"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AppendixGroup;</w:t>
      </w:r>
    </w:p>
    <w:p w14:paraId="7DED0783" w14:textId="77777777" w:rsidR="00F60331" w:rsidRPr="00805082" w:rsidRDefault="00F60331" w:rsidP="00F60331">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template : ComplexElementTemplate;</w:t>
      </w:r>
    </w:p>
    <w:p w14:paraId="7DED0784" w14:textId="77777777" w:rsidR="00F60331" w:rsidRPr="00805082" w:rsidRDefault="00F60331" w:rsidP="00F60331">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END_ENTITY;</w:t>
      </w:r>
    </w:p>
    <w:p w14:paraId="7DED0785" w14:textId="77777777" w:rsidR="0079629E"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Hierbinnen worden de geko</w:t>
      </w:r>
      <w:r w:rsidR="0079629E" w:rsidRPr="0033116C">
        <w:rPr>
          <w:rFonts w:ascii="Corbel" w:eastAsia="Times New Roman" w:hAnsi="Corbel"/>
          <w:sz w:val="22"/>
          <w:szCs w:val="22"/>
        </w:rPr>
        <w:t>ppelde bestanden geregistreerd.</w:t>
      </w:r>
    </w:p>
    <w:p w14:paraId="7DED0786"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Sim</w:t>
      </w:r>
      <w:r w:rsidR="001C50B7" w:rsidRPr="0033116C">
        <w:rPr>
          <w:rFonts w:ascii="Corbel" w:eastAsia="Times New Roman" w:hAnsi="Corbel"/>
          <w:sz w:val="22"/>
          <w:szCs w:val="22"/>
        </w:rPr>
        <w:t>pel voorbeeld op berichtniveau:</w:t>
      </w:r>
    </w:p>
    <w:p w14:paraId="7DED0787"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&lt;Bijlage id="VoorbeeldDocument"&gt;</w:t>
      </w:r>
    </w:p>
    <w:p w14:paraId="7DED0788"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rPr>
        <w:t xml:space="preserve">  </w:t>
      </w:r>
      <w:r w:rsidRPr="00805082">
        <w:rPr>
          <w:rFonts w:ascii="Courier New" w:eastAsia="Times New Roman" w:hAnsi="Courier New" w:cs="Courier New"/>
          <w:kern w:val="0"/>
          <w:sz w:val="20"/>
          <w:szCs w:val="20"/>
          <w:lang w:val="en-US"/>
        </w:rPr>
        <w:t>&lt;name&gt;Voorbeeld&lt;/name&gt;</w:t>
      </w:r>
    </w:p>
    <w:p w14:paraId="7DED0789"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&lt;fileLocation&gt;\\srv-bouw\Public\project\docs\msword\&lt;/fileLocation&gt;</w:t>
      </w:r>
    </w:p>
    <w:p w14:paraId="7DED078A"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&lt;fileType&gt;application/msword&lt;/fileType&gt;</w:t>
      </w:r>
    </w:p>
    <w:p w14:paraId="7DED078B"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fr-FR"/>
        </w:rPr>
      </w:pPr>
      <w:r w:rsidRPr="00805082">
        <w:rPr>
          <w:rFonts w:ascii="Courier New" w:eastAsia="Times New Roman" w:hAnsi="Courier New" w:cs="Courier New"/>
          <w:kern w:val="0"/>
          <w:sz w:val="20"/>
          <w:szCs w:val="20"/>
          <w:lang w:val="en-US"/>
        </w:rPr>
        <w:t xml:space="preserve">  </w:t>
      </w:r>
      <w:r w:rsidRPr="00805082">
        <w:rPr>
          <w:rFonts w:ascii="Courier New" w:eastAsia="Times New Roman" w:hAnsi="Courier New" w:cs="Courier New"/>
          <w:kern w:val="0"/>
          <w:sz w:val="20"/>
          <w:szCs w:val="20"/>
          <w:lang w:val="fr-FR"/>
        </w:rPr>
        <w:t>&lt;fileVersion&gt;20</w:t>
      </w:r>
      <w:r w:rsidR="00975E3B" w:rsidRPr="00805082">
        <w:rPr>
          <w:rFonts w:ascii="Courier New" w:eastAsia="Times New Roman" w:hAnsi="Courier New" w:cs="Courier New"/>
          <w:kern w:val="0"/>
          <w:sz w:val="20"/>
          <w:szCs w:val="20"/>
          <w:lang w:val="fr-FR"/>
        </w:rPr>
        <w:t>10</w:t>
      </w:r>
      <w:r w:rsidRPr="00805082">
        <w:rPr>
          <w:rFonts w:ascii="Courier New" w:eastAsia="Times New Roman" w:hAnsi="Courier New" w:cs="Courier New"/>
          <w:kern w:val="0"/>
          <w:sz w:val="20"/>
          <w:szCs w:val="20"/>
          <w:lang w:val="fr-FR"/>
        </w:rPr>
        <w:t>&lt;/fileVersion&gt;</w:t>
      </w:r>
    </w:p>
    <w:p w14:paraId="7DED078C"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fr-FR"/>
        </w:rPr>
      </w:pPr>
      <w:r w:rsidRPr="00805082">
        <w:rPr>
          <w:rFonts w:ascii="Courier New" w:eastAsia="Times New Roman" w:hAnsi="Courier New" w:cs="Courier New"/>
          <w:kern w:val="0"/>
          <w:sz w:val="20"/>
          <w:szCs w:val="20"/>
          <w:lang w:val="fr-FR"/>
        </w:rPr>
        <w:t xml:space="preserve">  &lt;documentIdentification&gt;345899&lt;/documentIdentification&gt;</w:t>
      </w:r>
    </w:p>
    <w:p w14:paraId="7DED078D"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fr-FR"/>
        </w:rPr>
      </w:pPr>
      <w:r w:rsidRPr="00805082">
        <w:rPr>
          <w:rFonts w:ascii="Courier New" w:eastAsia="Times New Roman" w:hAnsi="Courier New" w:cs="Courier New"/>
          <w:kern w:val="0"/>
          <w:sz w:val="20"/>
          <w:szCs w:val="20"/>
          <w:lang w:val="fr-FR"/>
        </w:rPr>
        <w:t xml:space="preserve">  &lt;documentVersion&gt;1&lt;/documentVersion&gt;</w:t>
      </w:r>
    </w:p>
    <w:p w14:paraId="7DED078E"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fr-FR"/>
        </w:rPr>
      </w:pPr>
      <w:r w:rsidRPr="00805082">
        <w:rPr>
          <w:rFonts w:ascii="Courier New" w:eastAsia="Times New Roman" w:hAnsi="Courier New" w:cs="Courier New"/>
          <w:kern w:val="0"/>
          <w:sz w:val="20"/>
          <w:szCs w:val="20"/>
          <w:lang w:val="fr-FR"/>
        </w:rPr>
        <w:t xml:space="preserve">  &lt;documentReference&gt;FG783990&lt;/documentReference&gt;</w:t>
      </w:r>
    </w:p>
    <w:p w14:paraId="7DED078F"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fr-FR"/>
        </w:rPr>
      </w:pPr>
      <w:r w:rsidRPr="00805082">
        <w:rPr>
          <w:rFonts w:ascii="Courier New" w:eastAsia="Times New Roman" w:hAnsi="Courier New" w:cs="Courier New"/>
          <w:kern w:val="0"/>
          <w:sz w:val="20"/>
          <w:szCs w:val="20"/>
          <w:lang w:val="fr-FR"/>
        </w:rPr>
        <w:t xml:space="preserve">  &lt;startDate&gt;20</w:t>
      </w:r>
      <w:r w:rsidR="00F60331" w:rsidRPr="00805082">
        <w:rPr>
          <w:rFonts w:ascii="Courier New" w:eastAsia="Times New Roman" w:hAnsi="Courier New" w:cs="Courier New"/>
          <w:kern w:val="0"/>
          <w:sz w:val="20"/>
          <w:szCs w:val="20"/>
          <w:lang w:val="fr-FR"/>
        </w:rPr>
        <w:t>11</w:t>
      </w:r>
      <w:r w:rsidRPr="00805082">
        <w:rPr>
          <w:rFonts w:ascii="Courier New" w:eastAsia="Times New Roman" w:hAnsi="Courier New" w:cs="Courier New"/>
          <w:kern w:val="0"/>
          <w:sz w:val="20"/>
          <w:szCs w:val="20"/>
          <w:lang w:val="fr-FR"/>
        </w:rPr>
        <w:t>-02-04T00:00:00Z&lt;/startDate&gt;</w:t>
      </w:r>
    </w:p>
    <w:p w14:paraId="7DED0790"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fr-FR"/>
        </w:rPr>
      </w:pPr>
      <w:r w:rsidRPr="00805082">
        <w:rPr>
          <w:rFonts w:ascii="Courier New" w:eastAsia="Times New Roman" w:hAnsi="Courier New" w:cs="Courier New"/>
          <w:kern w:val="0"/>
          <w:sz w:val="20"/>
          <w:szCs w:val="20"/>
          <w:lang w:val="fr-FR"/>
        </w:rPr>
        <w:t xml:space="preserve">  &lt;endDate&gt;20</w:t>
      </w:r>
      <w:r w:rsidR="00F60331" w:rsidRPr="00805082">
        <w:rPr>
          <w:rFonts w:ascii="Courier New" w:eastAsia="Times New Roman" w:hAnsi="Courier New" w:cs="Courier New"/>
          <w:kern w:val="0"/>
          <w:sz w:val="20"/>
          <w:szCs w:val="20"/>
          <w:lang w:val="fr-FR"/>
        </w:rPr>
        <w:t>11</w:t>
      </w:r>
      <w:r w:rsidRPr="00805082">
        <w:rPr>
          <w:rFonts w:ascii="Courier New" w:eastAsia="Times New Roman" w:hAnsi="Courier New" w:cs="Courier New"/>
          <w:kern w:val="0"/>
          <w:sz w:val="20"/>
          <w:szCs w:val="20"/>
          <w:lang w:val="fr-FR"/>
        </w:rPr>
        <w:t>-12-31T00:00:00Z&lt;/endDate&gt;</w:t>
      </w:r>
    </w:p>
    <w:p w14:paraId="7DED0791"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fr-FR"/>
        </w:rPr>
      </w:pPr>
      <w:r w:rsidRPr="00805082">
        <w:rPr>
          <w:rFonts w:ascii="Courier New" w:eastAsia="Times New Roman" w:hAnsi="Courier New" w:cs="Courier New"/>
          <w:kern w:val="0"/>
          <w:sz w:val="20"/>
          <w:szCs w:val="20"/>
          <w:lang w:val="fr-FR"/>
        </w:rPr>
        <w:t xml:space="preserve">  &lt;state&gt;active&lt;/state&gt;</w:t>
      </w:r>
    </w:p>
    <w:p w14:paraId="7DED0792"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fr-FR"/>
        </w:rPr>
      </w:pPr>
      <w:r w:rsidRPr="00805082">
        <w:rPr>
          <w:rFonts w:ascii="Courier New" w:eastAsia="Times New Roman" w:hAnsi="Courier New" w:cs="Courier New"/>
          <w:kern w:val="0"/>
          <w:sz w:val="20"/>
          <w:szCs w:val="20"/>
          <w:lang w:val="fr-FR"/>
        </w:rPr>
        <w:t xml:space="preserve">  &lt;date</w:t>
      </w:r>
      <w:r w:rsidR="00FC2212" w:rsidRPr="00805082">
        <w:rPr>
          <w:rFonts w:ascii="Courier New" w:eastAsia="Times New Roman" w:hAnsi="Courier New" w:cs="Courier New"/>
          <w:kern w:val="0"/>
          <w:sz w:val="20"/>
          <w:szCs w:val="20"/>
          <w:lang w:val="fr-FR"/>
        </w:rPr>
        <w:t>LaMu</w:t>
      </w:r>
      <w:r w:rsidRPr="00805082">
        <w:rPr>
          <w:rFonts w:ascii="Courier New" w:eastAsia="Times New Roman" w:hAnsi="Courier New" w:cs="Courier New"/>
          <w:kern w:val="0"/>
          <w:sz w:val="20"/>
          <w:szCs w:val="20"/>
          <w:lang w:val="fr-FR"/>
        </w:rPr>
        <w:t>&gt;20</w:t>
      </w:r>
      <w:r w:rsidR="00F60331" w:rsidRPr="00805082">
        <w:rPr>
          <w:rFonts w:ascii="Courier New" w:eastAsia="Times New Roman" w:hAnsi="Courier New" w:cs="Courier New"/>
          <w:kern w:val="0"/>
          <w:sz w:val="20"/>
          <w:szCs w:val="20"/>
          <w:lang w:val="fr-FR"/>
        </w:rPr>
        <w:t>11</w:t>
      </w:r>
      <w:r w:rsidRPr="00805082">
        <w:rPr>
          <w:rFonts w:ascii="Courier New" w:eastAsia="Times New Roman" w:hAnsi="Courier New" w:cs="Courier New"/>
          <w:kern w:val="0"/>
          <w:sz w:val="20"/>
          <w:szCs w:val="20"/>
          <w:lang w:val="fr-FR"/>
        </w:rPr>
        <w:t>-02-04T00:00:00Z&lt;/date</w:t>
      </w:r>
      <w:r w:rsidR="00FC2212" w:rsidRPr="00805082">
        <w:rPr>
          <w:rFonts w:ascii="Courier New" w:eastAsia="Times New Roman" w:hAnsi="Courier New" w:cs="Courier New"/>
          <w:kern w:val="0"/>
          <w:sz w:val="20"/>
          <w:szCs w:val="20"/>
          <w:lang w:val="fr-FR"/>
        </w:rPr>
        <w:t>LaMu</w:t>
      </w:r>
      <w:r w:rsidRPr="00805082">
        <w:rPr>
          <w:rFonts w:ascii="Courier New" w:eastAsia="Times New Roman" w:hAnsi="Courier New" w:cs="Courier New"/>
          <w:kern w:val="0"/>
          <w:sz w:val="20"/>
          <w:szCs w:val="20"/>
          <w:lang w:val="fr-FR"/>
        </w:rPr>
        <w:t>&gt;</w:t>
      </w:r>
    </w:p>
    <w:p w14:paraId="7DED0793"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fr-FR"/>
        </w:rPr>
      </w:pPr>
      <w:r w:rsidRPr="00805082">
        <w:rPr>
          <w:rFonts w:ascii="Courier New" w:eastAsia="Times New Roman" w:hAnsi="Courier New" w:cs="Courier New"/>
          <w:kern w:val="0"/>
          <w:sz w:val="20"/>
          <w:szCs w:val="20"/>
          <w:lang w:val="fr-FR"/>
        </w:rPr>
        <w:t xml:space="preserve">  &lt;user</w:t>
      </w:r>
      <w:r w:rsidR="00FC2212" w:rsidRPr="00805082">
        <w:rPr>
          <w:rFonts w:ascii="Courier New" w:eastAsia="Times New Roman" w:hAnsi="Courier New" w:cs="Courier New"/>
          <w:kern w:val="0"/>
          <w:sz w:val="20"/>
          <w:szCs w:val="20"/>
          <w:lang w:val="fr-FR"/>
        </w:rPr>
        <w:t>LaMu</w:t>
      </w:r>
      <w:r w:rsidRPr="00805082">
        <w:rPr>
          <w:rFonts w:ascii="Courier New" w:eastAsia="Times New Roman" w:hAnsi="Courier New" w:cs="Courier New"/>
          <w:kern w:val="0"/>
          <w:sz w:val="20"/>
          <w:szCs w:val="20"/>
          <w:lang w:val="fr-FR"/>
        </w:rPr>
        <w:t>&gt;bapa&lt;/user</w:t>
      </w:r>
      <w:r w:rsidR="00FC2212" w:rsidRPr="00805082">
        <w:rPr>
          <w:rFonts w:ascii="Courier New" w:eastAsia="Times New Roman" w:hAnsi="Courier New" w:cs="Courier New"/>
          <w:kern w:val="0"/>
          <w:sz w:val="20"/>
          <w:szCs w:val="20"/>
          <w:lang w:val="fr-FR"/>
        </w:rPr>
        <w:t>LaMu</w:t>
      </w:r>
      <w:r w:rsidRPr="00805082">
        <w:rPr>
          <w:rFonts w:ascii="Courier New" w:eastAsia="Times New Roman" w:hAnsi="Courier New" w:cs="Courier New"/>
          <w:kern w:val="0"/>
          <w:sz w:val="20"/>
          <w:szCs w:val="20"/>
          <w:lang w:val="fr-FR"/>
        </w:rPr>
        <w:t>&gt;</w:t>
      </w:r>
    </w:p>
    <w:p w14:paraId="7DED0794"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fr-FR"/>
        </w:rPr>
        <w:t xml:space="preserve">  </w:t>
      </w:r>
      <w:r w:rsidRPr="00805082">
        <w:rPr>
          <w:rFonts w:ascii="Courier New" w:eastAsia="Times New Roman" w:hAnsi="Courier New" w:cs="Courier New"/>
          <w:kern w:val="0"/>
          <w:sz w:val="20"/>
          <w:szCs w:val="20"/>
          <w:lang w:val="en-US"/>
        </w:rPr>
        <w:t>&lt;language&gt;NL&lt;/language&gt;</w:t>
      </w:r>
    </w:p>
    <w:p w14:paraId="7DED0795"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&lt;appendixGroup&gt;</w:t>
      </w:r>
    </w:p>
    <w:p w14:paraId="7DED0796"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&lt;AppendixGroup id="..."&gt;</w:t>
      </w:r>
    </w:p>
    <w:p w14:paraId="7DED0797"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lang w:val="en-US"/>
        </w:rPr>
        <w:t xml:space="preserve">      </w:t>
      </w:r>
      <w:r w:rsidRPr="00805082">
        <w:rPr>
          <w:rFonts w:ascii="Courier New" w:eastAsia="Times New Roman" w:hAnsi="Courier New" w:cs="Courier New"/>
          <w:kern w:val="0"/>
          <w:sz w:val="20"/>
          <w:szCs w:val="20"/>
        </w:rPr>
        <w:t>...</w:t>
      </w:r>
    </w:p>
    <w:p w14:paraId="7DED0798"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&lt;/AppendixGroup&gt;</w:t>
      </w:r>
    </w:p>
    <w:p w14:paraId="7DED0799"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&lt;/appendixGroup&gt;</w:t>
      </w:r>
    </w:p>
    <w:p w14:paraId="7DED079A"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kern w:val="0"/>
          <w:sz w:val="20"/>
          <w:szCs w:val="20"/>
        </w:rPr>
        <w:t>&lt;/Bijlage&gt;</w:t>
      </w:r>
    </w:p>
    <w:p w14:paraId="7DED079B" w14:textId="77777777" w:rsidR="00771512"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Bijbehorend deel uit het raamwerk: </w:t>
      </w:r>
    </w:p>
    <w:p w14:paraId="7DED079C"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&lt;AppendixType id="Bijlage"&gt;</w:t>
      </w:r>
    </w:p>
    <w:p w14:paraId="7DED079D" w14:textId="77777777" w:rsidR="008B204C"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&lt;description&gt;</w:t>
      </w:r>
    </w:p>
    <w:p w14:paraId="7DED079E" w14:textId="77777777" w:rsidR="008B204C" w:rsidRPr="00805082" w:rsidRDefault="008B204C"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r w:rsidR="00790D40" w:rsidRPr="00805082">
        <w:rPr>
          <w:rFonts w:ascii="Courier New" w:eastAsia="Times New Roman" w:hAnsi="Courier New" w:cs="Courier New"/>
          <w:kern w:val="0"/>
          <w:sz w:val="20"/>
          <w:szCs w:val="20"/>
        </w:rPr>
        <w:t>Standaa</w:t>
      </w:r>
      <w:r w:rsidRPr="00805082">
        <w:rPr>
          <w:rFonts w:ascii="Courier New" w:eastAsia="Times New Roman" w:hAnsi="Courier New" w:cs="Courier New"/>
          <w:kern w:val="0"/>
          <w:sz w:val="20"/>
          <w:szCs w:val="20"/>
        </w:rPr>
        <w:t xml:space="preserve">rd bijlage definitie (geen zelf gedefinieerde </w:t>
      </w:r>
      <w:r w:rsidR="00790D40" w:rsidRPr="00805082">
        <w:rPr>
          <w:rFonts w:ascii="Courier New" w:eastAsia="Times New Roman" w:hAnsi="Courier New" w:cs="Courier New"/>
          <w:kern w:val="0"/>
          <w:sz w:val="20"/>
          <w:szCs w:val="20"/>
        </w:rPr>
        <w:t>velden)</w:t>
      </w:r>
    </w:p>
    <w:p w14:paraId="7DED079F" w14:textId="77777777" w:rsidR="00790D40" w:rsidRPr="00805082" w:rsidRDefault="008B204C"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rPr>
        <w:t xml:space="preserve">  </w:t>
      </w:r>
      <w:r w:rsidR="00790D40" w:rsidRPr="00805082">
        <w:rPr>
          <w:rFonts w:ascii="Courier New" w:eastAsia="Times New Roman" w:hAnsi="Courier New" w:cs="Courier New"/>
          <w:kern w:val="0"/>
          <w:sz w:val="20"/>
          <w:szCs w:val="20"/>
          <w:lang w:val="de-DE"/>
        </w:rPr>
        <w:t>&lt;/description&gt;</w:t>
      </w:r>
    </w:p>
    <w:p w14:paraId="7DED07A0"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&lt;startDate&gt;20</w:t>
      </w:r>
      <w:r w:rsidR="008B204C"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-02-04T00:00:00Z&lt;/startDate&gt;</w:t>
      </w:r>
    </w:p>
    <w:p w14:paraId="7DED07A1"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de-DE"/>
        </w:rPr>
        <w:t xml:space="preserve">  </w:t>
      </w:r>
      <w:r w:rsidRPr="00805082">
        <w:rPr>
          <w:rFonts w:ascii="Courier New" w:eastAsia="Times New Roman" w:hAnsi="Courier New" w:cs="Courier New"/>
          <w:kern w:val="0"/>
          <w:sz w:val="20"/>
          <w:szCs w:val="20"/>
          <w:lang w:val="en-US"/>
        </w:rPr>
        <w:t>&lt;endDate&gt;20</w:t>
      </w:r>
      <w:r w:rsidR="008B204C"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-12-31T00:00:00Z&lt;/endDate&gt;</w:t>
      </w:r>
    </w:p>
    <w:p w14:paraId="7DED07A2"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&lt;state&gt;active&lt;/state&gt;</w:t>
      </w:r>
    </w:p>
    <w:p w14:paraId="7DED07A3"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en-US"/>
        </w:rPr>
        <w:t xml:space="preserve">  </w:t>
      </w:r>
      <w:r w:rsidRPr="00805082">
        <w:rPr>
          <w:rFonts w:ascii="Courier New" w:eastAsia="Times New Roman" w:hAnsi="Courier New" w:cs="Courier New"/>
          <w:kern w:val="0"/>
          <w:sz w:val="20"/>
          <w:szCs w:val="20"/>
          <w:lang w:val="de-DE"/>
        </w:rPr>
        <w:t>&lt;date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&gt;20</w:t>
      </w:r>
      <w:r w:rsidR="008B204C"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-02-04T00:00:00Z&lt;/date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7A4"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&gt;bapa&lt;/user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7A5"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de-DE"/>
        </w:rPr>
        <w:t xml:space="preserve">  </w:t>
      </w:r>
      <w:r w:rsidRPr="00805082">
        <w:rPr>
          <w:rFonts w:ascii="Courier New" w:eastAsia="Times New Roman" w:hAnsi="Courier New" w:cs="Courier New"/>
          <w:kern w:val="0"/>
          <w:sz w:val="20"/>
          <w:szCs w:val="20"/>
          <w:lang w:val="en-US"/>
        </w:rPr>
        <w:t>&lt;language&gt;NL&lt;/language&gt;</w:t>
      </w:r>
    </w:p>
    <w:p w14:paraId="7DED07A6" w14:textId="77777777" w:rsidR="00790D40" w:rsidRPr="00805082" w:rsidRDefault="00790D40" w:rsidP="008B20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kern w:val="0"/>
          <w:sz w:val="20"/>
          <w:szCs w:val="20"/>
          <w:lang w:val="en-US"/>
        </w:rPr>
        <w:t>&lt;/AppendixType&gt;</w:t>
      </w:r>
    </w:p>
    <w:p w14:paraId="7DED07A7" w14:textId="77777777" w:rsidR="007F4D97" w:rsidRPr="0033116C" w:rsidRDefault="007F4D97">
      <w:pPr>
        <w:widowControl/>
        <w:suppressAutoHyphens w:val="0"/>
        <w:rPr>
          <w:rFonts w:ascii="Corbel" w:eastAsia="Times New Roman" w:hAnsi="Corbel" w:cs="Courier New"/>
          <w:sz w:val="22"/>
          <w:szCs w:val="22"/>
          <w:lang w:val="en-US"/>
        </w:rPr>
      </w:pPr>
    </w:p>
    <w:p w14:paraId="7DED07A8" w14:textId="77777777" w:rsidR="002B60AE" w:rsidRPr="0033116C" w:rsidRDefault="002B60AE" w:rsidP="007F4D97">
      <w:pPr>
        <w:pStyle w:val="Kop2"/>
        <w:numPr>
          <w:ilvl w:val="1"/>
          <w:numId w:val="1"/>
        </w:numPr>
        <w:rPr>
          <w:rFonts w:ascii="Corbel" w:hAnsi="Corbel"/>
          <w:lang w:val="en-US"/>
        </w:rPr>
      </w:pPr>
      <w:bookmarkStart w:id="82" w:name="GroupTemplate"/>
      <w:bookmarkStart w:id="83" w:name="_Ref299623507"/>
      <w:bookmarkStart w:id="84" w:name="_Ref299623536"/>
      <w:bookmarkStart w:id="85" w:name="_Toc307220233"/>
      <w:bookmarkEnd w:id="82"/>
      <w:r w:rsidRPr="0033116C">
        <w:rPr>
          <w:rFonts w:ascii="Corbel" w:hAnsi="Corbel"/>
          <w:lang w:val="en-US"/>
        </w:rPr>
        <w:t>ComplexElementTemplate</w:t>
      </w:r>
      <w:bookmarkEnd w:id="83"/>
      <w:bookmarkEnd w:id="84"/>
      <w:bookmarkEnd w:id="85"/>
    </w:p>
    <w:p w14:paraId="7DED07A9" w14:textId="474B4D7B" w:rsidR="002B60AE" w:rsidRPr="0033116C" w:rsidRDefault="002B60AE" w:rsidP="001C50B7">
      <w:pPr>
        <w:pStyle w:val="Plattetekst"/>
        <w:keepNext/>
        <w:rPr>
          <w:rFonts w:ascii="Corbel" w:hAnsi="Corbel"/>
          <w:sz w:val="22"/>
          <w:szCs w:val="22"/>
          <w:lang w:val="en-US"/>
        </w:rPr>
      </w:pPr>
      <w:r w:rsidRPr="0033116C">
        <w:rPr>
          <w:rFonts w:ascii="Corbel" w:eastAsia="Times New Roman" w:hAnsi="Corbel"/>
          <w:b/>
          <w:bCs/>
          <w:sz w:val="22"/>
          <w:szCs w:val="22"/>
          <w:lang w:val="en-US"/>
        </w:rPr>
        <w:t>Attributen</w:t>
      </w:r>
      <w:r w:rsidRPr="0033116C">
        <w:rPr>
          <w:rFonts w:ascii="Corbel" w:eastAsia="Times New Roman" w:hAnsi="Corbel"/>
          <w:sz w:val="22"/>
          <w:szCs w:val="22"/>
          <w:lang w:val="en-US"/>
        </w:rPr>
        <w:t>: id [</w:t>
      </w:r>
      <w:r w:rsidRPr="0033116C">
        <w:rPr>
          <w:rFonts w:ascii="Corbel" w:eastAsia="Times New Roman" w:hAnsi="Corbel"/>
          <w:sz w:val="22"/>
          <w:szCs w:val="22"/>
          <w:lang w:val="en-US"/>
        </w:rPr>
        <w:fldChar w:fldCharType="begin"/>
      </w:r>
      <w:r w:rsidRPr="0033116C">
        <w:rPr>
          <w:rFonts w:ascii="Corbel" w:eastAsia="Times New Roman" w:hAnsi="Corbel"/>
          <w:sz w:val="22"/>
          <w:szCs w:val="22"/>
          <w:lang w:val="en-US"/>
        </w:rPr>
        <w:instrText xml:space="preserve"> REF _Ref299614982 \r \h </w:instrText>
      </w:r>
      <w:r w:rsidR="00771512" w:rsidRPr="0033116C">
        <w:rPr>
          <w:rFonts w:ascii="Corbel" w:eastAsia="Times New Roman" w:hAnsi="Corbel"/>
          <w:sz w:val="22"/>
          <w:szCs w:val="22"/>
          <w:lang w:val="en-US"/>
        </w:rPr>
        <w:instrText xml:space="preserve"> \* MERGEFORMAT </w:instrText>
      </w:r>
      <w:r w:rsidRPr="0033116C">
        <w:rPr>
          <w:rFonts w:ascii="Corbel" w:eastAsia="Times New Roman" w:hAnsi="Corbel"/>
          <w:sz w:val="22"/>
          <w:szCs w:val="22"/>
          <w:lang w:val="en-US"/>
        </w:rPr>
      </w:r>
      <w:r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2.1</w:t>
      </w:r>
      <w:r w:rsidRPr="0033116C">
        <w:rPr>
          <w:rFonts w:ascii="Corbel" w:eastAsia="Times New Roman" w:hAnsi="Corbel"/>
          <w:sz w:val="22"/>
          <w:szCs w:val="22"/>
          <w:lang w:val="en-US"/>
        </w:rPr>
        <w:fldChar w:fldCharType="end"/>
      </w:r>
      <w:r w:rsidRPr="0033116C">
        <w:rPr>
          <w:rFonts w:ascii="Corbel" w:eastAsia="Times New Roman" w:hAnsi="Corbel"/>
          <w:sz w:val="22"/>
          <w:szCs w:val="22"/>
          <w:lang w:val="en-US"/>
        </w:rPr>
        <w:t>]</w:t>
      </w:r>
    </w:p>
    <w:p w14:paraId="7DED07AA" w14:textId="77777777" w:rsidR="002B60AE" w:rsidRPr="00805082" w:rsidRDefault="002B60AE" w:rsidP="001C50B7">
      <w:pPr>
        <w:keepNext/>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ENTITY ComplexElementTemplate;</w:t>
      </w:r>
    </w:p>
    <w:p w14:paraId="7DED07AB" w14:textId="77777777" w:rsidR="002B60AE" w:rsidRPr="00805082" w:rsidRDefault="002B60AE"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template : SimpleElementVirtual;</w:t>
      </w:r>
    </w:p>
    <w:p w14:paraId="7DED07AC" w14:textId="77777777" w:rsidR="002B60AE" w:rsidRPr="00805082" w:rsidRDefault="002B60AE"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hAnsi="Courier New" w:cs="Courier New"/>
          <w:lang w:val="en-US"/>
        </w:rPr>
      </w:pPr>
      <w:r w:rsidRPr="00805082">
        <w:rPr>
          <w:rFonts w:ascii="Courier New" w:eastAsia="Times New Roman" w:hAnsi="Courier New" w:cs="Courier New"/>
          <w:kern w:val="0"/>
          <w:sz w:val="20"/>
          <w:szCs w:val="20"/>
          <w:lang w:val="en-US"/>
        </w:rPr>
        <w:t>END_ENTITY;</w:t>
      </w:r>
    </w:p>
    <w:p w14:paraId="7DED07AD" w14:textId="77777777" w:rsidR="00790D40" w:rsidRPr="0033116C" w:rsidRDefault="00790D40" w:rsidP="007F4D97">
      <w:pPr>
        <w:pStyle w:val="Kop2"/>
        <w:numPr>
          <w:ilvl w:val="1"/>
          <w:numId w:val="1"/>
        </w:numPr>
        <w:rPr>
          <w:rFonts w:ascii="Corbel" w:hAnsi="Corbel"/>
          <w:lang w:val="en-US"/>
        </w:rPr>
      </w:pPr>
      <w:bookmarkStart w:id="86" w:name="_Toc307220234"/>
      <w:r w:rsidRPr="0033116C">
        <w:rPr>
          <w:rFonts w:ascii="Corbel" w:hAnsi="Corbel"/>
          <w:lang w:val="en-US"/>
        </w:rPr>
        <w:t>GroupTemplate</w:t>
      </w:r>
      <w:bookmarkEnd w:id="86"/>
      <w:r w:rsidRPr="0033116C">
        <w:rPr>
          <w:rFonts w:ascii="Corbel" w:hAnsi="Corbel"/>
          <w:lang w:val="en-US"/>
        </w:rPr>
        <w:t xml:space="preserve"> </w:t>
      </w:r>
    </w:p>
    <w:p w14:paraId="7DED07AE" w14:textId="5AFD76A2" w:rsidR="00790D40" w:rsidRPr="0033116C" w:rsidRDefault="00790D40" w:rsidP="00790D40">
      <w:pPr>
        <w:spacing w:before="100" w:beforeAutospacing="1" w:after="100" w:afterAutospacing="1"/>
        <w:rPr>
          <w:rFonts w:ascii="Corbel" w:eastAsia="Times New Roman" w:hAnsi="Corbel"/>
          <w:sz w:val="22"/>
          <w:szCs w:val="22"/>
          <w:lang w:val="en-US"/>
        </w:rPr>
      </w:pPr>
      <w:r w:rsidRPr="0033116C">
        <w:rPr>
          <w:rFonts w:ascii="Corbel" w:eastAsia="Times New Roman" w:hAnsi="Corbel"/>
          <w:b/>
          <w:bCs/>
          <w:sz w:val="22"/>
          <w:szCs w:val="22"/>
          <w:lang w:val="en-US"/>
        </w:rPr>
        <w:t>Attributen</w:t>
      </w:r>
      <w:r w:rsidRPr="0033116C">
        <w:rPr>
          <w:rFonts w:ascii="Corbel" w:eastAsia="Times New Roman" w:hAnsi="Corbel"/>
          <w:sz w:val="22"/>
          <w:szCs w:val="22"/>
          <w:lang w:val="en-US"/>
        </w:rPr>
        <w:t>: id</w:t>
      </w:r>
      <w:r w:rsidR="00C77AD2" w:rsidRPr="0033116C">
        <w:rPr>
          <w:rFonts w:ascii="Corbel" w:eastAsia="Times New Roman" w:hAnsi="Corbel"/>
          <w:sz w:val="22"/>
          <w:szCs w:val="22"/>
          <w:lang w:val="en-US"/>
        </w:rPr>
        <w:t> [</w:t>
      </w:r>
      <w:r w:rsidR="00C77AD2" w:rsidRPr="0033116C">
        <w:rPr>
          <w:rFonts w:ascii="Corbel" w:eastAsia="Times New Roman" w:hAnsi="Corbel"/>
          <w:sz w:val="22"/>
          <w:szCs w:val="22"/>
          <w:lang w:val="en-US"/>
        </w:rPr>
        <w:fldChar w:fldCharType="begin"/>
      </w:r>
      <w:r w:rsidR="00C77AD2" w:rsidRPr="0033116C">
        <w:rPr>
          <w:rFonts w:ascii="Corbel" w:eastAsia="Times New Roman" w:hAnsi="Corbel"/>
          <w:sz w:val="22"/>
          <w:szCs w:val="22"/>
          <w:lang w:val="en-US"/>
        </w:rPr>
        <w:instrText xml:space="preserve"> REF _Ref299614982 \r \h </w:instrText>
      </w:r>
      <w:r w:rsidR="00771512" w:rsidRPr="0033116C">
        <w:rPr>
          <w:rFonts w:ascii="Corbel" w:eastAsia="Times New Roman" w:hAnsi="Corbel"/>
          <w:sz w:val="22"/>
          <w:szCs w:val="22"/>
          <w:lang w:val="en-US"/>
        </w:rPr>
        <w:instrText xml:space="preserve"> \* MERGEFORMAT </w:instrText>
      </w:r>
      <w:r w:rsidR="00C77AD2" w:rsidRPr="0033116C">
        <w:rPr>
          <w:rFonts w:ascii="Corbel" w:eastAsia="Times New Roman" w:hAnsi="Corbel"/>
          <w:sz w:val="22"/>
          <w:szCs w:val="22"/>
          <w:lang w:val="en-US"/>
        </w:rPr>
      </w:r>
      <w:r w:rsidR="00C77AD2"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2.1</w:t>
      </w:r>
      <w:r w:rsidR="00C77AD2" w:rsidRPr="0033116C">
        <w:rPr>
          <w:rFonts w:ascii="Corbel" w:eastAsia="Times New Roman" w:hAnsi="Corbel"/>
          <w:sz w:val="22"/>
          <w:szCs w:val="22"/>
          <w:lang w:val="en-US"/>
        </w:rPr>
        <w:fldChar w:fldCharType="end"/>
      </w:r>
      <w:r w:rsidR="00C77AD2" w:rsidRPr="0033116C">
        <w:rPr>
          <w:rFonts w:ascii="Corbel" w:eastAsia="Times New Roman" w:hAnsi="Corbel"/>
          <w:sz w:val="22"/>
          <w:szCs w:val="22"/>
          <w:lang w:val="en-US"/>
        </w:rPr>
        <w:t>]</w:t>
      </w:r>
      <w:r w:rsidRPr="0033116C">
        <w:rPr>
          <w:rFonts w:ascii="Corbel" w:eastAsia="Times New Roman" w:hAnsi="Corbel"/>
          <w:sz w:val="22"/>
          <w:szCs w:val="22"/>
          <w:lang w:val="en-US"/>
        </w:rPr>
        <w:br/>
      </w:r>
      <w:r w:rsidRPr="0033116C">
        <w:rPr>
          <w:rFonts w:ascii="Corbel" w:eastAsia="Times New Roman" w:hAnsi="Corbel"/>
          <w:b/>
          <w:bCs/>
          <w:sz w:val="22"/>
          <w:szCs w:val="22"/>
          <w:lang w:val="en-US"/>
        </w:rPr>
        <w:t>Elementen</w:t>
      </w:r>
      <w:r w:rsidRPr="0033116C">
        <w:rPr>
          <w:rFonts w:ascii="Corbel" w:eastAsia="Times New Roman" w:hAnsi="Corbel"/>
          <w:sz w:val="22"/>
          <w:szCs w:val="22"/>
          <w:lang w:val="en-US"/>
        </w:rPr>
        <w:t>: name</w:t>
      </w:r>
      <w:r w:rsidR="00C77AD2" w:rsidRPr="0033116C">
        <w:rPr>
          <w:rFonts w:ascii="Corbel" w:eastAsia="Times New Roman" w:hAnsi="Corbel"/>
          <w:sz w:val="22"/>
          <w:szCs w:val="22"/>
          <w:lang w:val="en-US"/>
        </w:rPr>
        <w:t> [</w:t>
      </w:r>
      <w:r w:rsidR="00C77AD2" w:rsidRPr="0033116C">
        <w:rPr>
          <w:rFonts w:ascii="Corbel" w:eastAsia="Times New Roman" w:hAnsi="Corbel"/>
          <w:sz w:val="22"/>
          <w:szCs w:val="22"/>
          <w:lang w:val="en-US"/>
        </w:rPr>
        <w:fldChar w:fldCharType="begin"/>
      </w:r>
      <w:r w:rsidR="00C77AD2" w:rsidRPr="0033116C">
        <w:rPr>
          <w:rFonts w:ascii="Corbel" w:eastAsia="Times New Roman" w:hAnsi="Corbel"/>
          <w:sz w:val="22"/>
          <w:szCs w:val="22"/>
          <w:lang w:val="en-US"/>
        </w:rPr>
        <w:instrText xml:space="preserve"> REF _Ref299615337 \r \h </w:instrText>
      </w:r>
      <w:r w:rsidR="00771512" w:rsidRPr="0033116C">
        <w:rPr>
          <w:rFonts w:ascii="Corbel" w:eastAsia="Times New Roman" w:hAnsi="Corbel"/>
          <w:sz w:val="22"/>
          <w:szCs w:val="22"/>
          <w:lang w:val="en-US"/>
        </w:rPr>
        <w:instrText xml:space="preserve"> \* MERGEFORMAT </w:instrText>
      </w:r>
      <w:r w:rsidR="00C77AD2" w:rsidRPr="0033116C">
        <w:rPr>
          <w:rFonts w:ascii="Corbel" w:eastAsia="Times New Roman" w:hAnsi="Corbel"/>
          <w:sz w:val="22"/>
          <w:szCs w:val="22"/>
          <w:lang w:val="en-US"/>
        </w:rPr>
      </w:r>
      <w:r w:rsidR="00C77AD2" w:rsidRPr="0033116C">
        <w:rPr>
          <w:rFonts w:ascii="Corbel" w:eastAsia="Times New Roman" w:hAnsi="Corbel"/>
          <w:sz w:val="22"/>
          <w:szCs w:val="22"/>
          <w:lang w:val="en-US"/>
        </w:rPr>
        <w:fldChar w:fldCharType="separate"/>
      </w:r>
      <w:ins w:id="87" w:author="Willems, P.H. (Peter)" w:date="2019-03-27T10:53:00Z">
        <w:r w:rsidR="00A012CD">
          <w:rPr>
            <w:rFonts w:ascii="Corbel" w:eastAsia="Times New Roman" w:hAnsi="Corbel"/>
            <w:sz w:val="22"/>
            <w:szCs w:val="22"/>
            <w:lang w:val="en-US"/>
          </w:rPr>
          <w:t>3.19</w:t>
        </w:r>
      </w:ins>
      <w:del w:id="88" w:author="Willems, P.H. (Peter)" w:date="2019-03-27T10:52:00Z">
        <w:r w:rsidR="00F36B1A" w:rsidRPr="0033116C" w:rsidDel="00EB337A">
          <w:rPr>
            <w:rFonts w:ascii="Corbel" w:eastAsia="Times New Roman" w:hAnsi="Corbel"/>
            <w:sz w:val="22"/>
            <w:szCs w:val="22"/>
            <w:lang w:val="en-US"/>
          </w:rPr>
          <w:delText>3.20</w:delText>
        </w:r>
      </w:del>
      <w:r w:rsidR="00C77AD2" w:rsidRPr="0033116C">
        <w:rPr>
          <w:rFonts w:ascii="Corbel" w:eastAsia="Times New Roman" w:hAnsi="Corbel"/>
          <w:sz w:val="22"/>
          <w:szCs w:val="22"/>
          <w:lang w:val="en-US"/>
        </w:rPr>
        <w:fldChar w:fldCharType="end"/>
      </w:r>
      <w:r w:rsidR="00C77AD2" w:rsidRPr="0033116C">
        <w:rPr>
          <w:rFonts w:ascii="Corbel" w:eastAsia="Times New Roman" w:hAnsi="Corbel"/>
          <w:sz w:val="22"/>
          <w:szCs w:val="22"/>
          <w:lang w:val="en-US"/>
        </w:rPr>
        <w:t>]</w:t>
      </w:r>
      <w:r w:rsidRPr="0033116C">
        <w:rPr>
          <w:rFonts w:ascii="Corbel" w:eastAsia="Times New Roman" w:hAnsi="Corbel"/>
          <w:sz w:val="22"/>
          <w:szCs w:val="22"/>
          <w:lang w:val="en-US"/>
        </w:rPr>
        <w:t>, description</w:t>
      </w:r>
      <w:r w:rsidR="00C77AD2" w:rsidRPr="0033116C">
        <w:rPr>
          <w:rFonts w:ascii="Corbel" w:eastAsia="Times New Roman" w:hAnsi="Corbel"/>
          <w:sz w:val="22"/>
          <w:szCs w:val="22"/>
          <w:lang w:val="en-US"/>
        </w:rPr>
        <w:t> [</w:t>
      </w:r>
      <w:r w:rsidR="00C77AD2" w:rsidRPr="0033116C">
        <w:rPr>
          <w:rFonts w:ascii="Corbel" w:eastAsia="Times New Roman" w:hAnsi="Corbel"/>
          <w:sz w:val="22"/>
          <w:szCs w:val="22"/>
          <w:lang w:val="en-US"/>
        </w:rPr>
        <w:fldChar w:fldCharType="begin"/>
      </w:r>
      <w:r w:rsidR="00C77AD2" w:rsidRPr="0033116C">
        <w:rPr>
          <w:rFonts w:ascii="Corbel" w:eastAsia="Times New Roman" w:hAnsi="Corbel"/>
          <w:sz w:val="22"/>
          <w:szCs w:val="22"/>
          <w:lang w:val="en-US"/>
        </w:rPr>
        <w:instrText xml:space="preserve"> REF _Ref299615349 \r \h </w:instrText>
      </w:r>
      <w:r w:rsidR="00771512" w:rsidRPr="0033116C">
        <w:rPr>
          <w:rFonts w:ascii="Corbel" w:eastAsia="Times New Roman" w:hAnsi="Corbel"/>
          <w:sz w:val="22"/>
          <w:szCs w:val="22"/>
          <w:lang w:val="en-US"/>
        </w:rPr>
        <w:instrText xml:space="preserve"> \* MERGEFORMAT </w:instrText>
      </w:r>
      <w:r w:rsidR="00C77AD2" w:rsidRPr="0033116C">
        <w:rPr>
          <w:rFonts w:ascii="Corbel" w:eastAsia="Times New Roman" w:hAnsi="Corbel"/>
          <w:sz w:val="22"/>
          <w:szCs w:val="22"/>
          <w:lang w:val="en-US"/>
        </w:rPr>
      </w:r>
      <w:r w:rsidR="00C77AD2" w:rsidRPr="0033116C">
        <w:rPr>
          <w:rFonts w:ascii="Corbel" w:eastAsia="Times New Roman" w:hAnsi="Corbel"/>
          <w:sz w:val="22"/>
          <w:szCs w:val="22"/>
          <w:lang w:val="en-US"/>
        </w:rPr>
        <w:fldChar w:fldCharType="separate"/>
      </w:r>
      <w:ins w:id="89" w:author="Willems, P.H. (Peter)" w:date="2019-03-27T10:53:00Z">
        <w:r w:rsidR="00A012CD">
          <w:rPr>
            <w:rFonts w:ascii="Corbel" w:eastAsia="Times New Roman" w:hAnsi="Corbel"/>
            <w:sz w:val="22"/>
            <w:szCs w:val="22"/>
            <w:lang w:val="en-US"/>
          </w:rPr>
          <w:t>3.7</w:t>
        </w:r>
      </w:ins>
      <w:del w:id="90" w:author="Willems, P.H. (Peter)" w:date="2019-03-27T10:52:00Z">
        <w:r w:rsidR="00F36B1A" w:rsidRPr="0033116C" w:rsidDel="00EB337A">
          <w:rPr>
            <w:rFonts w:ascii="Corbel" w:eastAsia="Times New Roman" w:hAnsi="Corbel"/>
            <w:sz w:val="22"/>
            <w:szCs w:val="22"/>
            <w:lang w:val="en-US"/>
          </w:rPr>
          <w:delText>3.8</w:delText>
        </w:r>
      </w:del>
      <w:r w:rsidR="00C77AD2" w:rsidRPr="0033116C">
        <w:rPr>
          <w:rFonts w:ascii="Corbel" w:eastAsia="Times New Roman" w:hAnsi="Corbel"/>
          <w:sz w:val="22"/>
          <w:szCs w:val="22"/>
          <w:lang w:val="en-US"/>
        </w:rPr>
        <w:fldChar w:fldCharType="end"/>
      </w:r>
      <w:r w:rsidR="00C77AD2" w:rsidRPr="0033116C">
        <w:rPr>
          <w:rFonts w:ascii="Corbel" w:eastAsia="Times New Roman" w:hAnsi="Corbel"/>
          <w:sz w:val="22"/>
          <w:szCs w:val="22"/>
          <w:lang w:val="en-US"/>
        </w:rPr>
        <w:t>]</w:t>
      </w:r>
      <w:r w:rsidRPr="0033116C">
        <w:rPr>
          <w:rFonts w:ascii="Corbel" w:eastAsia="Times New Roman" w:hAnsi="Corbel"/>
          <w:sz w:val="22"/>
          <w:szCs w:val="22"/>
          <w:lang w:val="en-US"/>
        </w:rPr>
        <w:t>, creationDate</w:t>
      </w:r>
      <w:r w:rsidR="00C77AD2" w:rsidRPr="0033116C">
        <w:rPr>
          <w:rFonts w:ascii="Corbel" w:eastAsia="Times New Roman" w:hAnsi="Corbel"/>
          <w:sz w:val="22"/>
          <w:szCs w:val="22"/>
          <w:lang w:val="en-US"/>
        </w:rPr>
        <w:t> [</w:t>
      </w:r>
      <w:r w:rsidR="00C77AD2" w:rsidRPr="0033116C">
        <w:rPr>
          <w:rFonts w:ascii="Corbel" w:eastAsia="Times New Roman" w:hAnsi="Corbel"/>
          <w:sz w:val="22"/>
          <w:szCs w:val="22"/>
          <w:lang w:val="en-US"/>
        </w:rPr>
        <w:fldChar w:fldCharType="begin"/>
      </w:r>
      <w:r w:rsidR="00C77AD2" w:rsidRPr="0033116C">
        <w:rPr>
          <w:rFonts w:ascii="Corbel" w:eastAsia="Times New Roman" w:hAnsi="Corbel"/>
          <w:sz w:val="22"/>
          <w:szCs w:val="22"/>
          <w:lang w:val="en-US"/>
        </w:rPr>
        <w:instrText xml:space="preserve"> REF _Ref299615363 \r \h </w:instrText>
      </w:r>
      <w:r w:rsidR="00771512" w:rsidRPr="0033116C">
        <w:rPr>
          <w:rFonts w:ascii="Corbel" w:eastAsia="Times New Roman" w:hAnsi="Corbel"/>
          <w:sz w:val="22"/>
          <w:szCs w:val="22"/>
          <w:lang w:val="en-US"/>
        </w:rPr>
        <w:instrText xml:space="preserve"> \* MERGEFORMAT </w:instrText>
      </w:r>
      <w:r w:rsidR="00C77AD2" w:rsidRPr="0033116C">
        <w:rPr>
          <w:rFonts w:ascii="Corbel" w:eastAsia="Times New Roman" w:hAnsi="Corbel"/>
          <w:sz w:val="22"/>
          <w:szCs w:val="22"/>
          <w:lang w:val="en-US"/>
        </w:rPr>
      </w:r>
      <w:r w:rsidR="00C77AD2"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3.3</w:t>
      </w:r>
      <w:r w:rsidR="00C77AD2" w:rsidRPr="0033116C">
        <w:rPr>
          <w:rFonts w:ascii="Corbel" w:eastAsia="Times New Roman" w:hAnsi="Corbel"/>
          <w:sz w:val="22"/>
          <w:szCs w:val="22"/>
          <w:lang w:val="en-US"/>
        </w:rPr>
        <w:fldChar w:fldCharType="end"/>
      </w:r>
      <w:r w:rsidR="00C77AD2" w:rsidRPr="0033116C">
        <w:rPr>
          <w:rFonts w:ascii="Corbel" w:eastAsia="Times New Roman" w:hAnsi="Corbel"/>
          <w:sz w:val="22"/>
          <w:szCs w:val="22"/>
          <w:lang w:val="en-US"/>
        </w:rPr>
        <w:t>]</w:t>
      </w:r>
      <w:r w:rsidRPr="0033116C">
        <w:rPr>
          <w:rFonts w:ascii="Corbel" w:eastAsia="Times New Roman" w:hAnsi="Corbel"/>
          <w:sz w:val="22"/>
          <w:szCs w:val="22"/>
          <w:lang w:val="en-US"/>
        </w:rPr>
        <w:t>, startDate</w:t>
      </w:r>
      <w:r w:rsidR="00C77AD2" w:rsidRPr="0033116C">
        <w:rPr>
          <w:rFonts w:ascii="Corbel" w:eastAsia="Times New Roman" w:hAnsi="Corbel"/>
          <w:sz w:val="22"/>
          <w:szCs w:val="22"/>
          <w:lang w:val="en-US"/>
        </w:rPr>
        <w:t> [</w:t>
      </w:r>
      <w:r w:rsidR="00C77AD2" w:rsidRPr="0033116C">
        <w:rPr>
          <w:rFonts w:ascii="Corbel" w:eastAsia="Times New Roman" w:hAnsi="Corbel"/>
          <w:sz w:val="22"/>
          <w:szCs w:val="22"/>
          <w:lang w:val="en-US"/>
        </w:rPr>
        <w:fldChar w:fldCharType="begin"/>
      </w:r>
      <w:r w:rsidR="00C77AD2" w:rsidRPr="0033116C">
        <w:rPr>
          <w:rFonts w:ascii="Corbel" w:eastAsia="Times New Roman" w:hAnsi="Corbel"/>
          <w:sz w:val="22"/>
          <w:szCs w:val="22"/>
          <w:lang w:val="en-US"/>
        </w:rPr>
        <w:instrText xml:space="preserve"> REF _Ref299615377 \r \h </w:instrText>
      </w:r>
      <w:r w:rsidR="00771512" w:rsidRPr="0033116C">
        <w:rPr>
          <w:rFonts w:ascii="Corbel" w:eastAsia="Times New Roman" w:hAnsi="Corbel"/>
          <w:sz w:val="22"/>
          <w:szCs w:val="22"/>
          <w:lang w:val="en-US"/>
        </w:rPr>
        <w:instrText xml:space="preserve"> \* MERGEFORMAT </w:instrText>
      </w:r>
      <w:r w:rsidR="00C77AD2" w:rsidRPr="0033116C">
        <w:rPr>
          <w:rFonts w:ascii="Corbel" w:eastAsia="Times New Roman" w:hAnsi="Corbel"/>
          <w:sz w:val="22"/>
          <w:szCs w:val="22"/>
          <w:lang w:val="en-US"/>
        </w:rPr>
      </w:r>
      <w:r w:rsidR="00C77AD2" w:rsidRPr="0033116C">
        <w:rPr>
          <w:rFonts w:ascii="Corbel" w:eastAsia="Times New Roman" w:hAnsi="Corbel"/>
          <w:sz w:val="22"/>
          <w:szCs w:val="22"/>
          <w:lang w:val="en-US"/>
        </w:rPr>
        <w:fldChar w:fldCharType="separate"/>
      </w:r>
      <w:ins w:id="91" w:author="Willems, P.H. (Peter)" w:date="2019-03-27T10:53:00Z">
        <w:r w:rsidR="00A012CD">
          <w:rPr>
            <w:rFonts w:ascii="Corbel" w:eastAsia="Times New Roman" w:hAnsi="Corbel"/>
            <w:sz w:val="22"/>
            <w:szCs w:val="22"/>
            <w:lang w:val="en-US"/>
          </w:rPr>
          <w:t>3.23</w:t>
        </w:r>
      </w:ins>
      <w:del w:id="92" w:author="Willems, P.H. (Peter)" w:date="2019-03-27T10:52:00Z">
        <w:r w:rsidR="00F36B1A" w:rsidRPr="0033116C" w:rsidDel="00EB337A">
          <w:rPr>
            <w:rFonts w:ascii="Corbel" w:eastAsia="Times New Roman" w:hAnsi="Corbel"/>
            <w:sz w:val="22"/>
            <w:szCs w:val="22"/>
            <w:lang w:val="en-US"/>
          </w:rPr>
          <w:delText>3.24</w:delText>
        </w:r>
      </w:del>
      <w:r w:rsidR="00C77AD2" w:rsidRPr="0033116C">
        <w:rPr>
          <w:rFonts w:ascii="Corbel" w:eastAsia="Times New Roman" w:hAnsi="Corbel"/>
          <w:sz w:val="22"/>
          <w:szCs w:val="22"/>
          <w:lang w:val="en-US"/>
        </w:rPr>
        <w:fldChar w:fldCharType="end"/>
      </w:r>
      <w:r w:rsidR="00C77AD2" w:rsidRPr="0033116C">
        <w:rPr>
          <w:rFonts w:ascii="Corbel" w:eastAsia="Times New Roman" w:hAnsi="Corbel"/>
          <w:sz w:val="22"/>
          <w:szCs w:val="22"/>
          <w:lang w:val="en-US"/>
        </w:rPr>
        <w:t>]</w:t>
      </w:r>
      <w:r w:rsidRPr="0033116C">
        <w:rPr>
          <w:rFonts w:ascii="Corbel" w:eastAsia="Times New Roman" w:hAnsi="Corbel"/>
          <w:sz w:val="22"/>
          <w:szCs w:val="22"/>
          <w:lang w:val="en-US"/>
        </w:rPr>
        <w:t>, endDate</w:t>
      </w:r>
      <w:r w:rsidR="00C77AD2" w:rsidRPr="0033116C">
        <w:rPr>
          <w:rFonts w:ascii="Corbel" w:eastAsia="Times New Roman" w:hAnsi="Corbel"/>
          <w:sz w:val="22"/>
          <w:szCs w:val="22"/>
          <w:lang w:val="en-US"/>
        </w:rPr>
        <w:t> [</w:t>
      </w:r>
      <w:r w:rsidR="00C77AD2" w:rsidRPr="0033116C">
        <w:rPr>
          <w:rFonts w:ascii="Corbel" w:eastAsia="Times New Roman" w:hAnsi="Corbel"/>
          <w:sz w:val="22"/>
          <w:szCs w:val="22"/>
          <w:lang w:val="en-US"/>
        </w:rPr>
        <w:fldChar w:fldCharType="begin"/>
      </w:r>
      <w:r w:rsidR="00C77AD2" w:rsidRPr="0033116C">
        <w:rPr>
          <w:rFonts w:ascii="Corbel" w:eastAsia="Times New Roman" w:hAnsi="Corbel"/>
          <w:sz w:val="22"/>
          <w:szCs w:val="22"/>
          <w:lang w:val="en-US"/>
        </w:rPr>
        <w:instrText xml:space="preserve"> REF _Ref299615388 \r \h </w:instrText>
      </w:r>
      <w:r w:rsidR="00771512" w:rsidRPr="0033116C">
        <w:rPr>
          <w:rFonts w:ascii="Corbel" w:eastAsia="Times New Roman" w:hAnsi="Corbel"/>
          <w:sz w:val="22"/>
          <w:szCs w:val="22"/>
          <w:lang w:val="en-US"/>
        </w:rPr>
        <w:instrText xml:space="preserve"> \* MERGEFORMAT </w:instrText>
      </w:r>
      <w:r w:rsidR="00C77AD2" w:rsidRPr="0033116C">
        <w:rPr>
          <w:rFonts w:ascii="Corbel" w:eastAsia="Times New Roman" w:hAnsi="Corbel"/>
          <w:sz w:val="22"/>
          <w:szCs w:val="22"/>
          <w:lang w:val="en-US"/>
        </w:rPr>
      </w:r>
      <w:r w:rsidR="00C77AD2" w:rsidRPr="0033116C">
        <w:rPr>
          <w:rFonts w:ascii="Corbel" w:eastAsia="Times New Roman" w:hAnsi="Corbel"/>
          <w:sz w:val="22"/>
          <w:szCs w:val="22"/>
          <w:lang w:val="en-US"/>
        </w:rPr>
        <w:fldChar w:fldCharType="separate"/>
      </w:r>
      <w:ins w:id="93" w:author="Willems, P.H. (Peter)" w:date="2019-03-27T10:53:00Z">
        <w:r w:rsidR="00A012CD">
          <w:rPr>
            <w:rFonts w:ascii="Corbel" w:eastAsia="Times New Roman" w:hAnsi="Corbel"/>
            <w:sz w:val="22"/>
            <w:szCs w:val="22"/>
            <w:lang w:val="en-US"/>
          </w:rPr>
          <w:t>3.11</w:t>
        </w:r>
      </w:ins>
      <w:del w:id="94" w:author="Willems, P.H. (Peter)" w:date="2019-03-27T10:52:00Z">
        <w:r w:rsidR="00F36B1A" w:rsidRPr="0033116C" w:rsidDel="00EB337A">
          <w:rPr>
            <w:rFonts w:ascii="Corbel" w:eastAsia="Times New Roman" w:hAnsi="Corbel"/>
            <w:sz w:val="22"/>
            <w:szCs w:val="22"/>
            <w:lang w:val="en-US"/>
          </w:rPr>
          <w:delText>3.12</w:delText>
        </w:r>
      </w:del>
      <w:r w:rsidR="00C77AD2" w:rsidRPr="0033116C">
        <w:rPr>
          <w:rFonts w:ascii="Corbel" w:eastAsia="Times New Roman" w:hAnsi="Corbel"/>
          <w:sz w:val="22"/>
          <w:szCs w:val="22"/>
          <w:lang w:val="en-US"/>
        </w:rPr>
        <w:fldChar w:fldCharType="end"/>
      </w:r>
      <w:r w:rsidR="00C77AD2" w:rsidRPr="0033116C">
        <w:rPr>
          <w:rFonts w:ascii="Corbel" w:eastAsia="Times New Roman" w:hAnsi="Corbel"/>
          <w:sz w:val="22"/>
          <w:szCs w:val="22"/>
          <w:lang w:val="en-US"/>
        </w:rPr>
        <w:t>]</w:t>
      </w:r>
      <w:r w:rsidRPr="0033116C">
        <w:rPr>
          <w:rFonts w:ascii="Corbel" w:eastAsia="Times New Roman" w:hAnsi="Corbel"/>
          <w:sz w:val="22"/>
          <w:szCs w:val="22"/>
          <w:lang w:val="en-US"/>
        </w:rPr>
        <w:t>, state</w:t>
      </w:r>
      <w:r w:rsidR="00C77AD2" w:rsidRPr="0033116C">
        <w:rPr>
          <w:rFonts w:ascii="Corbel" w:eastAsia="Times New Roman" w:hAnsi="Corbel"/>
          <w:sz w:val="22"/>
          <w:szCs w:val="22"/>
          <w:lang w:val="en-US"/>
        </w:rPr>
        <w:t> [</w:t>
      </w:r>
      <w:r w:rsidR="00C77AD2" w:rsidRPr="0033116C">
        <w:rPr>
          <w:rFonts w:ascii="Corbel" w:eastAsia="Times New Roman" w:hAnsi="Corbel"/>
          <w:sz w:val="22"/>
          <w:szCs w:val="22"/>
          <w:lang w:val="en-US"/>
        </w:rPr>
        <w:fldChar w:fldCharType="begin"/>
      </w:r>
      <w:r w:rsidR="00C77AD2" w:rsidRPr="0033116C">
        <w:rPr>
          <w:rFonts w:ascii="Corbel" w:eastAsia="Times New Roman" w:hAnsi="Corbel"/>
          <w:sz w:val="22"/>
          <w:szCs w:val="22"/>
          <w:lang w:val="en-US"/>
        </w:rPr>
        <w:instrText xml:space="preserve"> REF _Ref299615402 \r \h </w:instrText>
      </w:r>
      <w:r w:rsidR="00771512" w:rsidRPr="0033116C">
        <w:rPr>
          <w:rFonts w:ascii="Corbel" w:eastAsia="Times New Roman" w:hAnsi="Corbel"/>
          <w:sz w:val="22"/>
          <w:szCs w:val="22"/>
          <w:lang w:val="en-US"/>
        </w:rPr>
        <w:instrText xml:space="preserve"> \* MERGEFORMAT </w:instrText>
      </w:r>
      <w:r w:rsidR="00C77AD2" w:rsidRPr="0033116C">
        <w:rPr>
          <w:rFonts w:ascii="Corbel" w:eastAsia="Times New Roman" w:hAnsi="Corbel"/>
          <w:sz w:val="22"/>
          <w:szCs w:val="22"/>
          <w:lang w:val="en-US"/>
        </w:rPr>
      </w:r>
      <w:r w:rsidR="00C77AD2" w:rsidRPr="0033116C">
        <w:rPr>
          <w:rFonts w:ascii="Corbel" w:eastAsia="Times New Roman" w:hAnsi="Corbel"/>
          <w:sz w:val="22"/>
          <w:szCs w:val="22"/>
          <w:lang w:val="en-US"/>
        </w:rPr>
        <w:fldChar w:fldCharType="separate"/>
      </w:r>
      <w:ins w:id="95" w:author="Willems, P.H. (Peter)" w:date="2019-03-27T10:53:00Z">
        <w:r w:rsidR="00A012CD">
          <w:rPr>
            <w:rFonts w:ascii="Corbel" w:eastAsia="Times New Roman" w:hAnsi="Corbel"/>
            <w:sz w:val="22"/>
            <w:szCs w:val="22"/>
            <w:lang w:val="en-US"/>
          </w:rPr>
          <w:t>3.24</w:t>
        </w:r>
      </w:ins>
      <w:del w:id="96" w:author="Willems, P.H. (Peter)" w:date="2019-03-27T10:52:00Z">
        <w:r w:rsidR="00F36B1A" w:rsidRPr="0033116C" w:rsidDel="00EB337A">
          <w:rPr>
            <w:rFonts w:ascii="Corbel" w:eastAsia="Times New Roman" w:hAnsi="Corbel"/>
            <w:sz w:val="22"/>
            <w:szCs w:val="22"/>
            <w:lang w:val="en-US"/>
          </w:rPr>
          <w:delText>3.25</w:delText>
        </w:r>
      </w:del>
      <w:r w:rsidR="00C77AD2" w:rsidRPr="0033116C">
        <w:rPr>
          <w:rFonts w:ascii="Corbel" w:eastAsia="Times New Roman" w:hAnsi="Corbel"/>
          <w:sz w:val="22"/>
          <w:szCs w:val="22"/>
          <w:lang w:val="en-US"/>
        </w:rPr>
        <w:fldChar w:fldCharType="end"/>
      </w:r>
      <w:r w:rsidR="00C77AD2" w:rsidRPr="0033116C">
        <w:rPr>
          <w:rFonts w:ascii="Corbel" w:eastAsia="Times New Roman" w:hAnsi="Corbel"/>
          <w:sz w:val="22"/>
          <w:szCs w:val="22"/>
          <w:lang w:val="en-US"/>
        </w:rPr>
        <w:t>]</w:t>
      </w:r>
      <w:r w:rsidRPr="0033116C">
        <w:rPr>
          <w:rFonts w:ascii="Corbel" w:eastAsia="Times New Roman" w:hAnsi="Corbel"/>
          <w:sz w:val="22"/>
          <w:szCs w:val="22"/>
          <w:lang w:val="en-US"/>
        </w:rPr>
        <w:t>, date</w:t>
      </w:r>
      <w:r w:rsidR="00FC2212" w:rsidRPr="0033116C">
        <w:rPr>
          <w:rFonts w:ascii="Corbel" w:eastAsia="Times New Roman" w:hAnsi="Corbel"/>
          <w:sz w:val="22"/>
          <w:szCs w:val="22"/>
          <w:lang w:val="en-US"/>
        </w:rPr>
        <w:t>LaMu</w:t>
      </w:r>
      <w:r w:rsidR="00C77AD2" w:rsidRPr="0033116C">
        <w:rPr>
          <w:rFonts w:ascii="Corbel" w:eastAsia="Times New Roman" w:hAnsi="Corbel"/>
          <w:sz w:val="22"/>
          <w:szCs w:val="22"/>
          <w:lang w:val="en-US"/>
        </w:rPr>
        <w:t> [</w:t>
      </w:r>
      <w:r w:rsidR="00C77AD2" w:rsidRPr="0033116C">
        <w:rPr>
          <w:rFonts w:ascii="Corbel" w:eastAsia="Times New Roman" w:hAnsi="Corbel"/>
          <w:sz w:val="22"/>
          <w:szCs w:val="22"/>
          <w:lang w:val="en-US"/>
        </w:rPr>
        <w:fldChar w:fldCharType="begin"/>
      </w:r>
      <w:r w:rsidR="00C77AD2" w:rsidRPr="0033116C">
        <w:rPr>
          <w:rFonts w:ascii="Corbel" w:eastAsia="Times New Roman" w:hAnsi="Corbel"/>
          <w:sz w:val="22"/>
          <w:szCs w:val="22"/>
          <w:lang w:val="en-US"/>
        </w:rPr>
        <w:instrText xml:space="preserve"> REF _Ref299615427 \r \h </w:instrText>
      </w:r>
      <w:r w:rsidR="00771512" w:rsidRPr="0033116C">
        <w:rPr>
          <w:rFonts w:ascii="Corbel" w:eastAsia="Times New Roman" w:hAnsi="Corbel"/>
          <w:sz w:val="22"/>
          <w:szCs w:val="22"/>
          <w:lang w:val="en-US"/>
        </w:rPr>
        <w:instrText xml:space="preserve"> \* MERGEFORMAT </w:instrText>
      </w:r>
      <w:r w:rsidR="00C77AD2" w:rsidRPr="0033116C">
        <w:rPr>
          <w:rFonts w:ascii="Corbel" w:eastAsia="Times New Roman" w:hAnsi="Corbel"/>
          <w:sz w:val="22"/>
          <w:szCs w:val="22"/>
          <w:lang w:val="en-US"/>
        </w:rPr>
      </w:r>
      <w:r w:rsidR="00C77AD2" w:rsidRPr="0033116C">
        <w:rPr>
          <w:rFonts w:ascii="Corbel" w:eastAsia="Times New Roman" w:hAnsi="Corbel"/>
          <w:sz w:val="22"/>
          <w:szCs w:val="22"/>
          <w:lang w:val="en-US"/>
        </w:rPr>
        <w:fldChar w:fldCharType="separate"/>
      </w:r>
      <w:ins w:id="97" w:author="Willems, P.H. (Peter)" w:date="2019-03-27T10:53:00Z">
        <w:r w:rsidR="00A012CD">
          <w:rPr>
            <w:rFonts w:ascii="Corbel" w:eastAsia="Times New Roman" w:hAnsi="Corbel"/>
            <w:sz w:val="22"/>
            <w:szCs w:val="22"/>
            <w:lang w:val="en-US"/>
          </w:rPr>
          <w:t>0</w:t>
        </w:r>
      </w:ins>
      <w:del w:id="98" w:author="Willems, P.H. (Peter)" w:date="2019-03-27T10:52:00Z">
        <w:r w:rsidR="00F36B1A" w:rsidRPr="0033116C" w:rsidDel="00EB337A">
          <w:rPr>
            <w:rFonts w:ascii="Corbel" w:eastAsia="Times New Roman" w:hAnsi="Corbel"/>
            <w:sz w:val="22"/>
            <w:szCs w:val="22"/>
            <w:lang w:val="en-US"/>
          </w:rPr>
          <w:delText>3.4</w:delText>
        </w:r>
      </w:del>
      <w:r w:rsidR="00C77AD2" w:rsidRPr="0033116C">
        <w:rPr>
          <w:rFonts w:ascii="Corbel" w:eastAsia="Times New Roman" w:hAnsi="Corbel"/>
          <w:sz w:val="22"/>
          <w:szCs w:val="22"/>
          <w:lang w:val="en-US"/>
        </w:rPr>
        <w:fldChar w:fldCharType="end"/>
      </w:r>
      <w:r w:rsidR="00C77AD2" w:rsidRPr="0033116C">
        <w:rPr>
          <w:rFonts w:ascii="Corbel" w:eastAsia="Times New Roman" w:hAnsi="Corbel"/>
          <w:sz w:val="22"/>
          <w:szCs w:val="22"/>
          <w:lang w:val="en-US"/>
        </w:rPr>
        <w:t>]</w:t>
      </w:r>
      <w:r w:rsidRPr="0033116C">
        <w:rPr>
          <w:rFonts w:ascii="Corbel" w:eastAsia="Times New Roman" w:hAnsi="Corbel"/>
          <w:sz w:val="22"/>
          <w:szCs w:val="22"/>
          <w:lang w:val="en-US"/>
        </w:rPr>
        <w:t>, user</w:t>
      </w:r>
      <w:r w:rsidR="00FC2212" w:rsidRPr="0033116C">
        <w:rPr>
          <w:rFonts w:ascii="Corbel" w:eastAsia="Times New Roman" w:hAnsi="Corbel"/>
          <w:sz w:val="22"/>
          <w:szCs w:val="22"/>
          <w:lang w:val="en-US"/>
        </w:rPr>
        <w:t>LaMu</w:t>
      </w:r>
      <w:r w:rsidR="00C77AD2" w:rsidRPr="0033116C">
        <w:rPr>
          <w:rFonts w:ascii="Corbel" w:eastAsia="Times New Roman" w:hAnsi="Corbel"/>
          <w:sz w:val="22"/>
          <w:szCs w:val="22"/>
          <w:lang w:val="en-US"/>
        </w:rPr>
        <w:t> [</w:t>
      </w:r>
      <w:r w:rsidR="00C77AD2" w:rsidRPr="0033116C">
        <w:rPr>
          <w:rFonts w:ascii="Corbel" w:eastAsia="Times New Roman" w:hAnsi="Corbel"/>
          <w:sz w:val="22"/>
          <w:szCs w:val="22"/>
          <w:lang w:val="en-US"/>
        </w:rPr>
        <w:fldChar w:fldCharType="begin"/>
      </w:r>
      <w:r w:rsidR="00C77AD2" w:rsidRPr="0033116C">
        <w:rPr>
          <w:rFonts w:ascii="Corbel" w:eastAsia="Times New Roman" w:hAnsi="Corbel"/>
          <w:sz w:val="22"/>
          <w:szCs w:val="22"/>
          <w:lang w:val="en-US"/>
        </w:rPr>
        <w:instrText xml:space="preserve"> REF _Ref299615444 \r \h </w:instrText>
      </w:r>
      <w:r w:rsidR="00771512" w:rsidRPr="0033116C">
        <w:rPr>
          <w:rFonts w:ascii="Corbel" w:eastAsia="Times New Roman" w:hAnsi="Corbel"/>
          <w:sz w:val="22"/>
          <w:szCs w:val="22"/>
          <w:lang w:val="en-US"/>
        </w:rPr>
        <w:instrText xml:space="preserve"> \* MERGEFORMAT </w:instrText>
      </w:r>
      <w:r w:rsidR="00C77AD2" w:rsidRPr="0033116C">
        <w:rPr>
          <w:rFonts w:ascii="Corbel" w:eastAsia="Times New Roman" w:hAnsi="Corbel"/>
          <w:sz w:val="22"/>
          <w:szCs w:val="22"/>
          <w:lang w:val="en-US"/>
        </w:rPr>
      </w:r>
      <w:r w:rsidR="00C77AD2" w:rsidRPr="0033116C">
        <w:rPr>
          <w:rFonts w:ascii="Corbel" w:eastAsia="Times New Roman" w:hAnsi="Corbel"/>
          <w:sz w:val="22"/>
          <w:szCs w:val="22"/>
          <w:lang w:val="en-US"/>
        </w:rPr>
        <w:fldChar w:fldCharType="separate"/>
      </w:r>
      <w:ins w:id="99" w:author="Willems, P.H. (Peter)" w:date="2019-03-27T10:53:00Z">
        <w:r w:rsidR="00A012CD">
          <w:rPr>
            <w:rFonts w:ascii="Corbel" w:eastAsia="Times New Roman" w:hAnsi="Corbel"/>
            <w:sz w:val="22"/>
            <w:szCs w:val="22"/>
            <w:lang w:val="en-US"/>
          </w:rPr>
          <w:t>3.25</w:t>
        </w:r>
      </w:ins>
      <w:del w:id="100" w:author="Willems, P.H. (Peter)" w:date="2019-03-27T10:52:00Z">
        <w:r w:rsidR="00F36B1A" w:rsidRPr="0033116C" w:rsidDel="00EB337A">
          <w:rPr>
            <w:rFonts w:ascii="Corbel" w:eastAsia="Times New Roman" w:hAnsi="Corbel"/>
            <w:sz w:val="22"/>
            <w:szCs w:val="22"/>
            <w:lang w:val="en-US"/>
          </w:rPr>
          <w:delText>3.26</w:delText>
        </w:r>
      </w:del>
      <w:r w:rsidR="00C77AD2" w:rsidRPr="0033116C">
        <w:rPr>
          <w:rFonts w:ascii="Corbel" w:eastAsia="Times New Roman" w:hAnsi="Corbel"/>
          <w:sz w:val="22"/>
          <w:szCs w:val="22"/>
          <w:lang w:val="en-US"/>
        </w:rPr>
        <w:fldChar w:fldCharType="end"/>
      </w:r>
      <w:r w:rsidR="00C77AD2" w:rsidRPr="0033116C">
        <w:rPr>
          <w:rFonts w:ascii="Corbel" w:eastAsia="Times New Roman" w:hAnsi="Corbel"/>
          <w:sz w:val="22"/>
          <w:szCs w:val="22"/>
          <w:lang w:val="en-US"/>
        </w:rPr>
        <w:t>]</w:t>
      </w:r>
      <w:r w:rsidRPr="0033116C">
        <w:rPr>
          <w:rFonts w:ascii="Corbel" w:eastAsia="Times New Roman" w:hAnsi="Corbel"/>
          <w:sz w:val="22"/>
          <w:szCs w:val="22"/>
          <w:lang w:val="en-US"/>
        </w:rPr>
        <w:t>, versionNo</w:t>
      </w:r>
      <w:r w:rsidR="00C77AD2" w:rsidRPr="0033116C">
        <w:rPr>
          <w:rFonts w:ascii="Corbel" w:eastAsia="Times New Roman" w:hAnsi="Corbel"/>
          <w:sz w:val="22"/>
          <w:szCs w:val="22"/>
          <w:lang w:val="en-US"/>
        </w:rPr>
        <w:t> [</w:t>
      </w:r>
      <w:r w:rsidR="00C77AD2" w:rsidRPr="0033116C">
        <w:rPr>
          <w:rFonts w:ascii="Corbel" w:eastAsia="Times New Roman" w:hAnsi="Corbel"/>
          <w:sz w:val="22"/>
          <w:szCs w:val="22"/>
          <w:lang w:val="en-US"/>
        </w:rPr>
        <w:fldChar w:fldCharType="begin"/>
      </w:r>
      <w:r w:rsidR="00C77AD2" w:rsidRPr="0033116C">
        <w:rPr>
          <w:rFonts w:ascii="Corbel" w:eastAsia="Times New Roman" w:hAnsi="Corbel"/>
          <w:sz w:val="22"/>
          <w:szCs w:val="22"/>
          <w:lang w:val="en-US"/>
        </w:rPr>
        <w:instrText xml:space="preserve"> REF _Ref299615452 \r \h </w:instrText>
      </w:r>
      <w:r w:rsidR="00771512" w:rsidRPr="0033116C">
        <w:rPr>
          <w:rFonts w:ascii="Corbel" w:eastAsia="Times New Roman" w:hAnsi="Corbel"/>
          <w:sz w:val="22"/>
          <w:szCs w:val="22"/>
          <w:lang w:val="en-US"/>
        </w:rPr>
        <w:instrText xml:space="preserve"> \* MERGEFORMAT </w:instrText>
      </w:r>
      <w:r w:rsidR="00C77AD2" w:rsidRPr="0033116C">
        <w:rPr>
          <w:rFonts w:ascii="Corbel" w:eastAsia="Times New Roman" w:hAnsi="Corbel"/>
          <w:sz w:val="22"/>
          <w:szCs w:val="22"/>
          <w:lang w:val="en-US"/>
        </w:rPr>
      </w:r>
      <w:r w:rsidR="00C77AD2" w:rsidRPr="0033116C">
        <w:rPr>
          <w:rFonts w:ascii="Corbel" w:eastAsia="Times New Roman" w:hAnsi="Corbel"/>
          <w:sz w:val="22"/>
          <w:szCs w:val="22"/>
          <w:lang w:val="en-US"/>
        </w:rPr>
        <w:fldChar w:fldCharType="separate"/>
      </w:r>
      <w:ins w:id="101" w:author="Willems, P.H. (Peter)" w:date="2019-03-27T10:53:00Z">
        <w:r w:rsidR="00A012CD">
          <w:rPr>
            <w:rFonts w:ascii="Corbel" w:eastAsia="Times New Roman" w:hAnsi="Corbel"/>
            <w:sz w:val="22"/>
            <w:szCs w:val="22"/>
            <w:lang w:val="en-US"/>
          </w:rPr>
          <w:t>3.27</w:t>
        </w:r>
      </w:ins>
      <w:del w:id="102" w:author="Willems, P.H. (Peter)" w:date="2019-03-27T10:52:00Z">
        <w:r w:rsidR="00F36B1A" w:rsidRPr="0033116C" w:rsidDel="00EB337A">
          <w:rPr>
            <w:rFonts w:ascii="Corbel" w:eastAsia="Times New Roman" w:hAnsi="Corbel"/>
            <w:sz w:val="22"/>
            <w:szCs w:val="22"/>
            <w:lang w:val="en-US"/>
          </w:rPr>
          <w:delText>3.28</w:delText>
        </w:r>
      </w:del>
      <w:r w:rsidR="00C77AD2" w:rsidRPr="0033116C">
        <w:rPr>
          <w:rFonts w:ascii="Corbel" w:eastAsia="Times New Roman" w:hAnsi="Corbel"/>
          <w:sz w:val="22"/>
          <w:szCs w:val="22"/>
          <w:lang w:val="en-US"/>
        </w:rPr>
        <w:fldChar w:fldCharType="end"/>
      </w:r>
      <w:r w:rsidR="00C77AD2" w:rsidRPr="0033116C">
        <w:rPr>
          <w:rFonts w:ascii="Corbel" w:eastAsia="Times New Roman" w:hAnsi="Corbel"/>
          <w:sz w:val="22"/>
          <w:szCs w:val="22"/>
          <w:lang w:val="en-US"/>
        </w:rPr>
        <w:t>]</w:t>
      </w:r>
      <w:r w:rsidRPr="0033116C">
        <w:rPr>
          <w:rFonts w:ascii="Corbel" w:eastAsia="Times New Roman" w:hAnsi="Corbel"/>
          <w:sz w:val="22"/>
          <w:szCs w:val="22"/>
          <w:lang w:val="en-US"/>
        </w:rPr>
        <w:br/>
      </w:r>
      <w:r w:rsidRPr="0033116C">
        <w:rPr>
          <w:rFonts w:ascii="Corbel" w:eastAsia="Times New Roman" w:hAnsi="Corbel"/>
          <w:b/>
          <w:bCs/>
          <w:sz w:val="22"/>
          <w:szCs w:val="22"/>
          <w:lang w:val="en-US"/>
        </w:rPr>
        <w:t>Referenties</w:t>
      </w:r>
      <w:r w:rsidRPr="0033116C">
        <w:rPr>
          <w:rFonts w:ascii="Corbel" w:eastAsia="Times New Roman" w:hAnsi="Corbel"/>
          <w:sz w:val="22"/>
          <w:szCs w:val="22"/>
          <w:lang w:val="en-US"/>
        </w:rPr>
        <w:t>: transaction</w:t>
      </w:r>
      <w:r w:rsidR="00C77AD2" w:rsidRPr="0033116C">
        <w:rPr>
          <w:rFonts w:ascii="Corbel" w:eastAsia="Times New Roman" w:hAnsi="Corbel"/>
          <w:sz w:val="22"/>
          <w:szCs w:val="22"/>
          <w:lang w:val="en-US"/>
        </w:rPr>
        <w:t> [</w:t>
      </w:r>
      <w:r w:rsidR="00C77AD2" w:rsidRPr="0033116C">
        <w:rPr>
          <w:rFonts w:ascii="Corbel" w:eastAsia="Times New Roman" w:hAnsi="Corbel"/>
          <w:sz w:val="22"/>
          <w:szCs w:val="22"/>
          <w:lang w:val="en-US"/>
        </w:rPr>
        <w:fldChar w:fldCharType="begin"/>
      </w:r>
      <w:r w:rsidR="00C77AD2" w:rsidRPr="0033116C">
        <w:rPr>
          <w:rFonts w:ascii="Corbel" w:eastAsia="Times New Roman" w:hAnsi="Corbel"/>
          <w:sz w:val="22"/>
          <w:szCs w:val="22"/>
          <w:lang w:val="en-US"/>
        </w:rPr>
        <w:instrText xml:space="preserve"> REF _Ref299615465 \r \h </w:instrText>
      </w:r>
      <w:r w:rsidR="00771512" w:rsidRPr="0033116C">
        <w:rPr>
          <w:rFonts w:ascii="Corbel" w:eastAsia="Times New Roman" w:hAnsi="Corbel"/>
          <w:sz w:val="22"/>
          <w:szCs w:val="22"/>
          <w:lang w:val="en-US"/>
        </w:rPr>
        <w:instrText xml:space="preserve"> \* MERGEFORMAT </w:instrText>
      </w:r>
      <w:r w:rsidR="00C77AD2" w:rsidRPr="0033116C">
        <w:rPr>
          <w:rFonts w:ascii="Corbel" w:eastAsia="Times New Roman" w:hAnsi="Corbel"/>
          <w:sz w:val="22"/>
          <w:szCs w:val="22"/>
          <w:lang w:val="en-US"/>
        </w:rPr>
      </w:r>
      <w:r w:rsidR="00C77AD2"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4.12</w:t>
      </w:r>
      <w:r w:rsidR="00C77AD2" w:rsidRPr="0033116C">
        <w:rPr>
          <w:rFonts w:ascii="Corbel" w:eastAsia="Times New Roman" w:hAnsi="Corbel"/>
          <w:sz w:val="22"/>
          <w:szCs w:val="22"/>
          <w:lang w:val="en-US"/>
        </w:rPr>
        <w:fldChar w:fldCharType="end"/>
      </w:r>
      <w:r w:rsidR="00C77AD2" w:rsidRPr="0033116C">
        <w:rPr>
          <w:rFonts w:ascii="Corbel" w:eastAsia="Times New Roman" w:hAnsi="Corbel"/>
          <w:sz w:val="22"/>
          <w:szCs w:val="22"/>
          <w:lang w:val="en-US"/>
        </w:rPr>
        <w:t>]</w:t>
      </w:r>
    </w:p>
    <w:p w14:paraId="7DED07AF" w14:textId="77777777" w:rsidR="00C77AD2" w:rsidRPr="00805082" w:rsidRDefault="00C77AD2"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ENTITY GroupTemplate;</w:t>
      </w:r>
    </w:p>
    <w:p w14:paraId="7DED07B0" w14:textId="77777777" w:rsidR="00C77AD2" w:rsidRPr="00805082" w:rsidRDefault="00C77AD2"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name : STRING;</w:t>
      </w:r>
    </w:p>
    <w:p w14:paraId="7DED07B1" w14:textId="77777777" w:rsidR="00C77AD2" w:rsidRPr="00805082" w:rsidRDefault="00C77AD2"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description : STRING;</w:t>
      </w:r>
    </w:p>
    <w:p w14:paraId="7DED07B2" w14:textId="77777777" w:rsidR="00C77AD2" w:rsidRPr="00805082" w:rsidRDefault="00C77AD2"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creationDate : DATETIME;</w:t>
      </w:r>
    </w:p>
    <w:p w14:paraId="7DED07B3" w14:textId="77777777" w:rsidR="00C77AD2" w:rsidRPr="00805082" w:rsidRDefault="00C77AD2"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startDate : DATETIME;</w:t>
      </w:r>
    </w:p>
    <w:p w14:paraId="7DED07B4" w14:textId="77777777" w:rsidR="00C77AD2" w:rsidRPr="00805082" w:rsidRDefault="00C77AD2"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endDate : DATETIME;</w:t>
      </w:r>
    </w:p>
    <w:p w14:paraId="7DED07B5" w14:textId="77777777" w:rsidR="00C77AD2" w:rsidRPr="00805082" w:rsidRDefault="00C77AD2"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state : </w:t>
      </w:r>
      <w:r w:rsidR="00786973"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7B6" w14:textId="77777777" w:rsidR="00C77AD2" w:rsidRPr="00805082" w:rsidRDefault="00C77AD2"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786973"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DATETIME;</w:t>
      </w:r>
    </w:p>
    <w:p w14:paraId="7DED07B7" w14:textId="77777777" w:rsidR="00C77AD2" w:rsidRPr="00805082" w:rsidRDefault="00C77AD2"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786973"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7B8" w14:textId="77777777" w:rsidR="00C77AD2" w:rsidRPr="00805082" w:rsidRDefault="00C77AD2"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versionNo : STRING;</w:t>
      </w:r>
    </w:p>
    <w:p w14:paraId="7DED07B9" w14:textId="77777777" w:rsidR="00C77AD2" w:rsidRPr="00805082" w:rsidRDefault="00C77AD2"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lang w:val="en-US"/>
        </w:rPr>
        <w:t xml:space="preserve"> </w:t>
      </w:r>
      <w:r w:rsidRPr="00805082">
        <w:rPr>
          <w:rFonts w:ascii="Courier New" w:eastAsia="Times New Roman" w:hAnsi="Courier New" w:cs="Courier New"/>
          <w:kern w:val="0"/>
          <w:sz w:val="20"/>
          <w:szCs w:val="20"/>
        </w:rPr>
        <w:t>transaction : TransactionTemplate;</w:t>
      </w:r>
    </w:p>
    <w:p w14:paraId="7DED07BA" w14:textId="77777777" w:rsidR="00C77AD2" w:rsidRPr="00805082" w:rsidRDefault="00C77AD2"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2"/>
          <w:szCs w:val="22"/>
        </w:rPr>
      </w:pPr>
      <w:r w:rsidRPr="00805082">
        <w:rPr>
          <w:rFonts w:ascii="Courier New" w:eastAsia="Times New Roman" w:hAnsi="Courier New" w:cs="Courier New"/>
          <w:kern w:val="0"/>
          <w:sz w:val="20"/>
          <w:szCs w:val="20"/>
        </w:rPr>
        <w:t>END_ENTITY;</w:t>
      </w:r>
    </w:p>
    <w:p w14:paraId="7DED07BB" w14:textId="77777777" w:rsidR="00EC0735"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De groep waarbinnen bijlagen van een bericht worden geplaatst voor het</w:t>
      </w:r>
      <w:r w:rsidR="00EC0735" w:rsidRPr="0033116C">
        <w:rPr>
          <w:rFonts w:ascii="Corbel" w:eastAsia="Times New Roman" w:hAnsi="Corbel"/>
          <w:sz w:val="22"/>
          <w:szCs w:val="22"/>
        </w:rPr>
        <w:t xml:space="preserve"> terugvinden van de documenten.</w:t>
      </w:r>
    </w:p>
    <w:p w14:paraId="7DED07BC"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Simpel voorbeeld op berichtniveau: </w:t>
      </w:r>
    </w:p>
    <w:p w14:paraId="7DED07BD" w14:textId="77777777" w:rsidR="00790D40" w:rsidRPr="00805082" w:rsidRDefault="00790D40"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&lt;StandardGroupType id="MenukaartAchtergronden"&gt;</w:t>
      </w:r>
    </w:p>
    <w:p w14:paraId="7DED07BE" w14:textId="77777777" w:rsidR="00790D40" w:rsidRPr="00805082" w:rsidRDefault="00790D40"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&lt;name&gt;Menukaart Plaatjes&lt;/name&gt;</w:t>
      </w:r>
    </w:p>
    <w:p w14:paraId="7DED07BF" w14:textId="77777777" w:rsidR="00C77AD2" w:rsidRPr="00805082" w:rsidRDefault="00790D40"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&lt;description&gt;</w:t>
      </w:r>
    </w:p>
    <w:p w14:paraId="7DED07C0" w14:textId="77777777" w:rsidR="00C77AD2" w:rsidRPr="00805082" w:rsidRDefault="00C77AD2"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r w:rsidR="00790D40" w:rsidRPr="00805082">
        <w:rPr>
          <w:rFonts w:ascii="Courier New" w:eastAsia="Times New Roman" w:hAnsi="Courier New" w:cs="Courier New"/>
          <w:kern w:val="0"/>
          <w:sz w:val="20"/>
          <w:szCs w:val="20"/>
        </w:rPr>
        <w:t>Een aantal achtergronden ter verfraaiing van</w:t>
      </w:r>
      <w:r w:rsidRPr="00805082">
        <w:rPr>
          <w:rFonts w:ascii="Courier New" w:eastAsia="Times New Roman" w:hAnsi="Courier New" w:cs="Courier New"/>
          <w:kern w:val="0"/>
          <w:sz w:val="20"/>
          <w:szCs w:val="20"/>
        </w:rPr>
        <w:t xml:space="preserve"> </w:t>
      </w:r>
      <w:r w:rsidR="00790D40" w:rsidRPr="00805082">
        <w:rPr>
          <w:rFonts w:ascii="Courier New" w:eastAsia="Times New Roman" w:hAnsi="Courier New" w:cs="Courier New"/>
          <w:kern w:val="0"/>
          <w:sz w:val="20"/>
          <w:szCs w:val="20"/>
        </w:rPr>
        <w:t>de menukaart</w:t>
      </w:r>
    </w:p>
    <w:p w14:paraId="7DED07C1" w14:textId="77777777" w:rsidR="00790D40" w:rsidRPr="00805082" w:rsidRDefault="00C77AD2"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rPr>
        <w:t xml:space="preserve">  </w:t>
      </w:r>
      <w:r w:rsidR="00790D40" w:rsidRPr="00805082">
        <w:rPr>
          <w:rFonts w:ascii="Courier New" w:eastAsia="Times New Roman" w:hAnsi="Courier New" w:cs="Courier New"/>
          <w:kern w:val="0"/>
          <w:sz w:val="20"/>
          <w:szCs w:val="20"/>
          <w:lang w:val="en-US"/>
        </w:rPr>
        <w:t>&lt;/description&gt;</w:t>
      </w:r>
    </w:p>
    <w:p w14:paraId="7DED07C2" w14:textId="77777777" w:rsidR="00790D40" w:rsidRPr="00805082" w:rsidRDefault="00790D40"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&lt;creationDate&gt;20</w:t>
      </w:r>
      <w:r w:rsidR="00C77AD2"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-02-04T00:00:00Z&lt;/creationDate&gt;</w:t>
      </w:r>
    </w:p>
    <w:p w14:paraId="7DED07C3" w14:textId="77777777" w:rsidR="00790D40" w:rsidRPr="00805082" w:rsidRDefault="00790D40"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&lt;startDate&gt;20</w:t>
      </w:r>
      <w:r w:rsidR="00C77AD2"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-02-04T00:00:00Z&lt;/startDate&gt;</w:t>
      </w:r>
    </w:p>
    <w:p w14:paraId="7DED07C4" w14:textId="77777777" w:rsidR="00790D40" w:rsidRPr="00805082" w:rsidRDefault="00790D40"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&lt;endDate&gt;20</w:t>
      </w:r>
      <w:r w:rsidR="00C77AD2"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-12-31T00:00:00Z&lt;/endDate&gt;</w:t>
      </w:r>
    </w:p>
    <w:p w14:paraId="7DED07C5" w14:textId="77777777" w:rsidR="00790D40" w:rsidRPr="00805082" w:rsidRDefault="00790D40"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&lt;state&gt;</w:t>
      </w:r>
      <w:r w:rsidR="00C77AD2" w:rsidRPr="00805082">
        <w:rPr>
          <w:rFonts w:ascii="Courier New" w:eastAsia="Times New Roman" w:hAnsi="Courier New" w:cs="Courier New"/>
          <w:kern w:val="0"/>
          <w:sz w:val="20"/>
          <w:szCs w:val="20"/>
          <w:lang w:val="en-US"/>
        </w:rPr>
        <w:t>active</w:t>
      </w:r>
      <w:r w:rsidRPr="00805082">
        <w:rPr>
          <w:rFonts w:ascii="Courier New" w:eastAsia="Times New Roman" w:hAnsi="Courier New" w:cs="Courier New"/>
          <w:kern w:val="0"/>
          <w:sz w:val="20"/>
          <w:szCs w:val="20"/>
          <w:lang w:val="en-US"/>
        </w:rPr>
        <w:t xml:space="preserve">&lt;/state&gt;   </w:t>
      </w:r>
    </w:p>
    <w:p w14:paraId="7DED07C6" w14:textId="77777777" w:rsidR="00790D40" w:rsidRPr="00805082" w:rsidRDefault="00790D40"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&gt;20</w:t>
      </w:r>
      <w:r w:rsidR="00C77AD2"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-02-04T00:00:00Z&lt;/date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w:t>
      </w:r>
    </w:p>
    <w:p w14:paraId="7DED07C7" w14:textId="77777777" w:rsidR="00790D40" w:rsidRPr="00805082" w:rsidRDefault="00790D40"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&gt;bapa&lt;/user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w:t>
      </w:r>
    </w:p>
    <w:p w14:paraId="7DED07C8" w14:textId="77777777" w:rsidR="00790D40" w:rsidRPr="00805082" w:rsidRDefault="00790D40"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lang w:val="en-US"/>
        </w:rPr>
        <w:t xml:space="preserve">  </w:t>
      </w:r>
      <w:r w:rsidRPr="00805082">
        <w:rPr>
          <w:rFonts w:ascii="Courier New" w:eastAsia="Times New Roman" w:hAnsi="Courier New" w:cs="Courier New"/>
          <w:kern w:val="0"/>
          <w:sz w:val="20"/>
          <w:szCs w:val="20"/>
        </w:rPr>
        <w:t>&lt;versionNo&gt;1&lt;/versionNO&gt;</w:t>
      </w:r>
    </w:p>
    <w:p w14:paraId="7DED07C9" w14:textId="77777777" w:rsidR="00790D40" w:rsidRPr="00805082" w:rsidRDefault="00790D40"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&lt;transaction&gt;</w:t>
      </w:r>
    </w:p>
    <w:p w14:paraId="7DED07CA" w14:textId="77777777" w:rsidR="00790D40" w:rsidRPr="00805082" w:rsidRDefault="00790D40"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&lt;MenukaartVerkrijgenTransactie id="..."&gt;</w:t>
      </w:r>
    </w:p>
    <w:p w14:paraId="7DED07CB" w14:textId="77777777" w:rsidR="00790D40" w:rsidRPr="00805082" w:rsidRDefault="00790D40"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7CC" w14:textId="77777777" w:rsidR="00790D40" w:rsidRPr="00805082" w:rsidRDefault="00790D40"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&lt;/MenukaartVerkrijgenTransactie&gt;</w:t>
      </w:r>
    </w:p>
    <w:p w14:paraId="7DED07CD" w14:textId="77777777" w:rsidR="00790D40" w:rsidRPr="00805082" w:rsidRDefault="00790D40"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&lt;/transaction&gt;</w:t>
      </w:r>
    </w:p>
    <w:p w14:paraId="7DED07CE" w14:textId="77777777" w:rsidR="00790D40" w:rsidRPr="00805082" w:rsidRDefault="00790D40" w:rsidP="00C77AD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&lt;/StandardGroupType&gt;</w:t>
      </w:r>
    </w:p>
    <w:p w14:paraId="7DED07CF"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Bijbehorend deel uit het raamwerk: </w:t>
      </w:r>
    </w:p>
    <w:p w14:paraId="7DED07D0" w14:textId="77777777" w:rsidR="00790D40" w:rsidRPr="00805082" w:rsidRDefault="00790D40"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lastRenderedPageBreak/>
        <w:t>&lt;GroupType id="StandardGroupType"&gt;</w:t>
      </w:r>
    </w:p>
    <w:p w14:paraId="7DED07D1" w14:textId="77777777" w:rsidR="00790D40" w:rsidRPr="00805082" w:rsidRDefault="00790D40"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&lt;description&gt;Standaard groep&lt;/description&gt;</w:t>
      </w:r>
    </w:p>
    <w:p w14:paraId="7DED07D2" w14:textId="77777777" w:rsidR="00790D40" w:rsidRPr="00805082" w:rsidRDefault="00790D40"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&lt;startDate&gt;20</w:t>
      </w:r>
      <w:r w:rsidR="00EC0735" w:rsidRPr="00805082">
        <w:rPr>
          <w:rFonts w:ascii="Courier New" w:eastAsia="Times New Roman" w:hAnsi="Courier New" w:cs="Courier New"/>
          <w:kern w:val="0"/>
          <w:sz w:val="20"/>
          <w:szCs w:val="20"/>
          <w:lang w:val="en-US"/>
        </w:rPr>
        <w:t>10</w:t>
      </w:r>
      <w:r w:rsidRPr="00805082">
        <w:rPr>
          <w:rFonts w:ascii="Courier New" w:eastAsia="Times New Roman" w:hAnsi="Courier New" w:cs="Courier New"/>
          <w:kern w:val="0"/>
          <w:sz w:val="20"/>
          <w:szCs w:val="20"/>
          <w:lang w:val="en-US"/>
        </w:rPr>
        <w:t>-12-20T00:00:00Z&lt;/startDate&gt;</w:t>
      </w:r>
    </w:p>
    <w:p w14:paraId="7DED07D3" w14:textId="77777777" w:rsidR="00790D40" w:rsidRPr="00805082" w:rsidRDefault="00790D40"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&lt;endDate&gt;20</w:t>
      </w:r>
      <w:r w:rsidR="00EC0735"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-12-31T00:00:00Z&lt;/endDate&gt;</w:t>
      </w:r>
    </w:p>
    <w:p w14:paraId="7DED07D4" w14:textId="77777777" w:rsidR="00790D40" w:rsidRPr="00805082" w:rsidRDefault="00790D40"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&lt;state&gt;active&lt;/state&gt;</w:t>
      </w:r>
    </w:p>
    <w:p w14:paraId="7DED07D5" w14:textId="77777777" w:rsidR="00790D40" w:rsidRPr="00805082" w:rsidRDefault="00790D40"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&gt;20</w:t>
      </w:r>
      <w:r w:rsidR="00EC0735" w:rsidRPr="00805082">
        <w:rPr>
          <w:rFonts w:ascii="Courier New" w:eastAsia="Times New Roman" w:hAnsi="Courier New" w:cs="Courier New"/>
          <w:kern w:val="0"/>
          <w:sz w:val="20"/>
          <w:szCs w:val="20"/>
          <w:lang w:val="en-US"/>
        </w:rPr>
        <w:t>10</w:t>
      </w:r>
      <w:r w:rsidRPr="00805082">
        <w:rPr>
          <w:rFonts w:ascii="Courier New" w:eastAsia="Times New Roman" w:hAnsi="Courier New" w:cs="Courier New"/>
          <w:kern w:val="0"/>
          <w:sz w:val="20"/>
          <w:szCs w:val="20"/>
          <w:lang w:val="en-US"/>
        </w:rPr>
        <w:t>-12-20T00:00:00Z&lt;/date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w:t>
      </w:r>
    </w:p>
    <w:p w14:paraId="7DED07D6" w14:textId="77777777" w:rsidR="00790D40" w:rsidRPr="00805082" w:rsidRDefault="00790D40"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&gt;bapa&lt;/user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w:t>
      </w:r>
    </w:p>
    <w:p w14:paraId="7DED07D7" w14:textId="77777777" w:rsidR="00790D40" w:rsidRPr="00805082" w:rsidRDefault="00790D40"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&lt;/GroupType&gt;</w:t>
      </w:r>
    </w:p>
    <w:p w14:paraId="7DED07D8" w14:textId="77777777" w:rsidR="00790D40" w:rsidRPr="00805082" w:rsidRDefault="00790D40"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&lt;TransactionType id="MenukaartVerkrijgenTransactie"&gt;</w:t>
      </w:r>
    </w:p>
    <w:p w14:paraId="7DED07D9" w14:textId="77777777" w:rsidR="00EC0735" w:rsidRPr="00805082" w:rsidRDefault="00790D40"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&lt;description&gt;</w:t>
      </w:r>
    </w:p>
    <w:p w14:paraId="7DED07DA" w14:textId="77777777" w:rsidR="00EC0735" w:rsidRPr="00805082" w:rsidRDefault="00EC0735"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r w:rsidR="00790D40" w:rsidRPr="00805082">
        <w:rPr>
          <w:rFonts w:ascii="Courier New" w:eastAsia="Times New Roman" w:hAnsi="Courier New" w:cs="Courier New"/>
          <w:kern w:val="0"/>
          <w:sz w:val="20"/>
          <w:szCs w:val="20"/>
        </w:rPr>
        <w:t>De transactie om te komen t</w:t>
      </w:r>
      <w:r w:rsidRPr="00805082">
        <w:rPr>
          <w:rFonts w:ascii="Courier New" w:eastAsia="Times New Roman" w:hAnsi="Courier New" w:cs="Courier New"/>
          <w:kern w:val="0"/>
          <w:sz w:val="20"/>
          <w:szCs w:val="20"/>
        </w:rPr>
        <w:t>ot het verkrijgen van de juiste</w:t>
      </w:r>
    </w:p>
    <w:p w14:paraId="7DED07DB" w14:textId="77777777" w:rsidR="00EC0735" w:rsidRPr="00805082" w:rsidRDefault="00EC0735"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rPr>
        <w:t xml:space="preserve">    </w:t>
      </w:r>
      <w:r w:rsidRPr="00805082">
        <w:rPr>
          <w:rFonts w:ascii="Courier New" w:eastAsia="Times New Roman" w:hAnsi="Courier New" w:cs="Courier New"/>
          <w:kern w:val="0"/>
          <w:sz w:val="20"/>
          <w:szCs w:val="20"/>
          <w:lang w:val="de-DE"/>
        </w:rPr>
        <w:t>M</w:t>
      </w:r>
      <w:r w:rsidR="00790D40" w:rsidRPr="00805082">
        <w:rPr>
          <w:rFonts w:ascii="Courier New" w:eastAsia="Times New Roman" w:hAnsi="Courier New" w:cs="Courier New"/>
          <w:kern w:val="0"/>
          <w:sz w:val="20"/>
          <w:szCs w:val="20"/>
          <w:lang w:val="de-DE"/>
        </w:rPr>
        <w:t>enukaart</w:t>
      </w:r>
    </w:p>
    <w:p w14:paraId="7DED07DC" w14:textId="77777777" w:rsidR="00790D40" w:rsidRPr="00805082" w:rsidRDefault="00EC0735"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w:t>
      </w:r>
      <w:r w:rsidR="00790D40" w:rsidRPr="00805082">
        <w:rPr>
          <w:rFonts w:ascii="Courier New" w:eastAsia="Times New Roman" w:hAnsi="Courier New" w:cs="Courier New"/>
          <w:kern w:val="0"/>
          <w:sz w:val="20"/>
          <w:szCs w:val="20"/>
          <w:lang w:val="de-DE"/>
        </w:rPr>
        <w:t>&lt;/description&gt;</w:t>
      </w:r>
    </w:p>
    <w:p w14:paraId="7DED07DD" w14:textId="77777777" w:rsidR="00790D40" w:rsidRPr="00805082" w:rsidRDefault="00790D40"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&lt;startDate&gt;20</w:t>
      </w:r>
      <w:r w:rsidR="00EC0735"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-01-23T00:00:00Z&lt;/startDate&gt;</w:t>
      </w:r>
    </w:p>
    <w:p w14:paraId="7DED07DE" w14:textId="77777777" w:rsidR="00790D40" w:rsidRPr="00805082" w:rsidRDefault="00790D40"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de-DE"/>
        </w:rPr>
        <w:t xml:space="preserve">  </w:t>
      </w:r>
      <w:r w:rsidRPr="00805082">
        <w:rPr>
          <w:rFonts w:ascii="Courier New" w:eastAsia="Times New Roman" w:hAnsi="Courier New" w:cs="Courier New"/>
          <w:kern w:val="0"/>
          <w:sz w:val="20"/>
          <w:szCs w:val="20"/>
          <w:lang w:val="en-US"/>
        </w:rPr>
        <w:t>&lt;endDate&gt;20</w:t>
      </w:r>
      <w:r w:rsidR="00EC0735"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-12-31T00:00:00Z&lt;/endDate&gt;</w:t>
      </w:r>
    </w:p>
    <w:p w14:paraId="7DED07DF" w14:textId="77777777" w:rsidR="00790D40" w:rsidRPr="00805082" w:rsidRDefault="00790D40"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&lt;state&gt;active&lt;/state&gt;</w:t>
      </w:r>
    </w:p>
    <w:p w14:paraId="7DED07E0" w14:textId="77777777" w:rsidR="00790D40" w:rsidRPr="00805082" w:rsidRDefault="00790D40"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en-US"/>
        </w:rPr>
        <w:t xml:space="preserve">  </w:t>
      </w:r>
      <w:r w:rsidRPr="00805082">
        <w:rPr>
          <w:rFonts w:ascii="Courier New" w:eastAsia="Times New Roman" w:hAnsi="Courier New" w:cs="Courier New"/>
          <w:kern w:val="0"/>
          <w:sz w:val="20"/>
          <w:szCs w:val="20"/>
          <w:lang w:val="de-DE"/>
        </w:rPr>
        <w:t>&lt;date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&gt;20</w:t>
      </w:r>
      <w:r w:rsidR="00EC0735"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7E1" w14:textId="77777777" w:rsidR="00790D40" w:rsidRPr="00805082" w:rsidRDefault="00790D40"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&gt;bapa&lt;/user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7E2" w14:textId="77777777" w:rsidR="00790D40" w:rsidRPr="00805082" w:rsidRDefault="00790D40"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de-DE"/>
        </w:rPr>
        <w:t xml:space="preserve">  </w:t>
      </w:r>
      <w:r w:rsidRPr="00805082">
        <w:rPr>
          <w:rFonts w:ascii="Courier New" w:eastAsia="Times New Roman" w:hAnsi="Courier New" w:cs="Courier New"/>
          <w:kern w:val="0"/>
          <w:sz w:val="20"/>
          <w:szCs w:val="20"/>
          <w:lang w:val="en-US"/>
        </w:rPr>
        <w:t>&lt;initiator&gt;</w:t>
      </w:r>
    </w:p>
    <w:p w14:paraId="7DED07E3" w14:textId="77777777" w:rsidR="00790D40" w:rsidRPr="00805082" w:rsidRDefault="00790D40"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&lt;RoleTypeRef idref="Consument"/&gt;</w:t>
      </w:r>
    </w:p>
    <w:p w14:paraId="7DED07E4" w14:textId="77777777" w:rsidR="00790D40" w:rsidRPr="00805082" w:rsidRDefault="00790D40"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&lt;/initiator&gt;</w:t>
      </w:r>
    </w:p>
    <w:p w14:paraId="7DED07E5" w14:textId="77777777" w:rsidR="00790D40" w:rsidRPr="00805082" w:rsidRDefault="00790D40"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&lt;executor&gt;</w:t>
      </w:r>
    </w:p>
    <w:p w14:paraId="7DED07E6" w14:textId="77777777" w:rsidR="00790D40" w:rsidRPr="00805082" w:rsidRDefault="00790D40"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&lt;RoleTypeRef idref="Werknemer"/&gt;</w:t>
      </w:r>
    </w:p>
    <w:p w14:paraId="7DED07E7" w14:textId="77777777" w:rsidR="00790D40" w:rsidRPr="00805082" w:rsidRDefault="00790D40"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&lt;/executor&gt;</w:t>
      </w:r>
    </w:p>
    <w:p w14:paraId="7DED07E8" w14:textId="77777777" w:rsidR="00790D40" w:rsidRPr="00805082" w:rsidRDefault="00790D40" w:rsidP="00EC073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kern w:val="0"/>
          <w:sz w:val="20"/>
          <w:szCs w:val="20"/>
          <w:lang w:val="en-US"/>
        </w:rPr>
        <w:t>&lt;/TransactionType&gt;</w:t>
      </w:r>
    </w:p>
    <w:p w14:paraId="7DED07E9" w14:textId="77777777" w:rsidR="00B17508" w:rsidRPr="0033116C" w:rsidRDefault="00B17508" w:rsidP="0079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sz w:val="22"/>
          <w:szCs w:val="22"/>
          <w:lang w:val="en-US"/>
        </w:rPr>
      </w:pPr>
    </w:p>
    <w:p w14:paraId="7DED07EA" w14:textId="77777777" w:rsidR="00790D40" w:rsidRPr="0033116C" w:rsidRDefault="00790D40" w:rsidP="007F4D97">
      <w:pPr>
        <w:pStyle w:val="Kop2"/>
        <w:numPr>
          <w:ilvl w:val="1"/>
          <w:numId w:val="1"/>
        </w:numPr>
        <w:rPr>
          <w:rFonts w:ascii="Corbel" w:hAnsi="Corbel"/>
          <w:lang w:val="en-US"/>
        </w:rPr>
      </w:pPr>
      <w:bookmarkStart w:id="103" w:name="MessageInTransactionTemplate"/>
      <w:bookmarkStart w:id="104" w:name="_Toc307220235"/>
      <w:bookmarkEnd w:id="103"/>
      <w:r w:rsidRPr="0033116C">
        <w:rPr>
          <w:rFonts w:ascii="Corbel" w:hAnsi="Corbel"/>
          <w:lang w:val="en-US"/>
        </w:rPr>
        <w:t>MessageInTransactionTemplate</w:t>
      </w:r>
      <w:bookmarkEnd w:id="104"/>
      <w:r w:rsidRPr="0033116C">
        <w:rPr>
          <w:rFonts w:ascii="Corbel" w:hAnsi="Corbel"/>
          <w:lang w:val="en-US"/>
        </w:rPr>
        <w:t xml:space="preserve"> </w:t>
      </w:r>
    </w:p>
    <w:p w14:paraId="7DED07EB" w14:textId="7B472EF0" w:rsidR="00790D40" w:rsidRPr="0033116C" w:rsidRDefault="00790D40" w:rsidP="00790D40">
      <w:pPr>
        <w:spacing w:before="100" w:beforeAutospacing="1" w:after="100" w:afterAutospacing="1"/>
        <w:rPr>
          <w:rFonts w:ascii="Corbel" w:eastAsia="Times New Roman" w:hAnsi="Corbel"/>
          <w:sz w:val="22"/>
          <w:szCs w:val="22"/>
          <w:lang w:val="en-US"/>
        </w:rPr>
      </w:pPr>
      <w:r w:rsidRPr="0033116C">
        <w:rPr>
          <w:rFonts w:ascii="Corbel" w:eastAsia="Times New Roman" w:hAnsi="Corbel"/>
          <w:b/>
          <w:bCs/>
          <w:sz w:val="22"/>
          <w:szCs w:val="22"/>
          <w:lang w:val="en-US"/>
        </w:rPr>
        <w:t>Attributen</w:t>
      </w:r>
      <w:r w:rsidRPr="0033116C">
        <w:rPr>
          <w:rFonts w:ascii="Corbel" w:eastAsia="Times New Roman" w:hAnsi="Corbel"/>
          <w:sz w:val="22"/>
          <w:szCs w:val="22"/>
          <w:lang w:val="en-US"/>
        </w:rPr>
        <w:t xml:space="preserve">: </w:t>
      </w:r>
      <w:r w:rsidR="00B20AF5" w:rsidRPr="0033116C">
        <w:rPr>
          <w:rFonts w:ascii="Corbel" w:eastAsia="Times New Roman" w:hAnsi="Corbel"/>
          <w:sz w:val="22"/>
          <w:szCs w:val="22"/>
          <w:lang w:val="en-US"/>
        </w:rPr>
        <w:t>id [</w:t>
      </w:r>
      <w:r w:rsidR="00B20AF5" w:rsidRPr="0033116C">
        <w:rPr>
          <w:rFonts w:ascii="Corbel" w:eastAsia="Times New Roman" w:hAnsi="Corbel"/>
          <w:sz w:val="22"/>
          <w:szCs w:val="22"/>
          <w:lang w:val="en-US"/>
        </w:rPr>
        <w:fldChar w:fldCharType="begin"/>
      </w:r>
      <w:r w:rsidR="00B20AF5" w:rsidRPr="0033116C">
        <w:rPr>
          <w:rFonts w:ascii="Corbel" w:eastAsia="Times New Roman" w:hAnsi="Corbel"/>
          <w:sz w:val="22"/>
          <w:szCs w:val="22"/>
          <w:lang w:val="en-US"/>
        </w:rPr>
        <w:instrText xml:space="preserve"> REF _Ref299614982 \r \h </w:instrText>
      </w:r>
      <w:r w:rsidR="00771512" w:rsidRPr="0033116C">
        <w:rPr>
          <w:rFonts w:ascii="Corbel" w:eastAsia="Times New Roman" w:hAnsi="Corbel"/>
          <w:sz w:val="22"/>
          <w:szCs w:val="22"/>
          <w:lang w:val="en-US"/>
        </w:rPr>
        <w:instrText xml:space="preserve"> \* MERGEFORMAT </w:instrText>
      </w:r>
      <w:r w:rsidR="00B20AF5" w:rsidRPr="0033116C">
        <w:rPr>
          <w:rFonts w:ascii="Corbel" w:eastAsia="Times New Roman" w:hAnsi="Corbel"/>
          <w:sz w:val="22"/>
          <w:szCs w:val="22"/>
          <w:lang w:val="en-US"/>
        </w:rPr>
      </w:r>
      <w:r w:rsidR="00B20AF5"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2.1</w:t>
      </w:r>
      <w:r w:rsidR="00B20AF5" w:rsidRPr="0033116C">
        <w:rPr>
          <w:rFonts w:ascii="Corbel" w:eastAsia="Times New Roman" w:hAnsi="Corbel"/>
          <w:sz w:val="22"/>
          <w:szCs w:val="22"/>
          <w:lang w:val="en-US"/>
        </w:rPr>
        <w:fldChar w:fldCharType="end"/>
      </w:r>
      <w:r w:rsidR="00B20AF5" w:rsidRPr="0033116C">
        <w:rPr>
          <w:rFonts w:ascii="Corbel" w:eastAsia="Times New Roman" w:hAnsi="Corbel"/>
          <w:sz w:val="22"/>
          <w:szCs w:val="22"/>
          <w:lang w:val="en-US"/>
        </w:rPr>
        <w:t>]</w:t>
      </w:r>
      <w:r w:rsidRPr="0033116C">
        <w:rPr>
          <w:rFonts w:ascii="Corbel" w:eastAsia="Times New Roman" w:hAnsi="Corbel"/>
          <w:sz w:val="22"/>
          <w:szCs w:val="22"/>
          <w:lang w:val="en-US"/>
        </w:rPr>
        <w:t xml:space="preserve"> </w:t>
      </w:r>
      <w:r w:rsidRPr="0033116C">
        <w:rPr>
          <w:rFonts w:ascii="Corbel" w:eastAsia="Times New Roman" w:hAnsi="Corbel"/>
          <w:sz w:val="22"/>
          <w:szCs w:val="22"/>
          <w:lang w:val="en-US"/>
        </w:rPr>
        <w:br/>
      </w:r>
      <w:r w:rsidRPr="0033116C">
        <w:rPr>
          <w:rFonts w:ascii="Corbel" w:eastAsia="Times New Roman" w:hAnsi="Corbel"/>
          <w:b/>
          <w:bCs/>
          <w:sz w:val="22"/>
          <w:szCs w:val="22"/>
          <w:lang w:val="en-US"/>
        </w:rPr>
        <w:t>Elementen</w:t>
      </w:r>
      <w:r w:rsidRPr="0033116C">
        <w:rPr>
          <w:rFonts w:ascii="Corbel" w:eastAsia="Times New Roman" w:hAnsi="Corbel"/>
          <w:sz w:val="22"/>
          <w:szCs w:val="22"/>
          <w:lang w:val="en-US"/>
        </w:rPr>
        <w:t xml:space="preserve">: </w:t>
      </w:r>
      <w:r w:rsidR="006D18F5" w:rsidRPr="0033116C">
        <w:rPr>
          <w:rFonts w:ascii="Corbel" w:eastAsia="Times New Roman" w:hAnsi="Corbel"/>
          <w:sz w:val="22"/>
          <w:szCs w:val="22"/>
          <w:lang w:val="en-US"/>
        </w:rPr>
        <w:t>identification [</w:t>
      </w:r>
      <w:r w:rsidR="006D18F5" w:rsidRPr="0033116C">
        <w:rPr>
          <w:rFonts w:ascii="Corbel" w:eastAsia="Times New Roman" w:hAnsi="Corbel"/>
          <w:sz w:val="22"/>
          <w:szCs w:val="22"/>
        </w:rPr>
        <w:fldChar w:fldCharType="begin"/>
      </w:r>
      <w:r w:rsidR="006D18F5" w:rsidRPr="0033116C">
        <w:rPr>
          <w:rFonts w:ascii="Corbel" w:eastAsia="Times New Roman" w:hAnsi="Corbel"/>
          <w:sz w:val="22"/>
          <w:szCs w:val="22"/>
          <w:lang w:val="en-US"/>
        </w:rPr>
        <w:instrText xml:space="preserve"> REF _Ref299622551 \r \h </w:instrText>
      </w:r>
      <w:r w:rsidR="00771512" w:rsidRPr="0033116C">
        <w:rPr>
          <w:rFonts w:ascii="Corbel" w:eastAsia="Times New Roman" w:hAnsi="Corbel"/>
          <w:sz w:val="22"/>
          <w:szCs w:val="22"/>
          <w:lang w:val="en-US"/>
        </w:rPr>
        <w:instrText xml:space="preserve"> \* MERGEFORMAT </w:instrText>
      </w:r>
      <w:r w:rsidR="006D18F5" w:rsidRPr="0033116C">
        <w:rPr>
          <w:rFonts w:ascii="Corbel" w:eastAsia="Times New Roman" w:hAnsi="Corbel"/>
          <w:sz w:val="22"/>
          <w:szCs w:val="22"/>
        </w:rPr>
      </w:r>
      <w:r w:rsidR="006D18F5" w:rsidRPr="0033116C">
        <w:rPr>
          <w:rFonts w:ascii="Corbel" w:eastAsia="Times New Roman" w:hAnsi="Corbel"/>
          <w:sz w:val="22"/>
          <w:szCs w:val="22"/>
        </w:rPr>
        <w:fldChar w:fldCharType="separate"/>
      </w:r>
      <w:ins w:id="105" w:author="Willems, P.H. (Peter)" w:date="2019-03-27T10:53:00Z">
        <w:r w:rsidR="00A012CD">
          <w:rPr>
            <w:rFonts w:ascii="Corbel" w:eastAsia="Times New Roman" w:hAnsi="Corbel"/>
            <w:sz w:val="22"/>
            <w:szCs w:val="22"/>
            <w:lang w:val="en-US"/>
          </w:rPr>
          <w:t>3.15</w:t>
        </w:r>
      </w:ins>
      <w:del w:id="106" w:author="Willems, P.H. (Peter)" w:date="2019-03-27T10:52:00Z">
        <w:r w:rsidR="00F36B1A" w:rsidRPr="0033116C" w:rsidDel="00EB337A">
          <w:rPr>
            <w:rFonts w:ascii="Corbel" w:eastAsia="Times New Roman" w:hAnsi="Corbel"/>
            <w:sz w:val="22"/>
            <w:szCs w:val="22"/>
            <w:lang w:val="en-US"/>
          </w:rPr>
          <w:delText>3.16</w:delText>
        </w:r>
      </w:del>
      <w:r w:rsidR="006D18F5" w:rsidRPr="0033116C">
        <w:rPr>
          <w:rFonts w:ascii="Corbel" w:eastAsia="Times New Roman" w:hAnsi="Corbel"/>
          <w:sz w:val="22"/>
          <w:szCs w:val="22"/>
        </w:rPr>
        <w:fldChar w:fldCharType="end"/>
      </w:r>
      <w:r w:rsidR="006D18F5" w:rsidRPr="0033116C">
        <w:rPr>
          <w:rFonts w:ascii="Corbel" w:eastAsia="Times New Roman" w:hAnsi="Corbel"/>
          <w:sz w:val="22"/>
          <w:szCs w:val="22"/>
          <w:lang w:val="en-US"/>
        </w:rPr>
        <w:t>], dateSend [</w:t>
      </w:r>
      <w:r w:rsidR="006D18F5" w:rsidRPr="0033116C">
        <w:rPr>
          <w:rFonts w:ascii="Corbel" w:eastAsia="Times New Roman" w:hAnsi="Corbel"/>
          <w:sz w:val="22"/>
          <w:szCs w:val="22"/>
        </w:rPr>
        <w:fldChar w:fldCharType="begin"/>
      </w:r>
      <w:r w:rsidR="006D18F5" w:rsidRPr="0033116C">
        <w:rPr>
          <w:rFonts w:ascii="Corbel" w:eastAsia="Times New Roman" w:hAnsi="Corbel"/>
          <w:sz w:val="22"/>
          <w:szCs w:val="22"/>
          <w:lang w:val="en-US"/>
        </w:rPr>
        <w:instrText xml:space="preserve"> REF _Ref299622579 \r \h </w:instrText>
      </w:r>
      <w:r w:rsidR="00771512" w:rsidRPr="0033116C">
        <w:rPr>
          <w:rFonts w:ascii="Corbel" w:eastAsia="Times New Roman" w:hAnsi="Corbel"/>
          <w:sz w:val="22"/>
          <w:szCs w:val="22"/>
          <w:lang w:val="en-US"/>
        </w:rPr>
        <w:instrText xml:space="preserve"> \* MERGEFORMAT </w:instrText>
      </w:r>
      <w:r w:rsidR="006D18F5" w:rsidRPr="0033116C">
        <w:rPr>
          <w:rFonts w:ascii="Corbel" w:eastAsia="Times New Roman" w:hAnsi="Corbel"/>
          <w:sz w:val="22"/>
          <w:szCs w:val="22"/>
        </w:rPr>
      </w:r>
      <w:r w:rsidR="006D18F5" w:rsidRPr="0033116C">
        <w:rPr>
          <w:rFonts w:ascii="Corbel" w:eastAsia="Times New Roman" w:hAnsi="Corbel"/>
          <w:sz w:val="22"/>
          <w:szCs w:val="22"/>
        </w:rPr>
        <w:fldChar w:fldCharType="separate"/>
      </w:r>
      <w:ins w:id="107" w:author="Willems, P.H. (Peter)" w:date="2019-03-27T10:53:00Z">
        <w:r w:rsidR="00A012CD">
          <w:rPr>
            <w:rFonts w:ascii="Corbel" w:eastAsia="Times New Roman" w:hAnsi="Corbel"/>
            <w:sz w:val="22"/>
            <w:szCs w:val="22"/>
            <w:lang w:val="en-US"/>
          </w:rPr>
          <w:t>3.6</w:t>
        </w:r>
      </w:ins>
      <w:del w:id="108" w:author="Willems, P.H. (Peter)" w:date="2019-03-27T10:52:00Z">
        <w:r w:rsidR="00F36B1A" w:rsidRPr="0033116C" w:rsidDel="00EB337A">
          <w:rPr>
            <w:rFonts w:ascii="Corbel" w:eastAsia="Times New Roman" w:hAnsi="Corbel"/>
            <w:sz w:val="22"/>
            <w:szCs w:val="22"/>
            <w:lang w:val="en-US"/>
          </w:rPr>
          <w:delText>3.7</w:delText>
        </w:r>
      </w:del>
      <w:r w:rsidR="006D18F5" w:rsidRPr="0033116C">
        <w:rPr>
          <w:rFonts w:ascii="Corbel" w:eastAsia="Times New Roman" w:hAnsi="Corbel"/>
          <w:sz w:val="22"/>
          <w:szCs w:val="22"/>
        </w:rPr>
        <w:fldChar w:fldCharType="end"/>
      </w:r>
      <w:r w:rsidR="006D18F5" w:rsidRPr="0033116C">
        <w:rPr>
          <w:rFonts w:ascii="Corbel" w:eastAsia="Times New Roman" w:hAnsi="Corbel"/>
          <w:sz w:val="22"/>
          <w:szCs w:val="22"/>
          <w:lang w:val="en-US"/>
        </w:rPr>
        <w:t xml:space="preserve">], </w:t>
      </w:r>
      <w:hyperlink r:id="rId13" w:anchor="dateRead" w:history="1">
        <w:r w:rsidR="006D18F5" w:rsidRPr="0033116C">
          <w:rPr>
            <w:rFonts w:ascii="Corbel" w:eastAsia="Times New Roman" w:hAnsi="Corbel"/>
            <w:sz w:val="22"/>
            <w:szCs w:val="22"/>
            <w:lang w:val="en-US"/>
          </w:rPr>
          <w:t>dateRead</w:t>
        </w:r>
      </w:hyperlink>
      <w:r w:rsidR="006D18F5" w:rsidRPr="0033116C">
        <w:rPr>
          <w:rFonts w:ascii="Corbel" w:eastAsia="Times New Roman" w:hAnsi="Corbel"/>
          <w:sz w:val="22"/>
          <w:szCs w:val="22"/>
          <w:lang w:val="en-US"/>
        </w:rPr>
        <w:t> [</w:t>
      </w:r>
      <w:r w:rsidR="006D18F5" w:rsidRPr="0033116C">
        <w:rPr>
          <w:rFonts w:ascii="Corbel" w:eastAsia="Times New Roman" w:hAnsi="Corbel"/>
          <w:sz w:val="22"/>
          <w:szCs w:val="22"/>
        </w:rPr>
        <w:fldChar w:fldCharType="begin"/>
      </w:r>
      <w:r w:rsidR="006D18F5" w:rsidRPr="0033116C">
        <w:rPr>
          <w:rFonts w:ascii="Corbel" w:eastAsia="Times New Roman" w:hAnsi="Corbel"/>
          <w:sz w:val="22"/>
          <w:szCs w:val="22"/>
          <w:lang w:val="en-US"/>
        </w:rPr>
        <w:instrText xml:space="preserve"> REF _Ref299622602 \r \h </w:instrText>
      </w:r>
      <w:r w:rsidR="00771512" w:rsidRPr="0033116C">
        <w:rPr>
          <w:rFonts w:ascii="Corbel" w:eastAsia="Times New Roman" w:hAnsi="Corbel"/>
          <w:sz w:val="22"/>
          <w:szCs w:val="22"/>
          <w:lang w:val="en-US"/>
        </w:rPr>
        <w:instrText xml:space="preserve"> \* MERGEFORMAT </w:instrText>
      </w:r>
      <w:r w:rsidR="006D18F5" w:rsidRPr="0033116C">
        <w:rPr>
          <w:rFonts w:ascii="Corbel" w:eastAsia="Times New Roman" w:hAnsi="Corbel"/>
          <w:sz w:val="22"/>
          <w:szCs w:val="22"/>
        </w:rPr>
      </w:r>
      <w:r w:rsidR="006D18F5" w:rsidRPr="0033116C">
        <w:rPr>
          <w:rFonts w:ascii="Corbel" w:eastAsia="Times New Roman" w:hAnsi="Corbel"/>
          <w:sz w:val="22"/>
          <w:szCs w:val="22"/>
        </w:rPr>
        <w:fldChar w:fldCharType="separate"/>
      </w:r>
      <w:ins w:id="109" w:author="Willems, P.H. (Peter)" w:date="2019-03-27T10:53:00Z">
        <w:r w:rsidR="00A012CD">
          <w:rPr>
            <w:rFonts w:ascii="Corbel" w:eastAsia="Times New Roman" w:hAnsi="Corbel"/>
            <w:sz w:val="22"/>
            <w:szCs w:val="22"/>
            <w:lang w:val="en-US"/>
          </w:rPr>
          <w:t>3.5</w:t>
        </w:r>
      </w:ins>
      <w:del w:id="110" w:author="Willems, P.H. (Peter)" w:date="2019-03-27T10:52:00Z">
        <w:r w:rsidR="00F36B1A" w:rsidRPr="0033116C" w:rsidDel="00EB337A">
          <w:rPr>
            <w:rFonts w:ascii="Corbel" w:eastAsia="Times New Roman" w:hAnsi="Corbel"/>
            <w:sz w:val="22"/>
            <w:szCs w:val="22"/>
            <w:lang w:val="en-US"/>
          </w:rPr>
          <w:delText>3.6</w:delText>
        </w:r>
      </w:del>
      <w:r w:rsidR="006D18F5" w:rsidRPr="0033116C">
        <w:rPr>
          <w:rFonts w:ascii="Corbel" w:eastAsia="Times New Roman" w:hAnsi="Corbel"/>
          <w:sz w:val="22"/>
          <w:szCs w:val="22"/>
        </w:rPr>
        <w:fldChar w:fldCharType="end"/>
      </w:r>
      <w:r w:rsidR="006D18F5" w:rsidRPr="0033116C">
        <w:rPr>
          <w:rFonts w:ascii="Corbel" w:eastAsia="Times New Roman" w:hAnsi="Corbel"/>
          <w:sz w:val="22"/>
          <w:szCs w:val="22"/>
          <w:lang w:val="en-US"/>
        </w:rPr>
        <w:t>], state [</w:t>
      </w:r>
      <w:r w:rsidR="006D18F5" w:rsidRPr="0033116C">
        <w:rPr>
          <w:rFonts w:ascii="Corbel" w:eastAsia="Times New Roman" w:hAnsi="Corbel"/>
          <w:sz w:val="22"/>
          <w:szCs w:val="22"/>
          <w:lang w:val="en-US"/>
        </w:rPr>
        <w:fldChar w:fldCharType="begin"/>
      </w:r>
      <w:r w:rsidR="006D18F5" w:rsidRPr="0033116C">
        <w:rPr>
          <w:rFonts w:ascii="Corbel" w:eastAsia="Times New Roman" w:hAnsi="Corbel"/>
          <w:sz w:val="22"/>
          <w:szCs w:val="22"/>
          <w:lang w:val="en-US"/>
        </w:rPr>
        <w:instrText xml:space="preserve"> REF _Ref299615402 \r \h </w:instrText>
      </w:r>
      <w:r w:rsidR="00771512" w:rsidRPr="0033116C">
        <w:rPr>
          <w:rFonts w:ascii="Corbel" w:eastAsia="Times New Roman" w:hAnsi="Corbel"/>
          <w:sz w:val="22"/>
          <w:szCs w:val="22"/>
          <w:lang w:val="en-US"/>
        </w:rPr>
        <w:instrText xml:space="preserve"> \* MERGEFORMAT </w:instrText>
      </w:r>
      <w:r w:rsidR="006D18F5" w:rsidRPr="0033116C">
        <w:rPr>
          <w:rFonts w:ascii="Corbel" w:eastAsia="Times New Roman" w:hAnsi="Corbel"/>
          <w:sz w:val="22"/>
          <w:szCs w:val="22"/>
          <w:lang w:val="en-US"/>
        </w:rPr>
      </w:r>
      <w:r w:rsidR="006D18F5" w:rsidRPr="0033116C">
        <w:rPr>
          <w:rFonts w:ascii="Corbel" w:eastAsia="Times New Roman" w:hAnsi="Corbel"/>
          <w:sz w:val="22"/>
          <w:szCs w:val="22"/>
          <w:lang w:val="en-US"/>
        </w:rPr>
        <w:fldChar w:fldCharType="separate"/>
      </w:r>
      <w:ins w:id="111" w:author="Willems, P.H. (Peter)" w:date="2019-03-27T10:53:00Z">
        <w:r w:rsidR="00A012CD">
          <w:rPr>
            <w:rFonts w:ascii="Corbel" w:eastAsia="Times New Roman" w:hAnsi="Corbel"/>
            <w:sz w:val="22"/>
            <w:szCs w:val="22"/>
            <w:lang w:val="en-US"/>
          </w:rPr>
          <w:t>3.24</w:t>
        </w:r>
      </w:ins>
      <w:del w:id="112" w:author="Willems, P.H. (Peter)" w:date="2019-03-27T10:52:00Z">
        <w:r w:rsidR="00F36B1A" w:rsidRPr="0033116C" w:rsidDel="00EB337A">
          <w:rPr>
            <w:rFonts w:ascii="Corbel" w:eastAsia="Times New Roman" w:hAnsi="Corbel"/>
            <w:sz w:val="22"/>
            <w:szCs w:val="22"/>
            <w:lang w:val="en-US"/>
          </w:rPr>
          <w:delText>3.25</w:delText>
        </w:r>
      </w:del>
      <w:r w:rsidR="006D18F5" w:rsidRPr="0033116C">
        <w:rPr>
          <w:rFonts w:ascii="Corbel" w:eastAsia="Times New Roman" w:hAnsi="Corbel"/>
          <w:sz w:val="22"/>
          <w:szCs w:val="22"/>
          <w:lang w:val="en-US"/>
        </w:rPr>
        <w:fldChar w:fldCharType="end"/>
      </w:r>
      <w:r w:rsidR="006D18F5" w:rsidRPr="0033116C">
        <w:rPr>
          <w:rFonts w:ascii="Corbel" w:eastAsia="Times New Roman" w:hAnsi="Corbel"/>
          <w:sz w:val="22"/>
          <w:szCs w:val="22"/>
          <w:lang w:val="en-US"/>
        </w:rPr>
        <w:t>], date</w:t>
      </w:r>
      <w:r w:rsidR="00FC2212" w:rsidRPr="0033116C">
        <w:rPr>
          <w:rFonts w:ascii="Corbel" w:eastAsia="Times New Roman" w:hAnsi="Corbel"/>
          <w:sz w:val="22"/>
          <w:szCs w:val="22"/>
          <w:lang w:val="en-US"/>
        </w:rPr>
        <w:t>LaMu</w:t>
      </w:r>
      <w:r w:rsidR="006D18F5" w:rsidRPr="0033116C">
        <w:rPr>
          <w:rFonts w:ascii="Corbel" w:eastAsia="Times New Roman" w:hAnsi="Corbel"/>
          <w:sz w:val="22"/>
          <w:szCs w:val="22"/>
          <w:lang w:val="en-US"/>
        </w:rPr>
        <w:t> [</w:t>
      </w:r>
      <w:r w:rsidR="006D18F5" w:rsidRPr="0033116C">
        <w:rPr>
          <w:rFonts w:ascii="Corbel" w:eastAsia="Times New Roman" w:hAnsi="Corbel"/>
          <w:sz w:val="22"/>
          <w:szCs w:val="22"/>
          <w:lang w:val="en-US"/>
        </w:rPr>
        <w:fldChar w:fldCharType="begin"/>
      </w:r>
      <w:r w:rsidR="006D18F5" w:rsidRPr="0033116C">
        <w:rPr>
          <w:rFonts w:ascii="Corbel" w:eastAsia="Times New Roman" w:hAnsi="Corbel"/>
          <w:sz w:val="22"/>
          <w:szCs w:val="22"/>
          <w:lang w:val="en-US"/>
        </w:rPr>
        <w:instrText xml:space="preserve"> REF _Ref299615427 \r \h </w:instrText>
      </w:r>
      <w:r w:rsidR="00771512" w:rsidRPr="0033116C">
        <w:rPr>
          <w:rFonts w:ascii="Corbel" w:eastAsia="Times New Roman" w:hAnsi="Corbel"/>
          <w:sz w:val="22"/>
          <w:szCs w:val="22"/>
          <w:lang w:val="en-US"/>
        </w:rPr>
        <w:instrText xml:space="preserve"> \* MERGEFORMAT </w:instrText>
      </w:r>
      <w:r w:rsidR="006D18F5" w:rsidRPr="0033116C">
        <w:rPr>
          <w:rFonts w:ascii="Corbel" w:eastAsia="Times New Roman" w:hAnsi="Corbel"/>
          <w:sz w:val="22"/>
          <w:szCs w:val="22"/>
          <w:lang w:val="en-US"/>
        </w:rPr>
      </w:r>
      <w:r w:rsidR="006D18F5" w:rsidRPr="0033116C">
        <w:rPr>
          <w:rFonts w:ascii="Corbel" w:eastAsia="Times New Roman" w:hAnsi="Corbel"/>
          <w:sz w:val="22"/>
          <w:szCs w:val="22"/>
          <w:lang w:val="en-US"/>
        </w:rPr>
        <w:fldChar w:fldCharType="separate"/>
      </w:r>
      <w:ins w:id="113" w:author="Willems, P.H. (Peter)" w:date="2019-03-27T10:53:00Z">
        <w:r w:rsidR="00A012CD">
          <w:rPr>
            <w:rFonts w:ascii="Corbel" w:eastAsia="Times New Roman" w:hAnsi="Corbel"/>
            <w:sz w:val="22"/>
            <w:szCs w:val="22"/>
            <w:lang w:val="en-US"/>
          </w:rPr>
          <w:t>0</w:t>
        </w:r>
      </w:ins>
      <w:del w:id="114" w:author="Willems, P.H. (Peter)" w:date="2019-03-27T10:52:00Z">
        <w:r w:rsidR="00F36B1A" w:rsidRPr="0033116C" w:rsidDel="00EB337A">
          <w:rPr>
            <w:rFonts w:ascii="Corbel" w:eastAsia="Times New Roman" w:hAnsi="Corbel"/>
            <w:sz w:val="22"/>
            <w:szCs w:val="22"/>
            <w:lang w:val="en-US"/>
          </w:rPr>
          <w:delText>3.4</w:delText>
        </w:r>
      </w:del>
      <w:r w:rsidR="006D18F5" w:rsidRPr="0033116C">
        <w:rPr>
          <w:rFonts w:ascii="Corbel" w:eastAsia="Times New Roman" w:hAnsi="Corbel"/>
          <w:sz w:val="22"/>
          <w:szCs w:val="22"/>
          <w:lang w:val="en-US"/>
        </w:rPr>
        <w:fldChar w:fldCharType="end"/>
      </w:r>
      <w:r w:rsidR="006D18F5" w:rsidRPr="0033116C">
        <w:rPr>
          <w:rFonts w:ascii="Corbel" w:eastAsia="Times New Roman" w:hAnsi="Corbel"/>
          <w:sz w:val="22"/>
          <w:szCs w:val="22"/>
          <w:lang w:val="en-US"/>
        </w:rPr>
        <w:t>], user</w:t>
      </w:r>
      <w:r w:rsidR="00FC2212" w:rsidRPr="0033116C">
        <w:rPr>
          <w:rFonts w:ascii="Corbel" w:eastAsia="Times New Roman" w:hAnsi="Corbel"/>
          <w:sz w:val="22"/>
          <w:szCs w:val="22"/>
          <w:lang w:val="en-US"/>
        </w:rPr>
        <w:t>LaMu</w:t>
      </w:r>
      <w:r w:rsidR="006D18F5" w:rsidRPr="0033116C">
        <w:rPr>
          <w:rFonts w:ascii="Corbel" w:eastAsia="Times New Roman" w:hAnsi="Corbel"/>
          <w:sz w:val="22"/>
          <w:szCs w:val="22"/>
          <w:lang w:val="en-US"/>
        </w:rPr>
        <w:t> [</w:t>
      </w:r>
      <w:r w:rsidR="006D18F5" w:rsidRPr="0033116C">
        <w:rPr>
          <w:rFonts w:ascii="Corbel" w:eastAsia="Times New Roman" w:hAnsi="Corbel"/>
          <w:sz w:val="22"/>
          <w:szCs w:val="22"/>
          <w:lang w:val="en-US"/>
        </w:rPr>
        <w:fldChar w:fldCharType="begin"/>
      </w:r>
      <w:r w:rsidR="006D18F5" w:rsidRPr="0033116C">
        <w:rPr>
          <w:rFonts w:ascii="Corbel" w:eastAsia="Times New Roman" w:hAnsi="Corbel"/>
          <w:sz w:val="22"/>
          <w:szCs w:val="22"/>
          <w:lang w:val="en-US"/>
        </w:rPr>
        <w:instrText xml:space="preserve"> REF _Ref299615444 \r \h </w:instrText>
      </w:r>
      <w:r w:rsidR="00771512" w:rsidRPr="0033116C">
        <w:rPr>
          <w:rFonts w:ascii="Corbel" w:eastAsia="Times New Roman" w:hAnsi="Corbel"/>
          <w:sz w:val="22"/>
          <w:szCs w:val="22"/>
          <w:lang w:val="en-US"/>
        </w:rPr>
        <w:instrText xml:space="preserve"> \* MERGEFORMAT </w:instrText>
      </w:r>
      <w:r w:rsidR="006D18F5" w:rsidRPr="0033116C">
        <w:rPr>
          <w:rFonts w:ascii="Corbel" w:eastAsia="Times New Roman" w:hAnsi="Corbel"/>
          <w:sz w:val="22"/>
          <w:szCs w:val="22"/>
          <w:lang w:val="en-US"/>
        </w:rPr>
      </w:r>
      <w:r w:rsidR="006D18F5" w:rsidRPr="0033116C">
        <w:rPr>
          <w:rFonts w:ascii="Corbel" w:eastAsia="Times New Roman" w:hAnsi="Corbel"/>
          <w:sz w:val="22"/>
          <w:szCs w:val="22"/>
          <w:lang w:val="en-US"/>
        </w:rPr>
        <w:fldChar w:fldCharType="separate"/>
      </w:r>
      <w:ins w:id="115" w:author="Willems, P.H. (Peter)" w:date="2019-03-27T10:53:00Z">
        <w:r w:rsidR="00A012CD">
          <w:rPr>
            <w:rFonts w:ascii="Corbel" w:eastAsia="Times New Roman" w:hAnsi="Corbel"/>
            <w:sz w:val="22"/>
            <w:szCs w:val="22"/>
            <w:lang w:val="en-US"/>
          </w:rPr>
          <w:t>3.25</w:t>
        </w:r>
      </w:ins>
      <w:del w:id="116" w:author="Willems, P.H. (Peter)" w:date="2019-03-27T10:52:00Z">
        <w:r w:rsidR="00F36B1A" w:rsidRPr="0033116C" w:rsidDel="00EB337A">
          <w:rPr>
            <w:rFonts w:ascii="Corbel" w:eastAsia="Times New Roman" w:hAnsi="Corbel"/>
            <w:sz w:val="22"/>
            <w:szCs w:val="22"/>
            <w:lang w:val="en-US"/>
          </w:rPr>
          <w:delText>3.26</w:delText>
        </w:r>
      </w:del>
      <w:r w:rsidR="006D18F5" w:rsidRPr="0033116C">
        <w:rPr>
          <w:rFonts w:ascii="Corbel" w:eastAsia="Times New Roman" w:hAnsi="Corbel"/>
          <w:sz w:val="22"/>
          <w:szCs w:val="22"/>
          <w:lang w:val="en-US"/>
        </w:rPr>
        <w:fldChar w:fldCharType="end"/>
      </w:r>
      <w:r w:rsidR="006D18F5" w:rsidRPr="0033116C">
        <w:rPr>
          <w:rFonts w:ascii="Corbel" w:eastAsia="Times New Roman" w:hAnsi="Corbel"/>
          <w:sz w:val="22"/>
          <w:szCs w:val="22"/>
          <w:lang w:val="en-US"/>
        </w:rPr>
        <w:t>],</w:t>
      </w:r>
      <w:r w:rsidRPr="0033116C">
        <w:rPr>
          <w:rFonts w:ascii="Corbel" w:eastAsia="Times New Roman" w:hAnsi="Corbel"/>
          <w:sz w:val="22"/>
          <w:szCs w:val="22"/>
          <w:lang w:val="en-US"/>
        </w:rPr>
        <w:t xml:space="preserve"> </w:t>
      </w:r>
      <w:r w:rsidR="006D18F5" w:rsidRPr="0033116C">
        <w:rPr>
          <w:rFonts w:ascii="Corbel" w:eastAsia="Times New Roman" w:hAnsi="Corbel"/>
          <w:sz w:val="22"/>
          <w:szCs w:val="22"/>
          <w:lang w:val="en-US"/>
        </w:rPr>
        <w:t>initiatorToExecutor [</w:t>
      </w:r>
      <w:r w:rsidR="006D18F5" w:rsidRPr="0033116C">
        <w:rPr>
          <w:rFonts w:ascii="Corbel" w:eastAsia="Times New Roman" w:hAnsi="Corbel"/>
          <w:sz w:val="22"/>
          <w:szCs w:val="22"/>
        </w:rPr>
        <w:fldChar w:fldCharType="begin"/>
      </w:r>
      <w:r w:rsidR="006D18F5" w:rsidRPr="0033116C">
        <w:rPr>
          <w:rFonts w:ascii="Corbel" w:eastAsia="Times New Roman" w:hAnsi="Corbel"/>
          <w:sz w:val="22"/>
          <w:szCs w:val="22"/>
          <w:lang w:val="en-US"/>
        </w:rPr>
        <w:instrText xml:space="preserve"> REF _Ref299622836 \r \h </w:instrText>
      </w:r>
      <w:r w:rsidR="00771512" w:rsidRPr="0033116C">
        <w:rPr>
          <w:rFonts w:ascii="Corbel" w:eastAsia="Times New Roman" w:hAnsi="Corbel"/>
          <w:sz w:val="22"/>
          <w:szCs w:val="22"/>
          <w:lang w:val="en-US"/>
        </w:rPr>
        <w:instrText xml:space="preserve"> \* MERGEFORMAT </w:instrText>
      </w:r>
      <w:r w:rsidR="006D18F5" w:rsidRPr="0033116C">
        <w:rPr>
          <w:rFonts w:ascii="Corbel" w:eastAsia="Times New Roman" w:hAnsi="Corbel"/>
          <w:sz w:val="22"/>
          <w:szCs w:val="22"/>
        </w:rPr>
      </w:r>
      <w:r w:rsidR="006D18F5" w:rsidRPr="0033116C">
        <w:rPr>
          <w:rFonts w:ascii="Corbel" w:eastAsia="Times New Roman" w:hAnsi="Corbel"/>
          <w:sz w:val="22"/>
          <w:szCs w:val="22"/>
        </w:rPr>
        <w:fldChar w:fldCharType="separate"/>
      </w:r>
      <w:ins w:id="117" w:author="Willems, P.H. (Peter)" w:date="2019-03-27T10:53:00Z">
        <w:r w:rsidR="00A012CD">
          <w:rPr>
            <w:rFonts w:ascii="Corbel" w:eastAsia="Times New Roman" w:hAnsi="Corbel"/>
            <w:sz w:val="22"/>
            <w:szCs w:val="22"/>
            <w:lang w:val="en-US"/>
          </w:rPr>
          <w:t>3.17</w:t>
        </w:r>
      </w:ins>
      <w:del w:id="118" w:author="Willems, P.H. (Peter)" w:date="2019-03-27T10:52:00Z">
        <w:r w:rsidR="00F36B1A" w:rsidRPr="0033116C" w:rsidDel="00EB337A">
          <w:rPr>
            <w:rFonts w:ascii="Corbel" w:eastAsia="Times New Roman" w:hAnsi="Corbel"/>
            <w:sz w:val="22"/>
            <w:szCs w:val="22"/>
            <w:lang w:val="en-US"/>
          </w:rPr>
          <w:delText>3.18</w:delText>
        </w:r>
      </w:del>
      <w:r w:rsidR="006D18F5" w:rsidRPr="0033116C">
        <w:rPr>
          <w:rFonts w:ascii="Corbel" w:eastAsia="Times New Roman" w:hAnsi="Corbel"/>
          <w:sz w:val="22"/>
          <w:szCs w:val="22"/>
        </w:rPr>
        <w:fldChar w:fldCharType="end"/>
      </w:r>
      <w:r w:rsidR="006D18F5" w:rsidRPr="0033116C">
        <w:rPr>
          <w:rFonts w:ascii="Corbel" w:eastAsia="Times New Roman" w:hAnsi="Corbel"/>
          <w:sz w:val="22"/>
          <w:szCs w:val="22"/>
          <w:lang w:val="en-US"/>
        </w:rPr>
        <w:t>]</w:t>
      </w:r>
      <w:r w:rsidRPr="0033116C">
        <w:rPr>
          <w:rFonts w:ascii="Corbel" w:eastAsia="Times New Roman" w:hAnsi="Corbel"/>
          <w:sz w:val="22"/>
          <w:szCs w:val="22"/>
          <w:lang w:val="en-US"/>
        </w:rPr>
        <w:br/>
      </w:r>
      <w:r w:rsidRPr="0033116C">
        <w:rPr>
          <w:rFonts w:ascii="Corbel" w:eastAsia="Times New Roman" w:hAnsi="Corbel"/>
          <w:b/>
          <w:bCs/>
          <w:sz w:val="22"/>
          <w:szCs w:val="22"/>
          <w:lang w:val="en-US"/>
        </w:rPr>
        <w:t>Referenties</w:t>
      </w:r>
      <w:r w:rsidRPr="0033116C">
        <w:rPr>
          <w:rFonts w:ascii="Corbel" w:eastAsia="Times New Roman" w:hAnsi="Corbel"/>
          <w:sz w:val="22"/>
          <w:szCs w:val="22"/>
          <w:lang w:val="en-US"/>
        </w:rPr>
        <w:t xml:space="preserve">: </w:t>
      </w:r>
    </w:p>
    <w:p w14:paraId="7DED07EC" w14:textId="77777777" w:rsidR="006D18F5" w:rsidRPr="00805082" w:rsidRDefault="006D18F5" w:rsidP="006D18F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ENTITY MessageInTransactionTemplate;</w:t>
      </w:r>
    </w:p>
    <w:p w14:paraId="7DED07ED" w14:textId="77777777" w:rsidR="006D18F5" w:rsidRPr="00805082" w:rsidRDefault="006D18F5" w:rsidP="006D18F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identification : STRING;</w:t>
      </w:r>
    </w:p>
    <w:p w14:paraId="7DED07EE" w14:textId="77777777" w:rsidR="006D18F5" w:rsidRPr="00805082" w:rsidRDefault="006D18F5" w:rsidP="006D18F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dateSend : </w:t>
      </w:r>
      <w:r w:rsidR="00786973"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DATETIME;</w:t>
      </w:r>
    </w:p>
    <w:p w14:paraId="7DED07EF" w14:textId="77777777" w:rsidR="006D18F5" w:rsidRPr="00805082" w:rsidRDefault="006D18F5" w:rsidP="006D18F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dateRead : </w:t>
      </w:r>
      <w:r w:rsidR="00786973"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DATETIME;</w:t>
      </w:r>
    </w:p>
    <w:p w14:paraId="7DED07F0" w14:textId="77777777" w:rsidR="006D18F5" w:rsidRPr="00805082" w:rsidRDefault="006D18F5" w:rsidP="006D18F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state : </w:t>
      </w:r>
      <w:r w:rsidR="00786973"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7F1" w14:textId="77777777" w:rsidR="006D18F5" w:rsidRPr="00805082" w:rsidRDefault="006D18F5" w:rsidP="006D18F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786973"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DATETIME;</w:t>
      </w:r>
    </w:p>
    <w:p w14:paraId="7DED07F2" w14:textId="77777777" w:rsidR="006D18F5" w:rsidRPr="00805082" w:rsidRDefault="006D18F5" w:rsidP="006D18F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786973"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7F3" w14:textId="77777777" w:rsidR="006D18F5" w:rsidRPr="00805082" w:rsidRDefault="006D18F5" w:rsidP="006D18F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END_ENTITY;</w:t>
      </w:r>
    </w:p>
    <w:p w14:paraId="7DED07F4" w14:textId="77777777" w:rsidR="00790D40" w:rsidRPr="0033116C" w:rsidRDefault="00790D40" w:rsidP="006D18F5">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Dit is de entiteit die het mogelijk maakt de feitelijke MessageInTransactionType mee te nemen in het bericht. Hierdoor is de positie in de workflow van een transactie altijd eenduidig te achterhalen. </w:t>
      </w:r>
      <w:r w:rsidR="007F4D97" w:rsidRPr="0033116C">
        <w:rPr>
          <w:rFonts w:ascii="Corbel" w:eastAsia="Times New Roman" w:hAnsi="Corbel"/>
          <w:sz w:val="22"/>
          <w:szCs w:val="22"/>
        </w:rPr>
        <w:br/>
      </w:r>
      <w:r w:rsidR="007F4D97" w:rsidRPr="0033116C">
        <w:rPr>
          <w:rFonts w:ascii="Corbel" w:eastAsia="Times New Roman" w:hAnsi="Corbel"/>
          <w:sz w:val="22"/>
          <w:szCs w:val="22"/>
        </w:rPr>
        <w:br/>
      </w:r>
      <w:r w:rsidR="007F4D97" w:rsidRPr="0033116C">
        <w:rPr>
          <w:rFonts w:ascii="Corbel" w:eastAsia="Times New Roman" w:hAnsi="Corbel"/>
          <w:sz w:val="22"/>
          <w:szCs w:val="22"/>
        </w:rPr>
        <w:br/>
      </w:r>
    </w:p>
    <w:p w14:paraId="7DED07F5" w14:textId="77777777" w:rsidR="00790D40" w:rsidRPr="0033116C" w:rsidRDefault="00790D40" w:rsidP="007F4D97">
      <w:pPr>
        <w:pStyle w:val="Kop2"/>
        <w:numPr>
          <w:ilvl w:val="1"/>
          <w:numId w:val="1"/>
        </w:numPr>
        <w:rPr>
          <w:rFonts w:ascii="Corbel" w:hAnsi="Corbel"/>
          <w:lang w:val="en-US"/>
        </w:rPr>
      </w:pPr>
      <w:bookmarkStart w:id="119" w:name="MessageTemplate"/>
      <w:bookmarkStart w:id="120" w:name="_Ref299616648"/>
      <w:bookmarkStart w:id="121" w:name="_Toc307220236"/>
      <w:bookmarkEnd w:id="119"/>
      <w:r w:rsidRPr="0033116C">
        <w:rPr>
          <w:rFonts w:ascii="Corbel" w:hAnsi="Corbel"/>
          <w:lang w:val="en-US"/>
        </w:rPr>
        <w:t>MessageTemplate</w:t>
      </w:r>
      <w:bookmarkEnd w:id="120"/>
      <w:bookmarkEnd w:id="121"/>
      <w:r w:rsidRPr="0033116C">
        <w:rPr>
          <w:rFonts w:ascii="Corbel" w:hAnsi="Corbel"/>
          <w:lang w:val="en-US"/>
        </w:rPr>
        <w:t xml:space="preserve"> </w:t>
      </w:r>
    </w:p>
    <w:p w14:paraId="7DED07F6" w14:textId="682B1B4B" w:rsidR="00790D40" w:rsidRPr="0033116C" w:rsidRDefault="00790D40" w:rsidP="00790D40">
      <w:pPr>
        <w:spacing w:before="100" w:beforeAutospacing="1" w:after="100" w:afterAutospacing="1"/>
        <w:rPr>
          <w:rFonts w:ascii="Corbel" w:eastAsia="Times New Roman" w:hAnsi="Corbel"/>
          <w:sz w:val="22"/>
          <w:szCs w:val="22"/>
          <w:lang w:val="en-US"/>
        </w:rPr>
      </w:pPr>
      <w:r w:rsidRPr="0033116C">
        <w:rPr>
          <w:rFonts w:ascii="Corbel" w:eastAsia="Times New Roman" w:hAnsi="Corbel"/>
          <w:b/>
          <w:bCs/>
          <w:sz w:val="22"/>
          <w:szCs w:val="22"/>
          <w:lang w:val="en-US"/>
        </w:rPr>
        <w:t>Attributen</w:t>
      </w:r>
      <w:r w:rsidRPr="0033116C">
        <w:rPr>
          <w:rFonts w:ascii="Corbel" w:eastAsia="Times New Roman" w:hAnsi="Corbel"/>
          <w:sz w:val="22"/>
          <w:szCs w:val="22"/>
          <w:lang w:val="en-US"/>
        </w:rPr>
        <w:t xml:space="preserve">: </w:t>
      </w:r>
      <w:r w:rsidR="00B20AF5" w:rsidRPr="0033116C">
        <w:rPr>
          <w:rFonts w:ascii="Corbel" w:eastAsia="Times New Roman" w:hAnsi="Corbel"/>
          <w:sz w:val="22"/>
          <w:szCs w:val="22"/>
          <w:lang w:val="en-US"/>
        </w:rPr>
        <w:t>id [</w:t>
      </w:r>
      <w:r w:rsidR="00B20AF5" w:rsidRPr="0033116C">
        <w:rPr>
          <w:rFonts w:ascii="Corbel" w:eastAsia="Times New Roman" w:hAnsi="Corbel"/>
          <w:sz w:val="22"/>
          <w:szCs w:val="22"/>
          <w:lang w:val="en-US"/>
        </w:rPr>
        <w:fldChar w:fldCharType="begin"/>
      </w:r>
      <w:r w:rsidR="00B20AF5" w:rsidRPr="0033116C">
        <w:rPr>
          <w:rFonts w:ascii="Corbel" w:eastAsia="Times New Roman" w:hAnsi="Corbel"/>
          <w:sz w:val="22"/>
          <w:szCs w:val="22"/>
          <w:lang w:val="en-US"/>
        </w:rPr>
        <w:instrText xml:space="preserve"> REF _Ref299614982 \r \h </w:instrText>
      </w:r>
      <w:r w:rsidR="00771512" w:rsidRPr="0033116C">
        <w:rPr>
          <w:rFonts w:ascii="Corbel" w:eastAsia="Times New Roman" w:hAnsi="Corbel"/>
          <w:sz w:val="22"/>
          <w:szCs w:val="22"/>
          <w:lang w:val="en-US"/>
        </w:rPr>
        <w:instrText xml:space="preserve"> \* MERGEFORMAT </w:instrText>
      </w:r>
      <w:r w:rsidR="00B20AF5" w:rsidRPr="0033116C">
        <w:rPr>
          <w:rFonts w:ascii="Corbel" w:eastAsia="Times New Roman" w:hAnsi="Corbel"/>
          <w:sz w:val="22"/>
          <w:szCs w:val="22"/>
          <w:lang w:val="en-US"/>
        </w:rPr>
      </w:r>
      <w:r w:rsidR="00B20AF5"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2.1</w:t>
      </w:r>
      <w:r w:rsidR="00B20AF5" w:rsidRPr="0033116C">
        <w:rPr>
          <w:rFonts w:ascii="Corbel" w:eastAsia="Times New Roman" w:hAnsi="Corbel"/>
          <w:sz w:val="22"/>
          <w:szCs w:val="22"/>
          <w:lang w:val="en-US"/>
        </w:rPr>
        <w:fldChar w:fldCharType="end"/>
      </w:r>
      <w:r w:rsidR="00B20AF5" w:rsidRPr="0033116C">
        <w:rPr>
          <w:rFonts w:ascii="Corbel" w:eastAsia="Times New Roman" w:hAnsi="Corbel"/>
          <w:sz w:val="22"/>
          <w:szCs w:val="22"/>
          <w:lang w:val="en-US"/>
        </w:rPr>
        <w:t>]</w:t>
      </w:r>
      <w:r w:rsidRPr="0033116C">
        <w:rPr>
          <w:rFonts w:ascii="Corbel" w:eastAsia="Times New Roman" w:hAnsi="Corbel"/>
          <w:sz w:val="22"/>
          <w:szCs w:val="22"/>
          <w:lang w:val="en-US"/>
        </w:rPr>
        <w:t xml:space="preserve"> </w:t>
      </w:r>
      <w:r w:rsidRPr="0033116C">
        <w:rPr>
          <w:rFonts w:ascii="Corbel" w:eastAsia="Times New Roman" w:hAnsi="Corbel"/>
          <w:sz w:val="22"/>
          <w:szCs w:val="22"/>
          <w:lang w:val="en-US"/>
        </w:rPr>
        <w:br/>
      </w:r>
      <w:r w:rsidRPr="0033116C">
        <w:rPr>
          <w:rFonts w:ascii="Corbel" w:eastAsia="Times New Roman" w:hAnsi="Corbel"/>
          <w:b/>
          <w:bCs/>
          <w:sz w:val="22"/>
          <w:szCs w:val="22"/>
          <w:lang w:val="en-US"/>
        </w:rPr>
        <w:t>Elementen</w:t>
      </w:r>
      <w:r w:rsidRPr="0033116C">
        <w:rPr>
          <w:rFonts w:ascii="Corbel" w:eastAsia="Times New Roman" w:hAnsi="Corbel"/>
          <w:sz w:val="22"/>
          <w:szCs w:val="22"/>
          <w:lang w:val="en-US"/>
        </w:rPr>
        <w:t>: identification</w:t>
      </w:r>
      <w:r w:rsidR="00417DAB" w:rsidRPr="0033116C">
        <w:rPr>
          <w:rFonts w:ascii="Corbel" w:eastAsia="Times New Roman" w:hAnsi="Corbel"/>
          <w:sz w:val="22"/>
          <w:szCs w:val="22"/>
          <w:lang w:val="en-US"/>
        </w:rPr>
        <w:t> [</w:t>
      </w:r>
      <w:r w:rsidR="00417DAB" w:rsidRPr="0033116C">
        <w:rPr>
          <w:rFonts w:ascii="Corbel" w:eastAsia="Times New Roman" w:hAnsi="Corbel"/>
          <w:sz w:val="22"/>
          <w:szCs w:val="22"/>
        </w:rPr>
        <w:fldChar w:fldCharType="begin"/>
      </w:r>
      <w:r w:rsidR="00417DAB" w:rsidRPr="0033116C">
        <w:rPr>
          <w:rFonts w:ascii="Corbel" w:eastAsia="Times New Roman" w:hAnsi="Corbel"/>
          <w:sz w:val="22"/>
          <w:szCs w:val="22"/>
          <w:lang w:val="en-US"/>
        </w:rPr>
        <w:instrText xml:space="preserve"> REF _Ref299622551 \r \h </w:instrText>
      </w:r>
      <w:r w:rsidR="00771512" w:rsidRPr="0033116C">
        <w:rPr>
          <w:rFonts w:ascii="Corbel" w:eastAsia="Times New Roman" w:hAnsi="Corbel"/>
          <w:sz w:val="22"/>
          <w:szCs w:val="22"/>
          <w:lang w:val="en-US"/>
        </w:rPr>
        <w:instrText xml:space="preserve"> \* MERGEFORMAT </w:instrText>
      </w:r>
      <w:r w:rsidR="00417DAB" w:rsidRPr="0033116C">
        <w:rPr>
          <w:rFonts w:ascii="Corbel" w:eastAsia="Times New Roman" w:hAnsi="Corbel"/>
          <w:sz w:val="22"/>
          <w:szCs w:val="22"/>
        </w:rPr>
      </w:r>
      <w:r w:rsidR="00417DAB" w:rsidRPr="0033116C">
        <w:rPr>
          <w:rFonts w:ascii="Corbel" w:eastAsia="Times New Roman" w:hAnsi="Corbel"/>
          <w:sz w:val="22"/>
          <w:szCs w:val="22"/>
        </w:rPr>
        <w:fldChar w:fldCharType="separate"/>
      </w:r>
      <w:ins w:id="122" w:author="Willems, P.H. (Peter)" w:date="2019-03-27T10:53:00Z">
        <w:r w:rsidR="00A012CD">
          <w:rPr>
            <w:rFonts w:ascii="Corbel" w:eastAsia="Times New Roman" w:hAnsi="Corbel"/>
            <w:sz w:val="22"/>
            <w:szCs w:val="22"/>
            <w:lang w:val="en-US"/>
          </w:rPr>
          <w:t>3.15</w:t>
        </w:r>
      </w:ins>
      <w:del w:id="123" w:author="Willems, P.H. (Peter)" w:date="2019-03-27T10:52:00Z">
        <w:r w:rsidR="00F36B1A" w:rsidRPr="0033116C" w:rsidDel="00EB337A">
          <w:rPr>
            <w:rFonts w:ascii="Corbel" w:eastAsia="Times New Roman" w:hAnsi="Corbel"/>
            <w:sz w:val="22"/>
            <w:szCs w:val="22"/>
            <w:lang w:val="en-US"/>
          </w:rPr>
          <w:delText>3.16</w:delText>
        </w:r>
      </w:del>
      <w:r w:rsidR="00417DAB" w:rsidRPr="0033116C">
        <w:rPr>
          <w:rFonts w:ascii="Corbel" w:eastAsia="Times New Roman" w:hAnsi="Corbel"/>
          <w:sz w:val="22"/>
          <w:szCs w:val="22"/>
        </w:rPr>
        <w:fldChar w:fldCharType="end"/>
      </w:r>
      <w:r w:rsidR="00417DAB" w:rsidRPr="0033116C">
        <w:rPr>
          <w:rFonts w:ascii="Corbel" w:eastAsia="Times New Roman" w:hAnsi="Corbel"/>
          <w:sz w:val="22"/>
          <w:szCs w:val="22"/>
          <w:lang w:val="en-US"/>
        </w:rPr>
        <w:t>]</w:t>
      </w:r>
      <w:r w:rsidRPr="0033116C">
        <w:rPr>
          <w:rFonts w:ascii="Corbel" w:eastAsia="Times New Roman" w:hAnsi="Corbel"/>
          <w:sz w:val="22"/>
          <w:szCs w:val="22"/>
          <w:lang w:val="en-US"/>
        </w:rPr>
        <w:t>, dateSend</w:t>
      </w:r>
      <w:r w:rsidR="00417DAB" w:rsidRPr="0033116C">
        <w:rPr>
          <w:rFonts w:ascii="Corbel" w:eastAsia="Times New Roman" w:hAnsi="Corbel"/>
          <w:sz w:val="22"/>
          <w:szCs w:val="22"/>
          <w:lang w:val="en-US"/>
        </w:rPr>
        <w:t> [</w:t>
      </w:r>
      <w:r w:rsidR="00417DAB" w:rsidRPr="0033116C">
        <w:rPr>
          <w:rFonts w:ascii="Corbel" w:eastAsia="Times New Roman" w:hAnsi="Corbel"/>
          <w:sz w:val="22"/>
          <w:szCs w:val="22"/>
        </w:rPr>
        <w:fldChar w:fldCharType="begin"/>
      </w:r>
      <w:r w:rsidR="00417DAB" w:rsidRPr="0033116C">
        <w:rPr>
          <w:rFonts w:ascii="Corbel" w:eastAsia="Times New Roman" w:hAnsi="Corbel"/>
          <w:sz w:val="22"/>
          <w:szCs w:val="22"/>
          <w:lang w:val="en-US"/>
        </w:rPr>
        <w:instrText xml:space="preserve"> REF _Ref299622579 \r \h </w:instrText>
      </w:r>
      <w:r w:rsidR="00771512" w:rsidRPr="0033116C">
        <w:rPr>
          <w:rFonts w:ascii="Corbel" w:eastAsia="Times New Roman" w:hAnsi="Corbel"/>
          <w:sz w:val="22"/>
          <w:szCs w:val="22"/>
          <w:lang w:val="en-US"/>
        </w:rPr>
        <w:instrText xml:space="preserve"> \* MERGEFORMAT </w:instrText>
      </w:r>
      <w:r w:rsidR="00417DAB" w:rsidRPr="0033116C">
        <w:rPr>
          <w:rFonts w:ascii="Corbel" w:eastAsia="Times New Roman" w:hAnsi="Corbel"/>
          <w:sz w:val="22"/>
          <w:szCs w:val="22"/>
        </w:rPr>
      </w:r>
      <w:r w:rsidR="00417DAB" w:rsidRPr="0033116C">
        <w:rPr>
          <w:rFonts w:ascii="Corbel" w:eastAsia="Times New Roman" w:hAnsi="Corbel"/>
          <w:sz w:val="22"/>
          <w:szCs w:val="22"/>
        </w:rPr>
        <w:fldChar w:fldCharType="separate"/>
      </w:r>
      <w:ins w:id="124" w:author="Willems, P.H. (Peter)" w:date="2019-03-27T10:53:00Z">
        <w:r w:rsidR="00A012CD">
          <w:rPr>
            <w:rFonts w:ascii="Corbel" w:eastAsia="Times New Roman" w:hAnsi="Corbel"/>
            <w:sz w:val="22"/>
            <w:szCs w:val="22"/>
            <w:lang w:val="en-US"/>
          </w:rPr>
          <w:t>3.6</w:t>
        </w:r>
      </w:ins>
      <w:del w:id="125" w:author="Willems, P.H. (Peter)" w:date="2019-03-27T10:52:00Z">
        <w:r w:rsidR="00F36B1A" w:rsidRPr="0033116C" w:rsidDel="00EB337A">
          <w:rPr>
            <w:rFonts w:ascii="Corbel" w:eastAsia="Times New Roman" w:hAnsi="Corbel"/>
            <w:sz w:val="22"/>
            <w:szCs w:val="22"/>
            <w:lang w:val="en-US"/>
          </w:rPr>
          <w:delText>3.7</w:delText>
        </w:r>
      </w:del>
      <w:r w:rsidR="00417DAB" w:rsidRPr="0033116C">
        <w:rPr>
          <w:rFonts w:ascii="Corbel" w:eastAsia="Times New Roman" w:hAnsi="Corbel"/>
          <w:sz w:val="22"/>
          <w:szCs w:val="22"/>
        </w:rPr>
        <w:fldChar w:fldCharType="end"/>
      </w:r>
      <w:r w:rsidR="00417DAB" w:rsidRPr="0033116C">
        <w:rPr>
          <w:rFonts w:ascii="Corbel" w:eastAsia="Times New Roman" w:hAnsi="Corbel"/>
          <w:sz w:val="22"/>
          <w:szCs w:val="22"/>
          <w:lang w:val="en-US"/>
        </w:rPr>
        <w:t>]</w:t>
      </w:r>
      <w:r w:rsidRPr="0033116C">
        <w:rPr>
          <w:rFonts w:ascii="Corbel" w:eastAsia="Times New Roman" w:hAnsi="Corbel"/>
          <w:sz w:val="22"/>
          <w:szCs w:val="22"/>
          <w:lang w:val="en-US"/>
        </w:rPr>
        <w:t xml:space="preserve">, </w:t>
      </w:r>
      <w:hyperlink r:id="rId14" w:anchor="dateRead" w:history="1">
        <w:r w:rsidRPr="0033116C">
          <w:rPr>
            <w:rFonts w:ascii="Corbel" w:eastAsia="Times New Roman" w:hAnsi="Corbel"/>
            <w:sz w:val="22"/>
            <w:szCs w:val="22"/>
            <w:lang w:val="en-US"/>
          </w:rPr>
          <w:t>dateRead</w:t>
        </w:r>
      </w:hyperlink>
      <w:r w:rsidR="00417DAB" w:rsidRPr="0033116C">
        <w:rPr>
          <w:rFonts w:ascii="Corbel" w:eastAsia="Times New Roman" w:hAnsi="Corbel"/>
          <w:sz w:val="22"/>
          <w:szCs w:val="22"/>
          <w:lang w:val="en-US"/>
        </w:rPr>
        <w:t> [</w:t>
      </w:r>
      <w:r w:rsidR="00417DAB" w:rsidRPr="0033116C">
        <w:rPr>
          <w:rFonts w:ascii="Corbel" w:eastAsia="Times New Roman" w:hAnsi="Corbel"/>
          <w:sz w:val="22"/>
          <w:szCs w:val="22"/>
        </w:rPr>
        <w:fldChar w:fldCharType="begin"/>
      </w:r>
      <w:r w:rsidR="00417DAB" w:rsidRPr="0033116C">
        <w:rPr>
          <w:rFonts w:ascii="Corbel" w:eastAsia="Times New Roman" w:hAnsi="Corbel"/>
          <w:sz w:val="22"/>
          <w:szCs w:val="22"/>
          <w:lang w:val="en-US"/>
        </w:rPr>
        <w:instrText xml:space="preserve"> REF _Ref299622602 \r \h </w:instrText>
      </w:r>
      <w:r w:rsidR="00771512" w:rsidRPr="0033116C">
        <w:rPr>
          <w:rFonts w:ascii="Corbel" w:eastAsia="Times New Roman" w:hAnsi="Corbel"/>
          <w:sz w:val="22"/>
          <w:szCs w:val="22"/>
          <w:lang w:val="en-US"/>
        </w:rPr>
        <w:instrText xml:space="preserve"> \* MERGEFORMAT </w:instrText>
      </w:r>
      <w:r w:rsidR="00417DAB" w:rsidRPr="0033116C">
        <w:rPr>
          <w:rFonts w:ascii="Corbel" w:eastAsia="Times New Roman" w:hAnsi="Corbel"/>
          <w:sz w:val="22"/>
          <w:szCs w:val="22"/>
        </w:rPr>
      </w:r>
      <w:r w:rsidR="00417DAB" w:rsidRPr="0033116C">
        <w:rPr>
          <w:rFonts w:ascii="Corbel" w:eastAsia="Times New Roman" w:hAnsi="Corbel"/>
          <w:sz w:val="22"/>
          <w:szCs w:val="22"/>
        </w:rPr>
        <w:fldChar w:fldCharType="separate"/>
      </w:r>
      <w:ins w:id="126" w:author="Willems, P.H. (Peter)" w:date="2019-03-27T10:53:00Z">
        <w:r w:rsidR="00A012CD">
          <w:rPr>
            <w:rFonts w:ascii="Corbel" w:eastAsia="Times New Roman" w:hAnsi="Corbel"/>
            <w:sz w:val="22"/>
            <w:szCs w:val="22"/>
            <w:lang w:val="en-US"/>
          </w:rPr>
          <w:t>3.5</w:t>
        </w:r>
      </w:ins>
      <w:del w:id="127" w:author="Willems, P.H. (Peter)" w:date="2019-03-27T10:52:00Z">
        <w:r w:rsidR="00F36B1A" w:rsidRPr="0033116C" w:rsidDel="00EB337A">
          <w:rPr>
            <w:rFonts w:ascii="Corbel" w:eastAsia="Times New Roman" w:hAnsi="Corbel"/>
            <w:sz w:val="22"/>
            <w:szCs w:val="22"/>
            <w:lang w:val="en-US"/>
          </w:rPr>
          <w:delText>3.6</w:delText>
        </w:r>
      </w:del>
      <w:r w:rsidR="00417DAB" w:rsidRPr="0033116C">
        <w:rPr>
          <w:rFonts w:ascii="Corbel" w:eastAsia="Times New Roman" w:hAnsi="Corbel"/>
          <w:sz w:val="22"/>
          <w:szCs w:val="22"/>
        </w:rPr>
        <w:fldChar w:fldCharType="end"/>
      </w:r>
      <w:r w:rsidR="00417DAB" w:rsidRPr="0033116C">
        <w:rPr>
          <w:rFonts w:ascii="Corbel" w:eastAsia="Times New Roman" w:hAnsi="Corbel"/>
          <w:sz w:val="22"/>
          <w:szCs w:val="22"/>
          <w:lang w:val="en-US"/>
        </w:rPr>
        <w:t>]</w:t>
      </w:r>
      <w:r w:rsidRPr="0033116C">
        <w:rPr>
          <w:rFonts w:ascii="Corbel" w:eastAsia="Times New Roman" w:hAnsi="Corbel"/>
          <w:sz w:val="22"/>
          <w:szCs w:val="22"/>
          <w:lang w:val="en-US"/>
        </w:rPr>
        <w:t xml:space="preserve">, </w:t>
      </w:r>
      <w:r w:rsidR="00417DAB" w:rsidRPr="0033116C">
        <w:rPr>
          <w:rFonts w:ascii="Corbel" w:eastAsia="Times New Roman" w:hAnsi="Corbel"/>
          <w:sz w:val="22"/>
          <w:szCs w:val="22"/>
          <w:lang w:val="en-US"/>
        </w:rPr>
        <w:t>state [</w:t>
      </w:r>
      <w:r w:rsidR="00417DAB" w:rsidRPr="0033116C">
        <w:rPr>
          <w:rFonts w:ascii="Corbel" w:eastAsia="Times New Roman" w:hAnsi="Corbel"/>
          <w:sz w:val="22"/>
          <w:szCs w:val="22"/>
          <w:lang w:val="en-US"/>
        </w:rPr>
        <w:fldChar w:fldCharType="begin"/>
      </w:r>
      <w:r w:rsidR="00417DAB" w:rsidRPr="0033116C">
        <w:rPr>
          <w:rFonts w:ascii="Corbel" w:eastAsia="Times New Roman" w:hAnsi="Corbel"/>
          <w:sz w:val="22"/>
          <w:szCs w:val="22"/>
          <w:lang w:val="en-US"/>
        </w:rPr>
        <w:instrText xml:space="preserve"> REF _Ref299615402 \r \h </w:instrText>
      </w:r>
      <w:r w:rsidR="00771512" w:rsidRPr="0033116C">
        <w:rPr>
          <w:rFonts w:ascii="Corbel" w:eastAsia="Times New Roman" w:hAnsi="Corbel"/>
          <w:sz w:val="22"/>
          <w:szCs w:val="22"/>
          <w:lang w:val="en-US"/>
        </w:rPr>
        <w:instrText xml:space="preserve"> \* MERGEFORMAT </w:instrText>
      </w:r>
      <w:r w:rsidR="00417DAB" w:rsidRPr="0033116C">
        <w:rPr>
          <w:rFonts w:ascii="Corbel" w:eastAsia="Times New Roman" w:hAnsi="Corbel"/>
          <w:sz w:val="22"/>
          <w:szCs w:val="22"/>
          <w:lang w:val="en-US"/>
        </w:rPr>
      </w:r>
      <w:r w:rsidR="00417DAB" w:rsidRPr="0033116C">
        <w:rPr>
          <w:rFonts w:ascii="Corbel" w:eastAsia="Times New Roman" w:hAnsi="Corbel"/>
          <w:sz w:val="22"/>
          <w:szCs w:val="22"/>
          <w:lang w:val="en-US"/>
        </w:rPr>
        <w:fldChar w:fldCharType="separate"/>
      </w:r>
      <w:ins w:id="128" w:author="Willems, P.H. (Peter)" w:date="2019-03-27T10:53:00Z">
        <w:r w:rsidR="00A012CD">
          <w:rPr>
            <w:rFonts w:ascii="Corbel" w:eastAsia="Times New Roman" w:hAnsi="Corbel"/>
            <w:sz w:val="22"/>
            <w:szCs w:val="22"/>
            <w:lang w:val="en-US"/>
          </w:rPr>
          <w:t>3.24</w:t>
        </w:r>
      </w:ins>
      <w:del w:id="129" w:author="Willems, P.H. (Peter)" w:date="2019-03-27T10:52:00Z">
        <w:r w:rsidR="00F36B1A" w:rsidRPr="0033116C" w:rsidDel="00EB337A">
          <w:rPr>
            <w:rFonts w:ascii="Corbel" w:eastAsia="Times New Roman" w:hAnsi="Corbel"/>
            <w:sz w:val="22"/>
            <w:szCs w:val="22"/>
            <w:lang w:val="en-US"/>
          </w:rPr>
          <w:delText>3.25</w:delText>
        </w:r>
      </w:del>
      <w:r w:rsidR="00417DAB" w:rsidRPr="0033116C">
        <w:rPr>
          <w:rFonts w:ascii="Corbel" w:eastAsia="Times New Roman" w:hAnsi="Corbel"/>
          <w:sz w:val="22"/>
          <w:szCs w:val="22"/>
          <w:lang w:val="en-US"/>
        </w:rPr>
        <w:fldChar w:fldCharType="end"/>
      </w:r>
      <w:r w:rsidR="00417DAB" w:rsidRPr="0033116C">
        <w:rPr>
          <w:rFonts w:ascii="Corbel" w:eastAsia="Times New Roman" w:hAnsi="Corbel"/>
          <w:sz w:val="22"/>
          <w:szCs w:val="22"/>
          <w:lang w:val="en-US"/>
        </w:rPr>
        <w:t>], date</w:t>
      </w:r>
      <w:r w:rsidR="00FC2212" w:rsidRPr="0033116C">
        <w:rPr>
          <w:rFonts w:ascii="Corbel" w:eastAsia="Times New Roman" w:hAnsi="Corbel"/>
          <w:sz w:val="22"/>
          <w:szCs w:val="22"/>
          <w:lang w:val="en-US"/>
        </w:rPr>
        <w:t>LaMu</w:t>
      </w:r>
      <w:r w:rsidR="00417DAB" w:rsidRPr="0033116C">
        <w:rPr>
          <w:rFonts w:ascii="Corbel" w:eastAsia="Times New Roman" w:hAnsi="Corbel"/>
          <w:sz w:val="22"/>
          <w:szCs w:val="22"/>
          <w:lang w:val="en-US"/>
        </w:rPr>
        <w:t> [</w:t>
      </w:r>
      <w:r w:rsidR="00417DAB" w:rsidRPr="0033116C">
        <w:rPr>
          <w:rFonts w:ascii="Corbel" w:eastAsia="Times New Roman" w:hAnsi="Corbel"/>
          <w:sz w:val="22"/>
          <w:szCs w:val="22"/>
          <w:lang w:val="en-US"/>
        </w:rPr>
        <w:fldChar w:fldCharType="begin"/>
      </w:r>
      <w:r w:rsidR="00417DAB" w:rsidRPr="0033116C">
        <w:rPr>
          <w:rFonts w:ascii="Corbel" w:eastAsia="Times New Roman" w:hAnsi="Corbel"/>
          <w:sz w:val="22"/>
          <w:szCs w:val="22"/>
          <w:lang w:val="en-US"/>
        </w:rPr>
        <w:instrText xml:space="preserve"> REF _Ref299615427 \r \h </w:instrText>
      </w:r>
      <w:r w:rsidR="00771512" w:rsidRPr="0033116C">
        <w:rPr>
          <w:rFonts w:ascii="Corbel" w:eastAsia="Times New Roman" w:hAnsi="Corbel"/>
          <w:sz w:val="22"/>
          <w:szCs w:val="22"/>
          <w:lang w:val="en-US"/>
        </w:rPr>
        <w:instrText xml:space="preserve"> \* MERGEFORMAT </w:instrText>
      </w:r>
      <w:r w:rsidR="00417DAB" w:rsidRPr="0033116C">
        <w:rPr>
          <w:rFonts w:ascii="Corbel" w:eastAsia="Times New Roman" w:hAnsi="Corbel"/>
          <w:sz w:val="22"/>
          <w:szCs w:val="22"/>
          <w:lang w:val="en-US"/>
        </w:rPr>
      </w:r>
      <w:r w:rsidR="00417DAB" w:rsidRPr="0033116C">
        <w:rPr>
          <w:rFonts w:ascii="Corbel" w:eastAsia="Times New Roman" w:hAnsi="Corbel"/>
          <w:sz w:val="22"/>
          <w:szCs w:val="22"/>
          <w:lang w:val="en-US"/>
        </w:rPr>
        <w:fldChar w:fldCharType="separate"/>
      </w:r>
      <w:ins w:id="130" w:author="Willems, P.H. (Peter)" w:date="2019-03-27T10:53:00Z">
        <w:r w:rsidR="00A012CD">
          <w:rPr>
            <w:rFonts w:ascii="Corbel" w:eastAsia="Times New Roman" w:hAnsi="Corbel"/>
            <w:sz w:val="22"/>
            <w:szCs w:val="22"/>
            <w:lang w:val="en-US"/>
          </w:rPr>
          <w:t>0</w:t>
        </w:r>
      </w:ins>
      <w:del w:id="131" w:author="Willems, P.H. (Peter)" w:date="2019-03-27T10:52:00Z">
        <w:r w:rsidR="00F36B1A" w:rsidRPr="0033116C" w:rsidDel="00EB337A">
          <w:rPr>
            <w:rFonts w:ascii="Corbel" w:eastAsia="Times New Roman" w:hAnsi="Corbel"/>
            <w:sz w:val="22"/>
            <w:szCs w:val="22"/>
            <w:lang w:val="en-US"/>
          </w:rPr>
          <w:delText>3.4</w:delText>
        </w:r>
      </w:del>
      <w:r w:rsidR="00417DAB" w:rsidRPr="0033116C">
        <w:rPr>
          <w:rFonts w:ascii="Corbel" w:eastAsia="Times New Roman" w:hAnsi="Corbel"/>
          <w:sz w:val="22"/>
          <w:szCs w:val="22"/>
          <w:lang w:val="en-US"/>
        </w:rPr>
        <w:fldChar w:fldCharType="end"/>
      </w:r>
      <w:r w:rsidR="00417DAB" w:rsidRPr="0033116C">
        <w:rPr>
          <w:rFonts w:ascii="Corbel" w:eastAsia="Times New Roman" w:hAnsi="Corbel"/>
          <w:sz w:val="22"/>
          <w:szCs w:val="22"/>
          <w:lang w:val="en-US"/>
        </w:rPr>
        <w:t>], user</w:t>
      </w:r>
      <w:r w:rsidR="00FC2212" w:rsidRPr="0033116C">
        <w:rPr>
          <w:rFonts w:ascii="Corbel" w:eastAsia="Times New Roman" w:hAnsi="Corbel"/>
          <w:sz w:val="22"/>
          <w:szCs w:val="22"/>
          <w:lang w:val="en-US"/>
        </w:rPr>
        <w:t>LaMu</w:t>
      </w:r>
      <w:r w:rsidR="00417DAB" w:rsidRPr="0033116C">
        <w:rPr>
          <w:rFonts w:ascii="Corbel" w:eastAsia="Times New Roman" w:hAnsi="Corbel"/>
          <w:sz w:val="22"/>
          <w:szCs w:val="22"/>
          <w:lang w:val="en-US"/>
        </w:rPr>
        <w:t> [</w:t>
      </w:r>
      <w:r w:rsidR="00417DAB" w:rsidRPr="0033116C">
        <w:rPr>
          <w:rFonts w:ascii="Corbel" w:eastAsia="Times New Roman" w:hAnsi="Corbel"/>
          <w:sz w:val="22"/>
          <w:szCs w:val="22"/>
          <w:lang w:val="en-US"/>
        </w:rPr>
        <w:fldChar w:fldCharType="begin"/>
      </w:r>
      <w:r w:rsidR="00417DAB" w:rsidRPr="0033116C">
        <w:rPr>
          <w:rFonts w:ascii="Corbel" w:eastAsia="Times New Roman" w:hAnsi="Corbel"/>
          <w:sz w:val="22"/>
          <w:szCs w:val="22"/>
          <w:lang w:val="en-US"/>
        </w:rPr>
        <w:instrText xml:space="preserve"> REF _Ref299615444 \r \h </w:instrText>
      </w:r>
      <w:r w:rsidR="00771512" w:rsidRPr="0033116C">
        <w:rPr>
          <w:rFonts w:ascii="Corbel" w:eastAsia="Times New Roman" w:hAnsi="Corbel"/>
          <w:sz w:val="22"/>
          <w:szCs w:val="22"/>
          <w:lang w:val="en-US"/>
        </w:rPr>
        <w:instrText xml:space="preserve"> \* MERGEFORMAT </w:instrText>
      </w:r>
      <w:r w:rsidR="00417DAB" w:rsidRPr="0033116C">
        <w:rPr>
          <w:rFonts w:ascii="Corbel" w:eastAsia="Times New Roman" w:hAnsi="Corbel"/>
          <w:sz w:val="22"/>
          <w:szCs w:val="22"/>
          <w:lang w:val="en-US"/>
        </w:rPr>
      </w:r>
      <w:r w:rsidR="00417DAB" w:rsidRPr="0033116C">
        <w:rPr>
          <w:rFonts w:ascii="Corbel" w:eastAsia="Times New Roman" w:hAnsi="Corbel"/>
          <w:sz w:val="22"/>
          <w:szCs w:val="22"/>
          <w:lang w:val="en-US"/>
        </w:rPr>
        <w:fldChar w:fldCharType="separate"/>
      </w:r>
      <w:ins w:id="132" w:author="Willems, P.H. (Peter)" w:date="2019-03-27T10:53:00Z">
        <w:r w:rsidR="00A012CD">
          <w:rPr>
            <w:rFonts w:ascii="Corbel" w:eastAsia="Times New Roman" w:hAnsi="Corbel"/>
            <w:sz w:val="22"/>
            <w:szCs w:val="22"/>
            <w:lang w:val="en-US"/>
          </w:rPr>
          <w:t>3.25</w:t>
        </w:r>
      </w:ins>
      <w:del w:id="133" w:author="Willems, P.H. (Peter)" w:date="2019-03-27T10:52:00Z">
        <w:r w:rsidR="00F36B1A" w:rsidRPr="0033116C" w:rsidDel="00EB337A">
          <w:rPr>
            <w:rFonts w:ascii="Corbel" w:eastAsia="Times New Roman" w:hAnsi="Corbel"/>
            <w:sz w:val="22"/>
            <w:szCs w:val="22"/>
            <w:lang w:val="en-US"/>
          </w:rPr>
          <w:delText>3.26</w:delText>
        </w:r>
      </w:del>
      <w:r w:rsidR="00417DAB" w:rsidRPr="0033116C">
        <w:rPr>
          <w:rFonts w:ascii="Corbel" w:eastAsia="Times New Roman" w:hAnsi="Corbel"/>
          <w:sz w:val="22"/>
          <w:szCs w:val="22"/>
          <w:lang w:val="en-US"/>
        </w:rPr>
        <w:fldChar w:fldCharType="end"/>
      </w:r>
      <w:r w:rsidR="00417DAB" w:rsidRPr="0033116C">
        <w:rPr>
          <w:rFonts w:ascii="Corbel" w:eastAsia="Times New Roman" w:hAnsi="Corbel"/>
          <w:sz w:val="22"/>
          <w:szCs w:val="22"/>
          <w:lang w:val="en-US"/>
        </w:rPr>
        <w:t>]</w:t>
      </w:r>
      <w:r w:rsidRPr="0033116C">
        <w:rPr>
          <w:rFonts w:ascii="Corbel" w:eastAsia="Times New Roman" w:hAnsi="Corbel"/>
          <w:sz w:val="22"/>
          <w:szCs w:val="22"/>
          <w:lang w:val="en-US"/>
        </w:rPr>
        <w:t>,</w:t>
      </w:r>
      <w:r w:rsidR="00417DAB" w:rsidRPr="0033116C">
        <w:rPr>
          <w:rFonts w:ascii="Corbel" w:eastAsia="Times New Roman" w:hAnsi="Corbel"/>
          <w:sz w:val="22"/>
          <w:szCs w:val="22"/>
          <w:lang w:val="en-US"/>
        </w:rPr>
        <w:t xml:space="preserve"> initiatingTransactionMessageID [</w:t>
      </w:r>
      <w:r w:rsidR="00C43F42" w:rsidRPr="0033116C">
        <w:rPr>
          <w:rFonts w:ascii="Corbel" w:eastAsia="Times New Roman" w:hAnsi="Corbel"/>
          <w:sz w:val="22"/>
          <w:szCs w:val="22"/>
          <w:lang w:val="en-US"/>
        </w:rPr>
        <w:fldChar w:fldCharType="begin"/>
      </w:r>
      <w:r w:rsidR="00C43F42" w:rsidRPr="0033116C">
        <w:rPr>
          <w:rFonts w:ascii="Corbel" w:eastAsia="Times New Roman" w:hAnsi="Corbel"/>
          <w:sz w:val="22"/>
          <w:szCs w:val="22"/>
          <w:lang w:val="en-US"/>
        </w:rPr>
        <w:instrText xml:space="preserve"> REF _Ref299622835 \r \h </w:instrText>
      </w:r>
      <w:r w:rsidR="00771512" w:rsidRPr="0033116C">
        <w:rPr>
          <w:rFonts w:ascii="Corbel" w:eastAsia="Times New Roman" w:hAnsi="Corbel"/>
          <w:sz w:val="22"/>
          <w:szCs w:val="22"/>
          <w:lang w:val="en-US"/>
        </w:rPr>
        <w:instrText xml:space="preserve"> \* MERGEFORMAT </w:instrText>
      </w:r>
      <w:r w:rsidR="00C43F42" w:rsidRPr="0033116C">
        <w:rPr>
          <w:rFonts w:ascii="Corbel" w:eastAsia="Times New Roman" w:hAnsi="Corbel"/>
          <w:sz w:val="22"/>
          <w:szCs w:val="22"/>
          <w:lang w:val="en-US"/>
        </w:rPr>
      </w:r>
      <w:r w:rsidR="00C43F42" w:rsidRPr="0033116C">
        <w:rPr>
          <w:rFonts w:ascii="Corbel" w:eastAsia="Times New Roman" w:hAnsi="Corbel"/>
          <w:sz w:val="22"/>
          <w:szCs w:val="22"/>
          <w:lang w:val="en-US"/>
        </w:rPr>
        <w:fldChar w:fldCharType="separate"/>
      </w:r>
      <w:ins w:id="134" w:author="Willems, P.H. (Peter)" w:date="2019-03-27T10:53:00Z">
        <w:r w:rsidR="00A012CD">
          <w:rPr>
            <w:rFonts w:ascii="Corbel" w:eastAsia="Times New Roman" w:hAnsi="Corbel"/>
            <w:sz w:val="22"/>
            <w:szCs w:val="22"/>
            <w:lang w:val="en-US"/>
          </w:rPr>
          <w:t>3.16</w:t>
        </w:r>
      </w:ins>
      <w:del w:id="135" w:author="Willems, P.H. (Peter)" w:date="2019-03-27T10:52:00Z">
        <w:r w:rsidR="00F36B1A" w:rsidRPr="0033116C" w:rsidDel="00EB337A">
          <w:rPr>
            <w:rFonts w:ascii="Corbel" w:eastAsia="Times New Roman" w:hAnsi="Corbel"/>
            <w:sz w:val="22"/>
            <w:szCs w:val="22"/>
            <w:lang w:val="en-US"/>
          </w:rPr>
          <w:delText>3.17</w:delText>
        </w:r>
      </w:del>
      <w:r w:rsidR="00C43F42" w:rsidRPr="0033116C">
        <w:rPr>
          <w:rFonts w:ascii="Corbel" w:eastAsia="Times New Roman" w:hAnsi="Corbel"/>
          <w:sz w:val="22"/>
          <w:szCs w:val="22"/>
          <w:lang w:val="en-US"/>
        </w:rPr>
        <w:fldChar w:fldCharType="end"/>
      </w:r>
      <w:r w:rsidR="00417DAB" w:rsidRPr="0033116C">
        <w:rPr>
          <w:rFonts w:ascii="Corbel" w:eastAsia="Times New Roman" w:hAnsi="Corbel"/>
          <w:sz w:val="22"/>
          <w:szCs w:val="22"/>
          <w:lang w:val="en-US"/>
        </w:rPr>
        <w:t>],</w:t>
      </w:r>
      <w:r w:rsidRPr="0033116C">
        <w:rPr>
          <w:rFonts w:ascii="Corbel" w:eastAsia="Times New Roman" w:hAnsi="Corbel"/>
          <w:sz w:val="22"/>
          <w:szCs w:val="22"/>
          <w:lang w:val="en-US"/>
        </w:rPr>
        <w:t xml:space="preserve"> initiatorToExecutor</w:t>
      </w:r>
      <w:r w:rsidR="00417DAB" w:rsidRPr="0033116C">
        <w:rPr>
          <w:rFonts w:ascii="Corbel" w:eastAsia="Times New Roman" w:hAnsi="Corbel"/>
          <w:sz w:val="22"/>
          <w:szCs w:val="22"/>
          <w:lang w:val="en-US"/>
        </w:rPr>
        <w:t> [</w:t>
      </w:r>
      <w:r w:rsidR="00C43F42" w:rsidRPr="0033116C">
        <w:rPr>
          <w:rFonts w:ascii="Corbel" w:eastAsia="Times New Roman" w:hAnsi="Corbel"/>
          <w:sz w:val="22"/>
          <w:szCs w:val="22"/>
        </w:rPr>
        <w:fldChar w:fldCharType="begin"/>
      </w:r>
      <w:r w:rsidR="00C43F42" w:rsidRPr="0033116C">
        <w:rPr>
          <w:rFonts w:ascii="Corbel" w:eastAsia="Times New Roman" w:hAnsi="Corbel"/>
          <w:sz w:val="22"/>
          <w:szCs w:val="22"/>
          <w:lang w:val="en-US"/>
        </w:rPr>
        <w:instrText xml:space="preserve"> REF _Ref299622836 \r \h </w:instrText>
      </w:r>
      <w:r w:rsidR="00771512" w:rsidRPr="0033116C">
        <w:rPr>
          <w:rFonts w:ascii="Corbel" w:eastAsia="Times New Roman" w:hAnsi="Corbel"/>
          <w:sz w:val="22"/>
          <w:szCs w:val="22"/>
          <w:lang w:val="en-US"/>
        </w:rPr>
        <w:instrText xml:space="preserve"> \* MERGEFORMAT </w:instrText>
      </w:r>
      <w:r w:rsidR="00C43F42" w:rsidRPr="0033116C">
        <w:rPr>
          <w:rFonts w:ascii="Corbel" w:eastAsia="Times New Roman" w:hAnsi="Corbel"/>
          <w:sz w:val="22"/>
          <w:szCs w:val="22"/>
        </w:rPr>
      </w:r>
      <w:r w:rsidR="00C43F42" w:rsidRPr="0033116C">
        <w:rPr>
          <w:rFonts w:ascii="Corbel" w:eastAsia="Times New Roman" w:hAnsi="Corbel"/>
          <w:sz w:val="22"/>
          <w:szCs w:val="22"/>
        </w:rPr>
        <w:fldChar w:fldCharType="separate"/>
      </w:r>
      <w:ins w:id="136" w:author="Willems, P.H. (Peter)" w:date="2019-03-27T10:53:00Z">
        <w:r w:rsidR="00A012CD">
          <w:rPr>
            <w:rFonts w:ascii="Corbel" w:eastAsia="Times New Roman" w:hAnsi="Corbel"/>
            <w:sz w:val="22"/>
            <w:szCs w:val="22"/>
            <w:lang w:val="en-US"/>
          </w:rPr>
          <w:t>3.17</w:t>
        </w:r>
      </w:ins>
      <w:del w:id="137" w:author="Willems, P.H. (Peter)" w:date="2019-03-27T10:52:00Z">
        <w:r w:rsidR="00F36B1A" w:rsidRPr="0033116C" w:rsidDel="00EB337A">
          <w:rPr>
            <w:rFonts w:ascii="Corbel" w:eastAsia="Times New Roman" w:hAnsi="Corbel"/>
            <w:sz w:val="22"/>
            <w:szCs w:val="22"/>
            <w:lang w:val="en-US"/>
          </w:rPr>
          <w:delText>3.18</w:delText>
        </w:r>
      </w:del>
      <w:r w:rsidR="00C43F42" w:rsidRPr="0033116C">
        <w:rPr>
          <w:rFonts w:ascii="Corbel" w:eastAsia="Times New Roman" w:hAnsi="Corbel"/>
          <w:sz w:val="22"/>
          <w:szCs w:val="22"/>
        </w:rPr>
        <w:fldChar w:fldCharType="end"/>
      </w:r>
      <w:r w:rsidR="00417DAB" w:rsidRPr="0033116C">
        <w:rPr>
          <w:rFonts w:ascii="Corbel" w:eastAsia="Times New Roman" w:hAnsi="Corbel"/>
          <w:sz w:val="22"/>
          <w:szCs w:val="22"/>
          <w:lang w:val="en-US"/>
        </w:rPr>
        <w:t>]</w:t>
      </w:r>
      <w:r w:rsidRPr="0033116C">
        <w:rPr>
          <w:rFonts w:ascii="Corbel" w:eastAsia="Times New Roman" w:hAnsi="Corbel"/>
          <w:sz w:val="22"/>
          <w:szCs w:val="22"/>
          <w:lang w:val="en-US"/>
        </w:rPr>
        <w:t xml:space="preserve"> </w:t>
      </w:r>
      <w:r w:rsidRPr="0033116C">
        <w:rPr>
          <w:rFonts w:ascii="Corbel" w:eastAsia="Times New Roman" w:hAnsi="Corbel"/>
          <w:sz w:val="22"/>
          <w:szCs w:val="22"/>
          <w:lang w:val="en-US"/>
        </w:rPr>
        <w:br/>
      </w:r>
      <w:r w:rsidRPr="0033116C">
        <w:rPr>
          <w:rFonts w:ascii="Corbel" w:eastAsia="Times New Roman" w:hAnsi="Corbel"/>
          <w:b/>
          <w:bCs/>
          <w:sz w:val="22"/>
          <w:szCs w:val="22"/>
          <w:lang w:val="en-US"/>
        </w:rPr>
        <w:t>Referenties</w:t>
      </w:r>
      <w:r w:rsidRPr="0033116C">
        <w:rPr>
          <w:rFonts w:ascii="Corbel" w:eastAsia="Times New Roman" w:hAnsi="Corbel"/>
          <w:sz w:val="22"/>
          <w:szCs w:val="22"/>
          <w:lang w:val="en-US"/>
        </w:rPr>
        <w:t xml:space="preserve">: </w:t>
      </w:r>
      <w:r w:rsidR="00E853A4" w:rsidRPr="0033116C">
        <w:rPr>
          <w:rFonts w:ascii="Corbel" w:eastAsia="Times New Roman" w:hAnsi="Corbel"/>
          <w:sz w:val="22"/>
          <w:szCs w:val="22"/>
          <w:lang w:val="en-US"/>
        </w:rPr>
        <w:t>messageInTransaction [</w:t>
      </w:r>
      <w:r w:rsidR="00E853A4" w:rsidRPr="0033116C">
        <w:rPr>
          <w:rFonts w:ascii="Corbel" w:eastAsia="Times New Roman" w:hAnsi="Corbel"/>
          <w:sz w:val="22"/>
          <w:szCs w:val="22"/>
          <w:lang w:val="en-US"/>
        </w:rPr>
        <w:fldChar w:fldCharType="begin"/>
      </w:r>
      <w:r w:rsidR="00E853A4" w:rsidRPr="0033116C">
        <w:rPr>
          <w:rFonts w:ascii="Corbel" w:eastAsia="Times New Roman" w:hAnsi="Corbel"/>
          <w:sz w:val="22"/>
          <w:szCs w:val="22"/>
          <w:lang w:val="en-US"/>
        </w:rPr>
        <w:instrText xml:space="preserve"> REF _Ref299622949 \r \h </w:instrText>
      </w:r>
      <w:r w:rsidR="00771512" w:rsidRPr="0033116C">
        <w:rPr>
          <w:rFonts w:ascii="Corbel" w:eastAsia="Times New Roman" w:hAnsi="Corbel"/>
          <w:sz w:val="22"/>
          <w:szCs w:val="22"/>
          <w:lang w:val="en-US"/>
        </w:rPr>
        <w:instrText xml:space="preserve"> \* MERGEFORMAT </w:instrText>
      </w:r>
      <w:r w:rsidR="00E853A4" w:rsidRPr="0033116C">
        <w:rPr>
          <w:rFonts w:ascii="Corbel" w:eastAsia="Times New Roman" w:hAnsi="Corbel"/>
          <w:sz w:val="22"/>
          <w:szCs w:val="22"/>
          <w:lang w:val="en-US"/>
        </w:rPr>
      </w:r>
      <w:r w:rsidR="00E853A4"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4.7</w:t>
      </w:r>
      <w:r w:rsidR="00E853A4" w:rsidRPr="0033116C">
        <w:rPr>
          <w:rFonts w:ascii="Corbel" w:eastAsia="Times New Roman" w:hAnsi="Corbel"/>
          <w:sz w:val="22"/>
          <w:szCs w:val="22"/>
          <w:lang w:val="en-US"/>
        </w:rPr>
        <w:fldChar w:fldCharType="end"/>
      </w:r>
      <w:r w:rsidR="00E853A4" w:rsidRPr="0033116C">
        <w:rPr>
          <w:rFonts w:ascii="Corbel" w:eastAsia="Times New Roman" w:hAnsi="Corbel"/>
          <w:sz w:val="22"/>
          <w:szCs w:val="22"/>
          <w:lang w:val="en-US"/>
        </w:rPr>
        <w:t xml:space="preserve">], </w:t>
      </w:r>
      <w:r w:rsidRPr="0033116C">
        <w:rPr>
          <w:rFonts w:ascii="Corbel" w:eastAsia="Times New Roman" w:hAnsi="Corbel"/>
          <w:sz w:val="22"/>
          <w:szCs w:val="22"/>
          <w:lang w:val="en-US"/>
        </w:rPr>
        <w:t>transaction</w:t>
      </w:r>
      <w:r w:rsidR="00E853A4" w:rsidRPr="0033116C">
        <w:rPr>
          <w:rFonts w:ascii="Corbel" w:eastAsia="Times New Roman" w:hAnsi="Corbel"/>
          <w:sz w:val="22"/>
          <w:szCs w:val="22"/>
          <w:lang w:val="en-US"/>
        </w:rPr>
        <w:t> [</w:t>
      </w:r>
      <w:r w:rsidR="00E853A4" w:rsidRPr="0033116C">
        <w:rPr>
          <w:rFonts w:ascii="Corbel" w:eastAsia="Times New Roman" w:hAnsi="Corbel"/>
          <w:sz w:val="22"/>
          <w:szCs w:val="22"/>
          <w:lang w:val="en-US"/>
        </w:rPr>
        <w:fldChar w:fldCharType="begin"/>
      </w:r>
      <w:r w:rsidR="00E853A4" w:rsidRPr="0033116C">
        <w:rPr>
          <w:rFonts w:ascii="Corbel" w:eastAsia="Times New Roman" w:hAnsi="Corbel"/>
          <w:sz w:val="22"/>
          <w:szCs w:val="22"/>
          <w:lang w:val="en-US"/>
        </w:rPr>
        <w:instrText xml:space="preserve"> REF _Ref299615465 \r \h </w:instrText>
      </w:r>
      <w:r w:rsidR="00771512" w:rsidRPr="0033116C">
        <w:rPr>
          <w:rFonts w:ascii="Corbel" w:eastAsia="Times New Roman" w:hAnsi="Corbel"/>
          <w:sz w:val="22"/>
          <w:szCs w:val="22"/>
          <w:lang w:val="en-US"/>
        </w:rPr>
        <w:instrText xml:space="preserve"> \* MERGEFORMAT </w:instrText>
      </w:r>
      <w:r w:rsidR="00E853A4" w:rsidRPr="0033116C">
        <w:rPr>
          <w:rFonts w:ascii="Corbel" w:eastAsia="Times New Roman" w:hAnsi="Corbel"/>
          <w:sz w:val="22"/>
          <w:szCs w:val="22"/>
          <w:lang w:val="en-US"/>
        </w:rPr>
      </w:r>
      <w:r w:rsidR="00E853A4"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4.12</w:t>
      </w:r>
      <w:r w:rsidR="00E853A4" w:rsidRPr="0033116C">
        <w:rPr>
          <w:rFonts w:ascii="Corbel" w:eastAsia="Times New Roman" w:hAnsi="Corbel"/>
          <w:sz w:val="22"/>
          <w:szCs w:val="22"/>
          <w:lang w:val="en-US"/>
        </w:rPr>
        <w:fldChar w:fldCharType="end"/>
      </w:r>
      <w:r w:rsidR="00E853A4" w:rsidRPr="0033116C">
        <w:rPr>
          <w:rFonts w:ascii="Corbel" w:eastAsia="Times New Roman" w:hAnsi="Corbel"/>
          <w:sz w:val="22"/>
          <w:szCs w:val="22"/>
          <w:lang w:val="en-US"/>
        </w:rPr>
        <w:t>]</w:t>
      </w:r>
      <w:r w:rsidRPr="0033116C">
        <w:rPr>
          <w:rFonts w:ascii="Corbel" w:eastAsia="Times New Roman" w:hAnsi="Corbel"/>
          <w:sz w:val="22"/>
          <w:szCs w:val="22"/>
          <w:lang w:val="en-US"/>
        </w:rPr>
        <w:t xml:space="preserve">, </w:t>
      </w:r>
      <w:r w:rsidR="00E853A4" w:rsidRPr="0033116C">
        <w:rPr>
          <w:rFonts w:ascii="Corbel" w:eastAsia="Times New Roman" w:hAnsi="Corbel"/>
          <w:sz w:val="22"/>
          <w:szCs w:val="22"/>
          <w:lang w:val="en-US"/>
        </w:rPr>
        <w:t>template [</w:t>
      </w:r>
      <w:r w:rsidR="006D18F5" w:rsidRPr="0033116C">
        <w:rPr>
          <w:rFonts w:ascii="Corbel" w:eastAsia="Times New Roman" w:hAnsi="Corbel"/>
          <w:sz w:val="22"/>
          <w:szCs w:val="22"/>
          <w:lang w:val="en-US"/>
        </w:rPr>
        <w:fldChar w:fldCharType="begin"/>
      </w:r>
      <w:r w:rsidR="006D18F5" w:rsidRPr="0033116C">
        <w:rPr>
          <w:rFonts w:ascii="Corbel" w:eastAsia="Times New Roman" w:hAnsi="Corbel"/>
          <w:sz w:val="22"/>
          <w:szCs w:val="22"/>
          <w:lang w:val="en-US"/>
        </w:rPr>
        <w:instrText xml:space="preserve"> REF _Ref299623536 \r \h </w:instrText>
      </w:r>
      <w:r w:rsidR="00771512" w:rsidRPr="0033116C">
        <w:rPr>
          <w:rFonts w:ascii="Corbel" w:eastAsia="Times New Roman" w:hAnsi="Corbel"/>
          <w:sz w:val="22"/>
          <w:szCs w:val="22"/>
          <w:lang w:val="en-US"/>
        </w:rPr>
        <w:instrText xml:space="preserve"> \* MERGEFORMAT </w:instrText>
      </w:r>
      <w:r w:rsidR="006D18F5" w:rsidRPr="0033116C">
        <w:rPr>
          <w:rFonts w:ascii="Corbel" w:eastAsia="Times New Roman" w:hAnsi="Corbel"/>
          <w:sz w:val="22"/>
          <w:szCs w:val="22"/>
          <w:lang w:val="en-US"/>
        </w:rPr>
      </w:r>
      <w:r w:rsidR="006D18F5"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1.3</w:t>
      </w:r>
      <w:r w:rsidR="006D18F5" w:rsidRPr="0033116C">
        <w:rPr>
          <w:rFonts w:ascii="Corbel" w:eastAsia="Times New Roman" w:hAnsi="Corbel"/>
          <w:sz w:val="22"/>
          <w:szCs w:val="22"/>
          <w:lang w:val="en-US"/>
        </w:rPr>
        <w:fldChar w:fldCharType="end"/>
      </w:r>
      <w:r w:rsidR="00E853A4" w:rsidRPr="0033116C">
        <w:rPr>
          <w:rFonts w:ascii="Corbel" w:eastAsia="Times New Roman" w:hAnsi="Corbel"/>
          <w:sz w:val="22"/>
          <w:szCs w:val="22"/>
          <w:lang w:val="en-US"/>
        </w:rPr>
        <w:t>]</w:t>
      </w:r>
    </w:p>
    <w:p w14:paraId="7DED07F7" w14:textId="77777777" w:rsidR="00417DAB" w:rsidRPr="00805082" w:rsidRDefault="00417DAB" w:rsidP="00417DAB">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lastRenderedPageBreak/>
        <w:t>ENTITY MessageTemplate;</w:t>
      </w:r>
    </w:p>
    <w:p w14:paraId="7DED07F8" w14:textId="77777777" w:rsidR="00417DAB" w:rsidRPr="00805082" w:rsidRDefault="00417DAB" w:rsidP="00417DAB">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identification : STRING;</w:t>
      </w:r>
    </w:p>
    <w:p w14:paraId="7DED07F9" w14:textId="77777777" w:rsidR="00417DAB" w:rsidRPr="00805082" w:rsidRDefault="00417DAB" w:rsidP="00417DAB">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dateSend : DATETIME;</w:t>
      </w:r>
    </w:p>
    <w:p w14:paraId="7DED07FA" w14:textId="77777777" w:rsidR="00417DAB" w:rsidRPr="00805082" w:rsidRDefault="00417DAB" w:rsidP="00417DAB">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dateRead : </w:t>
      </w:r>
      <w:r w:rsidR="00786973"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DATETIME;</w:t>
      </w:r>
    </w:p>
    <w:p w14:paraId="7DED07FB" w14:textId="77777777" w:rsidR="00417DAB" w:rsidRPr="00805082" w:rsidRDefault="00417DAB" w:rsidP="00417DAB">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state : </w:t>
      </w:r>
      <w:r w:rsidR="00786973"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7FC" w14:textId="77777777" w:rsidR="00417DAB" w:rsidRPr="00805082" w:rsidRDefault="00417DAB" w:rsidP="00417DAB">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786973"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DATETIME;</w:t>
      </w:r>
    </w:p>
    <w:p w14:paraId="7DED07FD" w14:textId="77777777" w:rsidR="00417DAB" w:rsidRPr="00805082" w:rsidRDefault="00417DAB" w:rsidP="00417DAB">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786973"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7FE" w14:textId="77777777" w:rsidR="00417DAB" w:rsidRPr="00805082" w:rsidRDefault="00417DAB" w:rsidP="00417DAB">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initiatingTransactionMessageID : OPTIONAL STRING;</w:t>
      </w:r>
    </w:p>
    <w:p w14:paraId="7DED07FF" w14:textId="77777777" w:rsidR="00417DAB" w:rsidRPr="00805082" w:rsidRDefault="00417DAB" w:rsidP="00417DAB">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initiatorToExecutor : BOOLEAN;</w:t>
      </w:r>
    </w:p>
    <w:p w14:paraId="7DED0800" w14:textId="77777777" w:rsidR="00417DAB" w:rsidRPr="00805082" w:rsidRDefault="00417DAB" w:rsidP="00417DAB">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messageInTransaction : MessageInTransactionTemplate;</w:t>
      </w:r>
    </w:p>
    <w:p w14:paraId="7DED0801" w14:textId="77777777" w:rsidR="00417DAB" w:rsidRPr="00805082" w:rsidRDefault="00417DAB" w:rsidP="00417DAB">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transaction : TransactionTemplate;</w:t>
      </w:r>
    </w:p>
    <w:p w14:paraId="7DED0802" w14:textId="77777777" w:rsidR="00417DAB" w:rsidRPr="00805082" w:rsidRDefault="00417DAB" w:rsidP="00417DAB">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template : ComplexElementTemplate;</w:t>
      </w:r>
    </w:p>
    <w:p w14:paraId="7DED0803" w14:textId="77777777" w:rsidR="00417DAB" w:rsidRPr="00805082" w:rsidRDefault="00417DAB" w:rsidP="00417DAB">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END_ENTITY;</w:t>
      </w:r>
    </w:p>
    <w:p w14:paraId="7DED0804" w14:textId="4B93C28A"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Een instantie van het MessageType. Dit is de entiteit die de feitelijke informatie-uitwisseling tussen </w:t>
      </w:r>
      <w:hyperlink r:id="rId15" w:anchor="OrganisationTemplate" w:history="1">
        <w:r w:rsidRPr="0033116C">
          <w:rPr>
            <w:rFonts w:ascii="Corbel" w:eastAsia="Times New Roman" w:hAnsi="Corbel"/>
            <w:sz w:val="22"/>
            <w:szCs w:val="22"/>
          </w:rPr>
          <w:t>OrganisationTemplate</w:t>
        </w:r>
      </w:hyperlink>
      <w:r w:rsidRPr="0033116C">
        <w:rPr>
          <w:rFonts w:ascii="Corbel" w:eastAsia="Times New Roman" w:hAnsi="Corbel"/>
          <w:sz w:val="22"/>
          <w:szCs w:val="22"/>
        </w:rPr>
        <w:t>'s</w:t>
      </w:r>
      <w:r w:rsidR="002B60AE" w:rsidRPr="0033116C">
        <w:rPr>
          <w:rFonts w:ascii="Corbel" w:eastAsia="Times New Roman" w:hAnsi="Corbel"/>
          <w:sz w:val="22"/>
          <w:szCs w:val="22"/>
        </w:rPr>
        <w:t> [</w:t>
      </w:r>
      <w:r w:rsidR="002B60AE" w:rsidRPr="0033116C">
        <w:rPr>
          <w:rFonts w:ascii="Corbel" w:eastAsia="Times New Roman" w:hAnsi="Corbel"/>
          <w:sz w:val="22"/>
          <w:szCs w:val="22"/>
        </w:rPr>
        <w:fldChar w:fldCharType="begin"/>
      </w:r>
      <w:r w:rsidR="002B60AE" w:rsidRPr="0033116C">
        <w:rPr>
          <w:rFonts w:ascii="Corbel" w:eastAsia="Times New Roman" w:hAnsi="Corbel"/>
          <w:sz w:val="22"/>
          <w:szCs w:val="22"/>
        </w:rPr>
        <w:instrText xml:space="preserve"> REF _Ref299623122 \r \h </w:instrText>
      </w:r>
      <w:r w:rsidR="00771512" w:rsidRPr="0033116C">
        <w:rPr>
          <w:rFonts w:ascii="Corbel" w:eastAsia="Times New Roman" w:hAnsi="Corbel"/>
          <w:sz w:val="22"/>
          <w:szCs w:val="22"/>
        </w:rPr>
        <w:instrText xml:space="preserve"> \* MERGEFORMAT </w:instrText>
      </w:r>
      <w:r w:rsidR="002B60AE" w:rsidRPr="0033116C">
        <w:rPr>
          <w:rFonts w:ascii="Corbel" w:eastAsia="Times New Roman" w:hAnsi="Corbel"/>
          <w:sz w:val="22"/>
          <w:szCs w:val="22"/>
        </w:rPr>
      </w:r>
      <w:r w:rsidR="002B60AE" w:rsidRPr="0033116C">
        <w:rPr>
          <w:rFonts w:ascii="Corbel" w:eastAsia="Times New Roman" w:hAnsi="Corbel"/>
          <w:sz w:val="22"/>
          <w:szCs w:val="22"/>
        </w:rPr>
        <w:fldChar w:fldCharType="separate"/>
      </w:r>
      <w:r w:rsidR="00A012CD">
        <w:rPr>
          <w:rFonts w:ascii="Corbel" w:eastAsia="Times New Roman" w:hAnsi="Corbel"/>
          <w:sz w:val="22"/>
          <w:szCs w:val="22"/>
        </w:rPr>
        <w:t>1.7</w:t>
      </w:r>
      <w:r w:rsidR="002B60AE" w:rsidRPr="0033116C">
        <w:rPr>
          <w:rFonts w:ascii="Corbel" w:eastAsia="Times New Roman" w:hAnsi="Corbel"/>
          <w:sz w:val="22"/>
          <w:szCs w:val="22"/>
        </w:rPr>
        <w:fldChar w:fldCharType="end"/>
      </w:r>
      <w:r w:rsidR="002B60AE" w:rsidRPr="0033116C">
        <w:rPr>
          <w:rFonts w:ascii="Corbel" w:eastAsia="Times New Roman" w:hAnsi="Corbel"/>
          <w:sz w:val="22"/>
          <w:szCs w:val="22"/>
        </w:rPr>
        <w:t>]</w:t>
      </w:r>
      <w:r w:rsidRPr="0033116C">
        <w:rPr>
          <w:rFonts w:ascii="Corbel" w:eastAsia="Times New Roman" w:hAnsi="Corbel"/>
          <w:sz w:val="22"/>
          <w:szCs w:val="22"/>
        </w:rPr>
        <w:t xml:space="preserve"> (organisaties) vasthoudt. Simpel voorbeeld op bericht</w:t>
      </w:r>
      <w:r w:rsidR="00786973" w:rsidRPr="0033116C">
        <w:rPr>
          <w:rFonts w:ascii="Corbel" w:eastAsia="Times New Roman" w:hAnsi="Corbel"/>
          <w:sz w:val="22"/>
          <w:szCs w:val="22"/>
        </w:rPr>
        <w:softHyphen/>
      </w:r>
      <w:r w:rsidRPr="0033116C">
        <w:rPr>
          <w:rFonts w:ascii="Corbel" w:eastAsia="Times New Roman" w:hAnsi="Corbel"/>
          <w:sz w:val="22"/>
          <w:szCs w:val="22"/>
        </w:rPr>
        <w:t xml:space="preserve">niveau: </w:t>
      </w:r>
    </w:p>
    <w:p w14:paraId="7DED0805"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&lt;VerstrekkenVanMenukaartBericht id="a002"&gt;</w:t>
      </w:r>
    </w:p>
    <w:p w14:paraId="7DED0806"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&lt;identification&gt;id a002&lt;/identification&gt;</w:t>
      </w:r>
    </w:p>
    <w:p w14:paraId="7DED0807"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rPr>
        <w:t xml:space="preserve">  </w:t>
      </w:r>
      <w:r w:rsidRPr="00805082">
        <w:rPr>
          <w:rFonts w:ascii="Courier New" w:eastAsia="Times New Roman" w:hAnsi="Courier New" w:cs="Courier New"/>
          <w:kern w:val="0"/>
          <w:sz w:val="20"/>
          <w:szCs w:val="20"/>
          <w:lang w:val="de-DE"/>
        </w:rPr>
        <w:t>&lt;dateSend&gt;20</w:t>
      </w:r>
      <w:r w:rsidR="002B60AE"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-01-23T00:00:00Z&lt;/dateSend&gt;</w:t>
      </w:r>
    </w:p>
    <w:p w14:paraId="7DED0808"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&lt;dateRead&gt;20</w:t>
      </w:r>
      <w:r w:rsidR="002B60AE"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-01-23T00:00:00Z&lt;/dateRead&gt;</w:t>
      </w:r>
    </w:p>
    <w:p w14:paraId="7DED0809"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&lt;state&gt;active&lt;/state&gt;</w:t>
      </w:r>
    </w:p>
    <w:p w14:paraId="7DED080A"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&gt;20</w:t>
      </w:r>
      <w:r w:rsidR="002B60AE"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80B"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&gt;bapa&lt;/user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80C" w14:textId="77777777" w:rsidR="002B60AE" w:rsidRPr="00805082" w:rsidRDefault="002B60AE"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de-DE"/>
        </w:rPr>
        <w:t xml:space="preserve">  </w:t>
      </w:r>
      <w:r w:rsidR="00790D40" w:rsidRPr="00805082">
        <w:rPr>
          <w:rFonts w:ascii="Courier New" w:eastAsia="Times New Roman" w:hAnsi="Courier New" w:cs="Courier New"/>
          <w:kern w:val="0"/>
          <w:sz w:val="20"/>
          <w:szCs w:val="20"/>
          <w:lang w:val="en-US"/>
        </w:rPr>
        <w:t>&lt;initiatingTransactionMessageID&gt;</w:t>
      </w:r>
    </w:p>
    <w:p w14:paraId="7DED080D" w14:textId="77777777" w:rsidR="002B60AE" w:rsidRPr="00805082" w:rsidRDefault="002B60AE"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w:t>
      </w:r>
      <w:r w:rsidR="00790D40" w:rsidRPr="00805082">
        <w:rPr>
          <w:rFonts w:ascii="Courier New" w:eastAsia="Times New Roman" w:hAnsi="Courier New" w:cs="Courier New"/>
          <w:kern w:val="0"/>
          <w:sz w:val="20"/>
          <w:szCs w:val="20"/>
          <w:lang w:val="en-US"/>
        </w:rPr>
        <w:t>a009</w:t>
      </w:r>
    </w:p>
    <w:p w14:paraId="7DED080E" w14:textId="77777777" w:rsidR="00790D40" w:rsidRPr="00805082" w:rsidRDefault="002B60AE"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w:t>
      </w:r>
      <w:r w:rsidR="00790D40" w:rsidRPr="00805082">
        <w:rPr>
          <w:rFonts w:ascii="Courier New" w:eastAsia="Times New Roman" w:hAnsi="Courier New" w:cs="Courier New"/>
          <w:kern w:val="0"/>
          <w:sz w:val="20"/>
          <w:szCs w:val="20"/>
          <w:lang w:val="en-US"/>
        </w:rPr>
        <w:t>&lt;/initiatingTransactionMessageID&gt;</w:t>
      </w:r>
    </w:p>
    <w:p w14:paraId="7DED080F"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&lt;initiatorToExecutor&gt;false&lt;/initiatorToExecutor&gt;</w:t>
      </w:r>
    </w:p>
    <w:p w14:paraId="7DED0810"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&lt;messageInTransaction&gt;</w:t>
      </w:r>
    </w:p>
    <w:p w14:paraId="7DED0811"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&lt;BerichtInTransactie12Ref idref="BiT001"/&gt;</w:t>
      </w:r>
    </w:p>
    <w:p w14:paraId="7DED0812"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&lt;/messageInTransaction&gt;</w:t>
      </w:r>
    </w:p>
    <w:p w14:paraId="7DED0813"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lang w:val="en-US"/>
        </w:rPr>
        <w:t xml:space="preserve">  </w:t>
      </w:r>
      <w:r w:rsidRPr="00805082">
        <w:rPr>
          <w:rFonts w:ascii="Courier New" w:eastAsia="Times New Roman" w:hAnsi="Courier New" w:cs="Courier New"/>
          <w:kern w:val="0"/>
          <w:sz w:val="20"/>
          <w:szCs w:val="20"/>
        </w:rPr>
        <w:t>&lt;transaction&gt;</w:t>
      </w:r>
    </w:p>
    <w:p w14:paraId="7DED0814"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&lt;MenukaartVerkrijgenTransactie id="..."&gt;</w:t>
      </w:r>
    </w:p>
    <w:p w14:paraId="7DED0815"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816"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&lt;/MenukaartVerkrijgenTransactie&gt;</w:t>
      </w:r>
    </w:p>
    <w:p w14:paraId="7DED0817"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&lt;/transaction&gt;</w:t>
      </w:r>
    </w:p>
    <w:p w14:paraId="7DED0818"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&lt;menukaart&gt;</w:t>
      </w:r>
    </w:p>
    <w:p w14:paraId="7DED0819"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&lt;Menukaart id="..."&gt;</w:t>
      </w:r>
    </w:p>
    <w:p w14:paraId="7DED081A"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81B"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&lt;/Menukaart&gt;</w:t>
      </w:r>
    </w:p>
    <w:p w14:paraId="7DED081C"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81D"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&lt;Menukaart id="..."&gt;</w:t>
      </w:r>
    </w:p>
    <w:p w14:paraId="7DED081E"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81F"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&lt;/Menukaart&gt;</w:t>
      </w:r>
    </w:p>
    <w:p w14:paraId="7DED0820" w14:textId="77777777" w:rsidR="00790D40" w:rsidRPr="00805082" w:rsidRDefault="00790D40" w:rsidP="002B60AE">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&lt;/menukaart&gt;</w:t>
      </w:r>
    </w:p>
    <w:p w14:paraId="7DED0821" w14:textId="77777777" w:rsidR="00B17508"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&lt;/VerstrekkenVanMenukaartBeri</w:t>
      </w:r>
      <w:r w:rsidR="00B26E94" w:rsidRPr="00805082">
        <w:rPr>
          <w:rFonts w:ascii="Courier New" w:eastAsia="Times New Roman" w:hAnsi="Courier New" w:cs="Courier New"/>
          <w:kern w:val="0"/>
          <w:sz w:val="20"/>
          <w:szCs w:val="20"/>
        </w:rPr>
        <w:t>cht&gt;</w:t>
      </w:r>
    </w:p>
    <w:p w14:paraId="7DED0822" w14:textId="77777777" w:rsidR="00790D40" w:rsidRPr="0033116C" w:rsidRDefault="007F4D97"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br/>
      </w:r>
      <w:r w:rsidR="00790D40" w:rsidRPr="0033116C">
        <w:rPr>
          <w:rFonts w:ascii="Corbel" w:eastAsia="Times New Roman" w:hAnsi="Corbel"/>
          <w:sz w:val="22"/>
          <w:szCs w:val="22"/>
        </w:rPr>
        <w:t xml:space="preserve">Bijbehorend deel uit het raamwerk: </w:t>
      </w:r>
    </w:p>
    <w:p w14:paraId="7DED0823"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&lt;TransactionType id="MenukaartVerkrijgenTransactie"&gt;</w:t>
      </w:r>
    </w:p>
    <w:p w14:paraId="7DED0824"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&lt;description&gt;De transactie om te komen tot het verkrijgen van de juiste menukaart&lt;/description&gt;</w:t>
      </w:r>
    </w:p>
    <w:p w14:paraId="7DED0825"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rPr>
        <w:t xml:space="preserve">  </w:t>
      </w:r>
      <w:r w:rsidRPr="00805082">
        <w:rPr>
          <w:rFonts w:ascii="Courier New" w:eastAsia="Times New Roman" w:hAnsi="Courier New" w:cs="Courier New"/>
          <w:kern w:val="0"/>
          <w:sz w:val="20"/>
          <w:szCs w:val="20"/>
          <w:lang w:val="de-DE"/>
        </w:rPr>
        <w:t>&lt;startDate&gt;20</w:t>
      </w:r>
      <w:r w:rsidR="00B26E94"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-01-23T00:00:00Z&lt;/startDate&gt;</w:t>
      </w:r>
    </w:p>
    <w:p w14:paraId="7DED0826"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&lt;endDate&gt;20</w:t>
      </w:r>
      <w:r w:rsidR="00B26E94"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-12-31T00:00:00Z&lt;/endDate&gt;</w:t>
      </w:r>
    </w:p>
    <w:p w14:paraId="7DED0827"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&lt;state&gt;active&lt;/state&gt;</w:t>
      </w:r>
    </w:p>
    <w:p w14:paraId="7DED0828"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&gt;20</w:t>
      </w:r>
      <w:r w:rsidR="00B26E94"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829"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&gt;bapa&lt;/user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82A"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de-DE"/>
        </w:rPr>
        <w:t xml:space="preserve">  </w:t>
      </w:r>
      <w:r w:rsidRPr="00805082">
        <w:rPr>
          <w:rFonts w:ascii="Courier New" w:eastAsia="Times New Roman" w:hAnsi="Courier New" w:cs="Courier New"/>
          <w:kern w:val="0"/>
          <w:sz w:val="20"/>
          <w:szCs w:val="20"/>
          <w:lang w:val="en-US"/>
        </w:rPr>
        <w:t>&lt;initiator&gt;</w:t>
      </w:r>
    </w:p>
    <w:p w14:paraId="7DED082B"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&lt;RoleTypeRef idref="Consument"/&gt;</w:t>
      </w:r>
    </w:p>
    <w:p w14:paraId="7DED082C"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lastRenderedPageBreak/>
        <w:t xml:space="preserve">  &lt;/initiator&gt;</w:t>
      </w:r>
    </w:p>
    <w:p w14:paraId="7DED082D"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&lt;executor&gt;</w:t>
      </w:r>
    </w:p>
    <w:p w14:paraId="7DED082E"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&lt;RoleTypeRef idref="Werknemer"/&gt;</w:t>
      </w:r>
    </w:p>
    <w:p w14:paraId="7DED082F"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&lt;/executor&gt;</w:t>
      </w:r>
    </w:p>
    <w:p w14:paraId="7DED0830"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&lt;/TransactionType&gt;</w:t>
      </w:r>
    </w:p>
    <w:p w14:paraId="7DED0831"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&lt;MessageType id="VerstrekkenVanMenukaartBericht"&gt;</w:t>
      </w:r>
    </w:p>
    <w:p w14:paraId="7DED0832"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&lt;description&gt;Bericht welke de menukaart bevat.&lt;/description&gt;</w:t>
      </w:r>
    </w:p>
    <w:p w14:paraId="7DED0833"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rPr>
        <w:t xml:space="preserve">  </w:t>
      </w:r>
      <w:r w:rsidRPr="00805082">
        <w:rPr>
          <w:rFonts w:ascii="Courier New" w:eastAsia="Times New Roman" w:hAnsi="Courier New" w:cs="Courier New"/>
          <w:kern w:val="0"/>
          <w:sz w:val="20"/>
          <w:szCs w:val="20"/>
          <w:lang w:val="de-DE"/>
        </w:rPr>
        <w:t>&lt;startDate&gt;20</w:t>
      </w:r>
      <w:r w:rsidR="00B26E94"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-01-23T00:00:00Z&lt;/startDate&gt;</w:t>
      </w:r>
    </w:p>
    <w:p w14:paraId="7DED0834"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&lt;endDate&gt;20</w:t>
      </w:r>
      <w:r w:rsidR="00B26E94"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-12-31T00:00:00Z&lt;/endDate&gt;</w:t>
      </w:r>
    </w:p>
    <w:p w14:paraId="7DED0835"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&lt;state&gt;active&lt;/state&gt;</w:t>
      </w:r>
    </w:p>
    <w:p w14:paraId="7DED0836"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&gt;20</w:t>
      </w:r>
      <w:r w:rsidR="00B26E94"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837"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&gt;bapa&lt;/user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838"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&lt;complexElements&gt;</w:t>
      </w:r>
    </w:p>
    <w:p w14:paraId="7DED0839"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&lt;ComplexElementTypeRef idref="Menukaart"/&gt;</w:t>
      </w:r>
    </w:p>
    <w:p w14:paraId="7DED083A"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&lt;/complexElements&gt;</w:t>
      </w:r>
    </w:p>
    <w:p w14:paraId="7DED083B"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&lt;/MessageType&gt;</w:t>
      </w:r>
    </w:p>
    <w:p w14:paraId="7DED083C"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&lt;ComplexElementType id="Menukaart"&gt;</w:t>
      </w:r>
    </w:p>
    <w:p w14:paraId="7DED083D"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&lt;description&gt;Kaart met aanwezige menu's&lt;/description&gt;</w:t>
      </w:r>
    </w:p>
    <w:p w14:paraId="7DED083E"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&lt;startDate&gt;20</w:t>
      </w:r>
      <w:r w:rsidR="00B26E94"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-01-23T00:00:00Z&lt;/startDate&gt;</w:t>
      </w:r>
    </w:p>
    <w:p w14:paraId="7DED083F"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&lt;endDate&gt;20</w:t>
      </w:r>
      <w:r w:rsidR="00B26E94"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-12-31T00:00:00Z&lt;/endDate&gt;</w:t>
      </w:r>
    </w:p>
    <w:p w14:paraId="7DED0840"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&lt;state&gt;active&lt;/state&gt;</w:t>
      </w:r>
    </w:p>
    <w:p w14:paraId="7DED0841"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&gt;20</w:t>
      </w:r>
      <w:r w:rsidR="00B26E94"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842"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&gt;bapa&lt;/user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843"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de-DE"/>
        </w:rPr>
        <w:t xml:space="preserve">  </w:t>
      </w:r>
      <w:r w:rsidRPr="00805082">
        <w:rPr>
          <w:rFonts w:ascii="Courier New" w:eastAsia="Times New Roman" w:hAnsi="Courier New" w:cs="Courier New"/>
          <w:kern w:val="0"/>
          <w:sz w:val="20"/>
          <w:szCs w:val="20"/>
          <w:lang w:val="en-US"/>
        </w:rPr>
        <w:t>&lt;elements&gt;</w:t>
      </w:r>
    </w:p>
    <w:p w14:paraId="7DED0844"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&lt;SimpleElementTypeRef idref="MenukaartItems"/&gt;</w:t>
      </w:r>
    </w:p>
    <w:p w14:paraId="7DED0845"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&lt;/elements&gt;</w:t>
      </w:r>
    </w:p>
    <w:p w14:paraId="7DED0846" w14:textId="77777777" w:rsidR="00790D40" w:rsidRPr="00805082" w:rsidRDefault="00790D40"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kern w:val="0"/>
          <w:sz w:val="20"/>
          <w:szCs w:val="20"/>
        </w:rPr>
        <w:t>&lt;/ComplexElementType&gt;</w:t>
      </w:r>
    </w:p>
    <w:p w14:paraId="7DED0847" w14:textId="77777777" w:rsidR="00B17508" w:rsidRPr="0033116C" w:rsidRDefault="00B17508" w:rsidP="0079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sz w:val="22"/>
          <w:szCs w:val="22"/>
          <w:lang w:val="en-US"/>
        </w:rPr>
      </w:pPr>
    </w:p>
    <w:p w14:paraId="7DED0848" w14:textId="77777777" w:rsidR="00790D40" w:rsidRPr="0033116C" w:rsidRDefault="00790D40" w:rsidP="007F4D97">
      <w:pPr>
        <w:pStyle w:val="Kop2"/>
        <w:numPr>
          <w:ilvl w:val="1"/>
          <w:numId w:val="1"/>
        </w:numPr>
        <w:rPr>
          <w:rFonts w:ascii="Corbel" w:hAnsi="Corbel"/>
          <w:lang w:val="en-US"/>
        </w:rPr>
      </w:pPr>
      <w:bookmarkStart w:id="138" w:name="OrganisationTemplate"/>
      <w:bookmarkStart w:id="139" w:name="_Ref299623122"/>
      <w:bookmarkStart w:id="140" w:name="_Toc307220237"/>
      <w:bookmarkEnd w:id="138"/>
      <w:r w:rsidRPr="0033116C">
        <w:rPr>
          <w:rFonts w:ascii="Corbel" w:hAnsi="Corbel"/>
          <w:lang w:val="en-US"/>
        </w:rPr>
        <w:t>OrganisationTemplate</w:t>
      </w:r>
      <w:bookmarkEnd w:id="139"/>
      <w:bookmarkEnd w:id="140"/>
      <w:r w:rsidRPr="0033116C">
        <w:rPr>
          <w:rFonts w:ascii="Corbel" w:hAnsi="Corbel"/>
          <w:lang w:val="en-US"/>
        </w:rPr>
        <w:t xml:space="preserve"> </w:t>
      </w:r>
    </w:p>
    <w:p w14:paraId="7DED0849" w14:textId="38022EB2" w:rsidR="00790D40" w:rsidRPr="0033116C" w:rsidRDefault="00790D40" w:rsidP="00790D40">
      <w:pPr>
        <w:spacing w:before="100" w:beforeAutospacing="1" w:after="100" w:afterAutospacing="1"/>
        <w:rPr>
          <w:rFonts w:ascii="Corbel" w:eastAsia="Times New Roman" w:hAnsi="Corbel"/>
          <w:sz w:val="22"/>
          <w:szCs w:val="22"/>
          <w:lang w:val="en-US"/>
        </w:rPr>
      </w:pPr>
      <w:r w:rsidRPr="0033116C">
        <w:rPr>
          <w:rFonts w:ascii="Corbel" w:eastAsia="Times New Roman" w:hAnsi="Corbel"/>
          <w:b/>
          <w:bCs/>
          <w:sz w:val="22"/>
          <w:szCs w:val="22"/>
          <w:lang w:val="en-US"/>
        </w:rPr>
        <w:t>Attributen</w:t>
      </w:r>
      <w:r w:rsidRPr="0033116C">
        <w:rPr>
          <w:rFonts w:ascii="Corbel" w:eastAsia="Times New Roman" w:hAnsi="Corbel"/>
          <w:sz w:val="22"/>
          <w:szCs w:val="22"/>
          <w:lang w:val="en-US"/>
        </w:rPr>
        <w:t xml:space="preserve">: </w:t>
      </w:r>
      <w:r w:rsidR="00B20AF5" w:rsidRPr="0033116C">
        <w:rPr>
          <w:rFonts w:ascii="Corbel" w:eastAsia="Times New Roman" w:hAnsi="Corbel"/>
          <w:sz w:val="22"/>
          <w:szCs w:val="22"/>
          <w:lang w:val="en-US"/>
        </w:rPr>
        <w:t>id [</w:t>
      </w:r>
      <w:r w:rsidR="00B20AF5" w:rsidRPr="0033116C">
        <w:rPr>
          <w:rFonts w:ascii="Corbel" w:eastAsia="Times New Roman" w:hAnsi="Corbel"/>
          <w:sz w:val="22"/>
          <w:szCs w:val="22"/>
          <w:lang w:val="en-US"/>
        </w:rPr>
        <w:fldChar w:fldCharType="begin"/>
      </w:r>
      <w:r w:rsidR="00B20AF5" w:rsidRPr="0033116C">
        <w:rPr>
          <w:rFonts w:ascii="Corbel" w:eastAsia="Times New Roman" w:hAnsi="Corbel"/>
          <w:sz w:val="22"/>
          <w:szCs w:val="22"/>
          <w:lang w:val="en-US"/>
        </w:rPr>
        <w:instrText xml:space="preserve"> REF _Ref299614982 \r \h </w:instrText>
      </w:r>
      <w:r w:rsidR="00771512" w:rsidRPr="0033116C">
        <w:rPr>
          <w:rFonts w:ascii="Corbel" w:eastAsia="Times New Roman" w:hAnsi="Corbel"/>
          <w:sz w:val="22"/>
          <w:szCs w:val="22"/>
          <w:lang w:val="en-US"/>
        </w:rPr>
        <w:instrText xml:space="preserve"> \* MERGEFORMAT </w:instrText>
      </w:r>
      <w:r w:rsidR="00B20AF5" w:rsidRPr="0033116C">
        <w:rPr>
          <w:rFonts w:ascii="Corbel" w:eastAsia="Times New Roman" w:hAnsi="Corbel"/>
          <w:sz w:val="22"/>
          <w:szCs w:val="22"/>
          <w:lang w:val="en-US"/>
        </w:rPr>
      </w:r>
      <w:r w:rsidR="00B20AF5"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2.1</w:t>
      </w:r>
      <w:r w:rsidR="00B20AF5" w:rsidRPr="0033116C">
        <w:rPr>
          <w:rFonts w:ascii="Corbel" w:eastAsia="Times New Roman" w:hAnsi="Corbel"/>
          <w:sz w:val="22"/>
          <w:szCs w:val="22"/>
          <w:lang w:val="en-US"/>
        </w:rPr>
        <w:fldChar w:fldCharType="end"/>
      </w:r>
      <w:r w:rsidR="00B20AF5" w:rsidRPr="0033116C">
        <w:rPr>
          <w:rFonts w:ascii="Corbel" w:eastAsia="Times New Roman" w:hAnsi="Corbel"/>
          <w:sz w:val="22"/>
          <w:szCs w:val="22"/>
          <w:lang w:val="en-US"/>
        </w:rPr>
        <w:t>]</w:t>
      </w:r>
      <w:r w:rsidRPr="0033116C">
        <w:rPr>
          <w:rFonts w:ascii="Corbel" w:eastAsia="Times New Roman" w:hAnsi="Corbel"/>
          <w:sz w:val="22"/>
          <w:szCs w:val="22"/>
          <w:lang w:val="en-US"/>
        </w:rPr>
        <w:br/>
      </w:r>
      <w:r w:rsidRPr="0033116C">
        <w:rPr>
          <w:rFonts w:ascii="Corbel" w:eastAsia="Times New Roman" w:hAnsi="Corbel"/>
          <w:b/>
          <w:bCs/>
          <w:sz w:val="22"/>
          <w:szCs w:val="22"/>
          <w:lang w:val="en-US"/>
        </w:rPr>
        <w:t>Elementen</w:t>
      </w:r>
      <w:r w:rsidRPr="0033116C">
        <w:rPr>
          <w:rFonts w:ascii="Corbel" w:eastAsia="Times New Roman" w:hAnsi="Corbel"/>
          <w:sz w:val="22"/>
          <w:szCs w:val="22"/>
          <w:lang w:val="en-US"/>
        </w:rPr>
        <w:t>: name</w:t>
      </w:r>
      <w:r w:rsidR="002201B5" w:rsidRPr="0033116C">
        <w:rPr>
          <w:rFonts w:ascii="Corbel" w:eastAsia="Times New Roman" w:hAnsi="Corbel"/>
          <w:sz w:val="22"/>
          <w:szCs w:val="22"/>
          <w:lang w:val="en-US"/>
        </w:rPr>
        <w:t> [</w:t>
      </w:r>
      <w:r w:rsidR="002201B5" w:rsidRPr="0033116C">
        <w:rPr>
          <w:rFonts w:ascii="Corbel" w:eastAsia="Times New Roman" w:hAnsi="Corbel"/>
          <w:sz w:val="22"/>
          <w:szCs w:val="22"/>
          <w:lang w:val="en-US"/>
        </w:rPr>
        <w:fldChar w:fldCharType="begin"/>
      </w:r>
      <w:r w:rsidR="002201B5" w:rsidRPr="0033116C">
        <w:rPr>
          <w:rFonts w:ascii="Corbel" w:eastAsia="Times New Roman" w:hAnsi="Corbel"/>
          <w:sz w:val="22"/>
          <w:szCs w:val="22"/>
          <w:lang w:val="en-US"/>
        </w:rPr>
        <w:instrText xml:space="preserve"> REF _Ref299615337 \r \h </w:instrText>
      </w:r>
      <w:r w:rsidR="00771512" w:rsidRPr="0033116C">
        <w:rPr>
          <w:rFonts w:ascii="Corbel" w:eastAsia="Times New Roman" w:hAnsi="Corbel"/>
          <w:sz w:val="22"/>
          <w:szCs w:val="22"/>
          <w:lang w:val="en-US"/>
        </w:rPr>
        <w:instrText xml:space="preserve"> \* MERGEFORMAT </w:instrText>
      </w:r>
      <w:r w:rsidR="002201B5" w:rsidRPr="0033116C">
        <w:rPr>
          <w:rFonts w:ascii="Corbel" w:eastAsia="Times New Roman" w:hAnsi="Corbel"/>
          <w:sz w:val="22"/>
          <w:szCs w:val="22"/>
          <w:lang w:val="en-US"/>
        </w:rPr>
      </w:r>
      <w:r w:rsidR="002201B5" w:rsidRPr="0033116C">
        <w:rPr>
          <w:rFonts w:ascii="Corbel" w:eastAsia="Times New Roman" w:hAnsi="Corbel"/>
          <w:sz w:val="22"/>
          <w:szCs w:val="22"/>
          <w:lang w:val="en-US"/>
        </w:rPr>
        <w:fldChar w:fldCharType="separate"/>
      </w:r>
      <w:ins w:id="141" w:author="Willems, P.H. (Peter)" w:date="2019-03-27T10:53:00Z">
        <w:r w:rsidR="00A012CD">
          <w:rPr>
            <w:rFonts w:ascii="Corbel" w:eastAsia="Times New Roman" w:hAnsi="Corbel"/>
            <w:sz w:val="22"/>
            <w:szCs w:val="22"/>
            <w:lang w:val="en-US"/>
          </w:rPr>
          <w:t>3.19</w:t>
        </w:r>
      </w:ins>
      <w:del w:id="142" w:author="Willems, P.H. (Peter)" w:date="2019-03-27T10:52:00Z">
        <w:r w:rsidR="00F36B1A" w:rsidRPr="0033116C" w:rsidDel="00EB337A">
          <w:rPr>
            <w:rFonts w:ascii="Corbel" w:eastAsia="Times New Roman" w:hAnsi="Corbel"/>
            <w:sz w:val="22"/>
            <w:szCs w:val="22"/>
            <w:lang w:val="en-US"/>
          </w:rPr>
          <w:delText>3.20</w:delText>
        </w:r>
      </w:del>
      <w:r w:rsidR="002201B5" w:rsidRPr="0033116C">
        <w:rPr>
          <w:rFonts w:ascii="Corbel" w:eastAsia="Times New Roman" w:hAnsi="Corbel"/>
          <w:sz w:val="22"/>
          <w:szCs w:val="22"/>
          <w:lang w:val="en-US"/>
        </w:rPr>
        <w:fldChar w:fldCharType="end"/>
      </w:r>
      <w:r w:rsidR="002201B5" w:rsidRPr="0033116C">
        <w:rPr>
          <w:rFonts w:ascii="Corbel" w:eastAsia="Times New Roman" w:hAnsi="Corbel"/>
          <w:sz w:val="22"/>
          <w:szCs w:val="22"/>
          <w:lang w:val="en-US"/>
        </w:rPr>
        <w:t>]</w:t>
      </w:r>
      <w:r w:rsidRPr="0033116C">
        <w:rPr>
          <w:rFonts w:ascii="Corbel" w:eastAsia="Times New Roman" w:hAnsi="Corbel"/>
          <w:sz w:val="22"/>
          <w:szCs w:val="22"/>
          <w:lang w:val="en-US"/>
        </w:rPr>
        <w:t xml:space="preserve">, </w:t>
      </w:r>
      <w:r w:rsidR="00396C37" w:rsidRPr="0033116C">
        <w:rPr>
          <w:rFonts w:ascii="Corbel" w:eastAsia="Times New Roman" w:hAnsi="Corbel"/>
          <w:sz w:val="22"/>
          <w:szCs w:val="22"/>
          <w:lang w:val="en-US"/>
        </w:rPr>
        <w:t>abbreviation [</w:t>
      </w:r>
      <w:r w:rsidR="00BE668F" w:rsidRPr="0033116C">
        <w:rPr>
          <w:rFonts w:ascii="Corbel" w:eastAsia="Times New Roman" w:hAnsi="Corbel"/>
          <w:sz w:val="22"/>
          <w:szCs w:val="22"/>
          <w:lang w:val="en-US"/>
        </w:rPr>
        <w:fldChar w:fldCharType="begin"/>
      </w:r>
      <w:r w:rsidR="00BE668F" w:rsidRPr="0033116C">
        <w:rPr>
          <w:rFonts w:ascii="Corbel" w:eastAsia="Times New Roman" w:hAnsi="Corbel"/>
          <w:sz w:val="22"/>
          <w:szCs w:val="22"/>
          <w:lang w:val="en-US"/>
        </w:rPr>
        <w:instrText xml:space="preserve"> REF _Ref299627824 \r \h </w:instrText>
      </w:r>
      <w:r w:rsidR="00771512" w:rsidRPr="0033116C">
        <w:rPr>
          <w:rFonts w:ascii="Corbel" w:eastAsia="Times New Roman" w:hAnsi="Corbel"/>
          <w:sz w:val="22"/>
          <w:szCs w:val="22"/>
          <w:lang w:val="en-US"/>
        </w:rPr>
        <w:instrText xml:space="preserve"> \* MERGEFORMAT </w:instrText>
      </w:r>
      <w:r w:rsidR="00BE668F" w:rsidRPr="0033116C">
        <w:rPr>
          <w:rFonts w:ascii="Corbel" w:eastAsia="Times New Roman" w:hAnsi="Corbel"/>
          <w:sz w:val="22"/>
          <w:szCs w:val="22"/>
          <w:lang w:val="en-US"/>
        </w:rPr>
      </w:r>
      <w:r w:rsidR="00BE668F"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3.1</w:t>
      </w:r>
      <w:r w:rsidR="00BE668F" w:rsidRPr="0033116C">
        <w:rPr>
          <w:rFonts w:ascii="Corbel" w:eastAsia="Times New Roman" w:hAnsi="Corbel"/>
          <w:sz w:val="22"/>
          <w:szCs w:val="22"/>
          <w:lang w:val="en-US"/>
        </w:rPr>
        <w:fldChar w:fldCharType="end"/>
      </w:r>
      <w:r w:rsidR="00396C37" w:rsidRPr="0033116C">
        <w:rPr>
          <w:rFonts w:ascii="Corbel" w:eastAsia="Times New Roman" w:hAnsi="Corbel"/>
          <w:sz w:val="22"/>
          <w:szCs w:val="22"/>
          <w:lang w:val="en-US"/>
        </w:rPr>
        <w:t xml:space="preserve">], </w:t>
      </w:r>
      <w:r w:rsidRPr="0033116C">
        <w:rPr>
          <w:rFonts w:ascii="Corbel" w:eastAsia="Times New Roman" w:hAnsi="Corbel"/>
          <w:sz w:val="22"/>
          <w:szCs w:val="22"/>
          <w:lang w:val="en-US"/>
        </w:rPr>
        <w:t>state</w:t>
      </w:r>
      <w:r w:rsidR="002201B5" w:rsidRPr="0033116C">
        <w:rPr>
          <w:rFonts w:ascii="Corbel" w:eastAsia="Times New Roman" w:hAnsi="Corbel"/>
          <w:sz w:val="22"/>
          <w:szCs w:val="22"/>
          <w:lang w:val="en-US"/>
        </w:rPr>
        <w:t> [</w:t>
      </w:r>
      <w:r w:rsidR="002201B5" w:rsidRPr="0033116C">
        <w:rPr>
          <w:rFonts w:ascii="Corbel" w:eastAsia="Times New Roman" w:hAnsi="Corbel"/>
          <w:sz w:val="22"/>
          <w:szCs w:val="22"/>
          <w:lang w:val="en-US"/>
        </w:rPr>
        <w:fldChar w:fldCharType="begin"/>
      </w:r>
      <w:r w:rsidR="002201B5" w:rsidRPr="0033116C">
        <w:rPr>
          <w:rFonts w:ascii="Corbel" w:eastAsia="Times New Roman" w:hAnsi="Corbel"/>
          <w:sz w:val="22"/>
          <w:szCs w:val="22"/>
          <w:lang w:val="en-US"/>
        </w:rPr>
        <w:instrText xml:space="preserve"> REF _Ref299615402 \r \h </w:instrText>
      </w:r>
      <w:r w:rsidR="00771512" w:rsidRPr="0033116C">
        <w:rPr>
          <w:rFonts w:ascii="Corbel" w:eastAsia="Times New Roman" w:hAnsi="Corbel"/>
          <w:sz w:val="22"/>
          <w:szCs w:val="22"/>
          <w:lang w:val="en-US"/>
        </w:rPr>
        <w:instrText xml:space="preserve"> \* MERGEFORMAT </w:instrText>
      </w:r>
      <w:r w:rsidR="002201B5" w:rsidRPr="0033116C">
        <w:rPr>
          <w:rFonts w:ascii="Corbel" w:eastAsia="Times New Roman" w:hAnsi="Corbel"/>
          <w:sz w:val="22"/>
          <w:szCs w:val="22"/>
          <w:lang w:val="en-US"/>
        </w:rPr>
      </w:r>
      <w:r w:rsidR="002201B5" w:rsidRPr="0033116C">
        <w:rPr>
          <w:rFonts w:ascii="Corbel" w:eastAsia="Times New Roman" w:hAnsi="Corbel"/>
          <w:sz w:val="22"/>
          <w:szCs w:val="22"/>
          <w:lang w:val="en-US"/>
        </w:rPr>
        <w:fldChar w:fldCharType="separate"/>
      </w:r>
      <w:ins w:id="143" w:author="Willems, P.H. (Peter)" w:date="2019-03-27T10:53:00Z">
        <w:r w:rsidR="00A012CD">
          <w:rPr>
            <w:rFonts w:ascii="Corbel" w:eastAsia="Times New Roman" w:hAnsi="Corbel"/>
            <w:sz w:val="22"/>
            <w:szCs w:val="22"/>
            <w:lang w:val="en-US"/>
          </w:rPr>
          <w:t>3.24</w:t>
        </w:r>
      </w:ins>
      <w:del w:id="144" w:author="Willems, P.H. (Peter)" w:date="2019-03-27T10:52:00Z">
        <w:r w:rsidR="00F36B1A" w:rsidRPr="0033116C" w:rsidDel="00EB337A">
          <w:rPr>
            <w:rFonts w:ascii="Corbel" w:eastAsia="Times New Roman" w:hAnsi="Corbel"/>
            <w:sz w:val="22"/>
            <w:szCs w:val="22"/>
            <w:lang w:val="en-US"/>
          </w:rPr>
          <w:delText>3.25</w:delText>
        </w:r>
      </w:del>
      <w:r w:rsidR="002201B5" w:rsidRPr="0033116C">
        <w:rPr>
          <w:rFonts w:ascii="Corbel" w:eastAsia="Times New Roman" w:hAnsi="Corbel"/>
          <w:sz w:val="22"/>
          <w:szCs w:val="22"/>
          <w:lang w:val="en-US"/>
        </w:rPr>
        <w:fldChar w:fldCharType="end"/>
      </w:r>
      <w:r w:rsidR="002201B5" w:rsidRPr="0033116C">
        <w:rPr>
          <w:rFonts w:ascii="Corbel" w:eastAsia="Times New Roman" w:hAnsi="Corbel"/>
          <w:sz w:val="22"/>
          <w:szCs w:val="22"/>
          <w:lang w:val="en-US"/>
        </w:rPr>
        <w:t>]</w:t>
      </w:r>
      <w:r w:rsidRPr="0033116C">
        <w:rPr>
          <w:rFonts w:ascii="Corbel" w:eastAsia="Times New Roman" w:hAnsi="Corbel"/>
          <w:sz w:val="22"/>
          <w:szCs w:val="22"/>
          <w:lang w:val="en-US"/>
        </w:rPr>
        <w:t>, date</w:t>
      </w:r>
      <w:r w:rsidR="00FC2212" w:rsidRPr="0033116C">
        <w:rPr>
          <w:rFonts w:ascii="Corbel" w:eastAsia="Times New Roman" w:hAnsi="Corbel"/>
          <w:sz w:val="22"/>
          <w:szCs w:val="22"/>
          <w:lang w:val="en-US"/>
        </w:rPr>
        <w:t>LaMu</w:t>
      </w:r>
      <w:r w:rsidR="002201B5" w:rsidRPr="0033116C">
        <w:rPr>
          <w:rFonts w:ascii="Corbel" w:eastAsia="Times New Roman" w:hAnsi="Corbel"/>
          <w:sz w:val="22"/>
          <w:szCs w:val="22"/>
          <w:lang w:val="en-US"/>
        </w:rPr>
        <w:t> [</w:t>
      </w:r>
      <w:r w:rsidR="002201B5" w:rsidRPr="0033116C">
        <w:rPr>
          <w:rFonts w:ascii="Corbel" w:eastAsia="Times New Roman" w:hAnsi="Corbel"/>
          <w:sz w:val="22"/>
          <w:szCs w:val="22"/>
          <w:lang w:val="en-US"/>
        </w:rPr>
        <w:fldChar w:fldCharType="begin"/>
      </w:r>
      <w:r w:rsidR="002201B5" w:rsidRPr="0033116C">
        <w:rPr>
          <w:rFonts w:ascii="Corbel" w:eastAsia="Times New Roman" w:hAnsi="Corbel"/>
          <w:sz w:val="22"/>
          <w:szCs w:val="22"/>
          <w:lang w:val="en-US"/>
        </w:rPr>
        <w:instrText xml:space="preserve"> REF _Ref299615427 \r \h </w:instrText>
      </w:r>
      <w:r w:rsidR="00771512" w:rsidRPr="0033116C">
        <w:rPr>
          <w:rFonts w:ascii="Corbel" w:eastAsia="Times New Roman" w:hAnsi="Corbel"/>
          <w:sz w:val="22"/>
          <w:szCs w:val="22"/>
          <w:lang w:val="en-US"/>
        </w:rPr>
        <w:instrText xml:space="preserve"> \* MERGEFORMAT </w:instrText>
      </w:r>
      <w:r w:rsidR="002201B5" w:rsidRPr="0033116C">
        <w:rPr>
          <w:rFonts w:ascii="Corbel" w:eastAsia="Times New Roman" w:hAnsi="Corbel"/>
          <w:sz w:val="22"/>
          <w:szCs w:val="22"/>
          <w:lang w:val="en-US"/>
        </w:rPr>
      </w:r>
      <w:r w:rsidR="002201B5" w:rsidRPr="0033116C">
        <w:rPr>
          <w:rFonts w:ascii="Corbel" w:eastAsia="Times New Roman" w:hAnsi="Corbel"/>
          <w:sz w:val="22"/>
          <w:szCs w:val="22"/>
          <w:lang w:val="en-US"/>
        </w:rPr>
        <w:fldChar w:fldCharType="separate"/>
      </w:r>
      <w:ins w:id="145" w:author="Willems, P.H. (Peter)" w:date="2019-03-27T10:53:00Z">
        <w:r w:rsidR="00A012CD">
          <w:rPr>
            <w:rFonts w:ascii="Corbel" w:eastAsia="Times New Roman" w:hAnsi="Corbel"/>
            <w:sz w:val="22"/>
            <w:szCs w:val="22"/>
            <w:lang w:val="en-US"/>
          </w:rPr>
          <w:t>0</w:t>
        </w:r>
      </w:ins>
      <w:del w:id="146" w:author="Willems, P.H. (Peter)" w:date="2019-03-27T10:52:00Z">
        <w:r w:rsidR="00F36B1A" w:rsidRPr="0033116C" w:rsidDel="00EB337A">
          <w:rPr>
            <w:rFonts w:ascii="Corbel" w:eastAsia="Times New Roman" w:hAnsi="Corbel"/>
            <w:sz w:val="22"/>
            <w:szCs w:val="22"/>
            <w:lang w:val="en-US"/>
          </w:rPr>
          <w:delText>3.4</w:delText>
        </w:r>
      </w:del>
      <w:r w:rsidR="002201B5" w:rsidRPr="0033116C">
        <w:rPr>
          <w:rFonts w:ascii="Corbel" w:eastAsia="Times New Roman" w:hAnsi="Corbel"/>
          <w:sz w:val="22"/>
          <w:szCs w:val="22"/>
          <w:lang w:val="en-US"/>
        </w:rPr>
        <w:fldChar w:fldCharType="end"/>
      </w:r>
      <w:r w:rsidR="002201B5" w:rsidRPr="0033116C">
        <w:rPr>
          <w:rFonts w:ascii="Corbel" w:eastAsia="Times New Roman" w:hAnsi="Corbel"/>
          <w:sz w:val="22"/>
          <w:szCs w:val="22"/>
          <w:lang w:val="en-US"/>
        </w:rPr>
        <w:t>]</w:t>
      </w:r>
      <w:r w:rsidRPr="0033116C">
        <w:rPr>
          <w:rFonts w:ascii="Corbel" w:eastAsia="Times New Roman" w:hAnsi="Corbel"/>
          <w:sz w:val="22"/>
          <w:szCs w:val="22"/>
          <w:lang w:val="en-US"/>
        </w:rPr>
        <w:t>, user</w:t>
      </w:r>
      <w:r w:rsidR="00FC2212" w:rsidRPr="0033116C">
        <w:rPr>
          <w:rFonts w:ascii="Corbel" w:eastAsia="Times New Roman" w:hAnsi="Corbel"/>
          <w:sz w:val="22"/>
          <w:szCs w:val="22"/>
          <w:lang w:val="en-US"/>
        </w:rPr>
        <w:t>LaMu</w:t>
      </w:r>
      <w:r w:rsidR="002201B5" w:rsidRPr="0033116C">
        <w:rPr>
          <w:rFonts w:ascii="Corbel" w:eastAsia="Times New Roman" w:hAnsi="Corbel"/>
          <w:sz w:val="22"/>
          <w:szCs w:val="22"/>
          <w:lang w:val="en-US"/>
        </w:rPr>
        <w:t> [</w:t>
      </w:r>
      <w:r w:rsidR="002201B5" w:rsidRPr="0033116C">
        <w:rPr>
          <w:rFonts w:ascii="Corbel" w:eastAsia="Times New Roman" w:hAnsi="Corbel"/>
          <w:sz w:val="22"/>
          <w:szCs w:val="22"/>
          <w:lang w:val="en-US"/>
        </w:rPr>
        <w:fldChar w:fldCharType="begin"/>
      </w:r>
      <w:r w:rsidR="002201B5" w:rsidRPr="0033116C">
        <w:rPr>
          <w:rFonts w:ascii="Corbel" w:eastAsia="Times New Roman" w:hAnsi="Corbel"/>
          <w:sz w:val="22"/>
          <w:szCs w:val="22"/>
          <w:lang w:val="en-US"/>
        </w:rPr>
        <w:instrText xml:space="preserve"> REF _Ref299615444 \r \h </w:instrText>
      </w:r>
      <w:r w:rsidR="00771512" w:rsidRPr="0033116C">
        <w:rPr>
          <w:rFonts w:ascii="Corbel" w:eastAsia="Times New Roman" w:hAnsi="Corbel"/>
          <w:sz w:val="22"/>
          <w:szCs w:val="22"/>
          <w:lang w:val="en-US"/>
        </w:rPr>
        <w:instrText xml:space="preserve"> \* MERGEFORMAT </w:instrText>
      </w:r>
      <w:r w:rsidR="002201B5" w:rsidRPr="0033116C">
        <w:rPr>
          <w:rFonts w:ascii="Corbel" w:eastAsia="Times New Roman" w:hAnsi="Corbel"/>
          <w:sz w:val="22"/>
          <w:szCs w:val="22"/>
          <w:lang w:val="en-US"/>
        </w:rPr>
      </w:r>
      <w:r w:rsidR="002201B5" w:rsidRPr="0033116C">
        <w:rPr>
          <w:rFonts w:ascii="Corbel" w:eastAsia="Times New Roman" w:hAnsi="Corbel"/>
          <w:sz w:val="22"/>
          <w:szCs w:val="22"/>
          <w:lang w:val="en-US"/>
        </w:rPr>
        <w:fldChar w:fldCharType="separate"/>
      </w:r>
      <w:ins w:id="147" w:author="Willems, P.H. (Peter)" w:date="2019-03-27T10:53:00Z">
        <w:r w:rsidR="00A012CD">
          <w:rPr>
            <w:rFonts w:ascii="Corbel" w:eastAsia="Times New Roman" w:hAnsi="Corbel"/>
            <w:sz w:val="22"/>
            <w:szCs w:val="22"/>
            <w:lang w:val="en-US"/>
          </w:rPr>
          <w:t>3.25</w:t>
        </w:r>
      </w:ins>
      <w:del w:id="148" w:author="Willems, P.H. (Peter)" w:date="2019-03-27T10:52:00Z">
        <w:r w:rsidR="00F36B1A" w:rsidRPr="0033116C" w:rsidDel="00EB337A">
          <w:rPr>
            <w:rFonts w:ascii="Corbel" w:eastAsia="Times New Roman" w:hAnsi="Corbel"/>
            <w:sz w:val="22"/>
            <w:szCs w:val="22"/>
            <w:lang w:val="en-US"/>
          </w:rPr>
          <w:delText>3.26</w:delText>
        </w:r>
      </w:del>
      <w:r w:rsidR="002201B5" w:rsidRPr="0033116C">
        <w:rPr>
          <w:rFonts w:ascii="Corbel" w:eastAsia="Times New Roman" w:hAnsi="Corbel"/>
          <w:sz w:val="22"/>
          <w:szCs w:val="22"/>
          <w:lang w:val="en-US"/>
        </w:rPr>
        <w:fldChar w:fldCharType="end"/>
      </w:r>
      <w:r w:rsidR="002201B5" w:rsidRPr="0033116C">
        <w:rPr>
          <w:rFonts w:ascii="Corbel" w:eastAsia="Times New Roman" w:hAnsi="Corbel"/>
          <w:sz w:val="22"/>
          <w:szCs w:val="22"/>
          <w:lang w:val="en-US"/>
        </w:rPr>
        <w:t>]</w:t>
      </w:r>
      <w:r w:rsidRPr="0033116C">
        <w:rPr>
          <w:rFonts w:ascii="Corbel" w:eastAsia="Times New Roman" w:hAnsi="Corbel"/>
          <w:sz w:val="22"/>
          <w:szCs w:val="22"/>
          <w:lang w:val="en-US"/>
        </w:rPr>
        <w:br/>
      </w:r>
      <w:r w:rsidRPr="0033116C">
        <w:rPr>
          <w:rFonts w:ascii="Corbel" w:eastAsia="Times New Roman" w:hAnsi="Corbel"/>
          <w:b/>
          <w:bCs/>
          <w:sz w:val="22"/>
          <w:szCs w:val="22"/>
          <w:lang w:val="en-US"/>
        </w:rPr>
        <w:t>Referenties</w:t>
      </w:r>
      <w:r w:rsidRPr="0033116C">
        <w:rPr>
          <w:rFonts w:ascii="Corbel" w:eastAsia="Times New Roman" w:hAnsi="Corbel"/>
          <w:sz w:val="22"/>
          <w:szCs w:val="22"/>
          <w:lang w:val="en-US"/>
        </w:rPr>
        <w:t>: contactPerson</w:t>
      </w:r>
      <w:r w:rsidR="002201B5" w:rsidRPr="0033116C">
        <w:rPr>
          <w:rFonts w:ascii="Corbel" w:eastAsia="Times New Roman" w:hAnsi="Corbel"/>
          <w:sz w:val="22"/>
          <w:szCs w:val="22"/>
          <w:lang w:val="en-US"/>
        </w:rPr>
        <w:t> [</w:t>
      </w:r>
      <w:r w:rsidR="002201B5" w:rsidRPr="0033116C">
        <w:rPr>
          <w:rFonts w:ascii="Corbel" w:eastAsia="Times New Roman" w:hAnsi="Corbel"/>
          <w:sz w:val="22"/>
          <w:szCs w:val="22"/>
          <w:lang w:val="en-US"/>
        </w:rPr>
        <w:fldChar w:fldCharType="begin"/>
      </w:r>
      <w:r w:rsidR="002201B5" w:rsidRPr="0033116C">
        <w:rPr>
          <w:rFonts w:ascii="Corbel" w:eastAsia="Times New Roman" w:hAnsi="Corbel"/>
          <w:sz w:val="22"/>
          <w:szCs w:val="22"/>
          <w:lang w:val="en-US"/>
        </w:rPr>
        <w:instrText xml:space="preserve"> REF _Ref299627621 \r \h </w:instrText>
      </w:r>
      <w:r w:rsidR="00771512" w:rsidRPr="0033116C">
        <w:rPr>
          <w:rFonts w:ascii="Corbel" w:eastAsia="Times New Roman" w:hAnsi="Corbel"/>
          <w:sz w:val="22"/>
          <w:szCs w:val="22"/>
          <w:lang w:val="en-US"/>
        </w:rPr>
        <w:instrText xml:space="preserve"> \* MERGEFORMAT </w:instrText>
      </w:r>
      <w:r w:rsidR="002201B5" w:rsidRPr="0033116C">
        <w:rPr>
          <w:rFonts w:ascii="Corbel" w:eastAsia="Times New Roman" w:hAnsi="Corbel"/>
          <w:sz w:val="22"/>
          <w:szCs w:val="22"/>
          <w:lang w:val="en-US"/>
        </w:rPr>
      </w:r>
      <w:r w:rsidR="002201B5"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4.2</w:t>
      </w:r>
      <w:r w:rsidR="002201B5" w:rsidRPr="0033116C">
        <w:rPr>
          <w:rFonts w:ascii="Corbel" w:eastAsia="Times New Roman" w:hAnsi="Corbel"/>
          <w:sz w:val="22"/>
          <w:szCs w:val="22"/>
          <w:lang w:val="en-US"/>
        </w:rPr>
        <w:fldChar w:fldCharType="end"/>
      </w:r>
      <w:r w:rsidR="002201B5" w:rsidRPr="0033116C">
        <w:rPr>
          <w:rFonts w:ascii="Corbel" w:eastAsia="Times New Roman" w:hAnsi="Corbel"/>
          <w:sz w:val="22"/>
          <w:szCs w:val="22"/>
          <w:lang w:val="en-US"/>
        </w:rPr>
        <w:t>], template [</w:t>
      </w:r>
      <w:r w:rsidR="002201B5" w:rsidRPr="0033116C">
        <w:rPr>
          <w:rFonts w:ascii="Corbel" w:eastAsia="Times New Roman" w:hAnsi="Corbel"/>
          <w:sz w:val="22"/>
          <w:szCs w:val="22"/>
          <w:lang w:val="en-US"/>
        </w:rPr>
        <w:fldChar w:fldCharType="begin"/>
      </w:r>
      <w:r w:rsidR="002201B5" w:rsidRPr="0033116C">
        <w:rPr>
          <w:rFonts w:ascii="Corbel" w:eastAsia="Times New Roman" w:hAnsi="Corbel"/>
          <w:sz w:val="22"/>
          <w:szCs w:val="22"/>
          <w:lang w:val="en-US"/>
        </w:rPr>
        <w:instrText xml:space="preserve"> REF _Ref299623507 \r \h </w:instrText>
      </w:r>
      <w:r w:rsidR="00771512" w:rsidRPr="0033116C">
        <w:rPr>
          <w:rFonts w:ascii="Corbel" w:eastAsia="Times New Roman" w:hAnsi="Corbel"/>
          <w:sz w:val="22"/>
          <w:szCs w:val="22"/>
          <w:lang w:val="en-US"/>
        </w:rPr>
        <w:instrText xml:space="preserve"> \* MERGEFORMAT </w:instrText>
      </w:r>
      <w:r w:rsidR="002201B5" w:rsidRPr="0033116C">
        <w:rPr>
          <w:rFonts w:ascii="Corbel" w:eastAsia="Times New Roman" w:hAnsi="Corbel"/>
          <w:sz w:val="22"/>
          <w:szCs w:val="22"/>
          <w:lang w:val="en-US"/>
        </w:rPr>
      </w:r>
      <w:r w:rsidR="002201B5"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1.3</w:t>
      </w:r>
      <w:r w:rsidR="002201B5" w:rsidRPr="0033116C">
        <w:rPr>
          <w:rFonts w:ascii="Corbel" w:eastAsia="Times New Roman" w:hAnsi="Corbel"/>
          <w:sz w:val="22"/>
          <w:szCs w:val="22"/>
          <w:lang w:val="en-US"/>
        </w:rPr>
        <w:fldChar w:fldCharType="end"/>
      </w:r>
      <w:r w:rsidR="002201B5" w:rsidRPr="0033116C">
        <w:rPr>
          <w:rFonts w:ascii="Corbel" w:eastAsia="Times New Roman" w:hAnsi="Corbel"/>
          <w:sz w:val="22"/>
          <w:szCs w:val="22"/>
          <w:lang w:val="en-US"/>
        </w:rPr>
        <w:t>]</w:t>
      </w:r>
    </w:p>
    <w:p w14:paraId="7DED084A" w14:textId="77777777" w:rsidR="002201B5" w:rsidRPr="00805082" w:rsidRDefault="002201B5"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ENTITY OrganisationTemplate;</w:t>
      </w:r>
    </w:p>
    <w:p w14:paraId="7DED084B" w14:textId="77777777" w:rsidR="002201B5" w:rsidRPr="00805082" w:rsidRDefault="002201B5"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name : STRING;</w:t>
      </w:r>
    </w:p>
    <w:p w14:paraId="7DED084C" w14:textId="77777777" w:rsidR="002201B5" w:rsidRPr="00805082" w:rsidRDefault="002201B5"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abbreviation: STRING;</w:t>
      </w:r>
    </w:p>
    <w:p w14:paraId="7DED084D" w14:textId="77777777" w:rsidR="002201B5" w:rsidRPr="00805082" w:rsidRDefault="002201B5"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state : </w:t>
      </w:r>
      <w:r w:rsidR="00786973"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84E" w14:textId="77777777" w:rsidR="002201B5" w:rsidRPr="00805082" w:rsidRDefault="002201B5"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786973"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DATETIME;</w:t>
      </w:r>
    </w:p>
    <w:p w14:paraId="7DED084F" w14:textId="77777777" w:rsidR="002201B5" w:rsidRPr="00805082" w:rsidRDefault="002201B5"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786973"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850" w14:textId="77777777" w:rsidR="002201B5" w:rsidRPr="00805082" w:rsidRDefault="002201B5"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contactPerson : PersonTemplate;</w:t>
      </w:r>
    </w:p>
    <w:p w14:paraId="7DED0851" w14:textId="77777777" w:rsidR="002201B5" w:rsidRPr="00805082" w:rsidRDefault="002201B5"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lang w:val="en-US"/>
        </w:rPr>
        <w:t xml:space="preserve"> </w:t>
      </w:r>
      <w:r w:rsidRPr="00805082">
        <w:rPr>
          <w:rFonts w:ascii="Courier New" w:eastAsia="Times New Roman" w:hAnsi="Courier New" w:cs="Courier New"/>
          <w:kern w:val="0"/>
          <w:sz w:val="20"/>
          <w:szCs w:val="20"/>
        </w:rPr>
        <w:t>template : ComplexElementTemplate;</w:t>
      </w:r>
    </w:p>
    <w:p w14:paraId="7DED0852" w14:textId="77777777" w:rsidR="002201B5" w:rsidRPr="00805082" w:rsidRDefault="002201B5"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rPr>
      </w:pPr>
      <w:r w:rsidRPr="00805082">
        <w:rPr>
          <w:rFonts w:ascii="Courier New" w:eastAsia="Times New Roman" w:hAnsi="Courier New" w:cs="Courier New"/>
          <w:kern w:val="0"/>
          <w:sz w:val="20"/>
          <w:szCs w:val="20"/>
        </w:rPr>
        <w:t>END_ENTITY;</w:t>
      </w:r>
    </w:p>
    <w:p w14:paraId="7DED0853" w14:textId="3E2011A1" w:rsidR="002201B5" w:rsidRPr="0033116C" w:rsidRDefault="00790D40" w:rsidP="00790D40">
      <w:pPr>
        <w:spacing w:before="100" w:beforeAutospacing="1" w:after="100" w:afterAutospacing="1"/>
        <w:rPr>
          <w:rFonts w:ascii="Corbel" w:eastAsia="Times New Roman" w:hAnsi="Corbel"/>
          <w:sz w:val="20"/>
          <w:szCs w:val="20"/>
        </w:rPr>
      </w:pPr>
      <w:r w:rsidRPr="0033116C">
        <w:rPr>
          <w:rFonts w:ascii="Corbel" w:eastAsia="Times New Roman" w:hAnsi="Corbel"/>
          <w:sz w:val="20"/>
          <w:szCs w:val="20"/>
        </w:rPr>
        <w:t>De organisatie welke deelneemt aan het project door het initiëren of uitvoeren van een TransactionTemplate</w:t>
      </w:r>
      <w:r w:rsidR="002201B5" w:rsidRPr="0033116C">
        <w:rPr>
          <w:rFonts w:ascii="Corbel" w:eastAsia="Times New Roman" w:hAnsi="Corbel"/>
          <w:sz w:val="20"/>
          <w:szCs w:val="20"/>
        </w:rPr>
        <w:t> [</w:t>
      </w:r>
      <w:r w:rsidR="002201B5" w:rsidRPr="0033116C">
        <w:rPr>
          <w:rFonts w:ascii="Corbel" w:eastAsia="Times New Roman" w:hAnsi="Corbel"/>
          <w:sz w:val="20"/>
          <w:szCs w:val="20"/>
        </w:rPr>
        <w:fldChar w:fldCharType="begin"/>
      </w:r>
      <w:r w:rsidR="002201B5" w:rsidRPr="0033116C">
        <w:rPr>
          <w:rFonts w:ascii="Corbel" w:eastAsia="Times New Roman" w:hAnsi="Corbel"/>
          <w:sz w:val="20"/>
          <w:szCs w:val="20"/>
        </w:rPr>
        <w:instrText xml:space="preserve"> REF _Ref299627677 \r \h </w:instrText>
      </w:r>
      <w:r w:rsidR="00771512" w:rsidRPr="0033116C">
        <w:rPr>
          <w:rFonts w:ascii="Corbel" w:eastAsia="Times New Roman" w:hAnsi="Corbel"/>
          <w:sz w:val="20"/>
          <w:szCs w:val="20"/>
        </w:rPr>
        <w:instrText xml:space="preserve"> \* MERGEFORMAT </w:instrText>
      </w:r>
      <w:r w:rsidR="002201B5" w:rsidRPr="0033116C">
        <w:rPr>
          <w:rFonts w:ascii="Corbel" w:eastAsia="Times New Roman" w:hAnsi="Corbel"/>
          <w:sz w:val="20"/>
          <w:szCs w:val="20"/>
        </w:rPr>
      </w:r>
      <w:r w:rsidR="002201B5" w:rsidRPr="0033116C">
        <w:rPr>
          <w:rFonts w:ascii="Corbel" w:eastAsia="Times New Roman" w:hAnsi="Corbel"/>
          <w:sz w:val="20"/>
          <w:szCs w:val="20"/>
        </w:rPr>
        <w:fldChar w:fldCharType="separate"/>
      </w:r>
      <w:r w:rsidR="00A012CD">
        <w:rPr>
          <w:rFonts w:ascii="Corbel" w:eastAsia="Times New Roman" w:hAnsi="Corbel"/>
          <w:sz w:val="20"/>
          <w:szCs w:val="20"/>
        </w:rPr>
        <w:t>1.13</w:t>
      </w:r>
      <w:r w:rsidR="002201B5" w:rsidRPr="0033116C">
        <w:rPr>
          <w:rFonts w:ascii="Corbel" w:eastAsia="Times New Roman" w:hAnsi="Corbel"/>
          <w:sz w:val="20"/>
          <w:szCs w:val="20"/>
        </w:rPr>
        <w:fldChar w:fldCharType="end"/>
      </w:r>
      <w:r w:rsidR="002201B5" w:rsidRPr="0033116C">
        <w:rPr>
          <w:rFonts w:ascii="Corbel" w:eastAsia="Times New Roman" w:hAnsi="Corbel"/>
          <w:sz w:val="20"/>
          <w:szCs w:val="20"/>
        </w:rPr>
        <w:t>]</w:t>
      </w:r>
      <w:r w:rsidRPr="0033116C">
        <w:rPr>
          <w:rFonts w:ascii="Corbel" w:eastAsia="Times New Roman" w:hAnsi="Corbel"/>
          <w:sz w:val="20"/>
          <w:szCs w:val="20"/>
        </w:rPr>
        <w:t xml:space="preserve"> (transactie). </w:t>
      </w:r>
    </w:p>
    <w:p w14:paraId="7DED0854" w14:textId="77777777" w:rsidR="00790D40" w:rsidRPr="0033116C" w:rsidRDefault="00790D40" w:rsidP="00790D40">
      <w:pPr>
        <w:spacing w:before="100" w:beforeAutospacing="1" w:after="100" w:afterAutospacing="1"/>
        <w:rPr>
          <w:rFonts w:ascii="Corbel" w:eastAsia="Times New Roman" w:hAnsi="Corbel"/>
          <w:sz w:val="20"/>
          <w:szCs w:val="20"/>
        </w:rPr>
      </w:pPr>
      <w:r w:rsidRPr="0033116C">
        <w:rPr>
          <w:rFonts w:ascii="Corbel" w:eastAsia="Times New Roman" w:hAnsi="Corbel"/>
          <w:sz w:val="20"/>
          <w:szCs w:val="20"/>
        </w:rPr>
        <w:t xml:space="preserve">Simpel voorbeeld op berichtniveau: </w:t>
      </w:r>
    </w:p>
    <w:p w14:paraId="7DED0855"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&lt;StandardOrganisationType id="TNO"&gt;</w:t>
      </w:r>
    </w:p>
    <w:p w14:paraId="7DED0856" w14:textId="77777777" w:rsidR="00BE668F"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&lt;name&gt;</w:t>
      </w:r>
    </w:p>
    <w:p w14:paraId="7DED0857" w14:textId="77777777" w:rsidR="00BE668F" w:rsidRPr="00805082" w:rsidRDefault="00BE668F"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r w:rsidR="00790D40" w:rsidRPr="00805082">
        <w:rPr>
          <w:rFonts w:ascii="Courier New" w:eastAsia="Times New Roman" w:hAnsi="Courier New" w:cs="Courier New"/>
          <w:kern w:val="0"/>
          <w:sz w:val="20"/>
          <w:szCs w:val="20"/>
        </w:rPr>
        <w:t>Nederlandse organisatie voor Toegepast Natuurwetenschappelijk Onderzoek</w:t>
      </w:r>
    </w:p>
    <w:p w14:paraId="7DED0858" w14:textId="77777777" w:rsidR="00790D40" w:rsidRPr="00805082" w:rsidRDefault="00BE668F"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rPr>
        <w:t xml:space="preserve">  </w:t>
      </w:r>
      <w:r w:rsidR="00790D40" w:rsidRPr="00805082">
        <w:rPr>
          <w:rFonts w:ascii="Courier New" w:eastAsia="Times New Roman" w:hAnsi="Courier New" w:cs="Courier New"/>
          <w:kern w:val="0"/>
          <w:sz w:val="20"/>
          <w:szCs w:val="20"/>
          <w:lang w:val="en-US"/>
        </w:rPr>
        <w:t>&lt;</w:t>
      </w:r>
      <w:r w:rsidRPr="00805082">
        <w:rPr>
          <w:rFonts w:ascii="Courier New" w:eastAsia="Times New Roman" w:hAnsi="Courier New" w:cs="Courier New"/>
          <w:kern w:val="0"/>
          <w:sz w:val="20"/>
          <w:szCs w:val="20"/>
          <w:lang w:val="en-US"/>
        </w:rPr>
        <w:t>/</w:t>
      </w:r>
      <w:r w:rsidR="00790D40" w:rsidRPr="00805082">
        <w:rPr>
          <w:rFonts w:ascii="Courier New" w:eastAsia="Times New Roman" w:hAnsi="Courier New" w:cs="Courier New"/>
          <w:kern w:val="0"/>
          <w:sz w:val="20"/>
          <w:szCs w:val="20"/>
          <w:lang w:val="en-US"/>
        </w:rPr>
        <w:t>name&gt;</w:t>
      </w:r>
    </w:p>
    <w:p w14:paraId="7DED0859" w14:textId="77777777" w:rsidR="00BE668F" w:rsidRPr="00805082" w:rsidRDefault="00BE668F"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&lt;abbreviation&gt;TNO&lt;/abbreviation&gt;</w:t>
      </w:r>
    </w:p>
    <w:p w14:paraId="7DED085A"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&lt;state&gt;active&lt;/state&gt;</w:t>
      </w:r>
    </w:p>
    <w:p w14:paraId="7DED085B"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en-US"/>
        </w:rPr>
        <w:lastRenderedPageBreak/>
        <w:t xml:space="preserve">  </w:t>
      </w:r>
      <w:r w:rsidRPr="00805082">
        <w:rPr>
          <w:rFonts w:ascii="Courier New" w:eastAsia="Times New Roman" w:hAnsi="Courier New" w:cs="Courier New"/>
          <w:kern w:val="0"/>
          <w:sz w:val="20"/>
          <w:szCs w:val="20"/>
          <w:lang w:val="de-DE"/>
        </w:rPr>
        <w:t>&lt;date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&gt;20</w:t>
      </w:r>
      <w:r w:rsidR="002201B5"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85C"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&gt;bapa&lt;/user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85D"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de-DE"/>
        </w:rPr>
        <w:t xml:space="preserve">  </w:t>
      </w:r>
      <w:r w:rsidRPr="00805082">
        <w:rPr>
          <w:rFonts w:ascii="Courier New" w:eastAsia="Times New Roman" w:hAnsi="Courier New" w:cs="Courier New"/>
          <w:kern w:val="0"/>
          <w:sz w:val="20"/>
          <w:szCs w:val="20"/>
          <w:lang w:val="en-US"/>
        </w:rPr>
        <w:t>&lt;contactPerson&gt;</w:t>
      </w:r>
    </w:p>
    <w:p w14:paraId="7DED085E"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&lt;StandardPersonType id="..."&gt;</w:t>
      </w:r>
    </w:p>
    <w:p w14:paraId="7DED085F"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w:t>
      </w:r>
    </w:p>
    <w:p w14:paraId="7DED0860"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&lt;/StandardPersonType&gt;</w:t>
      </w:r>
    </w:p>
    <w:p w14:paraId="7DED0861"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&lt;/contactPerson&gt;</w:t>
      </w:r>
    </w:p>
    <w:p w14:paraId="7DED0862" w14:textId="77777777" w:rsidR="00B17508" w:rsidRPr="00805082" w:rsidRDefault="002201B5"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&lt;/StandardOrganisationType&gt;</w:t>
      </w:r>
    </w:p>
    <w:p w14:paraId="7DED0863" w14:textId="77777777" w:rsidR="00790D40" w:rsidRPr="0033116C" w:rsidRDefault="00790D40" w:rsidP="00790D40">
      <w:pPr>
        <w:spacing w:before="100" w:beforeAutospacing="1" w:after="100" w:afterAutospacing="1"/>
        <w:rPr>
          <w:rFonts w:ascii="Corbel" w:eastAsia="Times New Roman" w:hAnsi="Corbel"/>
          <w:sz w:val="20"/>
          <w:szCs w:val="20"/>
        </w:rPr>
      </w:pPr>
      <w:r w:rsidRPr="0033116C">
        <w:rPr>
          <w:rFonts w:ascii="Corbel" w:eastAsia="Times New Roman" w:hAnsi="Corbel"/>
          <w:sz w:val="20"/>
          <w:szCs w:val="20"/>
        </w:rPr>
        <w:t xml:space="preserve">Bijbehorend deel uit het raamwerk: </w:t>
      </w:r>
    </w:p>
    <w:p w14:paraId="7DED0864"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&lt;PersonType id="StandardPersonType"&gt;</w:t>
      </w:r>
    </w:p>
    <w:p w14:paraId="7DED0865"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&lt;description&gt;Standaard persoons type&lt;/description&gt;</w:t>
      </w:r>
    </w:p>
    <w:p w14:paraId="7DED0866"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&lt;startDate&gt;20</w:t>
      </w:r>
      <w:r w:rsidR="002201B5"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-01-23T00:00:00Z&lt;/startDate&gt;</w:t>
      </w:r>
    </w:p>
    <w:p w14:paraId="7DED0867"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&lt;endDate&gt;20</w:t>
      </w:r>
      <w:r w:rsidR="002201B5"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-12-31T00:00:00Z&lt;/endDate&gt;</w:t>
      </w:r>
    </w:p>
    <w:p w14:paraId="7DED0868"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&lt;state&gt;active&lt;/state&gt;</w:t>
      </w:r>
    </w:p>
    <w:p w14:paraId="7DED0869"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&gt;20</w:t>
      </w:r>
      <w:r w:rsidR="002201B5"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-01-23T00:00:00Z&lt;/date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w:t>
      </w:r>
    </w:p>
    <w:p w14:paraId="7DED086A"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fr-FR"/>
        </w:rPr>
      </w:pPr>
      <w:r w:rsidRPr="00805082">
        <w:rPr>
          <w:rFonts w:ascii="Courier New" w:eastAsia="Times New Roman" w:hAnsi="Courier New" w:cs="Courier New"/>
          <w:kern w:val="0"/>
          <w:sz w:val="20"/>
          <w:szCs w:val="20"/>
          <w:lang w:val="en-US"/>
        </w:rPr>
        <w:t xml:space="preserve">  </w:t>
      </w:r>
      <w:r w:rsidRPr="00805082">
        <w:rPr>
          <w:rFonts w:ascii="Courier New" w:eastAsia="Times New Roman" w:hAnsi="Courier New" w:cs="Courier New"/>
          <w:kern w:val="0"/>
          <w:sz w:val="20"/>
          <w:szCs w:val="20"/>
          <w:lang w:val="fr-FR"/>
        </w:rPr>
        <w:t>&lt;user</w:t>
      </w:r>
      <w:r w:rsidR="00FC2212" w:rsidRPr="00805082">
        <w:rPr>
          <w:rFonts w:ascii="Courier New" w:eastAsia="Times New Roman" w:hAnsi="Courier New" w:cs="Courier New"/>
          <w:kern w:val="0"/>
          <w:sz w:val="20"/>
          <w:szCs w:val="20"/>
          <w:lang w:val="fr-FR"/>
        </w:rPr>
        <w:t>LaMu</w:t>
      </w:r>
      <w:r w:rsidRPr="00805082">
        <w:rPr>
          <w:rFonts w:ascii="Courier New" w:eastAsia="Times New Roman" w:hAnsi="Courier New" w:cs="Courier New"/>
          <w:kern w:val="0"/>
          <w:sz w:val="20"/>
          <w:szCs w:val="20"/>
          <w:lang w:val="fr-FR"/>
        </w:rPr>
        <w:t>&gt;bapa&lt;/user</w:t>
      </w:r>
      <w:r w:rsidR="00FC2212" w:rsidRPr="00805082">
        <w:rPr>
          <w:rFonts w:ascii="Courier New" w:eastAsia="Times New Roman" w:hAnsi="Courier New" w:cs="Courier New"/>
          <w:kern w:val="0"/>
          <w:sz w:val="20"/>
          <w:szCs w:val="20"/>
          <w:lang w:val="fr-FR"/>
        </w:rPr>
        <w:t>LaMu</w:t>
      </w:r>
      <w:r w:rsidRPr="00805082">
        <w:rPr>
          <w:rFonts w:ascii="Courier New" w:eastAsia="Times New Roman" w:hAnsi="Courier New" w:cs="Courier New"/>
          <w:kern w:val="0"/>
          <w:sz w:val="20"/>
          <w:szCs w:val="20"/>
          <w:lang w:val="fr-FR"/>
        </w:rPr>
        <w:t>&gt;</w:t>
      </w:r>
    </w:p>
    <w:p w14:paraId="7DED086B"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fr-FR"/>
        </w:rPr>
      </w:pPr>
      <w:r w:rsidRPr="00805082">
        <w:rPr>
          <w:rFonts w:ascii="Courier New" w:eastAsia="Times New Roman" w:hAnsi="Courier New" w:cs="Courier New"/>
          <w:kern w:val="0"/>
          <w:sz w:val="20"/>
          <w:szCs w:val="20"/>
          <w:lang w:val="fr-FR"/>
        </w:rPr>
        <w:t>&lt;/PersonType&gt;</w:t>
      </w:r>
    </w:p>
    <w:p w14:paraId="7DED086C"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fr-FR"/>
        </w:rPr>
      </w:pPr>
      <w:r w:rsidRPr="00805082">
        <w:rPr>
          <w:rFonts w:ascii="Courier New" w:eastAsia="Times New Roman" w:hAnsi="Courier New" w:cs="Courier New"/>
          <w:kern w:val="0"/>
          <w:sz w:val="20"/>
          <w:szCs w:val="20"/>
          <w:lang w:val="fr-FR"/>
        </w:rPr>
        <w:t>&lt;OrganisationType id="StandardOrganisationType"&gt;</w:t>
      </w:r>
    </w:p>
    <w:p w14:paraId="7DED086D"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fr-FR"/>
        </w:rPr>
      </w:pPr>
      <w:r w:rsidRPr="00805082">
        <w:rPr>
          <w:rFonts w:ascii="Courier New" w:eastAsia="Times New Roman" w:hAnsi="Courier New" w:cs="Courier New"/>
          <w:kern w:val="0"/>
          <w:sz w:val="20"/>
          <w:szCs w:val="20"/>
          <w:lang w:val="fr-FR"/>
        </w:rPr>
        <w:t xml:space="preserve">  &lt;description&gt;Standaard organisation type&lt;/description&gt;</w:t>
      </w:r>
    </w:p>
    <w:p w14:paraId="7DED086E"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fr-FR"/>
        </w:rPr>
        <w:t xml:space="preserve">  </w:t>
      </w:r>
      <w:r w:rsidRPr="00805082">
        <w:rPr>
          <w:rFonts w:ascii="Courier New" w:eastAsia="Times New Roman" w:hAnsi="Courier New" w:cs="Courier New"/>
          <w:kern w:val="0"/>
          <w:sz w:val="20"/>
          <w:szCs w:val="20"/>
          <w:lang w:val="de-DE"/>
        </w:rPr>
        <w:t>&lt;startDate&gt;20</w:t>
      </w:r>
      <w:r w:rsidR="002201B5"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-01-23T00:00:00Z&lt;/startDate&gt;</w:t>
      </w:r>
    </w:p>
    <w:p w14:paraId="7DED086F"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&lt;endDate&gt;20</w:t>
      </w:r>
      <w:r w:rsidR="002201B5"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-12-31T00:00:00Z&lt;/endDate&gt;</w:t>
      </w:r>
    </w:p>
    <w:p w14:paraId="7DED0870"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&lt;state&gt;active&lt;/state&gt;</w:t>
      </w:r>
    </w:p>
    <w:p w14:paraId="7DED0871"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&gt;20</w:t>
      </w:r>
      <w:r w:rsidR="002201B5"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872"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&gt;bapa&lt;/user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873" w14:textId="77777777" w:rsidR="00790D40" w:rsidRPr="00805082" w:rsidRDefault="00790D40" w:rsidP="002201B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kern w:val="0"/>
          <w:sz w:val="20"/>
          <w:szCs w:val="20"/>
          <w:lang w:val="en-US"/>
        </w:rPr>
        <w:t>&lt;/OrganisationType&gt;</w:t>
      </w:r>
    </w:p>
    <w:p w14:paraId="7DED0874" w14:textId="77777777" w:rsidR="00B17508" w:rsidRPr="0033116C" w:rsidRDefault="00B17508" w:rsidP="0079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sz w:val="22"/>
          <w:szCs w:val="22"/>
          <w:lang w:val="en-US"/>
        </w:rPr>
      </w:pPr>
    </w:p>
    <w:p w14:paraId="7DED0875" w14:textId="77777777" w:rsidR="00790D40" w:rsidRPr="0033116C" w:rsidRDefault="00790D40" w:rsidP="007F4D97">
      <w:pPr>
        <w:pStyle w:val="Kop2"/>
        <w:numPr>
          <w:ilvl w:val="1"/>
          <w:numId w:val="1"/>
        </w:numPr>
        <w:rPr>
          <w:rFonts w:ascii="Corbel" w:hAnsi="Corbel"/>
          <w:lang w:val="en-US"/>
        </w:rPr>
      </w:pPr>
      <w:bookmarkStart w:id="149" w:name="PersonInRole"/>
      <w:bookmarkStart w:id="150" w:name="_Ref299633404"/>
      <w:bookmarkStart w:id="151" w:name="_Ref299634069"/>
      <w:bookmarkStart w:id="152" w:name="_Ref299634364"/>
      <w:bookmarkStart w:id="153" w:name="_Toc307220238"/>
      <w:bookmarkEnd w:id="149"/>
      <w:r w:rsidRPr="0033116C">
        <w:rPr>
          <w:rFonts w:ascii="Corbel" w:hAnsi="Corbel"/>
          <w:lang w:val="en-US"/>
        </w:rPr>
        <w:t>PersonInRole</w:t>
      </w:r>
      <w:bookmarkEnd w:id="150"/>
      <w:bookmarkEnd w:id="151"/>
      <w:bookmarkEnd w:id="152"/>
      <w:bookmarkEnd w:id="153"/>
      <w:r w:rsidRPr="0033116C">
        <w:rPr>
          <w:rFonts w:ascii="Corbel" w:hAnsi="Corbel"/>
          <w:lang w:val="en-US"/>
        </w:rPr>
        <w:t xml:space="preserve"> </w:t>
      </w:r>
    </w:p>
    <w:p w14:paraId="7DED0876" w14:textId="3A433BC9" w:rsidR="00790D40" w:rsidRPr="0033116C" w:rsidRDefault="00790D40" w:rsidP="00790D40">
      <w:pPr>
        <w:spacing w:before="100" w:beforeAutospacing="1" w:after="100" w:afterAutospacing="1"/>
        <w:rPr>
          <w:rFonts w:ascii="Corbel" w:eastAsia="Times New Roman" w:hAnsi="Corbel"/>
          <w:sz w:val="22"/>
          <w:szCs w:val="22"/>
          <w:lang w:val="en-US"/>
        </w:rPr>
      </w:pPr>
      <w:r w:rsidRPr="0033116C">
        <w:rPr>
          <w:rFonts w:ascii="Corbel" w:eastAsia="Times New Roman" w:hAnsi="Corbel"/>
          <w:b/>
          <w:bCs/>
          <w:sz w:val="22"/>
          <w:szCs w:val="22"/>
          <w:lang w:val="en-US"/>
        </w:rPr>
        <w:t>Attributen</w:t>
      </w:r>
      <w:r w:rsidRPr="0033116C">
        <w:rPr>
          <w:rFonts w:ascii="Corbel" w:eastAsia="Times New Roman" w:hAnsi="Corbel"/>
          <w:sz w:val="22"/>
          <w:szCs w:val="22"/>
          <w:lang w:val="en-US"/>
        </w:rPr>
        <w:t xml:space="preserve">: </w:t>
      </w:r>
      <w:r w:rsidR="00B20AF5" w:rsidRPr="0033116C">
        <w:rPr>
          <w:rFonts w:ascii="Corbel" w:eastAsia="Times New Roman" w:hAnsi="Corbel"/>
          <w:sz w:val="22"/>
          <w:szCs w:val="22"/>
          <w:lang w:val="en-US"/>
        </w:rPr>
        <w:t>id [</w:t>
      </w:r>
      <w:r w:rsidR="00B20AF5" w:rsidRPr="0033116C">
        <w:rPr>
          <w:rFonts w:ascii="Corbel" w:eastAsia="Times New Roman" w:hAnsi="Corbel"/>
          <w:sz w:val="22"/>
          <w:szCs w:val="22"/>
          <w:lang w:val="en-US"/>
        </w:rPr>
        <w:fldChar w:fldCharType="begin"/>
      </w:r>
      <w:r w:rsidR="00B20AF5" w:rsidRPr="0033116C">
        <w:rPr>
          <w:rFonts w:ascii="Corbel" w:eastAsia="Times New Roman" w:hAnsi="Corbel"/>
          <w:sz w:val="22"/>
          <w:szCs w:val="22"/>
          <w:lang w:val="en-US"/>
        </w:rPr>
        <w:instrText xml:space="preserve"> REF _Ref299614982 \r \h </w:instrText>
      </w:r>
      <w:r w:rsidR="00E77888" w:rsidRPr="0033116C">
        <w:rPr>
          <w:rFonts w:ascii="Corbel" w:eastAsia="Times New Roman" w:hAnsi="Corbel"/>
          <w:sz w:val="22"/>
          <w:szCs w:val="22"/>
          <w:lang w:val="en-US"/>
        </w:rPr>
        <w:instrText xml:space="preserve"> \* MERGEFORMAT </w:instrText>
      </w:r>
      <w:r w:rsidR="00B20AF5" w:rsidRPr="0033116C">
        <w:rPr>
          <w:rFonts w:ascii="Corbel" w:eastAsia="Times New Roman" w:hAnsi="Corbel"/>
          <w:sz w:val="22"/>
          <w:szCs w:val="22"/>
          <w:lang w:val="en-US"/>
        </w:rPr>
      </w:r>
      <w:r w:rsidR="00B20AF5"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2.1</w:t>
      </w:r>
      <w:r w:rsidR="00B20AF5" w:rsidRPr="0033116C">
        <w:rPr>
          <w:rFonts w:ascii="Corbel" w:eastAsia="Times New Roman" w:hAnsi="Corbel"/>
          <w:sz w:val="22"/>
          <w:szCs w:val="22"/>
          <w:lang w:val="en-US"/>
        </w:rPr>
        <w:fldChar w:fldCharType="end"/>
      </w:r>
      <w:r w:rsidR="00B20AF5" w:rsidRPr="0033116C">
        <w:rPr>
          <w:rFonts w:ascii="Corbel" w:eastAsia="Times New Roman" w:hAnsi="Corbel"/>
          <w:sz w:val="22"/>
          <w:szCs w:val="22"/>
          <w:lang w:val="en-US"/>
        </w:rPr>
        <w:t>]</w:t>
      </w:r>
      <w:r w:rsidRPr="0033116C">
        <w:rPr>
          <w:rFonts w:ascii="Corbel" w:eastAsia="Times New Roman" w:hAnsi="Corbel"/>
          <w:sz w:val="22"/>
          <w:szCs w:val="22"/>
          <w:lang w:val="en-US"/>
        </w:rPr>
        <w:br/>
      </w:r>
      <w:r w:rsidRPr="0033116C">
        <w:rPr>
          <w:rFonts w:ascii="Corbel" w:eastAsia="Times New Roman" w:hAnsi="Corbel"/>
          <w:b/>
          <w:bCs/>
          <w:sz w:val="22"/>
          <w:szCs w:val="22"/>
          <w:lang w:val="en-US"/>
        </w:rPr>
        <w:t>Elementen</w:t>
      </w:r>
      <w:r w:rsidRPr="0033116C">
        <w:rPr>
          <w:rFonts w:ascii="Corbel" w:eastAsia="Times New Roman" w:hAnsi="Corbel"/>
          <w:sz w:val="22"/>
          <w:szCs w:val="22"/>
          <w:lang w:val="en-US"/>
        </w:rPr>
        <w:t>: state</w:t>
      </w:r>
      <w:r w:rsidR="00B26E94" w:rsidRPr="0033116C">
        <w:rPr>
          <w:rFonts w:ascii="Corbel" w:eastAsia="Times New Roman" w:hAnsi="Corbel"/>
          <w:sz w:val="22"/>
          <w:szCs w:val="22"/>
          <w:lang w:val="en-US"/>
        </w:rPr>
        <w:t> [</w:t>
      </w:r>
      <w:r w:rsidR="00B26E94" w:rsidRPr="0033116C">
        <w:rPr>
          <w:rFonts w:ascii="Corbel" w:eastAsia="Times New Roman" w:hAnsi="Corbel"/>
          <w:sz w:val="22"/>
          <w:szCs w:val="22"/>
          <w:lang w:val="en-US"/>
        </w:rPr>
        <w:fldChar w:fldCharType="begin"/>
      </w:r>
      <w:r w:rsidR="00B26E94" w:rsidRPr="0033116C">
        <w:rPr>
          <w:rFonts w:ascii="Corbel" w:eastAsia="Times New Roman" w:hAnsi="Corbel"/>
          <w:sz w:val="22"/>
          <w:szCs w:val="22"/>
          <w:lang w:val="en-US"/>
        </w:rPr>
        <w:instrText xml:space="preserve"> REF _Ref299615402 \r \h </w:instrText>
      </w:r>
      <w:r w:rsidR="00E77888" w:rsidRPr="0033116C">
        <w:rPr>
          <w:rFonts w:ascii="Corbel" w:eastAsia="Times New Roman" w:hAnsi="Corbel"/>
          <w:sz w:val="22"/>
          <w:szCs w:val="22"/>
          <w:lang w:val="en-US"/>
        </w:rPr>
        <w:instrText xml:space="preserve"> \* MERGEFORMAT </w:instrText>
      </w:r>
      <w:r w:rsidR="00B26E94" w:rsidRPr="0033116C">
        <w:rPr>
          <w:rFonts w:ascii="Corbel" w:eastAsia="Times New Roman" w:hAnsi="Corbel"/>
          <w:sz w:val="22"/>
          <w:szCs w:val="22"/>
          <w:lang w:val="en-US"/>
        </w:rPr>
      </w:r>
      <w:r w:rsidR="00B26E94" w:rsidRPr="0033116C">
        <w:rPr>
          <w:rFonts w:ascii="Corbel" w:eastAsia="Times New Roman" w:hAnsi="Corbel"/>
          <w:sz w:val="22"/>
          <w:szCs w:val="22"/>
          <w:lang w:val="en-US"/>
        </w:rPr>
        <w:fldChar w:fldCharType="separate"/>
      </w:r>
      <w:ins w:id="154" w:author="Willems, P.H. (Peter)" w:date="2019-03-27T10:53:00Z">
        <w:r w:rsidR="00A012CD">
          <w:rPr>
            <w:rFonts w:ascii="Corbel" w:eastAsia="Times New Roman" w:hAnsi="Corbel"/>
            <w:sz w:val="22"/>
            <w:szCs w:val="22"/>
            <w:lang w:val="en-US"/>
          </w:rPr>
          <w:t>3.24</w:t>
        </w:r>
      </w:ins>
      <w:del w:id="155" w:author="Willems, P.H. (Peter)" w:date="2019-03-27T10:52:00Z">
        <w:r w:rsidR="00F36B1A" w:rsidRPr="0033116C" w:rsidDel="00EB337A">
          <w:rPr>
            <w:rFonts w:ascii="Corbel" w:eastAsia="Times New Roman" w:hAnsi="Corbel"/>
            <w:sz w:val="22"/>
            <w:szCs w:val="22"/>
            <w:lang w:val="en-US"/>
          </w:rPr>
          <w:delText>3.25</w:delText>
        </w:r>
      </w:del>
      <w:r w:rsidR="00B26E94" w:rsidRPr="0033116C">
        <w:rPr>
          <w:rFonts w:ascii="Corbel" w:eastAsia="Times New Roman" w:hAnsi="Corbel"/>
          <w:sz w:val="22"/>
          <w:szCs w:val="22"/>
          <w:lang w:val="en-US"/>
        </w:rPr>
        <w:fldChar w:fldCharType="end"/>
      </w:r>
      <w:r w:rsidR="00B26E94" w:rsidRPr="0033116C">
        <w:rPr>
          <w:rFonts w:ascii="Corbel" w:eastAsia="Times New Roman" w:hAnsi="Corbel"/>
          <w:sz w:val="22"/>
          <w:szCs w:val="22"/>
          <w:lang w:val="en-US"/>
        </w:rPr>
        <w:t>]</w:t>
      </w:r>
      <w:r w:rsidRPr="0033116C">
        <w:rPr>
          <w:rFonts w:ascii="Corbel" w:eastAsia="Times New Roman" w:hAnsi="Corbel"/>
          <w:sz w:val="22"/>
          <w:szCs w:val="22"/>
          <w:lang w:val="en-US"/>
        </w:rPr>
        <w:t>, date</w:t>
      </w:r>
      <w:r w:rsidR="00FC2212" w:rsidRPr="0033116C">
        <w:rPr>
          <w:rFonts w:ascii="Corbel" w:eastAsia="Times New Roman" w:hAnsi="Corbel"/>
          <w:sz w:val="22"/>
          <w:szCs w:val="22"/>
          <w:lang w:val="en-US"/>
        </w:rPr>
        <w:t>LaMu</w:t>
      </w:r>
      <w:r w:rsidR="00B26E94" w:rsidRPr="0033116C">
        <w:rPr>
          <w:rFonts w:ascii="Corbel" w:eastAsia="Times New Roman" w:hAnsi="Corbel"/>
          <w:sz w:val="22"/>
          <w:szCs w:val="22"/>
          <w:lang w:val="en-US"/>
        </w:rPr>
        <w:t> [</w:t>
      </w:r>
      <w:r w:rsidR="00B26E94" w:rsidRPr="0033116C">
        <w:rPr>
          <w:rFonts w:ascii="Corbel" w:eastAsia="Times New Roman" w:hAnsi="Corbel"/>
          <w:sz w:val="22"/>
          <w:szCs w:val="22"/>
          <w:lang w:val="en-US"/>
        </w:rPr>
        <w:fldChar w:fldCharType="begin"/>
      </w:r>
      <w:r w:rsidR="00B26E94" w:rsidRPr="0033116C">
        <w:rPr>
          <w:rFonts w:ascii="Corbel" w:eastAsia="Times New Roman" w:hAnsi="Corbel"/>
          <w:sz w:val="22"/>
          <w:szCs w:val="22"/>
          <w:lang w:val="en-US"/>
        </w:rPr>
        <w:instrText xml:space="preserve"> REF _Ref299615427 \r \h </w:instrText>
      </w:r>
      <w:r w:rsidR="00E77888" w:rsidRPr="0033116C">
        <w:rPr>
          <w:rFonts w:ascii="Corbel" w:eastAsia="Times New Roman" w:hAnsi="Corbel"/>
          <w:sz w:val="22"/>
          <w:szCs w:val="22"/>
          <w:lang w:val="en-US"/>
        </w:rPr>
        <w:instrText xml:space="preserve"> \* MERGEFORMAT </w:instrText>
      </w:r>
      <w:r w:rsidR="00B26E94" w:rsidRPr="0033116C">
        <w:rPr>
          <w:rFonts w:ascii="Corbel" w:eastAsia="Times New Roman" w:hAnsi="Corbel"/>
          <w:sz w:val="22"/>
          <w:szCs w:val="22"/>
          <w:lang w:val="en-US"/>
        </w:rPr>
      </w:r>
      <w:r w:rsidR="00B26E94" w:rsidRPr="0033116C">
        <w:rPr>
          <w:rFonts w:ascii="Corbel" w:eastAsia="Times New Roman" w:hAnsi="Corbel"/>
          <w:sz w:val="22"/>
          <w:szCs w:val="22"/>
          <w:lang w:val="en-US"/>
        </w:rPr>
        <w:fldChar w:fldCharType="separate"/>
      </w:r>
      <w:ins w:id="156" w:author="Willems, P.H. (Peter)" w:date="2019-03-27T10:53:00Z">
        <w:r w:rsidR="00A012CD">
          <w:rPr>
            <w:rFonts w:ascii="Corbel" w:eastAsia="Times New Roman" w:hAnsi="Corbel"/>
            <w:sz w:val="22"/>
            <w:szCs w:val="22"/>
            <w:lang w:val="en-US"/>
          </w:rPr>
          <w:t>0</w:t>
        </w:r>
      </w:ins>
      <w:del w:id="157" w:author="Willems, P.H. (Peter)" w:date="2019-03-27T10:52:00Z">
        <w:r w:rsidR="00F36B1A" w:rsidRPr="0033116C" w:rsidDel="00EB337A">
          <w:rPr>
            <w:rFonts w:ascii="Corbel" w:eastAsia="Times New Roman" w:hAnsi="Corbel"/>
            <w:sz w:val="22"/>
            <w:szCs w:val="22"/>
            <w:lang w:val="en-US"/>
          </w:rPr>
          <w:delText>3.4</w:delText>
        </w:r>
      </w:del>
      <w:r w:rsidR="00B26E94" w:rsidRPr="0033116C">
        <w:rPr>
          <w:rFonts w:ascii="Corbel" w:eastAsia="Times New Roman" w:hAnsi="Corbel"/>
          <w:sz w:val="22"/>
          <w:szCs w:val="22"/>
          <w:lang w:val="en-US"/>
        </w:rPr>
        <w:fldChar w:fldCharType="end"/>
      </w:r>
      <w:r w:rsidR="00B26E94" w:rsidRPr="0033116C">
        <w:rPr>
          <w:rFonts w:ascii="Corbel" w:eastAsia="Times New Roman" w:hAnsi="Corbel"/>
          <w:sz w:val="22"/>
          <w:szCs w:val="22"/>
          <w:lang w:val="en-US"/>
        </w:rPr>
        <w:t>]</w:t>
      </w:r>
      <w:r w:rsidRPr="0033116C">
        <w:rPr>
          <w:rFonts w:ascii="Corbel" w:eastAsia="Times New Roman" w:hAnsi="Corbel"/>
          <w:sz w:val="22"/>
          <w:szCs w:val="22"/>
          <w:lang w:val="en-US"/>
        </w:rPr>
        <w:t>, user</w:t>
      </w:r>
      <w:r w:rsidR="00FC2212" w:rsidRPr="0033116C">
        <w:rPr>
          <w:rFonts w:ascii="Corbel" w:eastAsia="Times New Roman" w:hAnsi="Corbel"/>
          <w:sz w:val="22"/>
          <w:szCs w:val="22"/>
          <w:lang w:val="en-US"/>
        </w:rPr>
        <w:t>LaMu</w:t>
      </w:r>
      <w:r w:rsidR="00B26E94" w:rsidRPr="0033116C">
        <w:rPr>
          <w:rFonts w:ascii="Corbel" w:eastAsia="Times New Roman" w:hAnsi="Corbel"/>
          <w:sz w:val="22"/>
          <w:szCs w:val="22"/>
          <w:lang w:val="en-US"/>
        </w:rPr>
        <w:t> [</w:t>
      </w:r>
      <w:r w:rsidR="00B26E94" w:rsidRPr="0033116C">
        <w:rPr>
          <w:rFonts w:ascii="Corbel" w:eastAsia="Times New Roman" w:hAnsi="Corbel"/>
          <w:sz w:val="22"/>
          <w:szCs w:val="22"/>
          <w:lang w:val="en-US"/>
        </w:rPr>
        <w:fldChar w:fldCharType="begin"/>
      </w:r>
      <w:r w:rsidR="00B26E94" w:rsidRPr="0033116C">
        <w:rPr>
          <w:rFonts w:ascii="Corbel" w:eastAsia="Times New Roman" w:hAnsi="Corbel"/>
          <w:sz w:val="22"/>
          <w:szCs w:val="22"/>
          <w:lang w:val="en-US"/>
        </w:rPr>
        <w:instrText xml:space="preserve"> REF _Ref299615444 \r \h </w:instrText>
      </w:r>
      <w:r w:rsidR="00E77888" w:rsidRPr="0033116C">
        <w:rPr>
          <w:rFonts w:ascii="Corbel" w:eastAsia="Times New Roman" w:hAnsi="Corbel"/>
          <w:sz w:val="22"/>
          <w:szCs w:val="22"/>
          <w:lang w:val="en-US"/>
        </w:rPr>
        <w:instrText xml:space="preserve"> \* MERGEFORMAT </w:instrText>
      </w:r>
      <w:r w:rsidR="00B26E94" w:rsidRPr="0033116C">
        <w:rPr>
          <w:rFonts w:ascii="Corbel" w:eastAsia="Times New Roman" w:hAnsi="Corbel"/>
          <w:sz w:val="22"/>
          <w:szCs w:val="22"/>
          <w:lang w:val="en-US"/>
        </w:rPr>
      </w:r>
      <w:r w:rsidR="00B26E94" w:rsidRPr="0033116C">
        <w:rPr>
          <w:rFonts w:ascii="Corbel" w:eastAsia="Times New Roman" w:hAnsi="Corbel"/>
          <w:sz w:val="22"/>
          <w:szCs w:val="22"/>
          <w:lang w:val="en-US"/>
        </w:rPr>
        <w:fldChar w:fldCharType="separate"/>
      </w:r>
      <w:ins w:id="158" w:author="Willems, P.H. (Peter)" w:date="2019-03-27T10:53:00Z">
        <w:r w:rsidR="00A012CD">
          <w:rPr>
            <w:rFonts w:ascii="Corbel" w:eastAsia="Times New Roman" w:hAnsi="Corbel"/>
            <w:sz w:val="22"/>
            <w:szCs w:val="22"/>
            <w:lang w:val="en-US"/>
          </w:rPr>
          <w:t>3.25</w:t>
        </w:r>
      </w:ins>
      <w:del w:id="159" w:author="Willems, P.H. (Peter)" w:date="2019-03-27T10:52:00Z">
        <w:r w:rsidR="00F36B1A" w:rsidRPr="0033116C" w:rsidDel="00EB337A">
          <w:rPr>
            <w:rFonts w:ascii="Corbel" w:eastAsia="Times New Roman" w:hAnsi="Corbel"/>
            <w:sz w:val="22"/>
            <w:szCs w:val="22"/>
            <w:lang w:val="en-US"/>
          </w:rPr>
          <w:delText>3.26</w:delText>
        </w:r>
      </w:del>
      <w:r w:rsidR="00B26E94" w:rsidRPr="0033116C">
        <w:rPr>
          <w:rFonts w:ascii="Corbel" w:eastAsia="Times New Roman" w:hAnsi="Corbel"/>
          <w:sz w:val="22"/>
          <w:szCs w:val="22"/>
          <w:lang w:val="en-US"/>
        </w:rPr>
        <w:fldChar w:fldCharType="end"/>
      </w:r>
      <w:r w:rsidR="00B26E94" w:rsidRPr="0033116C">
        <w:rPr>
          <w:rFonts w:ascii="Corbel" w:eastAsia="Times New Roman" w:hAnsi="Corbel"/>
          <w:sz w:val="22"/>
          <w:szCs w:val="22"/>
          <w:lang w:val="en-US"/>
        </w:rPr>
        <w:t>]</w:t>
      </w:r>
      <w:r w:rsidRPr="0033116C">
        <w:rPr>
          <w:rFonts w:ascii="Corbel" w:eastAsia="Times New Roman" w:hAnsi="Corbel"/>
          <w:sz w:val="22"/>
          <w:szCs w:val="22"/>
          <w:lang w:val="en-US"/>
        </w:rPr>
        <w:br/>
      </w:r>
      <w:r w:rsidRPr="0033116C">
        <w:rPr>
          <w:rFonts w:ascii="Corbel" w:eastAsia="Times New Roman" w:hAnsi="Corbel"/>
          <w:b/>
          <w:bCs/>
          <w:sz w:val="22"/>
          <w:szCs w:val="22"/>
          <w:lang w:val="en-US"/>
        </w:rPr>
        <w:t>Referenties</w:t>
      </w:r>
      <w:r w:rsidRPr="0033116C">
        <w:rPr>
          <w:rFonts w:ascii="Corbel" w:eastAsia="Times New Roman" w:hAnsi="Corbel"/>
          <w:sz w:val="22"/>
          <w:szCs w:val="22"/>
          <w:lang w:val="en-US"/>
        </w:rPr>
        <w:t xml:space="preserve">: </w:t>
      </w:r>
      <w:r w:rsidR="00B26E94" w:rsidRPr="0033116C">
        <w:rPr>
          <w:rFonts w:ascii="Corbel" w:eastAsia="Times New Roman" w:hAnsi="Corbel"/>
          <w:sz w:val="22"/>
          <w:szCs w:val="22"/>
          <w:lang w:val="en-US"/>
        </w:rPr>
        <w:t>successor [</w:t>
      </w:r>
      <w:r w:rsidR="00B26E94" w:rsidRPr="0033116C">
        <w:rPr>
          <w:rFonts w:ascii="Corbel" w:eastAsia="Times New Roman" w:hAnsi="Corbel"/>
          <w:sz w:val="22"/>
          <w:szCs w:val="22"/>
          <w:lang w:val="en-US"/>
        </w:rPr>
        <w:fldChar w:fldCharType="begin"/>
      </w:r>
      <w:r w:rsidR="00B26E94" w:rsidRPr="0033116C">
        <w:rPr>
          <w:rFonts w:ascii="Corbel" w:eastAsia="Times New Roman" w:hAnsi="Corbel"/>
          <w:sz w:val="22"/>
          <w:szCs w:val="22"/>
          <w:lang w:val="en-US"/>
        </w:rPr>
        <w:instrText xml:space="preserve"> REF _Ref299628437 \r \h </w:instrText>
      </w:r>
      <w:r w:rsidR="00E77888" w:rsidRPr="0033116C">
        <w:rPr>
          <w:rFonts w:ascii="Corbel" w:eastAsia="Times New Roman" w:hAnsi="Corbel"/>
          <w:sz w:val="22"/>
          <w:szCs w:val="22"/>
          <w:lang w:val="en-US"/>
        </w:rPr>
        <w:instrText xml:space="preserve"> \* MERGEFORMAT </w:instrText>
      </w:r>
      <w:r w:rsidR="00B26E94" w:rsidRPr="0033116C">
        <w:rPr>
          <w:rFonts w:ascii="Corbel" w:eastAsia="Times New Roman" w:hAnsi="Corbel"/>
          <w:sz w:val="22"/>
          <w:szCs w:val="22"/>
          <w:lang w:val="en-US"/>
        </w:rPr>
      </w:r>
      <w:r w:rsidR="00B26E94"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4.10</w:t>
      </w:r>
      <w:r w:rsidR="00B26E94" w:rsidRPr="0033116C">
        <w:rPr>
          <w:rFonts w:ascii="Corbel" w:eastAsia="Times New Roman" w:hAnsi="Corbel"/>
          <w:sz w:val="22"/>
          <w:szCs w:val="22"/>
          <w:lang w:val="en-US"/>
        </w:rPr>
        <w:fldChar w:fldCharType="end"/>
      </w:r>
      <w:r w:rsidR="00B26E94" w:rsidRPr="0033116C">
        <w:rPr>
          <w:rFonts w:ascii="Corbel" w:eastAsia="Times New Roman" w:hAnsi="Corbel"/>
          <w:sz w:val="22"/>
          <w:szCs w:val="22"/>
          <w:lang w:val="en-US"/>
        </w:rPr>
        <w:t>], substituting [</w:t>
      </w:r>
      <w:r w:rsidR="00D67BAC" w:rsidRPr="0033116C">
        <w:rPr>
          <w:rFonts w:ascii="Corbel" w:eastAsia="Times New Roman" w:hAnsi="Corbel"/>
          <w:sz w:val="22"/>
          <w:szCs w:val="22"/>
          <w:lang w:val="en-US"/>
        </w:rPr>
        <w:fldChar w:fldCharType="begin"/>
      </w:r>
      <w:r w:rsidR="00D67BAC" w:rsidRPr="0033116C">
        <w:rPr>
          <w:rFonts w:ascii="Corbel" w:eastAsia="Times New Roman" w:hAnsi="Corbel"/>
          <w:sz w:val="22"/>
          <w:szCs w:val="22"/>
          <w:lang w:val="en-US"/>
        </w:rPr>
        <w:instrText xml:space="preserve"> REF _Ref299628732 \r \h  \* MERGEFORMAT </w:instrText>
      </w:r>
      <w:r w:rsidR="00D67BAC" w:rsidRPr="0033116C">
        <w:rPr>
          <w:rFonts w:ascii="Corbel" w:eastAsia="Times New Roman" w:hAnsi="Corbel"/>
          <w:sz w:val="22"/>
          <w:szCs w:val="22"/>
          <w:lang w:val="en-US"/>
        </w:rPr>
      </w:r>
      <w:r w:rsidR="00D67BAC"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4.10</w:t>
      </w:r>
      <w:r w:rsidR="00D67BAC" w:rsidRPr="0033116C">
        <w:rPr>
          <w:rFonts w:ascii="Corbel" w:eastAsia="Times New Roman" w:hAnsi="Corbel"/>
          <w:sz w:val="22"/>
          <w:szCs w:val="22"/>
          <w:lang w:val="en-US"/>
        </w:rPr>
        <w:fldChar w:fldCharType="end"/>
      </w:r>
      <w:r w:rsidR="00B26E94" w:rsidRPr="0033116C">
        <w:rPr>
          <w:rFonts w:ascii="Corbel" w:eastAsia="Times New Roman" w:hAnsi="Corbel"/>
          <w:sz w:val="22"/>
          <w:szCs w:val="22"/>
          <w:lang w:val="en-US"/>
        </w:rPr>
        <w:t>], contactPerson [</w:t>
      </w:r>
      <w:r w:rsidR="00B26E94" w:rsidRPr="0033116C">
        <w:rPr>
          <w:rFonts w:ascii="Corbel" w:eastAsia="Times New Roman" w:hAnsi="Corbel"/>
          <w:sz w:val="22"/>
          <w:szCs w:val="22"/>
          <w:lang w:val="en-US"/>
        </w:rPr>
        <w:fldChar w:fldCharType="begin"/>
      </w:r>
      <w:r w:rsidR="00B26E94" w:rsidRPr="0033116C">
        <w:rPr>
          <w:rFonts w:ascii="Corbel" w:eastAsia="Times New Roman" w:hAnsi="Corbel"/>
          <w:sz w:val="22"/>
          <w:szCs w:val="22"/>
          <w:lang w:val="en-US"/>
        </w:rPr>
        <w:instrText xml:space="preserve"> REF _Ref299627621 \r \h </w:instrText>
      </w:r>
      <w:r w:rsidR="00E77888" w:rsidRPr="0033116C">
        <w:rPr>
          <w:rFonts w:ascii="Corbel" w:eastAsia="Times New Roman" w:hAnsi="Corbel"/>
          <w:sz w:val="22"/>
          <w:szCs w:val="22"/>
          <w:lang w:val="en-US"/>
        </w:rPr>
        <w:instrText xml:space="preserve"> \* MERGEFORMAT </w:instrText>
      </w:r>
      <w:r w:rsidR="00B26E94" w:rsidRPr="0033116C">
        <w:rPr>
          <w:rFonts w:ascii="Corbel" w:eastAsia="Times New Roman" w:hAnsi="Corbel"/>
          <w:sz w:val="22"/>
          <w:szCs w:val="22"/>
          <w:lang w:val="en-US"/>
        </w:rPr>
      </w:r>
      <w:r w:rsidR="00B26E94"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4.2</w:t>
      </w:r>
      <w:r w:rsidR="00B26E94" w:rsidRPr="0033116C">
        <w:rPr>
          <w:rFonts w:ascii="Corbel" w:eastAsia="Times New Roman" w:hAnsi="Corbel"/>
          <w:sz w:val="22"/>
          <w:szCs w:val="22"/>
          <w:lang w:val="en-US"/>
        </w:rPr>
        <w:fldChar w:fldCharType="end"/>
      </w:r>
      <w:r w:rsidR="00B26E94" w:rsidRPr="0033116C">
        <w:rPr>
          <w:rFonts w:ascii="Corbel" w:eastAsia="Times New Roman" w:hAnsi="Corbel"/>
          <w:sz w:val="22"/>
          <w:szCs w:val="22"/>
          <w:lang w:val="en-US"/>
        </w:rPr>
        <w:t xml:space="preserve">], </w:t>
      </w:r>
      <w:r w:rsidRPr="0033116C">
        <w:rPr>
          <w:rFonts w:ascii="Corbel" w:eastAsia="Times New Roman" w:hAnsi="Corbel"/>
          <w:sz w:val="22"/>
          <w:szCs w:val="22"/>
          <w:lang w:val="en-US"/>
        </w:rPr>
        <w:t>organisation</w:t>
      </w:r>
      <w:r w:rsidR="00B26E94" w:rsidRPr="0033116C">
        <w:rPr>
          <w:rFonts w:ascii="Corbel" w:eastAsia="Times New Roman" w:hAnsi="Corbel"/>
          <w:sz w:val="22"/>
          <w:szCs w:val="22"/>
          <w:lang w:val="en-US"/>
        </w:rPr>
        <w:t> [</w:t>
      </w:r>
      <w:r w:rsidR="00B26E94" w:rsidRPr="0033116C">
        <w:rPr>
          <w:rFonts w:ascii="Corbel" w:eastAsia="Times New Roman" w:hAnsi="Corbel"/>
          <w:sz w:val="22"/>
          <w:szCs w:val="22"/>
          <w:lang w:val="en-US"/>
        </w:rPr>
        <w:fldChar w:fldCharType="begin"/>
      </w:r>
      <w:r w:rsidR="00B26E94" w:rsidRPr="0033116C">
        <w:rPr>
          <w:rFonts w:ascii="Corbel" w:eastAsia="Times New Roman" w:hAnsi="Corbel"/>
          <w:sz w:val="22"/>
          <w:szCs w:val="22"/>
          <w:lang w:val="en-US"/>
        </w:rPr>
        <w:instrText xml:space="preserve"> REF _Ref299628415 \r \h </w:instrText>
      </w:r>
      <w:r w:rsidR="00E77888" w:rsidRPr="0033116C">
        <w:rPr>
          <w:rFonts w:ascii="Corbel" w:eastAsia="Times New Roman" w:hAnsi="Corbel"/>
          <w:sz w:val="22"/>
          <w:szCs w:val="22"/>
          <w:lang w:val="en-US"/>
        </w:rPr>
        <w:instrText xml:space="preserve"> \* MERGEFORMAT </w:instrText>
      </w:r>
      <w:r w:rsidR="00B26E94" w:rsidRPr="0033116C">
        <w:rPr>
          <w:rFonts w:ascii="Corbel" w:eastAsia="Times New Roman" w:hAnsi="Corbel"/>
          <w:sz w:val="22"/>
          <w:szCs w:val="22"/>
          <w:lang w:val="en-US"/>
        </w:rPr>
      </w:r>
      <w:r w:rsidR="00B26E94"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4.8</w:t>
      </w:r>
      <w:r w:rsidR="00B26E94" w:rsidRPr="0033116C">
        <w:rPr>
          <w:rFonts w:ascii="Corbel" w:eastAsia="Times New Roman" w:hAnsi="Corbel"/>
          <w:sz w:val="22"/>
          <w:szCs w:val="22"/>
          <w:lang w:val="en-US"/>
        </w:rPr>
        <w:fldChar w:fldCharType="end"/>
      </w:r>
      <w:r w:rsidR="00B26E94" w:rsidRPr="0033116C">
        <w:rPr>
          <w:rFonts w:ascii="Corbel" w:eastAsia="Times New Roman" w:hAnsi="Corbel"/>
          <w:sz w:val="22"/>
          <w:szCs w:val="22"/>
          <w:lang w:val="en-US"/>
        </w:rPr>
        <w:t>]</w:t>
      </w:r>
      <w:r w:rsidRPr="0033116C">
        <w:rPr>
          <w:rFonts w:ascii="Corbel" w:eastAsia="Times New Roman" w:hAnsi="Corbel"/>
          <w:sz w:val="22"/>
          <w:szCs w:val="22"/>
          <w:lang w:val="en-US"/>
        </w:rPr>
        <w:t>, role</w:t>
      </w:r>
      <w:r w:rsidR="00B26E94" w:rsidRPr="0033116C">
        <w:rPr>
          <w:rFonts w:ascii="Corbel" w:eastAsia="Times New Roman" w:hAnsi="Corbel"/>
          <w:sz w:val="22"/>
          <w:szCs w:val="22"/>
          <w:lang w:val="en-US"/>
        </w:rPr>
        <w:t> [</w:t>
      </w:r>
      <w:r w:rsidR="00B26E94" w:rsidRPr="0033116C">
        <w:rPr>
          <w:rFonts w:ascii="Corbel" w:eastAsia="Times New Roman" w:hAnsi="Corbel"/>
          <w:sz w:val="22"/>
          <w:szCs w:val="22"/>
          <w:lang w:val="en-US"/>
        </w:rPr>
        <w:fldChar w:fldCharType="begin"/>
      </w:r>
      <w:r w:rsidR="00B26E94" w:rsidRPr="0033116C">
        <w:rPr>
          <w:rFonts w:ascii="Corbel" w:eastAsia="Times New Roman" w:hAnsi="Corbel"/>
          <w:sz w:val="22"/>
          <w:szCs w:val="22"/>
          <w:lang w:val="en-US"/>
        </w:rPr>
        <w:instrText xml:space="preserve"> REF _Ref299628431 \r \h </w:instrText>
      </w:r>
      <w:r w:rsidR="00E77888" w:rsidRPr="0033116C">
        <w:rPr>
          <w:rFonts w:ascii="Corbel" w:eastAsia="Times New Roman" w:hAnsi="Corbel"/>
          <w:sz w:val="22"/>
          <w:szCs w:val="22"/>
          <w:lang w:val="en-US"/>
        </w:rPr>
        <w:instrText xml:space="preserve"> \* MERGEFORMAT </w:instrText>
      </w:r>
      <w:r w:rsidR="00B26E94" w:rsidRPr="0033116C">
        <w:rPr>
          <w:rFonts w:ascii="Corbel" w:eastAsia="Times New Roman" w:hAnsi="Corbel"/>
          <w:sz w:val="22"/>
          <w:szCs w:val="22"/>
          <w:lang w:val="en-US"/>
        </w:rPr>
      </w:r>
      <w:r w:rsidR="00B26E94"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4.9</w:t>
      </w:r>
      <w:r w:rsidR="00B26E94" w:rsidRPr="0033116C">
        <w:rPr>
          <w:rFonts w:ascii="Corbel" w:eastAsia="Times New Roman" w:hAnsi="Corbel"/>
          <w:sz w:val="22"/>
          <w:szCs w:val="22"/>
          <w:lang w:val="en-US"/>
        </w:rPr>
        <w:fldChar w:fldCharType="end"/>
      </w:r>
      <w:r w:rsidR="00B26E94" w:rsidRPr="0033116C">
        <w:rPr>
          <w:rFonts w:ascii="Corbel" w:eastAsia="Times New Roman" w:hAnsi="Corbel"/>
          <w:sz w:val="22"/>
          <w:szCs w:val="22"/>
          <w:lang w:val="en-US"/>
        </w:rPr>
        <w:t>]</w:t>
      </w:r>
    </w:p>
    <w:p w14:paraId="7DED0877" w14:textId="77777777" w:rsidR="00B26E94" w:rsidRPr="00805082" w:rsidRDefault="00B26E94"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ENTITY PersonInRole;</w:t>
      </w:r>
    </w:p>
    <w:p w14:paraId="7DED0878" w14:textId="77777777" w:rsidR="00B26E94" w:rsidRPr="00805082" w:rsidRDefault="00B26E94"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state : </w:t>
      </w:r>
      <w:r w:rsidR="00786973"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879" w14:textId="77777777" w:rsidR="00B26E94" w:rsidRPr="00805082" w:rsidRDefault="00B26E94"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786973"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DATETIME;</w:t>
      </w:r>
    </w:p>
    <w:p w14:paraId="7DED087A" w14:textId="77777777" w:rsidR="00B26E94" w:rsidRPr="00805082" w:rsidRDefault="00B26E94"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786973"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87B" w14:textId="77777777" w:rsidR="00B26E94" w:rsidRPr="00805082" w:rsidRDefault="00B26E94"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successor : OPTIONAL PersonInRole;</w:t>
      </w:r>
    </w:p>
    <w:p w14:paraId="7DED087C" w14:textId="77777777" w:rsidR="00B26E94" w:rsidRPr="00805082" w:rsidRDefault="00B26E94"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substituting : OPTIONAL PersonInRole;</w:t>
      </w:r>
    </w:p>
    <w:p w14:paraId="7DED087D" w14:textId="77777777" w:rsidR="00B26E94" w:rsidRPr="00805082" w:rsidRDefault="00B26E94"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contactPerson : PersonTemplate;</w:t>
      </w:r>
    </w:p>
    <w:p w14:paraId="7DED087E" w14:textId="77777777" w:rsidR="00B26E94" w:rsidRPr="00805082" w:rsidRDefault="00B26E94"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organisation : OrganisationTemplate;</w:t>
      </w:r>
    </w:p>
    <w:p w14:paraId="7DED087F" w14:textId="77777777" w:rsidR="00B26E94" w:rsidRPr="00805082" w:rsidRDefault="00B26E94"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role : RoleTemplate;</w:t>
      </w:r>
    </w:p>
    <w:p w14:paraId="7DED0880" w14:textId="77777777" w:rsidR="00790D40" w:rsidRPr="00805082" w:rsidRDefault="00B26E94" w:rsidP="00B26E94">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lang w:val="en-US"/>
        </w:rPr>
      </w:pPr>
      <w:r w:rsidRPr="00805082">
        <w:rPr>
          <w:rFonts w:ascii="Courier New" w:eastAsia="Times New Roman" w:hAnsi="Courier New" w:cs="Courier New"/>
          <w:kern w:val="0"/>
          <w:sz w:val="20"/>
          <w:szCs w:val="20"/>
          <w:lang w:val="en-US"/>
        </w:rPr>
        <w:t>END_ENTITY;</w:t>
      </w:r>
    </w:p>
    <w:p w14:paraId="7DED0881" w14:textId="77777777" w:rsidR="006A22CF"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Een persoon welke voor een organi</w:t>
      </w:r>
      <w:r w:rsidR="006A22CF" w:rsidRPr="0033116C">
        <w:rPr>
          <w:rFonts w:ascii="Corbel" w:eastAsia="Times New Roman" w:hAnsi="Corbel"/>
          <w:sz w:val="22"/>
          <w:szCs w:val="22"/>
        </w:rPr>
        <w:t>satie een bepaalde rol vervult.</w:t>
      </w:r>
    </w:p>
    <w:p w14:paraId="7DED0882"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Simpel voorbeeld op berichtniveau: </w:t>
      </w:r>
    </w:p>
    <w:p w14:paraId="7DED0883" w14:textId="77777777" w:rsidR="00790D40" w:rsidRPr="00805082" w:rsidRDefault="00790D40" w:rsidP="006A22CF">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&lt;PersonInRole id="KlaasAlsKlant"&gt;</w:t>
      </w:r>
    </w:p>
    <w:p w14:paraId="7DED0884" w14:textId="77777777" w:rsidR="00790D40" w:rsidRPr="00805082" w:rsidRDefault="00790D40" w:rsidP="006A22CF">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rPr>
        <w:t xml:space="preserve">  </w:t>
      </w:r>
      <w:r w:rsidRPr="00805082">
        <w:rPr>
          <w:rFonts w:ascii="Courier New" w:eastAsia="Times New Roman" w:hAnsi="Courier New" w:cs="Courier New"/>
          <w:kern w:val="0"/>
          <w:sz w:val="20"/>
          <w:szCs w:val="20"/>
          <w:lang w:val="en-US"/>
        </w:rPr>
        <w:t>&lt;state&gt;active&lt;/state&gt;</w:t>
      </w:r>
    </w:p>
    <w:p w14:paraId="7DED0885" w14:textId="77777777" w:rsidR="00790D40" w:rsidRPr="00805082" w:rsidRDefault="00790D40" w:rsidP="006A22CF">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&gt;20</w:t>
      </w:r>
      <w:r w:rsidR="006A22CF"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-01-23T00:00:00Z&lt;/date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w:t>
      </w:r>
    </w:p>
    <w:p w14:paraId="7DED0886" w14:textId="77777777" w:rsidR="00790D40" w:rsidRPr="00805082" w:rsidRDefault="00790D40" w:rsidP="006A22CF">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&gt;bapa&lt;/user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w:t>
      </w:r>
    </w:p>
    <w:p w14:paraId="7DED0887" w14:textId="77777777" w:rsidR="00790D40" w:rsidRPr="00805082" w:rsidRDefault="00790D40" w:rsidP="006A22CF">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&lt;contactPerson&gt;</w:t>
      </w:r>
    </w:p>
    <w:p w14:paraId="7DED0888" w14:textId="77777777" w:rsidR="00790D40" w:rsidRPr="00805082" w:rsidRDefault="00790D40" w:rsidP="006A22CF">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&lt;StandardPersonType id="..."&gt;</w:t>
      </w:r>
    </w:p>
    <w:p w14:paraId="7DED0889" w14:textId="77777777" w:rsidR="00790D40" w:rsidRPr="00805082" w:rsidRDefault="00790D40" w:rsidP="006A22CF">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lastRenderedPageBreak/>
        <w:t xml:space="preserve">      ...</w:t>
      </w:r>
    </w:p>
    <w:p w14:paraId="7DED088A" w14:textId="77777777" w:rsidR="00790D40" w:rsidRPr="00805082" w:rsidRDefault="00790D40" w:rsidP="006A22CF">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&lt;/StandardPersonType&gt;</w:t>
      </w:r>
    </w:p>
    <w:p w14:paraId="7DED088B" w14:textId="77777777" w:rsidR="00790D40" w:rsidRPr="00805082" w:rsidRDefault="00790D40" w:rsidP="006A22CF">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&lt;/contactPerson&gt;</w:t>
      </w:r>
    </w:p>
    <w:p w14:paraId="7DED088C" w14:textId="77777777" w:rsidR="00790D40" w:rsidRPr="00805082" w:rsidRDefault="00790D40" w:rsidP="006A22CF">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&lt;organisation&gt;</w:t>
      </w:r>
    </w:p>
    <w:p w14:paraId="7DED088D" w14:textId="77777777" w:rsidR="00790D40" w:rsidRPr="00805082" w:rsidRDefault="00790D40" w:rsidP="006A22CF">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&lt;StandardOrganisationType id="..."&gt;</w:t>
      </w:r>
    </w:p>
    <w:p w14:paraId="7DED088E" w14:textId="77777777" w:rsidR="00790D40" w:rsidRPr="00805082" w:rsidRDefault="00790D40" w:rsidP="006A22CF">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w:t>
      </w:r>
    </w:p>
    <w:p w14:paraId="7DED088F" w14:textId="77777777" w:rsidR="00790D40" w:rsidRPr="00805082" w:rsidRDefault="00790D40" w:rsidP="006A22CF">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&lt;/StandardOrganisationType&gt;</w:t>
      </w:r>
    </w:p>
    <w:p w14:paraId="7DED0890" w14:textId="77777777" w:rsidR="00790D40" w:rsidRPr="00805082" w:rsidRDefault="00790D40" w:rsidP="006A22CF">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&lt;/organisation&gt;</w:t>
      </w:r>
    </w:p>
    <w:p w14:paraId="7DED0891" w14:textId="77777777" w:rsidR="00790D40" w:rsidRPr="00805082" w:rsidRDefault="00790D40" w:rsidP="006A22CF">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&lt;role&gt;</w:t>
      </w:r>
    </w:p>
    <w:p w14:paraId="7DED0892" w14:textId="77777777" w:rsidR="00790D40" w:rsidRPr="00805082" w:rsidRDefault="00790D40" w:rsidP="006A22CF">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&lt;Consument idref="..."&gt;</w:t>
      </w:r>
    </w:p>
    <w:p w14:paraId="7DED0893" w14:textId="77777777" w:rsidR="00790D40" w:rsidRPr="00805082" w:rsidRDefault="00790D40" w:rsidP="006A22CF">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w:t>
      </w:r>
    </w:p>
    <w:p w14:paraId="7DED0894" w14:textId="77777777" w:rsidR="00790D40" w:rsidRPr="00805082" w:rsidRDefault="00790D40" w:rsidP="006A22CF">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&lt;/Consument&gt;</w:t>
      </w:r>
    </w:p>
    <w:p w14:paraId="7DED0895" w14:textId="77777777" w:rsidR="00790D40" w:rsidRPr="00805082" w:rsidRDefault="00790D40" w:rsidP="006A22CF">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&lt;/role&gt;</w:t>
      </w:r>
    </w:p>
    <w:p w14:paraId="7DED0896" w14:textId="77777777" w:rsidR="00790D40" w:rsidRPr="00805082" w:rsidRDefault="00790D40" w:rsidP="006A22CF">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kern w:val="0"/>
          <w:sz w:val="20"/>
          <w:szCs w:val="20"/>
          <w:lang w:val="en-US"/>
        </w:rPr>
        <w:t>&lt;/PersonInRole&gt;</w:t>
      </w:r>
    </w:p>
    <w:p w14:paraId="7DED0897" w14:textId="77777777" w:rsidR="00790D40" w:rsidRPr="0033116C" w:rsidRDefault="00790D40" w:rsidP="00790D40">
      <w:pPr>
        <w:spacing w:before="100" w:beforeAutospacing="1" w:after="100" w:afterAutospacing="1"/>
        <w:rPr>
          <w:rFonts w:ascii="Corbel" w:eastAsia="Times New Roman" w:hAnsi="Corbel"/>
          <w:sz w:val="22"/>
          <w:szCs w:val="22"/>
          <w:lang w:val="en-US"/>
        </w:rPr>
      </w:pPr>
      <w:r w:rsidRPr="0033116C">
        <w:rPr>
          <w:rFonts w:ascii="Corbel" w:eastAsia="Times New Roman" w:hAnsi="Corbel"/>
          <w:sz w:val="22"/>
          <w:szCs w:val="22"/>
          <w:lang w:val="en-US"/>
        </w:rPr>
        <w:t xml:space="preserve">Bijbehorend deel uit het raamwerk: </w:t>
      </w:r>
    </w:p>
    <w:p w14:paraId="7DED0898"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&lt;PersonType id="StandardPersonType"&gt;</w:t>
      </w:r>
    </w:p>
    <w:p w14:paraId="7DED0899"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w:t>
      </w:r>
      <w:r w:rsidR="002201B5" w:rsidRPr="00805082">
        <w:rPr>
          <w:rFonts w:ascii="Courier New" w:eastAsia="Times New Roman" w:hAnsi="Courier New" w:cs="Courier New"/>
          <w:kern w:val="0"/>
          <w:sz w:val="20"/>
          <w:szCs w:val="20"/>
          <w:lang w:val="en-US"/>
        </w:rPr>
        <w:t>&lt;description&gt;Standaard persoons</w:t>
      </w:r>
      <w:r w:rsidRPr="00805082">
        <w:rPr>
          <w:rFonts w:ascii="Courier New" w:eastAsia="Times New Roman" w:hAnsi="Courier New" w:cs="Courier New"/>
          <w:kern w:val="0"/>
          <w:sz w:val="20"/>
          <w:szCs w:val="20"/>
          <w:lang w:val="en-US"/>
        </w:rPr>
        <w:t>type&lt;/description&gt;</w:t>
      </w:r>
    </w:p>
    <w:p w14:paraId="7DED089A"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&lt;startDate&gt;20</w:t>
      </w:r>
      <w:r w:rsidR="00D67BAC"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-01-23T00:00:00Z&lt;/startDate&gt;</w:t>
      </w:r>
    </w:p>
    <w:p w14:paraId="7DED089B"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&lt;endDate&gt;20</w:t>
      </w:r>
      <w:r w:rsidR="00D67BAC"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-12-31T00:00:00Z&lt;/endDate&gt;</w:t>
      </w:r>
    </w:p>
    <w:p w14:paraId="7DED089C"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&lt;state&gt;active&lt;/state&gt;</w:t>
      </w:r>
    </w:p>
    <w:p w14:paraId="7DED089D"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&gt;20</w:t>
      </w:r>
      <w:r w:rsidR="00D67BAC"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-01-23T00:00:00Z&lt;/date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w:t>
      </w:r>
    </w:p>
    <w:p w14:paraId="7DED089E"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fr-FR"/>
        </w:rPr>
      </w:pPr>
      <w:r w:rsidRPr="00805082">
        <w:rPr>
          <w:rFonts w:ascii="Courier New" w:eastAsia="Times New Roman" w:hAnsi="Courier New" w:cs="Courier New"/>
          <w:kern w:val="0"/>
          <w:sz w:val="20"/>
          <w:szCs w:val="20"/>
          <w:lang w:val="en-US"/>
        </w:rPr>
        <w:t xml:space="preserve">  </w:t>
      </w:r>
      <w:r w:rsidRPr="00805082">
        <w:rPr>
          <w:rFonts w:ascii="Courier New" w:eastAsia="Times New Roman" w:hAnsi="Courier New" w:cs="Courier New"/>
          <w:kern w:val="0"/>
          <w:sz w:val="20"/>
          <w:szCs w:val="20"/>
          <w:lang w:val="fr-FR"/>
        </w:rPr>
        <w:t>&lt;user</w:t>
      </w:r>
      <w:r w:rsidR="00FC2212" w:rsidRPr="00805082">
        <w:rPr>
          <w:rFonts w:ascii="Courier New" w:eastAsia="Times New Roman" w:hAnsi="Courier New" w:cs="Courier New"/>
          <w:kern w:val="0"/>
          <w:sz w:val="20"/>
          <w:szCs w:val="20"/>
          <w:lang w:val="fr-FR"/>
        </w:rPr>
        <w:t>LaMu</w:t>
      </w:r>
      <w:r w:rsidRPr="00805082">
        <w:rPr>
          <w:rFonts w:ascii="Courier New" w:eastAsia="Times New Roman" w:hAnsi="Courier New" w:cs="Courier New"/>
          <w:kern w:val="0"/>
          <w:sz w:val="20"/>
          <w:szCs w:val="20"/>
          <w:lang w:val="fr-FR"/>
        </w:rPr>
        <w:t>&gt;bapa&lt;/user</w:t>
      </w:r>
      <w:r w:rsidR="00FC2212" w:rsidRPr="00805082">
        <w:rPr>
          <w:rFonts w:ascii="Courier New" w:eastAsia="Times New Roman" w:hAnsi="Courier New" w:cs="Courier New"/>
          <w:kern w:val="0"/>
          <w:sz w:val="20"/>
          <w:szCs w:val="20"/>
          <w:lang w:val="fr-FR"/>
        </w:rPr>
        <w:t>LaMu</w:t>
      </w:r>
      <w:r w:rsidRPr="00805082">
        <w:rPr>
          <w:rFonts w:ascii="Courier New" w:eastAsia="Times New Roman" w:hAnsi="Courier New" w:cs="Courier New"/>
          <w:kern w:val="0"/>
          <w:sz w:val="20"/>
          <w:szCs w:val="20"/>
          <w:lang w:val="fr-FR"/>
        </w:rPr>
        <w:t>&gt;</w:t>
      </w:r>
    </w:p>
    <w:p w14:paraId="7DED089F"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fr-FR"/>
        </w:rPr>
      </w:pPr>
      <w:r w:rsidRPr="00805082">
        <w:rPr>
          <w:rFonts w:ascii="Courier New" w:eastAsia="Times New Roman" w:hAnsi="Courier New" w:cs="Courier New"/>
          <w:kern w:val="0"/>
          <w:sz w:val="20"/>
          <w:szCs w:val="20"/>
          <w:lang w:val="fr-FR"/>
        </w:rPr>
        <w:t>&lt;/PersonType&gt;</w:t>
      </w:r>
    </w:p>
    <w:p w14:paraId="7DED08A0"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fr-FR"/>
        </w:rPr>
      </w:pPr>
      <w:r w:rsidRPr="00805082">
        <w:rPr>
          <w:rFonts w:ascii="Courier New" w:eastAsia="Times New Roman" w:hAnsi="Courier New" w:cs="Courier New"/>
          <w:kern w:val="0"/>
          <w:sz w:val="20"/>
          <w:szCs w:val="20"/>
          <w:lang w:val="fr-FR"/>
        </w:rPr>
        <w:t>&lt;OrganisationType id="StandardOrganisationType"&gt;</w:t>
      </w:r>
    </w:p>
    <w:p w14:paraId="7DED08A1"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fr-FR"/>
        </w:rPr>
      </w:pPr>
      <w:r w:rsidRPr="00805082">
        <w:rPr>
          <w:rFonts w:ascii="Courier New" w:eastAsia="Times New Roman" w:hAnsi="Courier New" w:cs="Courier New"/>
          <w:kern w:val="0"/>
          <w:sz w:val="20"/>
          <w:szCs w:val="20"/>
          <w:lang w:val="fr-FR"/>
        </w:rPr>
        <w:t xml:space="preserve">  &lt;description&gt;Standaard organisation type&lt;/description&gt;</w:t>
      </w:r>
    </w:p>
    <w:p w14:paraId="7DED08A2"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fr-FR"/>
        </w:rPr>
        <w:t xml:space="preserve">  </w:t>
      </w:r>
      <w:r w:rsidRPr="00805082">
        <w:rPr>
          <w:rFonts w:ascii="Courier New" w:eastAsia="Times New Roman" w:hAnsi="Courier New" w:cs="Courier New"/>
          <w:kern w:val="0"/>
          <w:sz w:val="20"/>
          <w:szCs w:val="20"/>
          <w:lang w:val="de-DE"/>
        </w:rPr>
        <w:t>&lt;startDate&gt;20</w:t>
      </w:r>
      <w:r w:rsidR="00D67BAC"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-01-23T00:00:00Z&lt;/startDate&gt;</w:t>
      </w:r>
    </w:p>
    <w:p w14:paraId="7DED08A3"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&lt;endDate&gt;20</w:t>
      </w:r>
      <w:r w:rsidR="00D67BAC"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-12-31T00:00:00Z&lt;/endDate&gt;</w:t>
      </w:r>
    </w:p>
    <w:p w14:paraId="7DED08A4"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&lt;state&gt;active&lt;/state&gt;</w:t>
      </w:r>
    </w:p>
    <w:p w14:paraId="7DED08A5"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&gt;20</w:t>
      </w:r>
      <w:r w:rsidR="00D67BAC"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8A6"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&gt;bapa&lt;/user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8A7"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&lt;/OrganisationType&gt;</w:t>
      </w:r>
    </w:p>
    <w:p w14:paraId="7DED08A8"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&lt;RoleType id="Consument"&gt;</w:t>
      </w:r>
    </w:p>
    <w:p w14:paraId="7DED08A9"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&lt;description&gt;Consumerend persoon&lt;/description&gt;</w:t>
      </w:r>
    </w:p>
    <w:p w14:paraId="7DED08AA"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&lt;startDate&gt;20</w:t>
      </w:r>
      <w:r w:rsidR="00D67BAC"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-01-23T00:00:00Z&lt;/startDate&gt;</w:t>
      </w:r>
    </w:p>
    <w:p w14:paraId="7DED08AB"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&lt;endDate&gt;20</w:t>
      </w:r>
      <w:r w:rsidR="00D67BAC"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-12-31T00:00:00Z&lt;/endDate&gt;</w:t>
      </w:r>
    </w:p>
    <w:p w14:paraId="7DED08AC"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&lt;state&gt;active&lt;/state&gt;</w:t>
      </w:r>
    </w:p>
    <w:p w14:paraId="7DED08AD"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&gt;20</w:t>
      </w:r>
      <w:r w:rsidR="00D67BAC"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8AE"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&gt;bapa&lt;/user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8AF" w14:textId="77777777" w:rsidR="00790D40" w:rsidRPr="00805082" w:rsidRDefault="00790D40" w:rsidP="00D67BA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de-DE"/>
        </w:rPr>
      </w:pPr>
      <w:r w:rsidRPr="00805082">
        <w:rPr>
          <w:rFonts w:ascii="Courier New" w:eastAsia="Times New Roman" w:hAnsi="Courier New" w:cs="Courier New"/>
          <w:kern w:val="0"/>
          <w:sz w:val="20"/>
          <w:szCs w:val="20"/>
          <w:lang w:val="de-DE"/>
        </w:rPr>
        <w:t>&lt;/RoleType&gt;</w:t>
      </w:r>
      <w:bookmarkStart w:id="160" w:name="PersonTemplate"/>
      <w:bookmarkEnd w:id="160"/>
    </w:p>
    <w:p w14:paraId="7DED08B0" w14:textId="77777777" w:rsidR="00790D40" w:rsidRPr="0033116C" w:rsidRDefault="00790D40" w:rsidP="007F4D97">
      <w:pPr>
        <w:pStyle w:val="Kop2"/>
        <w:numPr>
          <w:ilvl w:val="1"/>
          <w:numId w:val="1"/>
        </w:numPr>
        <w:rPr>
          <w:rFonts w:ascii="Corbel" w:hAnsi="Corbel"/>
          <w:lang w:val="en-US"/>
        </w:rPr>
      </w:pPr>
      <w:bookmarkStart w:id="161" w:name="_Ref299629059"/>
      <w:bookmarkStart w:id="162" w:name="_Toc307220239"/>
      <w:r w:rsidRPr="0033116C">
        <w:rPr>
          <w:rFonts w:ascii="Corbel" w:hAnsi="Corbel"/>
          <w:lang w:val="en-US"/>
        </w:rPr>
        <w:t>PersonTemplate</w:t>
      </w:r>
      <w:bookmarkEnd w:id="161"/>
      <w:bookmarkEnd w:id="162"/>
      <w:r w:rsidRPr="0033116C">
        <w:rPr>
          <w:rFonts w:ascii="Corbel" w:hAnsi="Corbel"/>
          <w:lang w:val="en-US"/>
        </w:rPr>
        <w:t xml:space="preserve"> </w:t>
      </w:r>
    </w:p>
    <w:p w14:paraId="7DED08B1" w14:textId="7664D32D" w:rsidR="008F1C28" w:rsidRPr="0033116C" w:rsidRDefault="00790D40" w:rsidP="00790D40">
      <w:pPr>
        <w:spacing w:before="100" w:beforeAutospacing="1" w:after="100" w:afterAutospacing="1"/>
        <w:rPr>
          <w:rFonts w:ascii="Corbel" w:eastAsia="Times New Roman" w:hAnsi="Corbel"/>
          <w:sz w:val="22"/>
          <w:szCs w:val="22"/>
          <w:lang w:val="en-US"/>
        </w:rPr>
      </w:pPr>
      <w:r w:rsidRPr="0033116C">
        <w:rPr>
          <w:rFonts w:ascii="Corbel" w:eastAsia="Times New Roman" w:hAnsi="Corbel"/>
          <w:b/>
          <w:bCs/>
          <w:sz w:val="22"/>
          <w:szCs w:val="22"/>
          <w:lang w:val="en-US"/>
        </w:rPr>
        <w:t>Attributen</w:t>
      </w:r>
      <w:r w:rsidRPr="0033116C">
        <w:rPr>
          <w:rFonts w:ascii="Corbel" w:eastAsia="Times New Roman" w:hAnsi="Corbel"/>
          <w:sz w:val="22"/>
          <w:szCs w:val="22"/>
          <w:lang w:val="en-US"/>
        </w:rPr>
        <w:t xml:space="preserve">: </w:t>
      </w:r>
      <w:r w:rsidR="00B20AF5" w:rsidRPr="0033116C">
        <w:rPr>
          <w:rFonts w:ascii="Corbel" w:eastAsia="Times New Roman" w:hAnsi="Corbel"/>
          <w:sz w:val="22"/>
          <w:szCs w:val="22"/>
          <w:lang w:val="en-US"/>
        </w:rPr>
        <w:t>id [</w:t>
      </w:r>
      <w:r w:rsidR="00B20AF5" w:rsidRPr="0033116C">
        <w:rPr>
          <w:rFonts w:ascii="Corbel" w:eastAsia="Times New Roman" w:hAnsi="Corbel"/>
          <w:sz w:val="22"/>
          <w:szCs w:val="22"/>
          <w:lang w:val="en-US"/>
        </w:rPr>
        <w:fldChar w:fldCharType="begin"/>
      </w:r>
      <w:r w:rsidR="00B20AF5" w:rsidRPr="0033116C">
        <w:rPr>
          <w:rFonts w:ascii="Corbel" w:eastAsia="Times New Roman" w:hAnsi="Corbel"/>
          <w:sz w:val="22"/>
          <w:szCs w:val="22"/>
          <w:lang w:val="en-US"/>
        </w:rPr>
        <w:instrText xml:space="preserve"> REF _Ref299614982 \r \h </w:instrText>
      </w:r>
      <w:r w:rsidR="00771512" w:rsidRPr="0033116C">
        <w:rPr>
          <w:rFonts w:ascii="Corbel" w:eastAsia="Times New Roman" w:hAnsi="Corbel"/>
          <w:sz w:val="22"/>
          <w:szCs w:val="22"/>
          <w:lang w:val="en-US"/>
        </w:rPr>
        <w:instrText xml:space="preserve"> \* MERGEFORMAT </w:instrText>
      </w:r>
      <w:r w:rsidR="00B20AF5" w:rsidRPr="0033116C">
        <w:rPr>
          <w:rFonts w:ascii="Corbel" w:eastAsia="Times New Roman" w:hAnsi="Corbel"/>
          <w:sz w:val="22"/>
          <w:szCs w:val="22"/>
          <w:lang w:val="en-US"/>
        </w:rPr>
      </w:r>
      <w:r w:rsidR="00B20AF5"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2.1</w:t>
      </w:r>
      <w:r w:rsidR="00B20AF5" w:rsidRPr="0033116C">
        <w:rPr>
          <w:rFonts w:ascii="Corbel" w:eastAsia="Times New Roman" w:hAnsi="Corbel"/>
          <w:sz w:val="22"/>
          <w:szCs w:val="22"/>
          <w:lang w:val="en-US"/>
        </w:rPr>
        <w:fldChar w:fldCharType="end"/>
      </w:r>
      <w:r w:rsidR="00B20AF5" w:rsidRPr="0033116C">
        <w:rPr>
          <w:rFonts w:ascii="Corbel" w:eastAsia="Times New Roman" w:hAnsi="Corbel"/>
          <w:sz w:val="22"/>
          <w:szCs w:val="22"/>
          <w:lang w:val="en-US"/>
        </w:rPr>
        <w:t>]</w:t>
      </w:r>
      <w:r w:rsidRPr="0033116C">
        <w:rPr>
          <w:rFonts w:ascii="Corbel" w:eastAsia="Times New Roman" w:hAnsi="Corbel"/>
          <w:sz w:val="22"/>
          <w:szCs w:val="22"/>
          <w:lang w:val="en-US"/>
        </w:rPr>
        <w:br/>
      </w:r>
      <w:r w:rsidRPr="0033116C">
        <w:rPr>
          <w:rFonts w:ascii="Corbel" w:eastAsia="Times New Roman" w:hAnsi="Corbel"/>
          <w:b/>
          <w:bCs/>
          <w:sz w:val="22"/>
          <w:szCs w:val="22"/>
          <w:lang w:val="en-US"/>
        </w:rPr>
        <w:t>Elementen</w:t>
      </w:r>
      <w:r w:rsidRPr="0033116C">
        <w:rPr>
          <w:rFonts w:ascii="Corbel" w:eastAsia="Times New Roman" w:hAnsi="Corbel"/>
          <w:sz w:val="22"/>
          <w:szCs w:val="22"/>
          <w:lang w:val="en-US"/>
        </w:rPr>
        <w:t>: userName</w:t>
      </w:r>
      <w:r w:rsidR="008F1C28" w:rsidRPr="0033116C">
        <w:rPr>
          <w:rFonts w:ascii="Corbel" w:eastAsia="Times New Roman" w:hAnsi="Corbel"/>
          <w:sz w:val="22"/>
          <w:szCs w:val="22"/>
          <w:lang w:val="en-US"/>
        </w:rPr>
        <w:t> [</w:t>
      </w:r>
      <w:r w:rsidR="008F1C28" w:rsidRPr="0033116C">
        <w:rPr>
          <w:rFonts w:ascii="Corbel" w:eastAsia="Times New Roman" w:hAnsi="Corbel"/>
          <w:sz w:val="22"/>
          <w:szCs w:val="22"/>
          <w:lang w:val="en-US"/>
        </w:rPr>
        <w:fldChar w:fldCharType="begin"/>
      </w:r>
      <w:r w:rsidR="008F1C28" w:rsidRPr="0033116C">
        <w:rPr>
          <w:rFonts w:ascii="Corbel" w:eastAsia="Times New Roman" w:hAnsi="Corbel"/>
          <w:sz w:val="22"/>
          <w:szCs w:val="22"/>
          <w:lang w:val="en-US"/>
        </w:rPr>
        <w:instrText xml:space="preserve"> REF _Ref299627176 \r \h </w:instrText>
      </w:r>
      <w:r w:rsidR="00771512" w:rsidRPr="0033116C">
        <w:rPr>
          <w:rFonts w:ascii="Corbel" w:eastAsia="Times New Roman" w:hAnsi="Corbel"/>
          <w:sz w:val="22"/>
          <w:szCs w:val="22"/>
          <w:lang w:val="en-US"/>
        </w:rPr>
        <w:instrText xml:space="preserve"> \* MERGEFORMAT </w:instrText>
      </w:r>
      <w:r w:rsidR="008F1C28" w:rsidRPr="0033116C">
        <w:rPr>
          <w:rFonts w:ascii="Corbel" w:eastAsia="Times New Roman" w:hAnsi="Corbel"/>
          <w:sz w:val="22"/>
          <w:szCs w:val="22"/>
          <w:lang w:val="en-US"/>
        </w:rPr>
      </w:r>
      <w:r w:rsidR="008F1C28" w:rsidRPr="0033116C">
        <w:rPr>
          <w:rFonts w:ascii="Corbel" w:eastAsia="Times New Roman" w:hAnsi="Corbel"/>
          <w:sz w:val="22"/>
          <w:szCs w:val="22"/>
          <w:lang w:val="en-US"/>
        </w:rPr>
        <w:fldChar w:fldCharType="separate"/>
      </w:r>
      <w:ins w:id="163" w:author="Willems, P.H. (Peter)" w:date="2019-03-27T10:53:00Z">
        <w:r w:rsidR="00A012CD">
          <w:rPr>
            <w:rFonts w:ascii="Corbel" w:eastAsia="Times New Roman" w:hAnsi="Corbel"/>
            <w:sz w:val="22"/>
            <w:szCs w:val="22"/>
            <w:lang w:val="en-US"/>
          </w:rPr>
          <w:t>3.26</w:t>
        </w:r>
      </w:ins>
      <w:del w:id="164" w:author="Willems, P.H. (Peter)" w:date="2019-03-27T10:52:00Z">
        <w:r w:rsidR="00F36B1A" w:rsidRPr="0033116C" w:rsidDel="00EB337A">
          <w:rPr>
            <w:rFonts w:ascii="Corbel" w:eastAsia="Times New Roman" w:hAnsi="Corbel"/>
            <w:sz w:val="22"/>
            <w:szCs w:val="22"/>
            <w:lang w:val="en-US"/>
          </w:rPr>
          <w:delText>3.27</w:delText>
        </w:r>
      </w:del>
      <w:r w:rsidR="008F1C28" w:rsidRPr="0033116C">
        <w:rPr>
          <w:rFonts w:ascii="Corbel" w:eastAsia="Times New Roman" w:hAnsi="Corbel"/>
          <w:sz w:val="22"/>
          <w:szCs w:val="22"/>
          <w:lang w:val="en-US"/>
        </w:rPr>
        <w:fldChar w:fldCharType="end"/>
      </w:r>
      <w:r w:rsidR="008F1C28" w:rsidRPr="0033116C">
        <w:rPr>
          <w:rFonts w:ascii="Corbel" w:eastAsia="Times New Roman" w:hAnsi="Corbel"/>
          <w:sz w:val="22"/>
          <w:szCs w:val="22"/>
          <w:lang w:val="en-US"/>
        </w:rPr>
        <w:t>]</w:t>
      </w:r>
      <w:r w:rsidRPr="0033116C">
        <w:rPr>
          <w:rFonts w:ascii="Corbel" w:eastAsia="Times New Roman" w:hAnsi="Corbel"/>
          <w:sz w:val="22"/>
          <w:szCs w:val="22"/>
          <w:lang w:val="en-US"/>
        </w:rPr>
        <w:t>, name</w:t>
      </w:r>
      <w:r w:rsidR="008F1C28" w:rsidRPr="0033116C">
        <w:rPr>
          <w:rFonts w:ascii="Corbel" w:eastAsia="Times New Roman" w:hAnsi="Corbel"/>
          <w:sz w:val="22"/>
          <w:szCs w:val="22"/>
          <w:lang w:val="en-US"/>
        </w:rPr>
        <w:t> [</w:t>
      </w:r>
      <w:r w:rsidR="008F1C28" w:rsidRPr="0033116C">
        <w:rPr>
          <w:rFonts w:ascii="Corbel" w:eastAsia="Times New Roman" w:hAnsi="Corbel"/>
          <w:sz w:val="22"/>
          <w:szCs w:val="22"/>
          <w:lang w:val="en-US"/>
        </w:rPr>
        <w:fldChar w:fldCharType="begin"/>
      </w:r>
      <w:r w:rsidR="008F1C28" w:rsidRPr="0033116C">
        <w:rPr>
          <w:rFonts w:ascii="Corbel" w:eastAsia="Times New Roman" w:hAnsi="Corbel"/>
          <w:sz w:val="22"/>
          <w:szCs w:val="22"/>
          <w:lang w:val="en-US"/>
        </w:rPr>
        <w:instrText xml:space="preserve"> REF _Ref299615337 \r \h </w:instrText>
      </w:r>
      <w:r w:rsidR="00771512" w:rsidRPr="0033116C">
        <w:rPr>
          <w:rFonts w:ascii="Corbel" w:eastAsia="Times New Roman" w:hAnsi="Corbel"/>
          <w:sz w:val="22"/>
          <w:szCs w:val="22"/>
          <w:lang w:val="en-US"/>
        </w:rPr>
        <w:instrText xml:space="preserve"> \* MERGEFORMAT </w:instrText>
      </w:r>
      <w:r w:rsidR="008F1C28" w:rsidRPr="0033116C">
        <w:rPr>
          <w:rFonts w:ascii="Corbel" w:eastAsia="Times New Roman" w:hAnsi="Corbel"/>
          <w:sz w:val="22"/>
          <w:szCs w:val="22"/>
          <w:lang w:val="en-US"/>
        </w:rPr>
      </w:r>
      <w:r w:rsidR="008F1C28" w:rsidRPr="0033116C">
        <w:rPr>
          <w:rFonts w:ascii="Corbel" w:eastAsia="Times New Roman" w:hAnsi="Corbel"/>
          <w:sz w:val="22"/>
          <w:szCs w:val="22"/>
          <w:lang w:val="en-US"/>
        </w:rPr>
        <w:fldChar w:fldCharType="separate"/>
      </w:r>
      <w:ins w:id="165" w:author="Willems, P.H. (Peter)" w:date="2019-03-27T10:53:00Z">
        <w:r w:rsidR="00A012CD">
          <w:rPr>
            <w:rFonts w:ascii="Corbel" w:eastAsia="Times New Roman" w:hAnsi="Corbel"/>
            <w:sz w:val="22"/>
            <w:szCs w:val="22"/>
            <w:lang w:val="en-US"/>
          </w:rPr>
          <w:t>3.19</w:t>
        </w:r>
      </w:ins>
      <w:del w:id="166" w:author="Willems, P.H. (Peter)" w:date="2019-03-27T10:52:00Z">
        <w:r w:rsidR="00F36B1A" w:rsidRPr="0033116C" w:rsidDel="00EB337A">
          <w:rPr>
            <w:rFonts w:ascii="Corbel" w:eastAsia="Times New Roman" w:hAnsi="Corbel"/>
            <w:sz w:val="22"/>
            <w:szCs w:val="22"/>
            <w:lang w:val="en-US"/>
          </w:rPr>
          <w:delText>3.20</w:delText>
        </w:r>
      </w:del>
      <w:r w:rsidR="008F1C28" w:rsidRPr="0033116C">
        <w:rPr>
          <w:rFonts w:ascii="Corbel" w:eastAsia="Times New Roman" w:hAnsi="Corbel"/>
          <w:sz w:val="22"/>
          <w:szCs w:val="22"/>
          <w:lang w:val="en-US"/>
        </w:rPr>
        <w:fldChar w:fldCharType="end"/>
      </w:r>
      <w:r w:rsidR="008F1C28" w:rsidRPr="0033116C">
        <w:rPr>
          <w:rFonts w:ascii="Corbel" w:eastAsia="Times New Roman" w:hAnsi="Corbel"/>
          <w:sz w:val="22"/>
          <w:szCs w:val="22"/>
          <w:lang w:val="en-US"/>
        </w:rPr>
        <w:t>]</w:t>
      </w:r>
      <w:r w:rsidRPr="0033116C">
        <w:rPr>
          <w:rFonts w:ascii="Corbel" w:eastAsia="Times New Roman" w:hAnsi="Corbel"/>
          <w:sz w:val="22"/>
          <w:szCs w:val="22"/>
          <w:lang w:val="en-US"/>
        </w:rPr>
        <w:t>, state</w:t>
      </w:r>
      <w:r w:rsidR="008F1C28" w:rsidRPr="0033116C">
        <w:rPr>
          <w:rFonts w:ascii="Corbel" w:eastAsia="Times New Roman" w:hAnsi="Corbel"/>
          <w:sz w:val="22"/>
          <w:szCs w:val="22"/>
          <w:lang w:val="en-US"/>
        </w:rPr>
        <w:t> [</w:t>
      </w:r>
      <w:r w:rsidR="008F1C28" w:rsidRPr="0033116C">
        <w:rPr>
          <w:rFonts w:ascii="Corbel" w:eastAsia="Times New Roman" w:hAnsi="Corbel"/>
          <w:sz w:val="22"/>
          <w:szCs w:val="22"/>
          <w:lang w:val="en-US"/>
        </w:rPr>
        <w:fldChar w:fldCharType="begin"/>
      </w:r>
      <w:r w:rsidR="008F1C28" w:rsidRPr="0033116C">
        <w:rPr>
          <w:rFonts w:ascii="Corbel" w:eastAsia="Times New Roman" w:hAnsi="Corbel"/>
          <w:sz w:val="22"/>
          <w:szCs w:val="22"/>
          <w:lang w:val="en-US"/>
        </w:rPr>
        <w:instrText xml:space="preserve"> REF _Ref299615402 \r \h </w:instrText>
      </w:r>
      <w:r w:rsidR="00771512" w:rsidRPr="0033116C">
        <w:rPr>
          <w:rFonts w:ascii="Corbel" w:eastAsia="Times New Roman" w:hAnsi="Corbel"/>
          <w:sz w:val="22"/>
          <w:szCs w:val="22"/>
          <w:lang w:val="en-US"/>
        </w:rPr>
        <w:instrText xml:space="preserve"> \* MERGEFORMAT </w:instrText>
      </w:r>
      <w:r w:rsidR="008F1C28" w:rsidRPr="0033116C">
        <w:rPr>
          <w:rFonts w:ascii="Corbel" w:eastAsia="Times New Roman" w:hAnsi="Corbel"/>
          <w:sz w:val="22"/>
          <w:szCs w:val="22"/>
          <w:lang w:val="en-US"/>
        </w:rPr>
      </w:r>
      <w:r w:rsidR="008F1C28" w:rsidRPr="0033116C">
        <w:rPr>
          <w:rFonts w:ascii="Corbel" w:eastAsia="Times New Roman" w:hAnsi="Corbel"/>
          <w:sz w:val="22"/>
          <w:szCs w:val="22"/>
          <w:lang w:val="en-US"/>
        </w:rPr>
        <w:fldChar w:fldCharType="separate"/>
      </w:r>
      <w:ins w:id="167" w:author="Willems, P.H. (Peter)" w:date="2019-03-27T10:53:00Z">
        <w:r w:rsidR="00A012CD">
          <w:rPr>
            <w:rFonts w:ascii="Corbel" w:eastAsia="Times New Roman" w:hAnsi="Corbel"/>
            <w:sz w:val="22"/>
            <w:szCs w:val="22"/>
            <w:lang w:val="en-US"/>
          </w:rPr>
          <w:t>3.24</w:t>
        </w:r>
      </w:ins>
      <w:del w:id="168" w:author="Willems, P.H. (Peter)" w:date="2019-03-27T10:52:00Z">
        <w:r w:rsidR="00F36B1A" w:rsidRPr="0033116C" w:rsidDel="00EB337A">
          <w:rPr>
            <w:rFonts w:ascii="Corbel" w:eastAsia="Times New Roman" w:hAnsi="Corbel"/>
            <w:sz w:val="22"/>
            <w:szCs w:val="22"/>
            <w:lang w:val="en-US"/>
          </w:rPr>
          <w:delText>3.25</w:delText>
        </w:r>
      </w:del>
      <w:r w:rsidR="008F1C28" w:rsidRPr="0033116C">
        <w:rPr>
          <w:rFonts w:ascii="Corbel" w:eastAsia="Times New Roman" w:hAnsi="Corbel"/>
          <w:sz w:val="22"/>
          <w:szCs w:val="22"/>
          <w:lang w:val="en-US"/>
        </w:rPr>
        <w:fldChar w:fldCharType="end"/>
      </w:r>
      <w:r w:rsidR="008F1C28" w:rsidRPr="0033116C">
        <w:rPr>
          <w:rFonts w:ascii="Corbel" w:eastAsia="Times New Roman" w:hAnsi="Corbel"/>
          <w:sz w:val="22"/>
          <w:szCs w:val="22"/>
          <w:lang w:val="en-US"/>
        </w:rPr>
        <w:t>]</w:t>
      </w:r>
      <w:r w:rsidRPr="0033116C">
        <w:rPr>
          <w:rFonts w:ascii="Corbel" w:eastAsia="Times New Roman" w:hAnsi="Corbel"/>
          <w:sz w:val="22"/>
          <w:szCs w:val="22"/>
          <w:lang w:val="en-US"/>
        </w:rPr>
        <w:t>, date</w:t>
      </w:r>
      <w:r w:rsidR="00FC2212" w:rsidRPr="0033116C">
        <w:rPr>
          <w:rFonts w:ascii="Corbel" w:eastAsia="Times New Roman" w:hAnsi="Corbel"/>
          <w:sz w:val="22"/>
          <w:szCs w:val="22"/>
          <w:lang w:val="en-US"/>
        </w:rPr>
        <w:t>LaMu</w:t>
      </w:r>
      <w:r w:rsidR="008F1C28" w:rsidRPr="0033116C">
        <w:rPr>
          <w:rFonts w:ascii="Corbel" w:eastAsia="Times New Roman" w:hAnsi="Corbel"/>
          <w:sz w:val="22"/>
          <w:szCs w:val="22"/>
          <w:lang w:val="en-US"/>
        </w:rPr>
        <w:t> [</w:t>
      </w:r>
      <w:r w:rsidR="008F1C28" w:rsidRPr="0033116C">
        <w:rPr>
          <w:rFonts w:ascii="Corbel" w:eastAsia="Times New Roman" w:hAnsi="Corbel"/>
          <w:sz w:val="22"/>
          <w:szCs w:val="22"/>
          <w:lang w:val="en-US"/>
        </w:rPr>
        <w:fldChar w:fldCharType="begin"/>
      </w:r>
      <w:r w:rsidR="008F1C28" w:rsidRPr="0033116C">
        <w:rPr>
          <w:rFonts w:ascii="Corbel" w:eastAsia="Times New Roman" w:hAnsi="Corbel"/>
          <w:sz w:val="22"/>
          <w:szCs w:val="22"/>
          <w:lang w:val="en-US"/>
        </w:rPr>
        <w:instrText xml:space="preserve"> REF _Ref299615427 \r \h </w:instrText>
      </w:r>
      <w:r w:rsidR="00771512" w:rsidRPr="0033116C">
        <w:rPr>
          <w:rFonts w:ascii="Corbel" w:eastAsia="Times New Roman" w:hAnsi="Corbel"/>
          <w:sz w:val="22"/>
          <w:szCs w:val="22"/>
          <w:lang w:val="en-US"/>
        </w:rPr>
        <w:instrText xml:space="preserve"> \* MERGEFORMAT </w:instrText>
      </w:r>
      <w:r w:rsidR="008F1C28" w:rsidRPr="0033116C">
        <w:rPr>
          <w:rFonts w:ascii="Corbel" w:eastAsia="Times New Roman" w:hAnsi="Corbel"/>
          <w:sz w:val="22"/>
          <w:szCs w:val="22"/>
          <w:lang w:val="en-US"/>
        </w:rPr>
      </w:r>
      <w:r w:rsidR="008F1C28" w:rsidRPr="0033116C">
        <w:rPr>
          <w:rFonts w:ascii="Corbel" w:eastAsia="Times New Roman" w:hAnsi="Corbel"/>
          <w:sz w:val="22"/>
          <w:szCs w:val="22"/>
          <w:lang w:val="en-US"/>
        </w:rPr>
        <w:fldChar w:fldCharType="separate"/>
      </w:r>
      <w:ins w:id="169" w:author="Willems, P.H. (Peter)" w:date="2019-03-27T10:53:00Z">
        <w:r w:rsidR="00A012CD">
          <w:rPr>
            <w:rFonts w:ascii="Corbel" w:eastAsia="Times New Roman" w:hAnsi="Corbel"/>
            <w:sz w:val="22"/>
            <w:szCs w:val="22"/>
            <w:lang w:val="en-US"/>
          </w:rPr>
          <w:t>0</w:t>
        </w:r>
      </w:ins>
      <w:del w:id="170" w:author="Willems, P.H. (Peter)" w:date="2019-03-27T10:52:00Z">
        <w:r w:rsidR="00F36B1A" w:rsidRPr="0033116C" w:rsidDel="00EB337A">
          <w:rPr>
            <w:rFonts w:ascii="Corbel" w:eastAsia="Times New Roman" w:hAnsi="Corbel"/>
            <w:sz w:val="22"/>
            <w:szCs w:val="22"/>
            <w:lang w:val="en-US"/>
          </w:rPr>
          <w:delText>3.4</w:delText>
        </w:r>
      </w:del>
      <w:r w:rsidR="008F1C28" w:rsidRPr="0033116C">
        <w:rPr>
          <w:rFonts w:ascii="Corbel" w:eastAsia="Times New Roman" w:hAnsi="Corbel"/>
          <w:sz w:val="22"/>
          <w:szCs w:val="22"/>
          <w:lang w:val="en-US"/>
        </w:rPr>
        <w:fldChar w:fldCharType="end"/>
      </w:r>
      <w:r w:rsidR="008F1C28" w:rsidRPr="0033116C">
        <w:rPr>
          <w:rFonts w:ascii="Corbel" w:eastAsia="Times New Roman" w:hAnsi="Corbel"/>
          <w:sz w:val="22"/>
          <w:szCs w:val="22"/>
          <w:lang w:val="en-US"/>
        </w:rPr>
        <w:t>]</w:t>
      </w:r>
      <w:r w:rsidRPr="0033116C">
        <w:rPr>
          <w:rFonts w:ascii="Corbel" w:eastAsia="Times New Roman" w:hAnsi="Corbel"/>
          <w:sz w:val="22"/>
          <w:szCs w:val="22"/>
          <w:lang w:val="en-US"/>
        </w:rPr>
        <w:t>, user</w:t>
      </w:r>
      <w:r w:rsidR="00FC2212" w:rsidRPr="0033116C">
        <w:rPr>
          <w:rFonts w:ascii="Corbel" w:eastAsia="Times New Roman" w:hAnsi="Corbel"/>
          <w:sz w:val="22"/>
          <w:szCs w:val="22"/>
          <w:lang w:val="en-US"/>
        </w:rPr>
        <w:t>LaMu</w:t>
      </w:r>
      <w:r w:rsidR="008F1C28" w:rsidRPr="0033116C">
        <w:rPr>
          <w:rFonts w:ascii="Corbel" w:eastAsia="Times New Roman" w:hAnsi="Corbel"/>
          <w:sz w:val="22"/>
          <w:szCs w:val="22"/>
          <w:lang w:val="en-US"/>
        </w:rPr>
        <w:t> [</w:t>
      </w:r>
      <w:r w:rsidR="008F1C28" w:rsidRPr="0033116C">
        <w:rPr>
          <w:rFonts w:ascii="Corbel" w:eastAsia="Times New Roman" w:hAnsi="Corbel"/>
          <w:sz w:val="22"/>
          <w:szCs w:val="22"/>
          <w:lang w:val="en-US"/>
        </w:rPr>
        <w:fldChar w:fldCharType="begin"/>
      </w:r>
      <w:r w:rsidR="008F1C28" w:rsidRPr="0033116C">
        <w:rPr>
          <w:rFonts w:ascii="Corbel" w:eastAsia="Times New Roman" w:hAnsi="Corbel"/>
          <w:sz w:val="22"/>
          <w:szCs w:val="22"/>
          <w:lang w:val="en-US"/>
        </w:rPr>
        <w:instrText xml:space="preserve"> REF _Ref299615444 \r \h </w:instrText>
      </w:r>
      <w:r w:rsidR="00771512" w:rsidRPr="0033116C">
        <w:rPr>
          <w:rFonts w:ascii="Corbel" w:eastAsia="Times New Roman" w:hAnsi="Corbel"/>
          <w:sz w:val="22"/>
          <w:szCs w:val="22"/>
          <w:lang w:val="en-US"/>
        </w:rPr>
        <w:instrText xml:space="preserve"> \* MERGEFORMAT </w:instrText>
      </w:r>
      <w:r w:rsidR="008F1C28" w:rsidRPr="0033116C">
        <w:rPr>
          <w:rFonts w:ascii="Corbel" w:eastAsia="Times New Roman" w:hAnsi="Corbel"/>
          <w:sz w:val="22"/>
          <w:szCs w:val="22"/>
          <w:lang w:val="en-US"/>
        </w:rPr>
      </w:r>
      <w:r w:rsidR="008F1C28" w:rsidRPr="0033116C">
        <w:rPr>
          <w:rFonts w:ascii="Corbel" w:eastAsia="Times New Roman" w:hAnsi="Corbel"/>
          <w:sz w:val="22"/>
          <w:szCs w:val="22"/>
          <w:lang w:val="en-US"/>
        </w:rPr>
        <w:fldChar w:fldCharType="separate"/>
      </w:r>
      <w:ins w:id="171" w:author="Willems, P.H. (Peter)" w:date="2019-03-27T10:53:00Z">
        <w:r w:rsidR="00A012CD">
          <w:rPr>
            <w:rFonts w:ascii="Corbel" w:eastAsia="Times New Roman" w:hAnsi="Corbel"/>
            <w:sz w:val="22"/>
            <w:szCs w:val="22"/>
            <w:lang w:val="en-US"/>
          </w:rPr>
          <w:t>3.25</w:t>
        </w:r>
      </w:ins>
      <w:del w:id="172" w:author="Willems, P.H. (Peter)" w:date="2019-03-27T10:52:00Z">
        <w:r w:rsidR="00F36B1A" w:rsidRPr="0033116C" w:rsidDel="00EB337A">
          <w:rPr>
            <w:rFonts w:ascii="Corbel" w:eastAsia="Times New Roman" w:hAnsi="Corbel"/>
            <w:sz w:val="22"/>
            <w:szCs w:val="22"/>
            <w:lang w:val="en-US"/>
          </w:rPr>
          <w:delText>3.26</w:delText>
        </w:r>
      </w:del>
      <w:r w:rsidR="008F1C28" w:rsidRPr="0033116C">
        <w:rPr>
          <w:rFonts w:ascii="Corbel" w:eastAsia="Times New Roman" w:hAnsi="Corbel"/>
          <w:sz w:val="22"/>
          <w:szCs w:val="22"/>
          <w:lang w:val="en-US"/>
        </w:rPr>
        <w:fldChar w:fldCharType="end"/>
      </w:r>
      <w:r w:rsidR="008F1C28" w:rsidRPr="0033116C">
        <w:rPr>
          <w:rFonts w:ascii="Corbel" w:eastAsia="Times New Roman" w:hAnsi="Corbel"/>
          <w:sz w:val="22"/>
          <w:szCs w:val="22"/>
          <w:lang w:val="en-US"/>
        </w:rPr>
        <w:br/>
      </w:r>
      <w:r w:rsidR="008F1C28" w:rsidRPr="0033116C">
        <w:rPr>
          <w:rFonts w:ascii="Corbel" w:eastAsia="Times New Roman" w:hAnsi="Corbel"/>
          <w:b/>
          <w:bCs/>
          <w:sz w:val="22"/>
          <w:szCs w:val="22"/>
          <w:lang w:val="en-US"/>
        </w:rPr>
        <w:t>Referenties</w:t>
      </w:r>
      <w:r w:rsidR="008F1C28" w:rsidRPr="0033116C">
        <w:rPr>
          <w:rFonts w:ascii="Corbel" w:eastAsia="Times New Roman" w:hAnsi="Corbel"/>
          <w:sz w:val="22"/>
          <w:szCs w:val="22"/>
          <w:lang w:val="en-US"/>
        </w:rPr>
        <w:t>: template [</w:t>
      </w:r>
      <w:r w:rsidR="008F1C28" w:rsidRPr="0033116C">
        <w:rPr>
          <w:rFonts w:ascii="Corbel" w:eastAsia="Times New Roman" w:hAnsi="Corbel"/>
          <w:sz w:val="22"/>
          <w:szCs w:val="22"/>
          <w:lang w:val="en-US"/>
        </w:rPr>
        <w:fldChar w:fldCharType="begin"/>
      </w:r>
      <w:r w:rsidR="008F1C28" w:rsidRPr="0033116C">
        <w:rPr>
          <w:rFonts w:ascii="Corbel" w:eastAsia="Times New Roman" w:hAnsi="Corbel"/>
          <w:sz w:val="22"/>
          <w:szCs w:val="22"/>
          <w:lang w:val="en-US"/>
        </w:rPr>
        <w:instrText xml:space="preserve"> REF _Ref299623507 \r \h </w:instrText>
      </w:r>
      <w:r w:rsidR="00771512" w:rsidRPr="0033116C">
        <w:rPr>
          <w:rFonts w:ascii="Corbel" w:eastAsia="Times New Roman" w:hAnsi="Corbel"/>
          <w:sz w:val="22"/>
          <w:szCs w:val="22"/>
          <w:lang w:val="en-US"/>
        </w:rPr>
        <w:instrText xml:space="preserve"> \* MERGEFORMAT </w:instrText>
      </w:r>
      <w:r w:rsidR="008F1C28" w:rsidRPr="0033116C">
        <w:rPr>
          <w:rFonts w:ascii="Corbel" w:eastAsia="Times New Roman" w:hAnsi="Corbel"/>
          <w:sz w:val="22"/>
          <w:szCs w:val="22"/>
          <w:lang w:val="en-US"/>
        </w:rPr>
      </w:r>
      <w:r w:rsidR="008F1C28"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1.3</w:t>
      </w:r>
      <w:r w:rsidR="008F1C28" w:rsidRPr="0033116C">
        <w:rPr>
          <w:rFonts w:ascii="Corbel" w:eastAsia="Times New Roman" w:hAnsi="Corbel"/>
          <w:sz w:val="22"/>
          <w:szCs w:val="22"/>
          <w:lang w:val="en-US"/>
        </w:rPr>
        <w:fldChar w:fldCharType="end"/>
      </w:r>
      <w:r w:rsidR="008F1C28" w:rsidRPr="0033116C">
        <w:rPr>
          <w:rFonts w:ascii="Corbel" w:eastAsia="Times New Roman" w:hAnsi="Corbel"/>
          <w:sz w:val="22"/>
          <w:szCs w:val="22"/>
          <w:lang w:val="en-US"/>
        </w:rPr>
        <w:t>]</w:t>
      </w:r>
    </w:p>
    <w:p w14:paraId="7DED08B2" w14:textId="77777777" w:rsidR="008F1C28" w:rsidRPr="00805082" w:rsidRDefault="008F1C28" w:rsidP="008F1C28">
      <w:pPr>
        <w:keepNext/>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ENTITY PersonTemplate;</w:t>
      </w:r>
    </w:p>
    <w:p w14:paraId="7DED08B3" w14:textId="77777777" w:rsidR="008F1C28" w:rsidRPr="00805082" w:rsidRDefault="008F1C28" w:rsidP="008F1C2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userName : STRING;</w:t>
      </w:r>
    </w:p>
    <w:p w14:paraId="7DED08B4" w14:textId="77777777" w:rsidR="008F1C28" w:rsidRPr="00805082" w:rsidRDefault="008F1C28" w:rsidP="008F1C2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name : STRING;</w:t>
      </w:r>
    </w:p>
    <w:p w14:paraId="7DED08B5" w14:textId="77777777" w:rsidR="008F1C28" w:rsidRPr="00805082" w:rsidRDefault="008F1C28" w:rsidP="008F1C2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state : </w:t>
      </w:r>
      <w:r w:rsidR="0093444C"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8B6" w14:textId="77777777" w:rsidR="008F1C28" w:rsidRPr="00805082" w:rsidRDefault="008F1C28" w:rsidP="008F1C2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93444C"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DATETIME;</w:t>
      </w:r>
    </w:p>
    <w:p w14:paraId="7DED08B7" w14:textId="77777777" w:rsidR="008F1C28" w:rsidRPr="00805082" w:rsidRDefault="008F1C28" w:rsidP="008F1C2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93444C"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8B8" w14:textId="77777777" w:rsidR="008F1C28" w:rsidRPr="00805082" w:rsidRDefault="008F1C28" w:rsidP="008F1C2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template : ComplexElementTemplate;</w:t>
      </w:r>
    </w:p>
    <w:p w14:paraId="7DED08B9" w14:textId="77777777" w:rsidR="008F1C28" w:rsidRPr="00805082" w:rsidRDefault="008F1C28" w:rsidP="008F1C2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rPr>
      </w:pPr>
      <w:r w:rsidRPr="00805082">
        <w:rPr>
          <w:rFonts w:ascii="Courier New" w:eastAsia="Times New Roman" w:hAnsi="Courier New" w:cs="Courier New"/>
          <w:kern w:val="0"/>
          <w:sz w:val="20"/>
          <w:szCs w:val="20"/>
        </w:rPr>
        <w:t>END_ENTITY;</w:t>
      </w:r>
    </w:p>
    <w:p w14:paraId="7DED08BA" w14:textId="77777777" w:rsidR="008F1C28"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lastRenderedPageBreak/>
        <w:t xml:space="preserve">De </w:t>
      </w:r>
      <w:r w:rsidR="008F1C28" w:rsidRPr="0033116C">
        <w:rPr>
          <w:rFonts w:ascii="Corbel" w:eastAsia="Times New Roman" w:hAnsi="Corbel"/>
          <w:sz w:val="22"/>
          <w:szCs w:val="22"/>
        </w:rPr>
        <w:t>gegevens</w:t>
      </w:r>
      <w:r w:rsidRPr="0033116C">
        <w:rPr>
          <w:rFonts w:ascii="Corbel" w:eastAsia="Times New Roman" w:hAnsi="Corbel"/>
          <w:sz w:val="22"/>
          <w:szCs w:val="22"/>
        </w:rPr>
        <w:t xml:space="preserve"> van een persoon die deelneemt aan het project door een bepaalde rol te vervullen of contactpersoon van een bepaalde organisatie te zijn. </w:t>
      </w:r>
    </w:p>
    <w:p w14:paraId="7DED08BB"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Simpel voorbeeld op berichtniveau: </w:t>
      </w:r>
    </w:p>
    <w:p w14:paraId="7DED08BC" w14:textId="77777777" w:rsidR="00790D40" w:rsidRPr="00805082" w:rsidRDefault="00790D40" w:rsidP="008F1C2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&lt;StandardPersonType id="PBonsma"&gt;</w:t>
      </w:r>
    </w:p>
    <w:p w14:paraId="7DED08BD" w14:textId="77777777" w:rsidR="00790D40" w:rsidRPr="00805082" w:rsidRDefault="00790D40" w:rsidP="008F1C2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rPr>
        <w:t xml:space="preserve">  </w:t>
      </w:r>
      <w:r w:rsidRPr="00805082">
        <w:rPr>
          <w:rFonts w:ascii="Courier New" w:eastAsia="Times New Roman" w:hAnsi="Courier New" w:cs="Courier New"/>
          <w:kern w:val="0"/>
          <w:sz w:val="20"/>
          <w:szCs w:val="20"/>
          <w:lang w:val="en-US"/>
        </w:rPr>
        <w:t>&lt;userName&gt;bapa&lt;userName&gt;</w:t>
      </w:r>
    </w:p>
    <w:p w14:paraId="7DED08BE" w14:textId="77777777" w:rsidR="00790D40" w:rsidRPr="00805082" w:rsidRDefault="00790D40" w:rsidP="008F1C2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&lt;name&gt;Peter Bonsma&lt;name&gt;</w:t>
      </w:r>
    </w:p>
    <w:p w14:paraId="7DED08BF" w14:textId="77777777" w:rsidR="00790D40" w:rsidRPr="00805082" w:rsidRDefault="00790D40" w:rsidP="008F1C2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&lt;state&gt;active&lt;/state&gt;</w:t>
      </w:r>
    </w:p>
    <w:p w14:paraId="7DED08C0" w14:textId="77777777" w:rsidR="00790D40" w:rsidRPr="00805082" w:rsidRDefault="00790D40" w:rsidP="008F1C2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en-US"/>
        </w:rPr>
        <w:t xml:space="preserve">  </w:t>
      </w:r>
      <w:r w:rsidRPr="00805082">
        <w:rPr>
          <w:rFonts w:ascii="Courier New" w:eastAsia="Times New Roman" w:hAnsi="Courier New" w:cs="Courier New"/>
          <w:kern w:val="0"/>
          <w:sz w:val="20"/>
          <w:szCs w:val="20"/>
          <w:lang w:val="de-DE"/>
        </w:rPr>
        <w:t>&lt;date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&gt;20</w:t>
      </w:r>
      <w:r w:rsidR="008F1C28"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-02-04T00:00:00Z&lt;/date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8C1" w14:textId="77777777" w:rsidR="00790D40" w:rsidRPr="00805082" w:rsidRDefault="00790D40" w:rsidP="008F1C2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&gt;bapa&lt;/user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8C2" w14:textId="77777777" w:rsidR="00790D40" w:rsidRPr="00805082" w:rsidRDefault="00790D40" w:rsidP="008F1C2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&lt;/StandardPersonType&gt;</w:t>
      </w:r>
    </w:p>
    <w:p w14:paraId="7DED08C3"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Bijbehorend deel uit het raamwerk: </w:t>
      </w:r>
    </w:p>
    <w:p w14:paraId="7DED08C4" w14:textId="77777777" w:rsidR="00790D40" w:rsidRPr="00805082" w:rsidRDefault="00790D40" w:rsidP="0070730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&lt;PersonType id="StandardPersonType"&gt;</w:t>
      </w:r>
    </w:p>
    <w:p w14:paraId="7DED08C5" w14:textId="77777777" w:rsidR="00790D40" w:rsidRPr="00805082" w:rsidRDefault="00790D40" w:rsidP="0070730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&lt;description&gt;Standaard persoons type&lt;/description&gt;</w:t>
      </w:r>
    </w:p>
    <w:p w14:paraId="7DED08C6" w14:textId="77777777" w:rsidR="00790D40" w:rsidRPr="00805082" w:rsidRDefault="00790D40" w:rsidP="0070730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&lt;startDate&gt;20</w:t>
      </w:r>
      <w:r w:rsidR="00707305"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-01-23T00:00:00Z&lt;/startDate&gt;</w:t>
      </w:r>
    </w:p>
    <w:p w14:paraId="7DED08C7" w14:textId="77777777" w:rsidR="00790D40" w:rsidRPr="00805082" w:rsidRDefault="00790D40" w:rsidP="0070730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&lt;endDate&gt;20</w:t>
      </w:r>
      <w:r w:rsidR="00707305"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-12-31T00:00:00Z&lt;/endDate&gt;</w:t>
      </w:r>
    </w:p>
    <w:p w14:paraId="7DED08C8" w14:textId="77777777" w:rsidR="00790D40" w:rsidRPr="00805082" w:rsidRDefault="00790D40" w:rsidP="0070730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&lt;state&gt;active&lt;/state&gt;</w:t>
      </w:r>
    </w:p>
    <w:p w14:paraId="7DED08C9" w14:textId="77777777" w:rsidR="00790D40" w:rsidRPr="00805082" w:rsidRDefault="00790D40" w:rsidP="0070730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&gt;20</w:t>
      </w:r>
      <w:r w:rsidR="00707305"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-01-23T00:00:00Z&lt;/date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w:t>
      </w:r>
    </w:p>
    <w:p w14:paraId="7DED08CA" w14:textId="77777777" w:rsidR="00790D40" w:rsidRPr="00805082" w:rsidRDefault="00790D40" w:rsidP="0070730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&gt;bapa&lt;/user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w:t>
      </w:r>
    </w:p>
    <w:p w14:paraId="7DED08CB" w14:textId="77777777" w:rsidR="00790D40" w:rsidRPr="00805082" w:rsidRDefault="00790D40" w:rsidP="0070730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kern w:val="0"/>
          <w:sz w:val="20"/>
          <w:szCs w:val="20"/>
          <w:lang w:val="en-US"/>
        </w:rPr>
        <w:t>&lt;/PersonType&gt;</w:t>
      </w:r>
    </w:p>
    <w:p w14:paraId="7DED08CC" w14:textId="77777777" w:rsidR="00B17508" w:rsidRPr="0033116C" w:rsidRDefault="00B17508" w:rsidP="0079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sz w:val="20"/>
          <w:szCs w:val="20"/>
          <w:lang w:val="en-US"/>
        </w:rPr>
      </w:pPr>
    </w:p>
    <w:p w14:paraId="7DED08CD" w14:textId="77777777" w:rsidR="001C50B7" w:rsidRPr="0033116C" w:rsidRDefault="001C50B7" w:rsidP="007F4D97">
      <w:pPr>
        <w:pStyle w:val="Kop2"/>
        <w:numPr>
          <w:ilvl w:val="1"/>
          <w:numId w:val="1"/>
        </w:numPr>
        <w:rPr>
          <w:rFonts w:ascii="Corbel" w:hAnsi="Corbel"/>
          <w:lang w:val="en-US"/>
        </w:rPr>
      </w:pPr>
      <w:bookmarkStart w:id="173" w:name="ProjectTemplate"/>
      <w:bookmarkStart w:id="174" w:name="_Toc307220240"/>
      <w:bookmarkEnd w:id="173"/>
      <w:r w:rsidRPr="0033116C">
        <w:rPr>
          <w:rFonts w:ascii="Corbel" w:hAnsi="Corbel"/>
          <w:lang w:val="en-US"/>
        </w:rPr>
        <w:t>ProjectTypeInstance</w:t>
      </w:r>
      <w:bookmarkEnd w:id="174"/>
      <w:r w:rsidRPr="0033116C">
        <w:rPr>
          <w:rFonts w:ascii="Corbel" w:hAnsi="Corbel"/>
          <w:lang w:val="en-US"/>
        </w:rPr>
        <w:t xml:space="preserve"> </w:t>
      </w:r>
    </w:p>
    <w:p w14:paraId="7DED08CE" w14:textId="60AB9C7A" w:rsidR="00790D40" w:rsidRPr="0033116C" w:rsidRDefault="00790D40" w:rsidP="00790D40">
      <w:pPr>
        <w:spacing w:before="100" w:beforeAutospacing="1" w:after="100" w:afterAutospacing="1"/>
        <w:rPr>
          <w:rFonts w:ascii="Corbel" w:eastAsia="Times New Roman" w:hAnsi="Corbel"/>
          <w:sz w:val="22"/>
          <w:szCs w:val="22"/>
          <w:lang w:val="en-US"/>
        </w:rPr>
      </w:pPr>
      <w:r w:rsidRPr="0033116C">
        <w:rPr>
          <w:rFonts w:ascii="Corbel" w:eastAsia="Times New Roman" w:hAnsi="Corbel"/>
          <w:b/>
          <w:bCs/>
          <w:sz w:val="22"/>
          <w:szCs w:val="22"/>
          <w:lang w:val="en-US"/>
        </w:rPr>
        <w:t>Attributen</w:t>
      </w:r>
      <w:r w:rsidRPr="0033116C">
        <w:rPr>
          <w:rFonts w:ascii="Corbel" w:eastAsia="Times New Roman" w:hAnsi="Corbel"/>
          <w:sz w:val="22"/>
          <w:szCs w:val="22"/>
          <w:lang w:val="en-US"/>
        </w:rPr>
        <w:t xml:space="preserve">: </w:t>
      </w:r>
      <w:r w:rsidR="00B20AF5" w:rsidRPr="0033116C">
        <w:rPr>
          <w:rFonts w:ascii="Corbel" w:eastAsia="Times New Roman" w:hAnsi="Corbel"/>
          <w:sz w:val="22"/>
          <w:szCs w:val="22"/>
          <w:lang w:val="en-US"/>
        </w:rPr>
        <w:t>id [</w:t>
      </w:r>
      <w:r w:rsidR="00B20AF5" w:rsidRPr="0033116C">
        <w:rPr>
          <w:rFonts w:ascii="Corbel" w:eastAsia="Times New Roman" w:hAnsi="Corbel"/>
          <w:sz w:val="22"/>
          <w:szCs w:val="22"/>
          <w:lang w:val="en-US"/>
        </w:rPr>
        <w:fldChar w:fldCharType="begin"/>
      </w:r>
      <w:r w:rsidR="00B20AF5" w:rsidRPr="0033116C">
        <w:rPr>
          <w:rFonts w:ascii="Corbel" w:eastAsia="Times New Roman" w:hAnsi="Corbel"/>
          <w:sz w:val="22"/>
          <w:szCs w:val="22"/>
          <w:lang w:val="en-US"/>
        </w:rPr>
        <w:instrText xml:space="preserve"> REF _Ref299614982 \r \h </w:instrText>
      </w:r>
      <w:r w:rsidR="00771512" w:rsidRPr="0033116C">
        <w:rPr>
          <w:rFonts w:ascii="Corbel" w:eastAsia="Times New Roman" w:hAnsi="Corbel"/>
          <w:sz w:val="22"/>
          <w:szCs w:val="22"/>
          <w:lang w:val="en-US"/>
        </w:rPr>
        <w:instrText xml:space="preserve"> \* MERGEFORMAT </w:instrText>
      </w:r>
      <w:r w:rsidR="00B20AF5" w:rsidRPr="0033116C">
        <w:rPr>
          <w:rFonts w:ascii="Corbel" w:eastAsia="Times New Roman" w:hAnsi="Corbel"/>
          <w:sz w:val="22"/>
          <w:szCs w:val="22"/>
          <w:lang w:val="en-US"/>
        </w:rPr>
      </w:r>
      <w:r w:rsidR="00B20AF5"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2.1</w:t>
      </w:r>
      <w:r w:rsidR="00B20AF5" w:rsidRPr="0033116C">
        <w:rPr>
          <w:rFonts w:ascii="Corbel" w:eastAsia="Times New Roman" w:hAnsi="Corbel"/>
          <w:sz w:val="22"/>
          <w:szCs w:val="22"/>
          <w:lang w:val="en-US"/>
        </w:rPr>
        <w:fldChar w:fldCharType="end"/>
      </w:r>
      <w:r w:rsidR="00B20AF5" w:rsidRPr="0033116C">
        <w:rPr>
          <w:rFonts w:ascii="Corbel" w:eastAsia="Times New Roman" w:hAnsi="Corbel"/>
          <w:sz w:val="22"/>
          <w:szCs w:val="22"/>
          <w:lang w:val="en-US"/>
        </w:rPr>
        <w:t>]</w:t>
      </w:r>
      <w:r w:rsidRPr="0033116C">
        <w:rPr>
          <w:rFonts w:ascii="Corbel" w:eastAsia="Times New Roman" w:hAnsi="Corbel"/>
          <w:sz w:val="22"/>
          <w:szCs w:val="22"/>
          <w:lang w:val="en-US"/>
        </w:rPr>
        <w:br/>
      </w:r>
      <w:r w:rsidRPr="0033116C">
        <w:rPr>
          <w:rFonts w:ascii="Corbel" w:eastAsia="Times New Roman" w:hAnsi="Corbel"/>
          <w:b/>
          <w:bCs/>
          <w:sz w:val="22"/>
          <w:szCs w:val="22"/>
          <w:lang w:val="en-US"/>
        </w:rPr>
        <w:t>Elementen</w:t>
      </w:r>
      <w:r w:rsidRPr="0033116C">
        <w:rPr>
          <w:rFonts w:ascii="Corbel" w:eastAsia="Times New Roman" w:hAnsi="Corbel"/>
          <w:sz w:val="22"/>
          <w:szCs w:val="22"/>
          <w:lang w:val="en-US"/>
        </w:rPr>
        <w:t>: name</w:t>
      </w:r>
      <w:r w:rsidR="00D11539" w:rsidRPr="0033116C">
        <w:rPr>
          <w:rFonts w:ascii="Corbel" w:eastAsia="Times New Roman" w:hAnsi="Corbel"/>
          <w:sz w:val="22"/>
          <w:szCs w:val="22"/>
          <w:lang w:val="en-US"/>
        </w:rPr>
        <w:t> [</w:t>
      </w:r>
      <w:r w:rsidR="00345CB3" w:rsidRPr="0033116C">
        <w:rPr>
          <w:rFonts w:ascii="Corbel" w:eastAsia="Times New Roman" w:hAnsi="Corbel"/>
          <w:sz w:val="22"/>
          <w:szCs w:val="22"/>
          <w:lang w:val="en-US"/>
        </w:rPr>
        <w:fldChar w:fldCharType="begin"/>
      </w:r>
      <w:r w:rsidR="00345CB3" w:rsidRPr="0033116C">
        <w:rPr>
          <w:rFonts w:ascii="Corbel" w:eastAsia="Times New Roman" w:hAnsi="Corbel"/>
          <w:sz w:val="22"/>
          <w:szCs w:val="22"/>
          <w:lang w:val="en-US"/>
        </w:rPr>
        <w:instrText xml:space="preserve"> REF _Ref299615337 \r \h </w:instrText>
      </w:r>
      <w:r w:rsidR="00771512" w:rsidRPr="0033116C">
        <w:rPr>
          <w:rFonts w:ascii="Corbel" w:eastAsia="Times New Roman" w:hAnsi="Corbel"/>
          <w:sz w:val="22"/>
          <w:szCs w:val="22"/>
          <w:lang w:val="en-US"/>
        </w:rPr>
        <w:instrText xml:space="preserve"> \* MERGEFORMAT </w:instrText>
      </w:r>
      <w:r w:rsidR="00345CB3" w:rsidRPr="0033116C">
        <w:rPr>
          <w:rFonts w:ascii="Corbel" w:eastAsia="Times New Roman" w:hAnsi="Corbel"/>
          <w:sz w:val="22"/>
          <w:szCs w:val="22"/>
          <w:lang w:val="en-US"/>
        </w:rPr>
      </w:r>
      <w:r w:rsidR="00345CB3" w:rsidRPr="0033116C">
        <w:rPr>
          <w:rFonts w:ascii="Corbel" w:eastAsia="Times New Roman" w:hAnsi="Corbel"/>
          <w:sz w:val="22"/>
          <w:szCs w:val="22"/>
          <w:lang w:val="en-US"/>
        </w:rPr>
        <w:fldChar w:fldCharType="separate"/>
      </w:r>
      <w:ins w:id="175" w:author="Willems, P.H. (Peter)" w:date="2019-03-27T10:53:00Z">
        <w:r w:rsidR="00A012CD">
          <w:rPr>
            <w:rFonts w:ascii="Corbel" w:eastAsia="Times New Roman" w:hAnsi="Corbel"/>
            <w:sz w:val="22"/>
            <w:szCs w:val="22"/>
            <w:lang w:val="en-US"/>
          </w:rPr>
          <w:t>3.19</w:t>
        </w:r>
      </w:ins>
      <w:del w:id="176" w:author="Willems, P.H. (Peter)" w:date="2019-03-27T10:52:00Z">
        <w:r w:rsidR="00F36B1A" w:rsidRPr="0033116C" w:rsidDel="00EB337A">
          <w:rPr>
            <w:rFonts w:ascii="Corbel" w:eastAsia="Times New Roman" w:hAnsi="Corbel"/>
            <w:sz w:val="22"/>
            <w:szCs w:val="22"/>
            <w:lang w:val="en-US"/>
          </w:rPr>
          <w:delText>3.20</w:delText>
        </w:r>
      </w:del>
      <w:r w:rsidR="00345CB3" w:rsidRPr="0033116C">
        <w:rPr>
          <w:rFonts w:ascii="Corbel" w:eastAsia="Times New Roman" w:hAnsi="Corbel"/>
          <w:sz w:val="22"/>
          <w:szCs w:val="22"/>
          <w:lang w:val="en-US"/>
        </w:rPr>
        <w:fldChar w:fldCharType="end"/>
      </w:r>
      <w:r w:rsidR="00D11539" w:rsidRPr="0033116C">
        <w:rPr>
          <w:rFonts w:ascii="Corbel" w:eastAsia="Times New Roman" w:hAnsi="Corbel"/>
          <w:sz w:val="22"/>
          <w:szCs w:val="22"/>
          <w:lang w:val="en-US"/>
        </w:rPr>
        <w:t>]</w:t>
      </w:r>
      <w:r w:rsidRPr="0033116C">
        <w:rPr>
          <w:rFonts w:ascii="Corbel" w:eastAsia="Times New Roman" w:hAnsi="Corbel"/>
          <w:sz w:val="22"/>
          <w:szCs w:val="22"/>
          <w:lang w:val="en-US"/>
        </w:rPr>
        <w:t>, description</w:t>
      </w:r>
      <w:r w:rsidR="00D11539" w:rsidRPr="0033116C">
        <w:rPr>
          <w:rFonts w:ascii="Corbel" w:eastAsia="Times New Roman" w:hAnsi="Corbel"/>
          <w:sz w:val="22"/>
          <w:szCs w:val="22"/>
          <w:lang w:val="en-US"/>
        </w:rPr>
        <w:t> [</w:t>
      </w:r>
      <w:r w:rsidR="00345CB3" w:rsidRPr="0033116C">
        <w:rPr>
          <w:rFonts w:ascii="Corbel" w:eastAsia="Times New Roman" w:hAnsi="Corbel"/>
          <w:sz w:val="22"/>
          <w:szCs w:val="22"/>
          <w:lang w:val="en-US"/>
        </w:rPr>
        <w:fldChar w:fldCharType="begin"/>
      </w:r>
      <w:r w:rsidR="00345CB3" w:rsidRPr="0033116C">
        <w:rPr>
          <w:rFonts w:ascii="Corbel" w:eastAsia="Times New Roman" w:hAnsi="Corbel"/>
          <w:sz w:val="22"/>
          <w:szCs w:val="22"/>
          <w:lang w:val="en-US"/>
        </w:rPr>
        <w:instrText xml:space="preserve"> REF _Ref299615349 \r \h </w:instrText>
      </w:r>
      <w:r w:rsidR="00771512" w:rsidRPr="0033116C">
        <w:rPr>
          <w:rFonts w:ascii="Corbel" w:eastAsia="Times New Roman" w:hAnsi="Corbel"/>
          <w:sz w:val="22"/>
          <w:szCs w:val="22"/>
          <w:lang w:val="en-US"/>
        </w:rPr>
        <w:instrText xml:space="preserve"> \* MERGEFORMAT </w:instrText>
      </w:r>
      <w:r w:rsidR="00345CB3" w:rsidRPr="0033116C">
        <w:rPr>
          <w:rFonts w:ascii="Corbel" w:eastAsia="Times New Roman" w:hAnsi="Corbel"/>
          <w:sz w:val="22"/>
          <w:szCs w:val="22"/>
          <w:lang w:val="en-US"/>
        </w:rPr>
      </w:r>
      <w:r w:rsidR="00345CB3" w:rsidRPr="0033116C">
        <w:rPr>
          <w:rFonts w:ascii="Corbel" w:eastAsia="Times New Roman" w:hAnsi="Corbel"/>
          <w:sz w:val="22"/>
          <w:szCs w:val="22"/>
          <w:lang w:val="en-US"/>
        </w:rPr>
        <w:fldChar w:fldCharType="separate"/>
      </w:r>
      <w:ins w:id="177" w:author="Willems, P.H. (Peter)" w:date="2019-03-27T10:53:00Z">
        <w:r w:rsidR="00A012CD">
          <w:rPr>
            <w:rFonts w:ascii="Corbel" w:eastAsia="Times New Roman" w:hAnsi="Corbel"/>
            <w:sz w:val="22"/>
            <w:szCs w:val="22"/>
            <w:lang w:val="en-US"/>
          </w:rPr>
          <w:t>3.7</w:t>
        </w:r>
      </w:ins>
      <w:del w:id="178" w:author="Willems, P.H. (Peter)" w:date="2019-03-27T10:52:00Z">
        <w:r w:rsidR="00F36B1A" w:rsidRPr="0033116C" w:rsidDel="00EB337A">
          <w:rPr>
            <w:rFonts w:ascii="Corbel" w:eastAsia="Times New Roman" w:hAnsi="Corbel"/>
            <w:sz w:val="22"/>
            <w:szCs w:val="22"/>
            <w:lang w:val="en-US"/>
          </w:rPr>
          <w:delText>3.8</w:delText>
        </w:r>
      </w:del>
      <w:r w:rsidR="00345CB3" w:rsidRPr="0033116C">
        <w:rPr>
          <w:rFonts w:ascii="Corbel" w:eastAsia="Times New Roman" w:hAnsi="Corbel"/>
          <w:sz w:val="22"/>
          <w:szCs w:val="22"/>
          <w:lang w:val="en-US"/>
        </w:rPr>
        <w:fldChar w:fldCharType="end"/>
      </w:r>
      <w:r w:rsidR="00D11539" w:rsidRPr="0033116C">
        <w:rPr>
          <w:rFonts w:ascii="Corbel" w:eastAsia="Times New Roman" w:hAnsi="Corbel"/>
          <w:sz w:val="22"/>
          <w:szCs w:val="22"/>
          <w:lang w:val="en-US"/>
        </w:rPr>
        <w:t>]</w:t>
      </w:r>
      <w:r w:rsidRPr="0033116C">
        <w:rPr>
          <w:rFonts w:ascii="Corbel" w:eastAsia="Times New Roman" w:hAnsi="Corbel"/>
          <w:sz w:val="22"/>
          <w:szCs w:val="22"/>
          <w:lang w:val="en-US"/>
        </w:rPr>
        <w:t>, startDate</w:t>
      </w:r>
      <w:r w:rsidR="00D11539" w:rsidRPr="0033116C">
        <w:rPr>
          <w:rFonts w:ascii="Corbel" w:eastAsia="Times New Roman" w:hAnsi="Corbel"/>
          <w:sz w:val="22"/>
          <w:szCs w:val="22"/>
          <w:lang w:val="en-US"/>
        </w:rPr>
        <w:t> [</w:t>
      </w:r>
      <w:r w:rsidR="00345CB3" w:rsidRPr="0033116C">
        <w:rPr>
          <w:rFonts w:ascii="Corbel" w:eastAsia="Times New Roman" w:hAnsi="Corbel"/>
          <w:sz w:val="22"/>
          <w:szCs w:val="22"/>
          <w:lang w:val="en-US"/>
        </w:rPr>
        <w:fldChar w:fldCharType="begin"/>
      </w:r>
      <w:r w:rsidR="00345CB3" w:rsidRPr="0033116C">
        <w:rPr>
          <w:rFonts w:ascii="Corbel" w:eastAsia="Times New Roman" w:hAnsi="Corbel"/>
          <w:sz w:val="22"/>
          <w:szCs w:val="22"/>
          <w:lang w:val="en-US"/>
        </w:rPr>
        <w:instrText xml:space="preserve"> REF _Ref299615377 \r \h </w:instrText>
      </w:r>
      <w:r w:rsidR="00771512" w:rsidRPr="0033116C">
        <w:rPr>
          <w:rFonts w:ascii="Corbel" w:eastAsia="Times New Roman" w:hAnsi="Corbel"/>
          <w:sz w:val="22"/>
          <w:szCs w:val="22"/>
          <w:lang w:val="en-US"/>
        </w:rPr>
        <w:instrText xml:space="preserve"> \* MERGEFORMAT </w:instrText>
      </w:r>
      <w:r w:rsidR="00345CB3" w:rsidRPr="0033116C">
        <w:rPr>
          <w:rFonts w:ascii="Corbel" w:eastAsia="Times New Roman" w:hAnsi="Corbel"/>
          <w:sz w:val="22"/>
          <w:szCs w:val="22"/>
          <w:lang w:val="en-US"/>
        </w:rPr>
      </w:r>
      <w:r w:rsidR="00345CB3" w:rsidRPr="0033116C">
        <w:rPr>
          <w:rFonts w:ascii="Corbel" w:eastAsia="Times New Roman" w:hAnsi="Corbel"/>
          <w:sz w:val="22"/>
          <w:szCs w:val="22"/>
          <w:lang w:val="en-US"/>
        </w:rPr>
        <w:fldChar w:fldCharType="separate"/>
      </w:r>
      <w:ins w:id="179" w:author="Willems, P.H. (Peter)" w:date="2019-03-27T10:53:00Z">
        <w:r w:rsidR="00A012CD">
          <w:rPr>
            <w:rFonts w:ascii="Corbel" w:eastAsia="Times New Roman" w:hAnsi="Corbel"/>
            <w:sz w:val="22"/>
            <w:szCs w:val="22"/>
            <w:lang w:val="en-US"/>
          </w:rPr>
          <w:t>3.23</w:t>
        </w:r>
      </w:ins>
      <w:del w:id="180" w:author="Willems, P.H. (Peter)" w:date="2019-03-27T10:52:00Z">
        <w:r w:rsidR="00F36B1A" w:rsidRPr="0033116C" w:rsidDel="00EB337A">
          <w:rPr>
            <w:rFonts w:ascii="Corbel" w:eastAsia="Times New Roman" w:hAnsi="Corbel"/>
            <w:sz w:val="22"/>
            <w:szCs w:val="22"/>
            <w:lang w:val="en-US"/>
          </w:rPr>
          <w:delText>3.24</w:delText>
        </w:r>
      </w:del>
      <w:r w:rsidR="00345CB3" w:rsidRPr="0033116C">
        <w:rPr>
          <w:rFonts w:ascii="Corbel" w:eastAsia="Times New Roman" w:hAnsi="Corbel"/>
          <w:sz w:val="22"/>
          <w:szCs w:val="22"/>
          <w:lang w:val="en-US"/>
        </w:rPr>
        <w:fldChar w:fldCharType="end"/>
      </w:r>
      <w:r w:rsidR="00D11539" w:rsidRPr="0033116C">
        <w:rPr>
          <w:rFonts w:ascii="Corbel" w:eastAsia="Times New Roman" w:hAnsi="Corbel"/>
          <w:sz w:val="22"/>
          <w:szCs w:val="22"/>
          <w:lang w:val="en-US"/>
        </w:rPr>
        <w:t>]</w:t>
      </w:r>
      <w:r w:rsidRPr="0033116C">
        <w:rPr>
          <w:rFonts w:ascii="Corbel" w:eastAsia="Times New Roman" w:hAnsi="Corbel"/>
          <w:sz w:val="22"/>
          <w:szCs w:val="22"/>
          <w:lang w:val="en-US"/>
        </w:rPr>
        <w:t>, endDate</w:t>
      </w:r>
      <w:r w:rsidR="00D11539" w:rsidRPr="0033116C">
        <w:rPr>
          <w:rFonts w:ascii="Corbel" w:eastAsia="Times New Roman" w:hAnsi="Corbel"/>
          <w:sz w:val="22"/>
          <w:szCs w:val="22"/>
          <w:lang w:val="en-US"/>
        </w:rPr>
        <w:t> [</w:t>
      </w:r>
      <w:r w:rsidR="00345CB3" w:rsidRPr="0033116C">
        <w:rPr>
          <w:rFonts w:ascii="Corbel" w:eastAsia="Times New Roman" w:hAnsi="Corbel"/>
          <w:sz w:val="22"/>
          <w:szCs w:val="22"/>
          <w:lang w:val="en-US"/>
        </w:rPr>
        <w:fldChar w:fldCharType="begin"/>
      </w:r>
      <w:r w:rsidR="00345CB3" w:rsidRPr="0033116C">
        <w:rPr>
          <w:rFonts w:ascii="Corbel" w:eastAsia="Times New Roman" w:hAnsi="Corbel"/>
          <w:sz w:val="22"/>
          <w:szCs w:val="22"/>
          <w:lang w:val="en-US"/>
        </w:rPr>
        <w:instrText xml:space="preserve"> REF _Ref299615388 \r \h </w:instrText>
      </w:r>
      <w:r w:rsidR="00771512" w:rsidRPr="0033116C">
        <w:rPr>
          <w:rFonts w:ascii="Corbel" w:eastAsia="Times New Roman" w:hAnsi="Corbel"/>
          <w:sz w:val="22"/>
          <w:szCs w:val="22"/>
          <w:lang w:val="en-US"/>
        </w:rPr>
        <w:instrText xml:space="preserve"> \* MERGEFORMAT </w:instrText>
      </w:r>
      <w:r w:rsidR="00345CB3" w:rsidRPr="0033116C">
        <w:rPr>
          <w:rFonts w:ascii="Corbel" w:eastAsia="Times New Roman" w:hAnsi="Corbel"/>
          <w:sz w:val="22"/>
          <w:szCs w:val="22"/>
          <w:lang w:val="en-US"/>
        </w:rPr>
      </w:r>
      <w:r w:rsidR="00345CB3" w:rsidRPr="0033116C">
        <w:rPr>
          <w:rFonts w:ascii="Corbel" w:eastAsia="Times New Roman" w:hAnsi="Corbel"/>
          <w:sz w:val="22"/>
          <w:szCs w:val="22"/>
          <w:lang w:val="en-US"/>
        </w:rPr>
        <w:fldChar w:fldCharType="separate"/>
      </w:r>
      <w:ins w:id="181" w:author="Willems, P.H. (Peter)" w:date="2019-03-27T10:53:00Z">
        <w:r w:rsidR="00A012CD">
          <w:rPr>
            <w:rFonts w:ascii="Corbel" w:eastAsia="Times New Roman" w:hAnsi="Corbel"/>
            <w:sz w:val="22"/>
            <w:szCs w:val="22"/>
            <w:lang w:val="en-US"/>
          </w:rPr>
          <w:t>3.11</w:t>
        </w:r>
      </w:ins>
      <w:del w:id="182" w:author="Willems, P.H. (Peter)" w:date="2019-03-27T10:52:00Z">
        <w:r w:rsidR="00F36B1A" w:rsidRPr="0033116C" w:rsidDel="00EB337A">
          <w:rPr>
            <w:rFonts w:ascii="Corbel" w:eastAsia="Times New Roman" w:hAnsi="Corbel"/>
            <w:sz w:val="22"/>
            <w:szCs w:val="22"/>
            <w:lang w:val="en-US"/>
          </w:rPr>
          <w:delText>3.12</w:delText>
        </w:r>
      </w:del>
      <w:r w:rsidR="00345CB3" w:rsidRPr="0033116C">
        <w:rPr>
          <w:rFonts w:ascii="Corbel" w:eastAsia="Times New Roman" w:hAnsi="Corbel"/>
          <w:sz w:val="22"/>
          <w:szCs w:val="22"/>
          <w:lang w:val="en-US"/>
        </w:rPr>
        <w:fldChar w:fldCharType="end"/>
      </w:r>
      <w:r w:rsidR="00D11539" w:rsidRPr="0033116C">
        <w:rPr>
          <w:rFonts w:ascii="Corbel" w:eastAsia="Times New Roman" w:hAnsi="Corbel"/>
          <w:sz w:val="22"/>
          <w:szCs w:val="22"/>
          <w:lang w:val="en-US"/>
        </w:rPr>
        <w:t>]</w:t>
      </w:r>
      <w:r w:rsidRPr="0033116C">
        <w:rPr>
          <w:rFonts w:ascii="Corbel" w:eastAsia="Times New Roman" w:hAnsi="Corbel"/>
          <w:sz w:val="22"/>
          <w:szCs w:val="22"/>
          <w:lang w:val="en-US"/>
        </w:rPr>
        <w:t>, state</w:t>
      </w:r>
      <w:r w:rsidR="00D11539" w:rsidRPr="0033116C">
        <w:rPr>
          <w:rFonts w:ascii="Corbel" w:eastAsia="Times New Roman" w:hAnsi="Corbel"/>
          <w:sz w:val="22"/>
          <w:szCs w:val="22"/>
          <w:lang w:val="en-US"/>
        </w:rPr>
        <w:t> [</w:t>
      </w:r>
      <w:r w:rsidR="00345CB3" w:rsidRPr="0033116C">
        <w:rPr>
          <w:rFonts w:ascii="Corbel" w:eastAsia="Times New Roman" w:hAnsi="Corbel"/>
          <w:sz w:val="22"/>
          <w:szCs w:val="22"/>
          <w:lang w:val="en-US"/>
        </w:rPr>
        <w:fldChar w:fldCharType="begin"/>
      </w:r>
      <w:r w:rsidR="00345CB3" w:rsidRPr="0033116C">
        <w:rPr>
          <w:rFonts w:ascii="Corbel" w:eastAsia="Times New Roman" w:hAnsi="Corbel"/>
          <w:sz w:val="22"/>
          <w:szCs w:val="22"/>
          <w:lang w:val="en-US"/>
        </w:rPr>
        <w:instrText xml:space="preserve"> REF _Ref299615402 \r \h </w:instrText>
      </w:r>
      <w:r w:rsidR="00771512" w:rsidRPr="0033116C">
        <w:rPr>
          <w:rFonts w:ascii="Corbel" w:eastAsia="Times New Roman" w:hAnsi="Corbel"/>
          <w:sz w:val="22"/>
          <w:szCs w:val="22"/>
          <w:lang w:val="en-US"/>
        </w:rPr>
        <w:instrText xml:space="preserve"> \* MERGEFORMAT </w:instrText>
      </w:r>
      <w:r w:rsidR="00345CB3" w:rsidRPr="0033116C">
        <w:rPr>
          <w:rFonts w:ascii="Corbel" w:eastAsia="Times New Roman" w:hAnsi="Corbel"/>
          <w:sz w:val="22"/>
          <w:szCs w:val="22"/>
          <w:lang w:val="en-US"/>
        </w:rPr>
      </w:r>
      <w:r w:rsidR="00345CB3" w:rsidRPr="0033116C">
        <w:rPr>
          <w:rFonts w:ascii="Corbel" w:eastAsia="Times New Roman" w:hAnsi="Corbel"/>
          <w:sz w:val="22"/>
          <w:szCs w:val="22"/>
          <w:lang w:val="en-US"/>
        </w:rPr>
        <w:fldChar w:fldCharType="separate"/>
      </w:r>
      <w:ins w:id="183" w:author="Willems, P.H. (Peter)" w:date="2019-03-27T10:53:00Z">
        <w:r w:rsidR="00A012CD">
          <w:rPr>
            <w:rFonts w:ascii="Corbel" w:eastAsia="Times New Roman" w:hAnsi="Corbel"/>
            <w:sz w:val="22"/>
            <w:szCs w:val="22"/>
            <w:lang w:val="en-US"/>
          </w:rPr>
          <w:t>3.24</w:t>
        </w:r>
      </w:ins>
      <w:del w:id="184" w:author="Willems, P.H. (Peter)" w:date="2019-03-27T10:52:00Z">
        <w:r w:rsidR="00F36B1A" w:rsidRPr="0033116C" w:rsidDel="00EB337A">
          <w:rPr>
            <w:rFonts w:ascii="Corbel" w:eastAsia="Times New Roman" w:hAnsi="Corbel"/>
            <w:sz w:val="22"/>
            <w:szCs w:val="22"/>
            <w:lang w:val="en-US"/>
          </w:rPr>
          <w:delText>3.25</w:delText>
        </w:r>
      </w:del>
      <w:r w:rsidR="00345CB3" w:rsidRPr="0033116C">
        <w:rPr>
          <w:rFonts w:ascii="Corbel" w:eastAsia="Times New Roman" w:hAnsi="Corbel"/>
          <w:sz w:val="22"/>
          <w:szCs w:val="22"/>
          <w:lang w:val="en-US"/>
        </w:rPr>
        <w:fldChar w:fldCharType="end"/>
      </w:r>
      <w:r w:rsidR="00D11539" w:rsidRPr="0033116C">
        <w:rPr>
          <w:rFonts w:ascii="Corbel" w:eastAsia="Times New Roman" w:hAnsi="Corbel"/>
          <w:sz w:val="22"/>
          <w:szCs w:val="22"/>
          <w:lang w:val="en-US"/>
        </w:rPr>
        <w:t>]</w:t>
      </w:r>
      <w:r w:rsidRPr="0033116C">
        <w:rPr>
          <w:rFonts w:ascii="Corbel" w:eastAsia="Times New Roman" w:hAnsi="Corbel"/>
          <w:sz w:val="22"/>
          <w:szCs w:val="22"/>
          <w:lang w:val="en-US"/>
        </w:rPr>
        <w:t>, date</w:t>
      </w:r>
      <w:r w:rsidR="00FC2212" w:rsidRPr="0033116C">
        <w:rPr>
          <w:rFonts w:ascii="Corbel" w:eastAsia="Times New Roman" w:hAnsi="Corbel"/>
          <w:sz w:val="22"/>
          <w:szCs w:val="22"/>
          <w:lang w:val="en-US"/>
        </w:rPr>
        <w:t>LaMu</w:t>
      </w:r>
      <w:r w:rsidR="00D11539" w:rsidRPr="0033116C">
        <w:rPr>
          <w:rFonts w:ascii="Corbel" w:eastAsia="Times New Roman" w:hAnsi="Corbel"/>
          <w:sz w:val="22"/>
          <w:szCs w:val="22"/>
          <w:lang w:val="en-US"/>
        </w:rPr>
        <w:t> [</w:t>
      </w:r>
      <w:r w:rsidR="00345CB3" w:rsidRPr="0033116C">
        <w:rPr>
          <w:rFonts w:ascii="Corbel" w:eastAsia="Times New Roman" w:hAnsi="Corbel"/>
          <w:sz w:val="22"/>
          <w:szCs w:val="22"/>
          <w:lang w:val="en-US"/>
        </w:rPr>
        <w:fldChar w:fldCharType="begin"/>
      </w:r>
      <w:r w:rsidR="00345CB3" w:rsidRPr="0033116C">
        <w:rPr>
          <w:rFonts w:ascii="Corbel" w:eastAsia="Times New Roman" w:hAnsi="Corbel"/>
          <w:sz w:val="22"/>
          <w:szCs w:val="22"/>
          <w:lang w:val="en-US"/>
        </w:rPr>
        <w:instrText xml:space="preserve"> REF _Ref299615427 \r \h </w:instrText>
      </w:r>
      <w:r w:rsidR="00771512" w:rsidRPr="0033116C">
        <w:rPr>
          <w:rFonts w:ascii="Corbel" w:eastAsia="Times New Roman" w:hAnsi="Corbel"/>
          <w:sz w:val="22"/>
          <w:szCs w:val="22"/>
          <w:lang w:val="en-US"/>
        </w:rPr>
        <w:instrText xml:space="preserve"> \* MERGEFORMAT </w:instrText>
      </w:r>
      <w:r w:rsidR="00345CB3" w:rsidRPr="0033116C">
        <w:rPr>
          <w:rFonts w:ascii="Corbel" w:eastAsia="Times New Roman" w:hAnsi="Corbel"/>
          <w:sz w:val="22"/>
          <w:szCs w:val="22"/>
          <w:lang w:val="en-US"/>
        </w:rPr>
      </w:r>
      <w:r w:rsidR="00345CB3" w:rsidRPr="0033116C">
        <w:rPr>
          <w:rFonts w:ascii="Corbel" w:eastAsia="Times New Roman" w:hAnsi="Corbel"/>
          <w:sz w:val="22"/>
          <w:szCs w:val="22"/>
          <w:lang w:val="en-US"/>
        </w:rPr>
        <w:fldChar w:fldCharType="separate"/>
      </w:r>
      <w:ins w:id="185" w:author="Willems, P.H. (Peter)" w:date="2019-03-27T10:53:00Z">
        <w:r w:rsidR="00A012CD">
          <w:rPr>
            <w:rFonts w:ascii="Corbel" w:eastAsia="Times New Roman" w:hAnsi="Corbel"/>
            <w:sz w:val="22"/>
            <w:szCs w:val="22"/>
            <w:lang w:val="en-US"/>
          </w:rPr>
          <w:t>0</w:t>
        </w:r>
      </w:ins>
      <w:del w:id="186" w:author="Willems, P.H. (Peter)" w:date="2019-03-27T10:52:00Z">
        <w:r w:rsidR="00F36B1A" w:rsidRPr="0033116C" w:rsidDel="00EB337A">
          <w:rPr>
            <w:rFonts w:ascii="Corbel" w:eastAsia="Times New Roman" w:hAnsi="Corbel"/>
            <w:sz w:val="22"/>
            <w:szCs w:val="22"/>
            <w:lang w:val="en-US"/>
          </w:rPr>
          <w:delText>3.4</w:delText>
        </w:r>
      </w:del>
      <w:r w:rsidR="00345CB3" w:rsidRPr="0033116C">
        <w:rPr>
          <w:rFonts w:ascii="Corbel" w:eastAsia="Times New Roman" w:hAnsi="Corbel"/>
          <w:sz w:val="22"/>
          <w:szCs w:val="22"/>
          <w:lang w:val="en-US"/>
        </w:rPr>
        <w:fldChar w:fldCharType="end"/>
      </w:r>
      <w:r w:rsidR="00D11539" w:rsidRPr="0033116C">
        <w:rPr>
          <w:rFonts w:ascii="Corbel" w:eastAsia="Times New Roman" w:hAnsi="Corbel"/>
          <w:sz w:val="22"/>
          <w:szCs w:val="22"/>
          <w:lang w:val="en-US"/>
        </w:rPr>
        <w:t>]</w:t>
      </w:r>
      <w:r w:rsidRPr="0033116C">
        <w:rPr>
          <w:rFonts w:ascii="Corbel" w:eastAsia="Times New Roman" w:hAnsi="Corbel"/>
          <w:sz w:val="22"/>
          <w:szCs w:val="22"/>
          <w:lang w:val="en-US"/>
        </w:rPr>
        <w:t>, user</w:t>
      </w:r>
      <w:r w:rsidR="00FC2212" w:rsidRPr="0033116C">
        <w:rPr>
          <w:rFonts w:ascii="Corbel" w:eastAsia="Times New Roman" w:hAnsi="Corbel"/>
          <w:sz w:val="22"/>
          <w:szCs w:val="22"/>
          <w:lang w:val="en-US"/>
        </w:rPr>
        <w:t>LaMu</w:t>
      </w:r>
      <w:r w:rsidR="00D11539" w:rsidRPr="0033116C">
        <w:rPr>
          <w:rFonts w:ascii="Corbel" w:eastAsia="Times New Roman" w:hAnsi="Corbel"/>
          <w:sz w:val="22"/>
          <w:szCs w:val="22"/>
          <w:lang w:val="en-US"/>
        </w:rPr>
        <w:t> [</w:t>
      </w:r>
      <w:r w:rsidR="00345CB3" w:rsidRPr="0033116C">
        <w:rPr>
          <w:rFonts w:ascii="Corbel" w:eastAsia="Times New Roman" w:hAnsi="Corbel"/>
          <w:sz w:val="22"/>
          <w:szCs w:val="22"/>
          <w:lang w:val="en-US"/>
        </w:rPr>
        <w:fldChar w:fldCharType="begin"/>
      </w:r>
      <w:r w:rsidR="00345CB3" w:rsidRPr="0033116C">
        <w:rPr>
          <w:rFonts w:ascii="Corbel" w:eastAsia="Times New Roman" w:hAnsi="Corbel"/>
          <w:sz w:val="22"/>
          <w:szCs w:val="22"/>
          <w:lang w:val="en-US"/>
        </w:rPr>
        <w:instrText xml:space="preserve"> REF _Ref299615444 \r \h </w:instrText>
      </w:r>
      <w:r w:rsidR="00771512" w:rsidRPr="0033116C">
        <w:rPr>
          <w:rFonts w:ascii="Corbel" w:eastAsia="Times New Roman" w:hAnsi="Corbel"/>
          <w:sz w:val="22"/>
          <w:szCs w:val="22"/>
          <w:lang w:val="en-US"/>
        </w:rPr>
        <w:instrText xml:space="preserve"> \* MERGEFORMAT </w:instrText>
      </w:r>
      <w:r w:rsidR="00345CB3" w:rsidRPr="0033116C">
        <w:rPr>
          <w:rFonts w:ascii="Corbel" w:eastAsia="Times New Roman" w:hAnsi="Corbel"/>
          <w:sz w:val="22"/>
          <w:szCs w:val="22"/>
          <w:lang w:val="en-US"/>
        </w:rPr>
      </w:r>
      <w:r w:rsidR="00345CB3" w:rsidRPr="0033116C">
        <w:rPr>
          <w:rFonts w:ascii="Corbel" w:eastAsia="Times New Roman" w:hAnsi="Corbel"/>
          <w:sz w:val="22"/>
          <w:szCs w:val="22"/>
          <w:lang w:val="en-US"/>
        </w:rPr>
        <w:fldChar w:fldCharType="separate"/>
      </w:r>
      <w:ins w:id="187" w:author="Willems, P.H. (Peter)" w:date="2019-03-27T10:53:00Z">
        <w:r w:rsidR="00A012CD">
          <w:rPr>
            <w:rFonts w:ascii="Corbel" w:eastAsia="Times New Roman" w:hAnsi="Corbel"/>
            <w:sz w:val="22"/>
            <w:szCs w:val="22"/>
            <w:lang w:val="en-US"/>
          </w:rPr>
          <w:t>3.25</w:t>
        </w:r>
      </w:ins>
      <w:del w:id="188" w:author="Willems, P.H. (Peter)" w:date="2019-03-27T10:52:00Z">
        <w:r w:rsidR="00F36B1A" w:rsidRPr="0033116C" w:rsidDel="00EB337A">
          <w:rPr>
            <w:rFonts w:ascii="Corbel" w:eastAsia="Times New Roman" w:hAnsi="Corbel"/>
            <w:sz w:val="22"/>
            <w:szCs w:val="22"/>
            <w:lang w:val="en-US"/>
          </w:rPr>
          <w:delText>3.26</w:delText>
        </w:r>
      </w:del>
      <w:r w:rsidR="00345CB3" w:rsidRPr="0033116C">
        <w:rPr>
          <w:rFonts w:ascii="Corbel" w:eastAsia="Times New Roman" w:hAnsi="Corbel"/>
          <w:sz w:val="22"/>
          <w:szCs w:val="22"/>
          <w:lang w:val="en-US"/>
        </w:rPr>
        <w:fldChar w:fldCharType="end"/>
      </w:r>
      <w:r w:rsidR="00D11539" w:rsidRPr="0033116C">
        <w:rPr>
          <w:rFonts w:ascii="Corbel" w:eastAsia="Times New Roman" w:hAnsi="Corbel"/>
          <w:sz w:val="22"/>
          <w:szCs w:val="22"/>
          <w:lang w:val="en-US"/>
        </w:rPr>
        <w:t>]</w:t>
      </w:r>
      <w:r w:rsidRPr="0033116C">
        <w:rPr>
          <w:rFonts w:ascii="Corbel" w:eastAsia="Times New Roman" w:hAnsi="Corbel"/>
          <w:sz w:val="22"/>
          <w:szCs w:val="22"/>
          <w:lang w:val="en-US"/>
        </w:rPr>
        <w:t xml:space="preserve"> </w:t>
      </w:r>
    </w:p>
    <w:p w14:paraId="7DED08CF" w14:textId="77777777" w:rsidR="00D11539" w:rsidRPr="00805082" w:rsidRDefault="00D11539" w:rsidP="00D11539">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ENTITY ProjectTypeInstance;</w:t>
      </w:r>
    </w:p>
    <w:p w14:paraId="7DED08D0" w14:textId="77777777" w:rsidR="00D11539" w:rsidRPr="00805082" w:rsidRDefault="00D11539" w:rsidP="00D11539">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name : STRING;</w:t>
      </w:r>
    </w:p>
    <w:p w14:paraId="7DED08D1" w14:textId="77777777" w:rsidR="00D11539" w:rsidRPr="00805082" w:rsidRDefault="00D11539" w:rsidP="00D11539">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description : STRING;</w:t>
      </w:r>
    </w:p>
    <w:p w14:paraId="7DED08D2" w14:textId="77777777" w:rsidR="00D11539" w:rsidRPr="00805082" w:rsidRDefault="00D11539" w:rsidP="00D11539">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startDate : DATETIME;</w:t>
      </w:r>
    </w:p>
    <w:p w14:paraId="7DED08D3" w14:textId="77777777" w:rsidR="00D11539" w:rsidRPr="00805082" w:rsidRDefault="00D11539" w:rsidP="00D11539">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endDate : DATETIME;</w:t>
      </w:r>
    </w:p>
    <w:p w14:paraId="7DED08D4" w14:textId="77777777" w:rsidR="00D11539" w:rsidRPr="00805082" w:rsidRDefault="00D11539" w:rsidP="00D11539">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state : </w:t>
      </w:r>
      <w:r w:rsidR="0093444C"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8D5" w14:textId="77777777" w:rsidR="00D11539" w:rsidRPr="00805082" w:rsidRDefault="00D11539" w:rsidP="00D11539">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93444C"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DATETIME;</w:t>
      </w:r>
    </w:p>
    <w:p w14:paraId="7DED08D6" w14:textId="77777777" w:rsidR="00D11539" w:rsidRPr="00805082" w:rsidRDefault="00D11539" w:rsidP="00D11539">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93444C"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8D7" w14:textId="77777777" w:rsidR="00D11539" w:rsidRPr="00805082" w:rsidRDefault="00D11539" w:rsidP="00D11539">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lang w:val="en-US"/>
        </w:rPr>
        <w:t xml:space="preserve"> </w:t>
      </w:r>
      <w:r w:rsidRPr="00805082">
        <w:rPr>
          <w:rFonts w:ascii="Courier New" w:eastAsia="Times New Roman" w:hAnsi="Courier New" w:cs="Courier New"/>
          <w:kern w:val="0"/>
          <w:sz w:val="20"/>
          <w:szCs w:val="20"/>
        </w:rPr>
        <w:t>template : ComplexElementTemplate;</w:t>
      </w:r>
    </w:p>
    <w:p w14:paraId="7DED08D8" w14:textId="77777777" w:rsidR="00D11539" w:rsidRPr="00805082" w:rsidRDefault="00D11539" w:rsidP="00D11539">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END_ENTITY;</w:t>
      </w:r>
    </w:p>
    <w:p w14:paraId="7DED08D9"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Het project waarvoor de communicatie is opgesteld. Het raamwerk bepaalt mede (door het XML veld) wat we hier in kunnen en moeten vullen. Simpel voorbeeld op berichtniveau: </w:t>
      </w:r>
    </w:p>
    <w:p w14:paraId="7DED08DA" w14:textId="77777777" w:rsidR="00790D40" w:rsidRPr="00805082" w:rsidRDefault="00790D40" w:rsidP="00BE7E9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&lt;StandardProjectType id="VISI"&gt;</w:t>
      </w:r>
    </w:p>
    <w:p w14:paraId="7DED08DB" w14:textId="77777777" w:rsidR="00790D40" w:rsidRPr="00805082" w:rsidRDefault="00790D40" w:rsidP="00BE7E9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&lt;name&gt;Het project VISI&lt;/name&gt;</w:t>
      </w:r>
    </w:p>
    <w:p w14:paraId="7DED08DC" w14:textId="77777777" w:rsidR="00790D40" w:rsidRPr="00805082" w:rsidRDefault="00790D40" w:rsidP="00BE7E9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&lt;description&gt;Formalisering van VISI Systematiek&lt;/description&gt;</w:t>
      </w:r>
    </w:p>
    <w:p w14:paraId="7DED08DD" w14:textId="77777777" w:rsidR="00790D40" w:rsidRPr="00805082" w:rsidRDefault="00790D40" w:rsidP="00BE7E9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rPr>
        <w:t xml:space="preserve">  </w:t>
      </w:r>
      <w:r w:rsidRPr="00805082">
        <w:rPr>
          <w:rFonts w:ascii="Courier New" w:eastAsia="Times New Roman" w:hAnsi="Courier New" w:cs="Courier New"/>
          <w:kern w:val="0"/>
          <w:sz w:val="20"/>
          <w:szCs w:val="20"/>
          <w:lang w:val="de-DE"/>
        </w:rPr>
        <w:t>&lt;startDate&gt;20</w:t>
      </w:r>
      <w:r w:rsidR="00723583"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-02-04T00:00:00Z&lt;/startDate&gt;</w:t>
      </w:r>
    </w:p>
    <w:p w14:paraId="7DED08DE" w14:textId="77777777" w:rsidR="00790D40" w:rsidRPr="00805082" w:rsidRDefault="00790D40" w:rsidP="00BE7E9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&lt;endDate&gt;20</w:t>
      </w:r>
      <w:r w:rsidR="00723583"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-12-31T00:00:00Z&lt;/endDate&gt;</w:t>
      </w:r>
    </w:p>
    <w:p w14:paraId="7DED08DF" w14:textId="77777777" w:rsidR="00790D40" w:rsidRPr="00805082" w:rsidRDefault="00790D40" w:rsidP="00BE7E9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&lt;state&gt;active&lt;/state&gt;</w:t>
      </w:r>
    </w:p>
    <w:p w14:paraId="7DED08E0" w14:textId="77777777" w:rsidR="00790D40" w:rsidRPr="00805082" w:rsidRDefault="00790D40" w:rsidP="00BE7E9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&gt;20</w:t>
      </w:r>
      <w:r w:rsidR="00723583"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-02-04T00:00:00Z&lt;/date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8E1" w14:textId="77777777" w:rsidR="00790D40" w:rsidRPr="00805082" w:rsidRDefault="00790D40" w:rsidP="00BE7E9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&gt;bapa&lt;/user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8E2" w14:textId="77777777" w:rsidR="00790D40" w:rsidRPr="00805082" w:rsidRDefault="00DD7E19" w:rsidP="00DD7E19">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&lt;/StandardProjectType&gt;</w:t>
      </w:r>
    </w:p>
    <w:p w14:paraId="7DED08E3" w14:textId="77777777" w:rsidR="00790D40" w:rsidRPr="0033116C" w:rsidRDefault="00790D40" w:rsidP="00790D40">
      <w:pPr>
        <w:spacing w:before="100" w:beforeAutospacing="1" w:after="100" w:afterAutospacing="1"/>
        <w:rPr>
          <w:rFonts w:ascii="Corbel" w:eastAsia="Times New Roman" w:hAnsi="Corbel"/>
          <w:sz w:val="22"/>
        </w:rPr>
      </w:pPr>
      <w:r w:rsidRPr="0033116C">
        <w:rPr>
          <w:rFonts w:ascii="Corbel" w:eastAsia="Times New Roman" w:hAnsi="Corbel"/>
          <w:sz w:val="22"/>
        </w:rPr>
        <w:lastRenderedPageBreak/>
        <w:t xml:space="preserve">Bijbehorend deel uit het raamwerk: </w:t>
      </w:r>
    </w:p>
    <w:p w14:paraId="7DED08E4" w14:textId="77777777" w:rsidR="00790D40" w:rsidRPr="00805082" w:rsidRDefault="00790D40" w:rsidP="00BE7E9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&lt;ProjectType id="StandardProjectType"&gt;</w:t>
      </w:r>
    </w:p>
    <w:p w14:paraId="7DED08E5" w14:textId="77777777" w:rsidR="00790D40" w:rsidRPr="00805082" w:rsidRDefault="00790D40" w:rsidP="00BE7E9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&lt;description&gt;Standaard project type&lt;/description&gt;</w:t>
      </w:r>
    </w:p>
    <w:p w14:paraId="7DED08E6" w14:textId="77777777" w:rsidR="00790D40" w:rsidRPr="00805082" w:rsidRDefault="00790D40" w:rsidP="00BE7E9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&lt;startDate&gt;20</w:t>
      </w:r>
      <w:r w:rsidR="00723583"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-02-04T00:00:00Z&lt;/startDate&gt;</w:t>
      </w:r>
    </w:p>
    <w:p w14:paraId="7DED08E7" w14:textId="77777777" w:rsidR="00790D40" w:rsidRPr="00805082" w:rsidRDefault="00790D40" w:rsidP="00BE7E9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&lt;endDate&gt;20</w:t>
      </w:r>
      <w:r w:rsidR="00723583"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-12-31T00:00:00Z&lt;/endDate&gt;</w:t>
      </w:r>
    </w:p>
    <w:p w14:paraId="7DED08E8" w14:textId="77777777" w:rsidR="00790D40" w:rsidRPr="00805082" w:rsidRDefault="00790D40" w:rsidP="00BE7E9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&lt;state&gt;active&lt;/state&gt;</w:t>
      </w:r>
    </w:p>
    <w:p w14:paraId="7DED08E9" w14:textId="77777777" w:rsidR="00790D40" w:rsidRPr="00805082" w:rsidRDefault="00790D40" w:rsidP="00BE7E9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&gt;20</w:t>
      </w:r>
      <w:r w:rsidR="00723583"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-02-04T00:00:00Z&lt;/date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w:t>
      </w:r>
    </w:p>
    <w:p w14:paraId="7DED08EA" w14:textId="77777777" w:rsidR="00790D40" w:rsidRPr="00805082" w:rsidRDefault="00790D40" w:rsidP="00BE7E9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&gt;bapa&lt;/user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w:t>
      </w:r>
    </w:p>
    <w:p w14:paraId="7DED08EB" w14:textId="77777777" w:rsidR="00790D40" w:rsidRPr="00805082" w:rsidRDefault="00790D40" w:rsidP="00BE7E95">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&lt;/ProjectType&gt;</w:t>
      </w:r>
    </w:p>
    <w:p w14:paraId="7DED08EC" w14:textId="77777777" w:rsidR="00B17508" w:rsidRPr="0033116C" w:rsidRDefault="00B17508" w:rsidP="0079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sz w:val="18"/>
          <w:szCs w:val="20"/>
          <w:lang w:val="en-US"/>
        </w:rPr>
      </w:pPr>
    </w:p>
    <w:p w14:paraId="7DED08ED" w14:textId="77777777" w:rsidR="00790D40" w:rsidRPr="0033116C" w:rsidRDefault="00790D40" w:rsidP="007F4D97">
      <w:pPr>
        <w:pStyle w:val="Kop2"/>
        <w:numPr>
          <w:ilvl w:val="1"/>
          <w:numId w:val="1"/>
        </w:numPr>
        <w:rPr>
          <w:rFonts w:ascii="Corbel" w:hAnsi="Corbel"/>
          <w:lang w:val="en-US"/>
        </w:rPr>
      </w:pPr>
      <w:bookmarkStart w:id="189" w:name="RoleTemplate"/>
      <w:bookmarkStart w:id="190" w:name="_Toc307220241"/>
      <w:bookmarkEnd w:id="189"/>
      <w:r w:rsidRPr="0033116C">
        <w:rPr>
          <w:rFonts w:ascii="Corbel" w:hAnsi="Corbel"/>
          <w:lang w:val="en-US"/>
        </w:rPr>
        <w:t>RoleTemplate</w:t>
      </w:r>
      <w:bookmarkEnd w:id="190"/>
      <w:r w:rsidRPr="0033116C">
        <w:rPr>
          <w:rFonts w:ascii="Corbel" w:hAnsi="Corbel"/>
          <w:lang w:val="en-US"/>
        </w:rPr>
        <w:t xml:space="preserve"> </w:t>
      </w:r>
    </w:p>
    <w:p w14:paraId="7DED08EE" w14:textId="344219BE" w:rsidR="00790D40" w:rsidRPr="0033116C" w:rsidRDefault="00790D40" w:rsidP="00790D40">
      <w:pPr>
        <w:spacing w:before="100" w:beforeAutospacing="1" w:after="100" w:afterAutospacing="1"/>
        <w:rPr>
          <w:rFonts w:ascii="Corbel" w:eastAsia="Times New Roman" w:hAnsi="Corbel"/>
          <w:sz w:val="22"/>
          <w:lang w:val="en-US"/>
        </w:rPr>
      </w:pPr>
      <w:r w:rsidRPr="0033116C">
        <w:rPr>
          <w:rFonts w:ascii="Corbel" w:eastAsia="Times New Roman" w:hAnsi="Corbel"/>
          <w:b/>
          <w:bCs/>
          <w:sz w:val="22"/>
          <w:lang w:val="en-US"/>
        </w:rPr>
        <w:t>Attributen</w:t>
      </w:r>
      <w:r w:rsidRPr="0033116C">
        <w:rPr>
          <w:rFonts w:ascii="Corbel" w:eastAsia="Times New Roman" w:hAnsi="Corbel"/>
          <w:sz w:val="22"/>
          <w:lang w:val="en-US"/>
        </w:rPr>
        <w:t xml:space="preserve">: </w:t>
      </w:r>
      <w:r w:rsidR="00B20AF5" w:rsidRPr="0033116C">
        <w:rPr>
          <w:rFonts w:ascii="Corbel" w:eastAsia="Times New Roman" w:hAnsi="Corbel"/>
          <w:sz w:val="22"/>
          <w:lang w:val="en-US"/>
        </w:rPr>
        <w:t>id [</w:t>
      </w:r>
      <w:r w:rsidR="00B20AF5" w:rsidRPr="0033116C">
        <w:rPr>
          <w:rFonts w:ascii="Corbel" w:eastAsia="Times New Roman" w:hAnsi="Corbel"/>
          <w:sz w:val="22"/>
          <w:lang w:val="en-US"/>
        </w:rPr>
        <w:fldChar w:fldCharType="begin"/>
      </w:r>
      <w:r w:rsidR="00B20AF5" w:rsidRPr="0033116C">
        <w:rPr>
          <w:rFonts w:ascii="Corbel" w:eastAsia="Times New Roman" w:hAnsi="Corbel"/>
          <w:sz w:val="22"/>
          <w:lang w:val="en-US"/>
        </w:rPr>
        <w:instrText xml:space="preserve"> REF _Ref299614982 \r \h </w:instrText>
      </w:r>
      <w:r w:rsidR="00771512" w:rsidRPr="0033116C">
        <w:rPr>
          <w:rFonts w:ascii="Corbel" w:eastAsia="Times New Roman" w:hAnsi="Corbel"/>
          <w:sz w:val="22"/>
          <w:lang w:val="en-US"/>
        </w:rPr>
        <w:instrText xml:space="preserve"> \* MERGEFORMAT </w:instrText>
      </w:r>
      <w:r w:rsidR="00B20AF5" w:rsidRPr="0033116C">
        <w:rPr>
          <w:rFonts w:ascii="Corbel" w:eastAsia="Times New Roman" w:hAnsi="Corbel"/>
          <w:sz w:val="22"/>
          <w:lang w:val="en-US"/>
        </w:rPr>
      </w:r>
      <w:r w:rsidR="00B20AF5" w:rsidRPr="0033116C">
        <w:rPr>
          <w:rFonts w:ascii="Corbel" w:eastAsia="Times New Roman" w:hAnsi="Corbel"/>
          <w:sz w:val="22"/>
          <w:lang w:val="en-US"/>
        </w:rPr>
        <w:fldChar w:fldCharType="separate"/>
      </w:r>
      <w:r w:rsidR="00A012CD">
        <w:rPr>
          <w:rFonts w:ascii="Corbel" w:eastAsia="Times New Roman" w:hAnsi="Corbel"/>
          <w:sz w:val="22"/>
          <w:lang w:val="en-US"/>
        </w:rPr>
        <w:t>2.1</w:t>
      </w:r>
      <w:r w:rsidR="00B20AF5" w:rsidRPr="0033116C">
        <w:rPr>
          <w:rFonts w:ascii="Corbel" w:eastAsia="Times New Roman" w:hAnsi="Corbel"/>
          <w:sz w:val="22"/>
          <w:lang w:val="en-US"/>
        </w:rPr>
        <w:fldChar w:fldCharType="end"/>
      </w:r>
      <w:r w:rsidR="00B20AF5" w:rsidRPr="0033116C">
        <w:rPr>
          <w:rFonts w:ascii="Corbel" w:eastAsia="Times New Roman" w:hAnsi="Corbel"/>
          <w:sz w:val="22"/>
          <w:lang w:val="en-US"/>
        </w:rPr>
        <w:t>]</w:t>
      </w:r>
      <w:r w:rsidRPr="0033116C">
        <w:rPr>
          <w:rFonts w:ascii="Corbel" w:eastAsia="Times New Roman" w:hAnsi="Corbel"/>
          <w:sz w:val="22"/>
          <w:lang w:val="en-US"/>
        </w:rPr>
        <w:br/>
      </w:r>
      <w:r w:rsidRPr="0033116C">
        <w:rPr>
          <w:rFonts w:ascii="Corbel" w:eastAsia="Times New Roman" w:hAnsi="Corbel"/>
          <w:b/>
          <w:bCs/>
          <w:sz w:val="22"/>
          <w:lang w:val="en-US"/>
        </w:rPr>
        <w:t>Elementen</w:t>
      </w:r>
      <w:r w:rsidRPr="0033116C">
        <w:rPr>
          <w:rFonts w:ascii="Corbel" w:eastAsia="Times New Roman" w:hAnsi="Corbel"/>
          <w:sz w:val="22"/>
          <w:lang w:val="en-US"/>
        </w:rPr>
        <w:t>: name</w:t>
      </w:r>
      <w:r w:rsidR="00DC20FD" w:rsidRPr="0033116C">
        <w:rPr>
          <w:rFonts w:ascii="Corbel" w:eastAsia="Times New Roman" w:hAnsi="Corbel"/>
          <w:sz w:val="22"/>
          <w:lang w:val="en-US"/>
        </w:rPr>
        <w:t> [</w:t>
      </w:r>
      <w:r w:rsidR="00DC20FD" w:rsidRPr="0033116C">
        <w:rPr>
          <w:rFonts w:ascii="Corbel" w:eastAsia="Times New Roman" w:hAnsi="Corbel"/>
          <w:sz w:val="22"/>
          <w:lang w:val="en-US"/>
        </w:rPr>
        <w:fldChar w:fldCharType="begin"/>
      </w:r>
      <w:r w:rsidR="00DC20FD" w:rsidRPr="0033116C">
        <w:rPr>
          <w:rFonts w:ascii="Corbel" w:eastAsia="Times New Roman" w:hAnsi="Corbel"/>
          <w:sz w:val="22"/>
          <w:lang w:val="en-US"/>
        </w:rPr>
        <w:instrText xml:space="preserve"> REF _Ref299615337 \r \h </w:instrText>
      </w:r>
      <w:r w:rsidR="00771512" w:rsidRPr="0033116C">
        <w:rPr>
          <w:rFonts w:ascii="Corbel" w:eastAsia="Times New Roman" w:hAnsi="Corbel"/>
          <w:sz w:val="22"/>
          <w:lang w:val="en-US"/>
        </w:rPr>
        <w:instrText xml:space="preserve"> \* MERGEFORMAT </w:instrText>
      </w:r>
      <w:r w:rsidR="00DC20FD" w:rsidRPr="0033116C">
        <w:rPr>
          <w:rFonts w:ascii="Corbel" w:eastAsia="Times New Roman" w:hAnsi="Corbel"/>
          <w:sz w:val="22"/>
          <w:lang w:val="en-US"/>
        </w:rPr>
      </w:r>
      <w:r w:rsidR="00DC20FD" w:rsidRPr="0033116C">
        <w:rPr>
          <w:rFonts w:ascii="Corbel" w:eastAsia="Times New Roman" w:hAnsi="Corbel"/>
          <w:sz w:val="22"/>
          <w:lang w:val="en-US"/>
        </w:rPr>
        <w:fldChar w:fldCharType="separate"/>
      </w:r>
      <w:ins w:id="191" w:author="Willems, P.H. (Peter)" w:date="2019-03-27T10:53:00Z">
        <w:r w:rsidR="00A012CD">
          <w:rPr>
            <w:rFonts w:ascii="Corbel" w:eastAsia="Times New Roman" w:hAnsi="Corbel"/>
            <w:sz w:val="22"/>
            <w:lang w:val="en-US"/>
          </w:rPr>
          <w:t>3.19</w:t>
        </w:r>
      </w:ins>
      <w:del w:id="192" w:author="Willems, P.H. (Peter)" w:date="2019-03-27T10:52:00Z">
        <w:r w:rsidR="00F36B1A" w:rsidRPr="0033116C" w:rsidDel="00EB337A">
          <w:rPr>
            <w:rFonts w:ascii="Corbel" w:eastAsia="Times New Roman" w:hAnsi="Corbel"/>
            <w:sz w:val="22"/>
            <w:lang w:val="en-US"/>
          </w:rPr>
          <w:delText>3.20</w:delText>
        </w:r>
      </w:del>
      <w:r w:rsidR="00DC20FD" w:rsidRPr="0033116C">
        <w:rPr>
          <w:rFonts w:ascii="Corbel" w:eastAsia="Times New Roman" w:hAnsi="Corbel"/>
          <w:sz w:val="22"/>
          <w:lang w:val="en-US"/>
        </w:rPr>
        <w:fldChar w:fldCharType="end"/>
      </w:r>
      <w:r w:rsidR="00DC20FD" w:rsidRPr="0033116C">
        <w:rPr>
          <w:rFonts w:ascii="Corbel" w:eastAsia="Times New Roman" w:hAnsi="Corbel"/>
          <w:sz w:val="22"/>
          <w:lang w:val="en-US"/>
        </w:rPr>
        <w:t>]</w:t>
      </w:r>
      <w:r w:rsidRPr="0033116C">
        <w:rPr>
          <w:rFonts w:ascii="Corbel" w:eastAsia="Times New Roman" w:hAnsi="Corbel"/>
          <w:sz w:val="22"/>
          <w:lang w:val="en-US"/>
        </w:rPr>
        <w:t>, description</w:t>
      </w:r>
      <w:r w:rsidR="00DC20FD" w:rsidRPr="0033116C">
        <w:rPr>
          <w:rFonts w:ascii="Corbel" w:eastAsia="Times New Roman" w:hAnsi="Corbel"/>
          <w:sz w:val="22"/>
          <w:lang w:val="en-US"/>
        </w:rPr>
        <w:t> [</w:t>
      </w:r>
      <w:r w:rsidR="00DC20FD" w:rsidRPr="0033116C">
        <w:rPr>
          <w:rFonts w:ascii="Corbel" w:eastAsia="Times New Roman" w:hAnsi="Corbel"/>
          <w:sz w:val="22"/>
          <w:lang w:val="en-US"/>
        </w:rPr>
        <w:fldChar w:fldCharType="begin"/>
      </w:r>
      <w:r w:rsidR="00DC20FD" w:rsidRPr="0033116C">
        <w:rPr>
          <w:rFonts w:ascii="Corbel" w:eastAsia="Times New Roman" w:hAnsi="Corbel"/>
          <w:sz w:val="22"/>
          <w:lang w:val="en-US"/>
        </w:rPr>
        <w:instrText xml:space="preserve"> REF _Ref299615349 \r \h </w:instrText>
      </w:r>
      <w:r w:rsidR="00771512" w:rsidRPr="0033116C">
        <w:rPr>
          <w:rFonts w:ascii="Corbel" w:eastAsia="Times New Roman" w:hAnsi="Corbel"/>
          <w:sz w:val="22"/>
          <w:lang w:val="en-US"/>
        </w:rPr>
        <w:instrText xml:space="preserve"> \* MERGEFORMAT </w:instrText>
      </w:r>
      <w:r w:rsidR="00DC20FD" w:rsidRPr="0033116C">
        <w:rPr>
          <w:rFonts w:ascii="Corbel" w:eastAsia="Times New Roman" w:hAnsi="Corbel"/>
          <w:sz w:val="22"/>
          <w:lang w:val="en-US"/>
        </w:rPr>
      </w:r>
      <w:r w:rsidR="00DC20FD" w:rsidRPr="0033116C">
        <w:rPr>
          <w:rFonts w:ascii="Corbel" w:eastAsia="Times New Roman" w:hAnsi="Corbel"/>
          <w:sz w:val="22"/>
          <w:lang w:val="en-US"/>
        </w:rPr>
        <w:fldChar w:fldCharType="separate"/>
      </w:r>
      <w:ins w:id="193" w:author="Willems, P.H. (Peter)" w:date="2019-03-27T10:53:00Z">
        <w:r w:rsidR="00A012CD">
          <w:rPr>
            <w:rFonts w:ascii="Corbel" w:eastAsia="Times New Roman" w:hAnsi="Corbel"/>
            <w:sz w:val="22"/>
            <w:lang w:val="en-US"/>
          </w:rPr>
          <w:t>3.7</w:t>
        </w:r>
      </w:ins>
      <w:del w:id="194" w:author="Willems, P.H. (Peter)" w:date="2019-03-27T10:52:00Z">
        <w:r w:rsidR="00F36B1A" w:rsidRPr="0033116C" w:rsidDel="00EB337A">
          <w:rPr>
            <w:rFonts w:ascii="Corbel" w:eastAsia="Times New Roman" w:hAnsi="Corbel"/>
            <w:sz w:val="22"/>
            <w:lang w:val="en-US"/>
          </w:rPr>
          <w:delText>3.8</w:delText>
        </w:r>
      </w:del>
      <w:r w:rsidR="00DC20FD" w:rsidRPr="0033116C">
        <w:rPr>
          <w:rFonts w:ascii="Corbel" w:eastAsia="Times New Roman" w:hAnsi="Corbel"/>
          <w:sz w:val="22"/>
          <w:lang w:val="en-US"/>
        </w:rPr>
        <w:fldChar w:fldCharType="end"/>
      </w:r>
      <w:r w:rsidR="00DC20FD" w:rsidRPr="0033116C">
        <w:rPr>
          <w:rFonts w:ascii="Corbel" w:eastAsia="Times New Roman" w:hAnsi="Corbel"/>
          <w:sz w:val="22"/>
          <w:lang w:val="en-US"/>
        </w:rPr>
        <w:t>]</w:t>
      </w:r>
      <w:r w:rsidRPr="0033116C">
        <w:rPr>
          <w:rFonts w:ascii="Corbel" w:eastAsia="Times New Roman" w:hAnsi="Corbel"/>
          <w:sz w:val="22"/>
          <w:lang w:val="en-US"/>
        </w:rPr>
        <w:t>, state</w:t>
      </w:r>
      <w:r w:rsidR="00DC20FD" w:rsidRPr="0033116C">
        <w:rPr>
          <w:rFonts w:ascii="Corbel" w:eastAsia="Times New Roman" w:hAnsi="Corbel"/>
          <w:sz w:val="22"/>
          <w:lang w:val="en-US"/>
        </w:rPr>
        <w:t> [</w:t>
      </w:r>
      <w:r w:rsidR="00DC20FD" w:rsidRPr="0033116C">
        <w:rPr>
          <w:rFonts w:ascii="Corbel" w:eastAsia="Times New Roman" w:hAnsi="Corbel"/>
          <w:sz w:val="22"/>
          <w:lang w:val="en-US"/>
        </w:rPr>
        <w:fldChar w:fldCharType="begin"/>
      </w:r>
      <w:r w:rsidR="00DC20FD" w:rsidRPr="0033116C">
        <w:rPr>
          <w:rFonts w:ascii="Corbel" w:eastAsia="Times New Roman" w:hAnsi="Corbel"/>
          <w:sz w:val="22"/>
          <w:lang w:val="en-US"/>
        </w:rPr>
        <w:instrText xml:space="preserve"> REF _Ref299615402 \r \h </w:instrText>
      </w:r>
      <w:r w:rsidR="00771512" w:rsidRPr="0033116C">
        <w:rPr>
          <w:rFonts w:ascii="Corbel" w:eastAsia="Times New Roman" w:hAnsi="Corbel"/>
          <w:sz w:val="22"/>
          <w:lang w:val="en-US"/>
        </w:rPr>
        <w:instrText xml:space="preserve"> \* MERGEFORMAT </w:instrText>
      </w:r>
      <w:r w:rsidR="00DC20FD" w:rsidRPr="0033116C">
        <w:rPr>
          <w:rFonts w:ascii="Corbel" w:eastAsia="Times New Roman" w:hAnsi="Corbel"/>
          <w:sz w:val="22"/>
          <w:lang w:val="en-US"/>
        </w:rPr>
      </w:r>
      <w:r w:rsidR="00DC20FD" w:rsidRPr="0033116C">
        <w:rPr>
          <w:rFonts w:ascii="Corbel" w:eastAsia="Times New Roman" w:hAnsi="Corbel"/>
          <w:sz w:val="22"/>
          <w:lang w:val="en-US"/>
        </w:rPr>
        <w:fldChar w:fldCharType="separate"/>
      </w:r>
      <w:ins w:id="195" w:author="Willems, P.H. (Peter)" w:date="2019-03-27T10:53:00Z">
        <w:r w:rsidR="00A012CD">
          <w:rPr>
            <w:rFonts w:ascii="Corbel" w:eastAsia="Times New Roman" w:hAnsi="Corbel"/>
            <w:sz w:val="22"/>
            <w:lang w:val="en-US"/>
          </w:rPr>
          <w:t>3.24</w:t>
        </w:r>
      </w:ins>
      <w:del w:id="196" w:author="Willems, P.H. (Peter)" w:date="2019-03-27T10:52:00Z">
        <w:r w:rsidR="00F36B1A" w:rsidRPr="0033116C" w:rsidDel="00EB337A">
          <w:rPr>
            <w:rFonts w:ascii="Corbel" w:eastAsia="Times New Roman" w:hAnsi="Corbel"/>
            <w:sz w:val="22"/>
            <w:lang w:val="en-US"/>
          </w:rPr>
          <w:delText>3.25</w:delText>
        </w:r>
      </w:del>
      <w:r w:rsidR="00DC20FD" w:rsidRPr="0033116C">
        <w:rPr>
          <w:rFonts w:ascii="Corbel" w:eastAsia="Times New Roman" w:hAnsi="Corbel"/>
          <w:sz w:val="22"/>
          <w:lang w:val="en-US"/>
        </w:rPr>
        <w:fldChar w:fldCharType="end"/>
      </w:r>
      <w:r w:rsidR="00DC20FD" w:rsidRPr="0033116C">
        <w:rPr>
          <w:rFonts w:ascii="Corbel" w:eastAsia="Times New Roman" w:hAnsi="Corbel"/>
          <w:sz w:val="22"/>
          <w:lang w:val="en-US"/>
        </w:rPr>
        <w:t>]</w:t>
      </w:r>
      <w:r w:rsidRPr="0033116C">
        <w:rPr>
          <w:rFonts w:ascii="Corbel" w:eastAsia="Times New Roman" w:hAnsi="Corbel"/>
          <w:sz w:val="22"/>
          <w:lang w:val="en-US"/>
        </w:rPr>
        <w:t>, date</w:t>
      </w:r>
      <w:r w:rsidR="00FC2212" w:rsidRPr="0033116C">
        <w:rPr>
          <w:rFonts w:ascii="Corbel" w:eastAsia="Times New Roman" w:hAnsi="Corbel"/>
          <w:sz w:val="22"/>
          <w:lang w:val="en-US"/>
        </w:rPr>
        <w:t>LaMu</w:t>
      </w:r>
      <w:r w:rsidR="00DC20FD" w:rsidRPr="0033116C">
        <w:rPr>
          <w:rFonts w:ascii="Corbel" w:eastAsia="Times New Roman" w:hAnsi="Corbel"/>
          <w:sz w:val="22"/>
          <w:lang w:val="en-US"/>
        </w:rPr>
        <w:t> [</w:t>
      </w:r>
      <w:r w:rsidR="00DC20FD" w:rsidRPr="0033116C">
        <w:rPr>
          <w:rFonts w:ascii="Corbel" w:eastAsia="Times New Roman" w:hAnsi="Corbel"/>
          <w:sz w:val="22"/>
          <w:lang w:val="en-US"/>
        </w:rPr>
        <w:fldChar w:fldCharType="begin"/>
      </w:r>
      <w:r w:rsidR="00DC20FD" w:rsidRPr="0033116C">
        <w:rPr>
          <w:rFonts w:ascii="Corbel" w:eastAsia="Times New Roman" w:hAnsi="Corbel"/>
          <w:sz w:val="22"/>
          <w:lang w:val="en-US"/>
        </w:rPr>
        <w:instrText xml:space="preserve"> REF _Ref299615427 \r \h </w:instrText>
      </w:r>
      <w:r w:rsidR="00771512" w:rsidRPr="0033116C">
        <w:rPr>
          <w:rFonts w:ascii="Corbel" w:eastAsia="Times New Roman" w:hAnsi="Corbel"/>
          <w:sz w:val="22"/>
          <w:lang w:val="en-US"/>
        </w:rPr>
        <w:instrText xml:space="preserve"> \* MERGEFORMAT </w:instrText>
      </w:r>
      <w:r w:rsidR="00DC20FD" w:rsidRPr="0033116C">
        <w:rPr>
          <w:rFonts w:ascii="Corbel" w:eastAsia="Times New Roman" w:hAnsi="Corbel"/>
          <w:sz w:val="22"/>
          <w:lang w:val="en-US"/>
        </w:rPr>
      </w:r>
      <w:r w:rsidR="00DC20FD" w:rsidRPr="0033116C">
        <w:rPr>
          <w:rFonts w:ascii="Corbel" w:eastAsia="Times New Roman" w:hAnsi="Corbel"/>
          <w:sz w:val="22"/>
          <w:lang w:val="en-US"/>
        </w:rPr>
        <w:fldChar w:fldCharType="separate"/>
      </w:r>
      <w:ins w:id="197" w:author="Willems, P.H. (Peter)" w:date="2019-03-27T10:53:00Z">
        <w:r w:rsidR="00A012CD">
          <w:rPr>
            <w:rFonts w:ascii="Corbel" w:eastAsia="Times New Roman" w:hAnsi="Corbel"/>
            <w:sz w:val="22"/>
            <w:lang w:val="en-US"/>
          </w:rPr>
          <w:t>0</w:t>
        </w:r>
      </w:ins>
      <w:del w:id="198" w:author="Willems, P.H. (Peter)" w:date="2019-03-27T10:52:00Z">
        <w:r w:rsidR="00F36B1A" w:rsidRPr="0033116C" w:rsidDel="00EB337A">
          <w:rPr>
            <w:rFonts w:ascii="Corbel" w:eastAsia="Times New Roman" w:hAnsi="Corbel"/>
            <w:sz w:val="22"/>
            <w:lang w:val="en-US"/>
          </w:rPr>
          <w:delText>3.4</w:delText>
        </w:r>
      </w:del>
      <w:r w:rsidR="00DC20FD" w:rsidRPr="0033116C">
        <w:rPr>
          <w:rFonts w:ascii="Corbel" w:eastAsia="Times New Roman" w:hAnsi="Corbel"/>
          <w:sz w:val="22"/>
          <w:lang w:val="en-US"/>
        </w:rPr>
        <w:fldChar w:fldCharType="end"/>
      </w:r>
      <w:r w:rsidR="00DC20FD" w:rsidRPr="0033116C">
        <w:rPr>
          <w:rFonts w:ascii="Corbel" w:eastAsia="Times New Roman" w:hAnsi="Corbel"/>
          <w:sz w:val="22"/>
          <w:lang w:val="en-US"/>
        </w:rPr>
        <w:t>]</w:t>
      </w:r>
      <w:r w:rsidRPr="0033116C">
        <w:rPr>
          <w:rFonts w:ascii="Corbel" w:eastAsia="Times New Roman" w:hAnsi="Corbel"/>
          <w:sz w:val="22"/>
          <w:lang w:val="en-US"/>
        </w:rPr>
        <w:t>, user</w:t>
      </w:r>
      <w:r w:rsidR="00FC2212" w:rsidRPr="0033116C">
        <w:rPr>
          <w:rFonts w:ascii="Corbel" w:eastAsia="Times New Roman" w:hAnsi="Corbel"/>
          <w:sz w:val="22"/>
          <w:lang w:val="en-US"/>
        </w:rPr>
        <w:t>LaMu</w:t>
      </w:r>
      <w:r w:rsidR="00DC20FD" w:rsidRPr="0033116C">
        <w:rPr>
          <w:rFonts w:ascii="Corbel" w:eastAsia="Times New Roman" w:hAnsi="Corbel"/>
          <w:sz w:val="22"/>
          <w:lang w:val="en-US"/>
        </w:rPr>
        <w:t> [</w:t>
      </w:r>
      <w:r w:rsidR="00DC20FD" w:rsidRPr="0033116C">
        <w:rPr>
          <w:rFonts w:ascii="Corbel" w:eastAsia="Times New Roman" w:hAnsi="Corbel"/>
          <w:sz w:val="22"/>
          <w:lang w:val="en-US"/>
        </w:rPr>
        <w:fldChar w:fldCharType="begin"/>
      </w:r>
      <w:r w:rsidR="00DC20FD" w:rsidRPr="0033116C">
        <w:rPr>
          <w:rFonts w:ascii="Corbel" w:eastAsia="Times New Roman" w:hAnsi="Corbel"/>
          <w:sz w:val="22"/>
          <w:lang w:val="en-US"/>
        </w:rPr>
        <w:instrText xml:space="preserve"> REF _Ref299615444 \r \h </w:instrText>
      </w:r>
      <w:r w:rsidR="00771512" w:rsidRPr="0033116C">
        <w:rPr>
          <w:rFonts w:ascii="Corbel" w:eastAsia="Times New Roman" w:hAnsi="Corbel"/>
          <w:sz w:val="22"/>
          <w:lang w:val="en-US"/>
        </w:rPr>
        <w:instrText xml:space="preserve"> \* MERGEFORMAT </w:instrText>
      </w:r>
      <w:r w:rsidR="00DC20FD" w:rsidRPr="0033116C">
        <w:rPr>
          <w:rFonts w:ascii="Corbel" w:eastAsia="Times New Roman" w:hAnsi="Corbel"/>
          <w:sz w:val="22"/>
          <w:lang w:val="en-US"/>
        </w:rPr>
      </w:r>
      <w:r w:rsidR="00DC20FD" w:rsidRPr="0033116C">
        <w:rPr>
          <w:rFonts w:ascii="Corbel" w:eastAsia="Times New Roman" w:hAnsi="Corbel"/>
          <w:sz w:val="22"/>
          <w:lang w:val="en-US"/>
        </w:rPr>
        <w:fldChar w:fldCharType="separate"/>
      </w:r>
      <w:ins w:id="199" w:author="Willems, P.H. (Peter)" w:date="2019-03-27T10:53:00Z">
        <w:r w:rsidR="00A012CD">
          <w:rPr>
            <w:rFonts w:ascii="Corbel" w:eastAsia="Times New Roman" w:hAnsi="Corbel"/>
            <w:sz w:val="22"/>
            <w:lang w:val="en-US"/>
          </w:rPr>
          <w:t>3.25</w:t>
        </w:r>
      </w:ins>
      <w:del w:id="200" w:author="Willems, P.H. (Peter)" w:date="2019-03-27T10:52:00Z">
        <w:r w:rsidR="00F36B1A" w:rsidRPr="0033116C" w:rsidDel="00EB337A">
          <w:rPr>
            <w:rFonts w:ascii="Corbel" w:eastAsia="Times New Roman" w:hAnsi="Corbel"/>
            <w:sz w:val="22"/>
            <w:lang w:val="en-US"/>
          </w:rPr>
          <w:delText>3.26</w:delText>
        </w:r>
      </w:del>
      <w:r w:rsidR="00DC20FD" w:rsidRPr="0033116C">
        <w:rPr>
          <w:rFonts w:ascii="Corbel" w:eastAsia="Times New Roman" w:hAnsi="Corbel"/>
          <w:sz w:val="22"/>
          <w:lang w:val="en-US"/>
        </w:rPr>
        <w:fldChar w:fldCharType="end"/>
      </w:r>
      <w:r w:rsidR="00DC20FD" w:rsidRPr="0033116C">
        <w:rPr>
          <w:rFonts w:ascii="Corbel" w:eastAsia="Times New Roman" w:hAnsi="Corbel"/>
          <w:sz w:val="22"/>
          <w:lang w:val="en-US"/>
        </w:rPr>
        <w:t>]</w:t>
      </w:r>
      <w:r w:rsidRPr="0033116C">
        <w:rPr>
          <w:rFonts w:ascii="Corbel" w:eastAsia="Times New Roman" w:hAnsi="Corbel"/>
          <w:sz w:val="22"/>
          <w:lang w:val="en-US"/>
        </w:rPr>
        <w:t>, category</w:t>
      </w:r>
      <w:r w:rsidR="00DC20FD" w:rsidRPr="0033116C">
        <w:rPr>
          <w:rFonts w:ascii="Corbel" w:eastAsia="Times New Roman" w:hAnsi="Corbel"/>
          <w:sz w:val="22"/>
          <w:lang w:val="en-US"/>
        </w:rPr>
        <w:t> [</w:t>
      </w:r>
      <w:r w:rsidR="00DC20FD" w:rsidRPr="0033116C">
        <w:rPr>
          <w:rFonts w:ascii="Corbel" w:eastAsia="Times New Roman" w:hAnsi="Corbel"/>
          <w:sz w:val="22"/>
          <w:lang w:val="en-US"/>
        </w:rPr>
        <w:fldChar w:fldCharType="begin"/>
      </w:r>
      <w:r w:rsidR="00DC20FD" w:rsidRPr="0033116C">
        <w:rPr>
          <w:rFonts w:ascii="Corbel" w:eastAsia="Times New Roman" w:hAnsi="Corbel"/>
          <w:sz w:val="22"/>
          <w:lang w:val="en-US"/>
        </w:rPr>
        <w:instrText xml:space="preserve"> REF _Ref299629035 \r \h </w:instrText>
      </w:r>
      <w:r w:rsidR="00771512" w:rsidRPr="0033116C">
        <w:rPr>
          <w:rFonts w:ascii="Corbel" w:eastAsia="Times New Roman" w:hAnsi="Corbel"/>
          <w:sz w:val="22"/>
          <w:lang w:val="en-US"/>
        </w:rPr>
        <w:instrText xml:space="preserve"> \* MERGEFORMAT </w:instrText>
      </w:r>
      <w:r w:rsidR="00DC20FD" w:rsidRPr="0033116C">
        <w:rPr>
          <w:rFonts w:ascii="Corbel" w:eastAsia="Times New Roman" w:hAnsi="Corbel"/>
          <w:sz w:val="22"/>
          <w:lang w:val="en-US"/>
        </w:rPr>
      </w:r>
      <w:r w:rsidR="00DC20FD" w:rsidRPr="0033116C">
        <w:rPr>
          <w:rFonts w:ascii="Corbel" w:eastAsia="Times New Roman" w:hAnsi="Corbel"/>
          <w:sz w:val="22"/>
          <w:lang w:val="en-US"/>
        </w:rPr>
        <w:fldChar w:fldCharType="separate"/>
      </w:r>
      <w:r w:rsidR="00A012CD">
        <w:rPr>
          <w:rFonts w:ascii="Corbel" w:eastAsia="Times New Roman" w:hAnsi="Corbel"/>
          <w:sz w:val="22"/>
          <w:lang w:val="en-US"/>
        </w:rPr>
        <w:t>3.2</w:t>
      </w:r>
      <w:r w:rsidR="00DC20FD" w:rsidRPr="0033116C">
        <w:rPr>
          <w:rFonts w:ascii="Corbel" w:eastAsia="Times New Roman" w:hAnsi="Corbel"/>
          <w:sz w:val="22"/>
          <w:lang w:val="en-US"/>
        </w:rPr>
        <w:fldChar w:fldCharType="end"/>
      </w:r>
      <w:r w:rsidR="00DC20FD" w:rsidRPr="0033116C">
        <w:rPr>
          <w:rFonts w:ascii="Corbel" w:eastAsia="Times New Roman" w:hAnsi="Corbel"/>
          <w:sz w:val="22"/>
          <w:lang w:val="en-US"/>
        </w:rPr>
        <w:t>]</w:t>
      </w:r>
    </w:p>
    <w:p w14:paraId="7DED08EF" w14:textId="77777777" w:rsidR="00DC20FD" w:rsidRPr="00805082" w:rsidRDefault="00DC20FD" w:rsidP="00DC20FD">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ENTITY RoleTemplate;</w:t>
      </w:r>
    </w:p>
    <w:p w14:paraId="7DED08F0" w14:textId="77777777" w:rsidR="00DC20FD" w:rsidRPr="00805082" w:rsidRDefault="00DC20FD" w:rsidP="00DC20FD">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name : STRING;</w:t>
      </w:r>
    </w:p>
    <w:p w14:paraId="7DED08F1" w14:textId="77777777" w:rsidR="00DC20FD" w:rsidRPr="00805082" w:rsidRDefault="00DC20FD" w:rsidP="00DC20FD">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description : STRING;</w:t>
      </w:r>
    </w:p>
    <w:p w14:paraId="7DED08F2" w14:textId="77777777" w:rsidR="00DC20FD" w:rsidRPr="00805082" w:rsidRDefault="00DC20FD" w:rsidP="00DC20FD">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state : </w:t>
      </w:r>
      <w:r w:rsidR="000178F5"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8F3" w14:textId="77777777" w:rsidR="00DC20FD" w:rsidRPr="00805082" w:rsidRDefault="00DC20FD" w:rsidP="00DC20FD">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0178F5"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DATETIME;</w:t>
      </w:r>
    </w:p>
    <w:p w14:paraId="7DED08F4" w14:textId="77777777" w:rsidR="00DC20FD" w:rsidRPr="00805082" w:rsidRDefault="00DC20FD" w:rsidP="00DC20FD">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0178F5"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8F5" w14:textId="77777777" w:rsidR="00DC20FD" w:rsidRPr="00805082" w:rsidRDefault="00DC20FD" w:rsidP="00DC20FD">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category : OPTIONAL STRING;</w:t>
      </w:r>
    </w:p>
    <w:p w14:paraId="7DED08F6" w14:textId="77777777" w:rsidR="00DC20FD" w:rsidRPr="00805082" w:rsidRDefault="00DC20FD" w:rsidP="00DC20FD">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END_ENTITY;</w:t>
      </w:r>
    </w:p>
    <w:p w14:paraId="7DED08F7" w14:textId="153ECBE7" w:rsidR="00264519" w:rsidRPr="0033116C" w:rsidRDefault="00790D40" w:rsidP="00790D40">
      <w:pPr>
        <w:spacing w:before="100" w:beforeAutospacing="1" w:after="100" w:afterAutospacing="1"/>
        <w:rPr>
          <w:rFonts w:ascii="Corbel" w:eastAsia="Times New Roman" w:hAnsi="Corbel"/>
          <w:sz w:val="22"/>
        </w:rPr>
      </w:pPr>
      <w:r w:rsidRPr="0033116C">
        <w:rPr>
          <w:rFonts w:ascii="Corbel" w:eastAsia="Times New Roman" w:hAnsi="Corbel"/>
          <w:sz w:val="22"/>
        </w:rPr>
        <w:t>De rol die door een organisatie, namens een PersonTemplate</w:t>
      </w:r>
      <w:r w:rsidR="00264519" w:rsidRPr="0033116C">
        <w:rPr>
          <w:rFonts w:ascii="Corbel" w:eastAsia="Times New Roman" w:hAnsi="Corbel"/>
          <w:sz w:val="22"/>
        </w:rPr>
        <w:t> [</w:t>
      </w:r>
      <w:r w:rsidR="00264519" w:rsidRPr="0033116C">
        <w:rPr>
          <w:rFonts w:ascii="Corbel" w:eastAsia="Times New Roman" w:hAnsi="Corbel"/>
          <w:sz w:val="22"/>
        </w:rPr>
        <w:fldChar w:fldCharType="begin"/>
      </w:r>
      <w:r w:rsidR="00264519" w:rsidRPr="0033116C">
        <w:rPr>
          <w:rFonts w:ascii="Corbel" w:eastAsia="Times New Roman" w:hAnsi="Corbel"/>
          <w:sz w:val="22"/>
        </w:rPr>
        <w:instrText xml:space="preserve"> REF _Ref299629059 \r \h </w:instrText>
      </w:r>
      <w:r w:rsidR="00771512" w:rsidRPr="0033116C">
        <w:rPr>
          <w:rFonts w:ascii="Corbel" w:eastAsia="Times New Roman" w:hAnsi="Corbel"/>
          <w:sz w:val="22"/>
        </w:rPr>
        <w:instrText xml:space="preserve"> \* MERGEFORMAT </w:instrText>
      </w:r>
      <w:r w:rsidR="00264519" w:rsidRPr="0033116C">
        <w:rPr>
          <w:rFonts w:ascii="Corbel" w:eastAsia="Times New Roman" w:hAnsi="Corbel"/>
          <w:sz w:val="22"/>
        </w:rPr>
      </w:r>
      <w:r w:rsidR="00264519" w:rsidRPr="0033116C">
        <w:rPr>
          <w:rFonts w:ascii="Corbel" w:eastAsia="Times New Roman" w:hAnsi="Corbel"/>
          <w:sz w:val="22"/>
        </w:rPr>
        <w:fldChar w:fldCharType="separate"/>
      </w:r>
      <w:r w:rsidR="00A012CD">
        <w:rPr>
          <w:rFonts w:ascii="Corbel" w:eastAsia="Times New Roman" w:hAnsi="Corbel"/>
          <w:sz w:val="22"/>
        </w:rPr>
        <w:t>1.9</w:t>
      </w:r>
      <w:r w:rsidR="00264519" w:rsidRPr="0033116C">
        <w:rPr>
          <w:rFonts w:ascii="Corbel" w:eastAsia="Times New Roman" w:hAnsi="Corbel"/>
          <w:sz w:val="22"/>
        </w:rPr>
        <w:fldChar w:fldCharType="end"/>
      </w:r>
      <w:r w:rsidR="00264519" w:rsidRPr="0033116C">
        <w:rPr>
          <w:rFonts w:ascii="Corbel" w:eastAsia="Times New Roman" w:hAnsi="Corbel"/>
          <w:sz w:val="22"/>
        </w:rPr>
        <w:t>]</w:t>
      </w:r>
      <w:r w:rsidRPr="0033116C">
        <w:rPr>
          <w:rFonts w:ascii="Corbel" w:eastAsia="Times New Roman" w:hAnsi="Corbel"/>
          <w:sz w:val="22"/>
        </w:rPr>
        <w:t xml:space="preserve"> (</w:t>
      </w:r>
      <w:r w:rsidR="00264519" w:rsidRPr="0033116C">
        <w:rPr>
          <w:rFonts w:ascii="Corbel" w:eastAsia="Times New Roman" w:hAnsi="Corbel"/>
          <w:sz w:val="22"/>
        </w:rPr>
        <w:t>persoon), vervult kan worden.</w:t>
      </w:r>
    </w:p>
    <w:p w14:paraId="7DED08F8" w14:textId="77777777" w:rsidR="00790D40" w:rsidRPr="0033116C" w:rsidRDefault="00790D40" w:rsidP="00790D40">
      <w:pPr>
        <w:spacing w:before="100" w:beforeAutospacing="1" w:after="100" w:afterAutospacing="1"/>
        <w:rPr>
          <w:rFonts w:ascii="Corbel" w:eastAsia="Times New Roman" w:hAnsi="Corbel"/>
          <w:sz w:val="22"/>
        </w:rPr>
      </w:pPr>
      <w:r w:rsidRPr="0033116C">
        <w:rPr>
          <w:rFonts w:ascii="Corbel" w:eastAsia="Times New Roman" w:hAnsi="Corbel"/>
          <w:sz w:val="22"/>
        </w:rPr>
        <w:t xml:space="preserve">Simpel voorbeeld op berichtniveau: </w:t>
      </w:r>
    </w:p>
    <w:p w14:paraId="7DED08F9" w14:textId="77777777" w:rsidR="00790D40" w:rsidRPr="00805082" w:rsidRDefault="00790D40" w:rsidP="0026451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&lt;Consument id="Klant"&gt;</w:t>
      </w:r>
    </w:p>
    <w:p w14:paraId="7DED08FA" w14:textId="77777777" w:rsidR="00790D40" w:rsidRPr="00805082" w:rsidRDefault="00790D40" w:rsidP="0026451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&lt;name&gt;Rol als klant&lt;/name&gt;</w:t>
      </w:r>
    </w:p>
    <w:p w14:paraId="7DED08FB" w14:textId="77777777" w:rsidR="00790D40" w:rsidRPr="00805082" w:rsidRDefault="00790D40" w:rsidP="0026451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&lt;description&gt;De rol als klant&lt;/description&gt;</w:t>
      </w:r>
    </w:p>
    <w:p w14:paraId="7DED08FC" w14:textId="77777777" w:rsidR="00790D40" w:rsidRPr="00805082" w:rsidRDefault="00790D40" w:rsidP="0026451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rPr>
        <w:t xml:space="preserve">  </w:t>
      </w:r>
      <w:r w:rsidRPr="00805082">
        <w:rPr>
          <w:rFonts w:ascii="Courier New" w:eastAsia="Times New Roman" w:hAnsi="Courier New" w:cs="Courier New"/>
          <w:kern w:val="0"/>
          <w:sz w:val="20"/>
          <w:szCs w:val="20"/>
          <w:lang w:val="en-US"/>
        </w:rPr>
        <w:t>&lt;state&gt;active&lt;/state&gt;</w:t>
      </w:r>
    </w:p>
    <w:p w14:paraId="7DED08FD" w14:textId="77777777" w:rsidR="00790D40" w:rsidRPr="00805082" w:rsidRDefault="00790D40" w:rsidP="0026451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&gt;20</w:t>
      </w:r>
      <w:r w:rsidR="00264519"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-01-23T00:00:00Z&lt;/date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w:t>
      </w:r>
    </w:p>
    <w:p w14:paraId="7DED08FE" w14:textId="77777777" w:rsidR="00790D40" w:rsidRPr="00805082" w:rsidRDefault="00790D40" w:rsidP="0026451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lang w:val="en-US"/>
        </w:rPr>
        <w:t xml:space="preserve">  </w:t>
      </w:r>
      <w:r w:rsidRPr="00805082">
        <w:rPr>
          <w:rFonts w:ascii="Courier New" w:eastAsia="Times New Roman" w:hAnsi="Courier New" w:cs="Courier New"/>
          <w:kern w:val="0"/>
          <w:sz w:val="20"/>
          <w:szCs w:val="20"/>
        </w:rPr>
        <w:t>&lt;user</w:t>
      </w:r>
      <w:r w:rsidR="00FC2212" w:rsidRPr="00805082">
        <w:rPr>
          <w:rFonts w:ascii="Courier New" w:eastAsia="Times New Roman" w:hAnsi="Courier New" w:cs="Courier New"/>
          <w:kern w:val="0"/>
          <w:sz w:val="20"/>
          <w:szCs w:val="20"/>
        </w:rPr>
        <w:t>LaMu</w:t>
      </w:r>
      <w:r w:rsidRPr="00805082">
        <w:rPr>
          <w:rFonts w:ascii="Courier New" w:eastAsia="Times New Roman" w:hAnsi="Courier New" w:cs="Courier New"/>
          <w:kern w:val="0"/>
          <w:sz w:val="20"/>
          <w:szCs w:val="20"/>
        </w:rPr>
        <w:t>&gt;bapa&lt;/user</w:t>
      </w:r>
      <w:r w:rsidR="00FC2212" w:rsidRPr="00805082">
        <w:rPr>
          <w:rFonts w:ascii="Courier New" w:eastAsia="Times New Roman" w:hAnsi="Courier New" w:cs="Courier New"/>
          <w:kern w:val="0"/>
          <w:sz w:val="20"/>
          <w:szCs w:val="20"/>
        </w:rPr>
        <w:t>LaMu</w:t>
      </w:r>
      <w:r w:rsidRPr="00805082">
        <w:rPr>
          <w:rFonts w:ascii="Courier New" w:eastAsia="Times New Roman" w:hAnsi="Courier New" w:cs="Courier New"/>
          <w:kern w:val="0"/>
          <w:sz w:val="20"/>
          <w:szCs w:val="20"/>
        </w:rPr>
        <w:t>&gt;</w:t>
      </w:r>
    </w:p>
    <w:p w14:paraId="7DED08FF" w14:textId="77777777" w:rsidR="00790D40" w:rsidRPr="00805082" w:rsidRDefault="00790D40" w:rsidP="0026451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kern w:val="0"/>
          <w:sz w:val="20"/>
          <w:szCs w:val="20"/>
        </w:rPr>
        <w:t>&lt;/Consument&gt;</w:t>
      </w:r>
    </w:p>
    <w:p w14:paraId="7DED0900" w14:textId="77777777" w:rsidR="00790D40" w:rsidRPr="0033116C" w:rsidRDefault="00790D40" w:rsidP="00264519">
      <w:pPr>
        <w:keepNext/>
        <w:spacing w:before="100" w:beforeAutospacing="1" w:after="100" w:afterAutospacing="1"/>
        <w:rPr>
          <w:rFonts w:ascii="Corbel" w:eastAsia="Times New Roman" w:hAnsi="Corbel"/>
          <w:sz w:val="22"/>
        </w:rPr>
      </w:pPr>
      <w:r w:rsidRPr="0033116C">
        <w:rPr>
          <w:rFonts w:ascii="Corbel" w:eastAsia="Times New Roman" w:hAnsi="Corbel"/>
          <w:sz w:val="22"/>
        </w:rPr>
        <w:t xml:space="preserve">Bijbehorend deel uit het raamwerk: </w:t>
      </w:r>
    </w:p>
    <w:p w14:paraId="7DED0901" w14:textId="77777777" w:rsidR="00790D40" w:rsidRPr="00805082" w:rsidRDefault="00790D40" w:rsidP="00264519">
      <w:pPr>
        <w:keepNext/>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&lt;RoleType id="Consument"&gt;</w:t>
      </w:r>
    </w:p>
    <w:p w14:paraId="7DED0902" w14:textId="77777777" w:rsidR="00790D40" w:rsidRPr="00805082" w:rsidRDefault="00790D40" w:rsidP="0026451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&lt;description&gt;Consumerend persoon&lt;/description&gt;</w:t>
      </w:r>
    </w:p>
    <w:p w14:paraId="7DED0903" w14:textId="77777777" w:rsidR="00790D40" w:rsidRPr="00805082" w:rsidRDefault="00790D40" w:rsidP="0026451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&lt;startDate&gt;20</w:t>
      </w:r>
      <w:r w:rsidR="00264519"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-01-23T00:00:00Z&lt;/startDate&gt;</w:t>
      </w:r>
    </w:p>
    <w:p w14:paraId="7DED0904" w14:textId="77777777" w:rsidR="00790D40" w:rsidRPr="00805082" w:rsidRDefault="00264519" w:rsidP="0026451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&lt;endDate&gt;2011</w:t>
      </w:r>
      <w:r w:rsidR="00790D40" w:rsidRPr="00805082">
        <w:rPr>
          <w:rFonts w:ascii="Courier New" w:eastAsia="Times New Roman" w:hAnsi="Courier New" w:cs="Courier New"/>
          <w:kern w:val="0"/>
          <w:sz w:val="20"/>
          <w:szCs w:val="20"/>
          <w:lang w:val="en-US"/>
        </w:rPr>
        <w:t>-12-31T00:00:00Z&lt;/endDate&gt;</w:t>
      </w:r>
    </w:p>
    <w:p w14:paraId="7DED0905" w14:textId="77777777" w:rsidR="00790D40" w:rsidRPr="00805082" w:rsidRDefault="00790D40" w:rsidP="0026451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&lt;state&gt;active&lt;/state&gt;</w:t>
      </w:r>
    </w:p>
    <w:p w14:paraId="7DED0906" w14:textId="77777777" w:rsidR="00790D40" w:rsidRPr="00805082" w:rsidRDefault="00264519" w:rsidP="0026451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&gt;2011</w:t>
      </w:r>
      <w:r w:rsidR="00790D40" w:rsidRPr="00805082">
        <w:rPr>
          <w:rFonts w:ascii="Courier New" w:eastAsia="Times New Roman" w:hAnsi="Courier New" w:cs="Courier New"/>
          <w:kern w:val="0"/>
          <w:sz w:val="20"/>
          <w:szCs w:val="20"/>
          <w:lang w:val="en-US"/>
        </w:rPr>
        <w:t>-01-23T00:00:00Z&lt;/date</w:t>
      </w:r>
      <w:r w:rsidR="00FC2212" w:rsidRPr="00805082">
        <w:rPr>
          <w:rFonts w:ascii="Courier New" w:eastAsia="Times New Roman" w:hAnsi="Courier New" w:cs="Courier New"/>
          <w:kern w:val="0"/>
          <w:sz w:val="20"/>
          <w:szCs w:val="20"/>
          <w:lang w:val="en-US"/>
        </w:rPr>
        <w:t>LaMu</w:t>
      </w:r>
      <w:r w:rsidR="00790D40" w:rsidRPr="00805082">
        <w:rPr>
          <w:rFonts w:ascii="Courier New" w:eastAsia="Times New Roman" w:hAnsi="Courier New" w:cs="Courier New"/>
          <w:kern w:val="0"/>
          <w:sz w:val="20"/>
          <w:szCs w:val="20"/>
          <w:lang w:val="en-US"/>
        </w:rPr>
        <w:t>&gt;</w:t>
      </w:r>
    </w:p>
    <w:p w14:paraId="7DED0907" w14:textId="77777777" w:rsidR="00790D40" w:rsidRPr="00805082" w:rsidRDefault="00790D40" w:rsidP="0026451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&gt;bapa&lt;/user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w:t>
      </w:r>
    </w:p>
    <w:p w14:paraId="7DED0908" w14:textId="77777777" w:rsidR="00790D40" w:rsidRPr="00805082" w:rsidRDefault="00790D40" w:rsidP="0026451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&lt;/RoleType&gt;</w:t>
      </w:r>
    </w:p>
    <w:p w14:paraId="7DED0909" w14:textId="77777777" w:rsidR="00B17508" w:rsidRPr="0033116C" w:rsidRDefault="00B17508" w:rsidP="0079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rbel" w:eastAsia="Times New Roman" w:hAnsi="Corbel" w:cs="Courier New"/>
          <w:sz w:val="20"/>
          <w:szCs w:val="20"/>
          <w:lang w:val="en-US"/>
        </w:rPr>
      </w:pPr>
    </w:p>
    <w:p w14:paraId="7DED090A" w14:textId="77777777" w:rsidR="00790D40" w:rsidRPr="0033116C" w:rsidRDefault="00790D40" w:rsidP="007F4D97">
      <w:pPr>
        <w:pStyle w:val="Kop2"/>
        <w:numPr>
          <w:ilvl w:val="1"/>
          <w:numId w:val="1"/>
        </w:numPr>
        <w:rPr>
          <w:rFonts w:ascii="Corbel" w:hAnsi="Corbel"/>
          <w:lang w:val="en-US"/>
        </w:rPr>
      </w:pPr>
      <w:bookmarkStart w:id="201" w:name="TransactionPhaseTemplate"/>
      <w:bookmarkStart w:id="202" w:name="_Toc307220242"/>
      <w:bookmarkEnd w:id="201"/>
      <w:r w:rsidRPr="0033116C">
        <w:rPr>
          <w:rFonts w:ascii="Corbel" w:hAnsi="Corbel"/>
          <w:lang w:val="en-US"/>
        </w:rPr>
        <w:t>TransactionPhaseTemplate</w:t>
      </w:r>
      <w:bookmarkEnd w:id="202"/>
      <w:r w:rsidRPr="0033116C">
        <w:rPr>
          <w:rFonts w:ascii="Corbel" w:hAnsi="Corbel"/>
          <w:lang w:val="en-US"/>
        </w:rPr>
        <w:t xml:space="preserve"> </w:t>
      </w:r>
    </w:p>
    <w:p w14:paraId="7DED090B" w14:textId="767C8520" w:rsidR="00790D40" w:rsidRPr="0033116C" w:rsidRDefault="00790D40" w:rsidP="00790D40">
      <w:pPr>
        <w:spacing w:before="100" w:beforeAutospacing="1" w:after="100" w:afterAutospacing="1"/>
        <w:rPr>
          <w:rFonts w:ascii="Corbel" w:eastAsia="Times New Roman" w:hAnsi="Corbel"/>
          <w:lang w:val="en-US"/>
        </w:rPr>
      </w:pPr>
      <w:r w:rsidRPr="0033116C">
        <w:rPr>
          <w:rFonts w:ascii="Corbel" w:eastAsia="Times New Roman" w:hAnsi="Corbel"/>
          <w:b/>
          <w:bCs/>
          <w:lang w:val="en-US"/>
        </w:rPr>
        <w:t>Attributen</w:t>
      </w:r>
      <w:r w:rsidRPr="0033116C">
        <w:rPr>
          <w:rFonts w:ascii="Corbel" w:eastAsia="Times New Roman" w:hAnsi="Corbel"/>
          <w:lang w:val="en-US"/>
        </w:rPr>
        <w:t xml:space="preserve">: </w:t>
      </w:r>
      <w:r w:rsidR="00B20AF5" w:rsidRPr="0033116C">
        <w:rPr>
          <w:rFonts w:ascii="Corbel" w:eastAsia="Times New Roman" w:hAnsi="Corbel"/>
          <w:lang w:val="en-US"/>
        </w:rPr>
        <w:t>id [</w:t>
      </w:r>
      <w:r w:rsidR="00B20AF5" w:rsidRPr="0033116C">
        <w:rPr>
          <w:rFonts w:ascii="Corbel" w:eastAsia="Times New Roman" w:hAnsi="Corbel"/>
          <w:lang w:val="en-US"/>
        </w:rPr>
        <w:fldChar w:fldCharType="begin"/>
      </w:r>
      <w:r w:rsidR="00B20AF5" w:rsidRPr="0033116C">
        <w:rPr>
          <w:rFonts w:ascii="Corbel" w:eastAsia="Times New Roman" w:hAnsi="Corbel"/>
          <w:lang w:val="en-US"/>
        </w:rPr>
        <w:instrText xml:space="preserve"> REF _Ref299614982 \r \h </w:instrText>
      </w:r>
      <w:r w:rsidR="00A353EB" w:rsidRPr="0033116C">
        <w:rPr>
          <w:rFonts w:ascii="Corbel" w:eastAsia="Times New Roman" w:hAnsi="Corbel"/>
          <w:lang w:val="en-US"/>
        </w:rPr>
        <w:instrText xml:space="preserve"> \* MERGEFORMAT </w:instrText>
      </w:r>
      <w:r w:rsidR="00B20AF5" w:rsidRPr="0033116C">
        <w:rPr>
          <w:rFonts w:ascii="Corbel" w:eastAsia="Times New Roman" w:hAnsi="Corbel"/>
          <w:lang w:val="en-US"/>
        </w:rPr>
      </w:r>
      <w:r w:rsidR="00B20AF5" w:rsidRPr="0033116C">
        <w:rPr>
          <w:rFonts w:ascii="Corbel" w:eastAsia="Times New Roman" w:hAnsi="Corbel"/>
          <w:lang w:val="en-US"/>
        </w:rPr>
        <w:fldChar w:fldCharType="separate"/>
      </w:r>
      <w:r w:rsidR="00A012CD">
        <w:rPr>
          <w:rFonts w:ascii="Corbel" w:eastAsia="Times New Roman" w:hAnsi="Corbel"/>
          <w:lang w:val="en-US"/>
        </w:rPr>
        <w:t>2.1</w:t>
      </w:r>
      <w:r w:rsidR="00B20AF5" w:rsidRPr="0033116C">
        <w:rPr>
          <w:rFonts w:ascii="Corbel" w:eastAsia="Times New Roman" w:hAnsi="Corbel"/>
          <w:lang w:val="en-US"/>
        </w:rPr>
        <w:fldChar w:fldCharType="end"/>
      </w:r>
      <w:r w:rsidR="00B20AF5" w:rsidRPr="0033116C">
        <w:rPr>
          <w:rFonts w:ascii="Corbel" w:eastAsia="Times New Roman" w:hAnsi="Corbel"/>
          <w:lang w:val="en-US"/>
        </w:rPr>
        <w:t>]</w:t>
      </w:r>
      <w:r w:rsidRPr="0033116C">
        <w:rPr>
          <w:rFonts w:ascii="Corbel" w:eastAsia="Times New Roman" w:hAnsi="Corbel"/>
          <w:lang w:val="en-US"/>
        </w:rPr>
        <w:br/>
      </w:r>
      <w:r w:rsidRPr="0033116C">
        <w:rPr>
          <w:rFonts w:ascii="Corbel" w:eastAsia="Times New Roman" w:hAnsi="Corbel"/>
          <w:b/>
          <w:bCs/>
          <w:lang w:val="en-US"/>
        </w:rPr>
        <w:lastRenderedPageBreak/>
        <w:t>Elementen</w:t>
      </w:r>
      <w:r w:rsidR="00382585" w:rsidRPr="0033116C">
        <w:rPr>
          <w:rFonts w:ascii="Corbel" w:eastAsia="Times New Roman" w:hAnsi="Corbel"/>
          <w:lang w:val="en-US"/>
        </w:rPr>
        <w:t xml:space="preserve"> name [</w:t>
      </w:r>
      <w:r w:rsidR="00382585" w:rsidRPr="0033116C">
        <w:rPr>
          <w:rFonts w:ascii="Corbel" w:eastAsia="Times New Roman" w:hAnsi="Corbel"/>
          <w:lang w:val="en-US"/>
        </w:rPr>
        <w:fldChar w:fldCharType="begin"/>
      </w:r>
      <w:r w:rsidR="00382585" w:rsidRPr="0033116C">
        <w:rPr>
          <w:rFonts w:ascii="Corbel" w:eastAsia="Times New Roman" w:hAnsi="Corbel"/>
          <w:lang w:val="en-US"/>
        </w:rPr>
        <w:instrText xml:space="preserve"> REF _Ref299615337 \r \h </w:instrText>
      </w:r>
      <w:r w:rsidR="00A353EB" w:rsidRPr="0033116C">
        <w:rPr>
          <w:rFonts w:ascii="Corbel" w:eastAsia="Times New Roman" w:hAnsi="Corbel"/>
          <w:lang w:val="en-US"/>
        </w:rPr>
        <w:instrText xml:space="preserve"> \* MERGEFORMAT </w:instrText>
      </w:r>
      <w:r w:rsidR="00382585" w:rsidRPr="0033116C">
        <w:rPr>
          <w:rFonts w:ascii="Corbel" w:eastAsia="Times New Roman" w:hAnsi="Corbel"/>
          <w:lang w:val="en-US"/>
        </w:rPr>
      </w:r>
      <w:r w:rsidR="00382585" w:rsidRPr="0033116C">
        <w:rPr>
          <w:rFonts w:ascii="Corbel" w:eastAsia="Times New Roman" w:hAnsi="Corbel"/>
          <w:lang w:val="en-US"/>
        </w:rPr>
        <w:fldChar w:fldCharType="separate"/>
      </w:r>
      <w:ins w:id="203" w:author="Willems, P.H. (Peter)" w:date="2019-03-27T10:53:00Z">
        <w:r w:rsidR="00A012CD">
          <w:rPr>
            <w:rFonts w:ascii="Corbel" w:eastAsia="Times New Roman" w:hAnsi="Corbel"/>
            <w:lang w:val="en-US"/>
          </w:rPr>
          <w:t>3.19</w:t>
        </w:r>
      </w:ins>
      <w:del w:id="204" w:author="Willems, P.H. (Peter)" w:date="2019-03-27T10:52:00Z">
        <w:r w:rsidR="00F36B1A" w:rsidRPr="0033116C" w:rsidDel="00EB337A">
          <w:rPr>
            <w:rFonts w:ascii="Corbel" w:eastAsia="Times New Roman" w:hAnsi="Corbel"/>
            <w:lang w:val="en-US"/>
          </w:rPr>
          <w:delText>3.20</w:delText>
        </w:r>
      </w:del>
      <w:r w:rsidR="00382585" w:rsidRPr="0033116C">
        <w:rPr>
          <w:rFonts w:ascii="Corbel" w:eastAsia="Times New Roman" w:hAnsi="Corbel"/>
          <w:lang w:val="en-US"/>
        </w:rPr>
        <w:fldChar w:fldCharType="end"/>
      </w:r>
      <w:r w:rsidR="00382585" w:rsidRPr="0033116C">
        <w:rPr>
          <w:rFonts w:ascii="Corbel" w:eastAsia="Times New Roman" w:hAnsi="Corbel"/>
          <w:lang w:val="en-US"/>
        </w:rPr>
        <w:t>], description [</w:t>
      </w:r>
      <w:r w:rsidR="00382585" w:rsidRPr="0033116C">
        <w:rPr>
          <w:rFonts w:ascii="Corbel" w:eastAsia="Times New Roman" w:hAnsi="Corbel"/>
          <w:lang w:val="en-US"/>
        </w:rPr>
        <w:fldChar w:fldCharType="begin"/>
      </w:r>
      <w:r w:rsidR="00382585" w:rsidRPr="0033116C">
        <w:rPr>
          <w:rFonts w:ascii="Corbel" w:eastAsia="Times New Roman" w:hAnsi="Corbel"/>
          <w:lang w:val="en-US"/>
        </w:rPr>
        <w:instrText xml:space="preserve"> REF _Ref299615349 \r \h </w:instrText>
      </w:r>
      <w:r w:rsidR="00A353EB" w:rsidRPr="0033116C">
        <w:rPr>
          <w:rFonts w:ascii="Corbel" w:eastAsia="Times New Roman" w:hAnsi="Corbel"/>
          <w:lang w:val="en-US"/>
        </w:rPr>
        <w:instrText xml:space="preserve"> \* MERGEFORMAT </w:instrText>
      </w:r>
      <w:r w:rsidR="00382585" w:rsidRPr="0033116C">
        <w:rPr>
          <w:rFonts w:ascii="Corbel" w:eastAsia="Times New Roman" w:hAnsi="Corbel"/>
          <w:lang w:val="en-US"/>
        </w:rPr>
      </w:r>
      <w:r w:rsidR="00382585" w:rsidRPr="0033116C">
        <w:rPr>
          <w:rFonts w:ascii="Corbel" w:eastAsia="Times New Roman" w:hAnsi="Corbel"/>
          <w:lang w:val="en-US"/>
        </w:rPr>
        <w:fldChar w:fldCharType="separate"/>
      </w:r>
      <w:ins w:id="205" w:author="Willems, P.H. (Peter)" w:date="2019-03-27T10:53:00Z">
        <w:r w:rsidR="00A012CD">
          <w:rPr>
            <w:rFonts w:ascii="Corbel" w:eastAsia="Times New Roman" w:hAnsi="Corbel"/>
            <w:lang w:val="en-US"/>
          </w:rPr>
          <w:t>3.7</w:t>
        </w:r>
      </w:ins>
      <w:del w:id="206" w:author="Willems, P.H. (Peter)" w:date="2019-03-27T10:52:00Z">
        <w:r w:rsidR="00F36B1A" w:rsidRPr="0033116C" w:rsidDel="00EB337A">
          <w:rPr>
            <w:rFonts w:ascii="Corbel" w:eastAsia="Times New Roman" w:hAnsi="Corbel"/>
            <w:lang w:val="en-US"/>
          </w:rPr>
          <w:delText>3.8</w:delText>
        </w:r>
      </w:del>
      <w:r w:rsidR="00382585" w:rsidRPr="0033116C">
        <w:rPr>
          <w:rFonts w:ascii="Corbel" w:eastAsia="Times New Roman" w:hAnsi="Corbel"/>
          <w:lang w:val="en-US"/>
        </w:rPr>
        <w:fldChar w:fldCharType="end"/>
      </w:r>
      <w:r w:rsidR="00382585" w:rsidRPr="0033116C">
        <w:rPr>
          <w:rFonts w:ascii="Corbel" w:eastAsia="Times New Roman" w:hAnsi="Corbel"/>
          <w:lang w:val="en-US"/>
        </w:rPr>
        <w:t xml:space="preserve">], </w:t>
      </w:r>
      <w:r w:rsidRPr="0033116C">
        <w:rPr>
          <w:rFonts w:ascii="Corbel" w:eastAsia="Times New Roman" w:hAnsi="Corbel"/>
          <w:lang w:val="en-US"/>
        </w:rPr>
        <w:t>dateReached</w:t>
      </w:r>
      <w:r w:rsidR="00382585" w:rsidRPr="0033116C">
        <w:rPr>
          <w:rFonts w:ascii="Corbel" w:eastAsia="Times New Roman" w:hAnsi="Corbel"/>
          <w:lang w:val="en-US"/>
        </w:rPr>
        <w:t> [</w:t>
      </w:r>
      <w:r w:rsidR="00382585" w:rsidRPr="0033116C">
        <w:rPr>
          <w:rFonts w:ascii="Corbel" w:eastAsia="Times New Roman" w:hAnsi="Corbel"/>
        </w:rPr>
        <w:fldChar w:fldCharType="begin"/>
      </w:r>
      <w:r w:rsidR="00382585" w:rsidRPr="0033116C">
        <w:rPr>
          <w:rFonts w:ascii="Corbel" w:eastAsia="Times New Roman" w:hAnsi="Corbel"/>
          <w:lang w:val="en-US"/>
        </w:rPr>
        <w:instrText xml:space="preserve"> REF _Ref299624696 \r \h </w:instrText>
      </w:r>
      <w:r w:rsidR="00A353EB" w:rsidRPr="0033116C">
        <w:rPr>
          <w:rFonts w:ascii="Corbel" w:eastAsia="Times New Roman" w:hAnsi="Corbel"/>
          <w:lang w:val="en-GB"/>
        </w:rPr>
        <w:instrText xml:space="preserve"> \* MERGEFORMAT </w:instrText>
      </w:r>
      <w:r w:rsidR="00382585" w:rsidRPr="0033116C">
        <w:rPr>
          <w:rFonts w:ascii="Corbel" w:eastAsia="Times New Roman" w:hAnsi="Corbel"/>
        </w:rPr>
      </w:r>
      <w:r w:rsidR="00382585" w:rsidRPr="0033116C">
        <w:rPr>
          <w:rFonts w:ascii="Corbel" w:eastAsia="Times New Roman" w:hAnsi="Corbel"/>
        </w:rPr>
        <w:fldChar w:fldCharType="separate"/>
      </w:r>
      <w:ins w:id="207" w:author="Willems, P.H. (Peter)" w:date="2019-03-27T10:53:00Z">
        <w:r w:rsidR="00A012CD">
          <w:rPr>
            <w:rFonts w:ascii="Corbel" w:eastAsia="Times New Roman" w:hAnsi="Corbel"/>
            <w:lang w:val="en-US"/>
          </w:rPr>
          <w:t>3.4</w:t>
        </w:r>
      </w:ins>
      <w:del w:id="208" w:author="Willems, P.H. (Peter)" w:date="2019-03-27T10:52:00Z">
        <w:r w:rsidR="00F36B1A" w:rsidRPr="0033116C" w:rsidDel="00EB337A">
          <w:rPr>
            <w:rFonts w:ascii="Corbel" w:eastAsia="Times New Roman" w:hAnsi="Corbel"/>
            <w:lang w:val="en-US"/>
          </w:rPr>
          <w:delText>3.5</w:delText>
        </w:r>
      </w:del>
      <w:r w:rsidR="00382585" w:rsidRPr="0033116C">
        <w:rPr>
          <w:rFonts w:ascii="Corbel" w:eastAsia="Times New Roman" w:hAnsi="Corbel"/>
        </w:rPr>
        <w:fldChar w:fldCharType="end"/>
      </w:r>
      <w:r w:rsidR="00382585" w:rsidRPr="0033116C">
        <w:rPr>
          <w:rFonts w:ascii="Corbel" w:eastAsia="Times New Roman" w:hAnsi="Corbel"/>
          <w:lang w:val="en-US"/>
        </w:rPr>
        <w:t>]</w:t>
      </w:r>
      <w:r w:rsidRPr="0033116C">
        <w:rPr>
          <w:rFonts w:ascii="Corbel" w:eastAsia="Times New Roman" w:hAnsi="Corbel"/>
          <w:lang w:val="en-US"/>
        </w:rPr>
        <w:t xml:space="preserve">, </w:t>
      </w:r>
      <w:r w:rsidR="00382585" w:rsidRPr="0033116C">
        <w:rPr>
          <w:rFonts w:ascii="Corbel" w:eastAsia="Times New Roman" w:hAnsi="Corbel"/>
          <w:lang w:val="en-US"/>
        </w:rPr>
        <w:t>state [</w:t>
      </w:r>
      <w:r w:rsidR="00382585" w:rsidRPr="0033116C">
        <w:rPr>
          <w:rFonts w:ascii="Corbel" w:eastAsia="Times New Roman" w:hAnsi="Corbel"/>
          <w:lang w:val="en-US"/>
        </w:rPr>
        <w:fldChar w:fldCharType="begin"/>
      </w:r>
      <w:r w:rsidR="00382585" w:rsidRPr="0033116C">
        <w:rPr>
          <w:rFonts w:ascii="Corbel" w:eastAsia="Times New Roman" w:hAnsi="Corbel"/>
          <w:lang w:val="en-US"/>
        </w:rPr>
        <w:instrText xml:space="preserve"> REF _Ref299615402 \r \h </w:instrText>
      </w:r>
      <w:r w:rsidR="00A353EB" w:rsidRPr="0033116C">
        <w:rPr>
          <w:rFonts w:ascii="Corbel" w:eastAsia="Times New Roman" w:hAnsi="Corbel"/>
          <w:lang w:val="en-US"/>
        </w:rPr>
        <w:instrText xml:space="preserve"> \* MERGEFORMAT </w:instrText>
      </w:r>
      <w:r w:rsidR="00382585" w:rsidRPr="0033116C">
        <w:rPr>
          <w:rFonts w:ascii="Corbel" w:eastAsia="Times New Roman" w:hAnsi="Corbel"/>
          <w:lang w:val="en-US"/>
        </w:rPr>
      </w:r>
      <w:r w:rsidR="00382585" w:rsidRPr="0033116C">
        <w:rPr>
          <w:rFonts w:ascii="Corbel" w:eastAsia="Times New Roman" w:hAnsi="Corbel"/>
          <w:lang w:val="en-US"/>
        </w:rPr>
        <w:fldChar w:fldCharType="separate"/>
      </w:r>
      <w:ins w:id="209" w:author="Willems, P.H. (Peter)" w:date="2019-03-27T10:53:00Z">
        <w:r w:rsidR="00A012CD">
          <w:rPr>
            <w:rFonts w:ascii="Corbel" w:eastAsia="Times New Roman" w:hAnsi="Corbel"/>
            <w:lang w:val="en-US"/>
          </w:rPr>
          <w:t>3.24</w:t>
        </w:r>
      </w:ins>
      <w:del w:id="210" w:author="Willems, P.H. (Peter)" w:date="2019-03-27T10:52:00Z">
        <w:r w:rsidR="00F36B1A" w:rsidRPr="0033116C" w:rsidDel="00EB337A">
          <w:rPr>
            <w:rFonts w:ascii="Corbel" w:eastAsia="Times New Roman" w:hAnsi="Corbel"/>
            <w:lang w:val="en-US"/>
          </w:rPr>
          <w:delText>3.25</w:delText>
        </w:r>
      </w:del>
      <w:r w:rsidR="00382585" w:rsidRPr="0033116C">
        <w:rPr>
          <w:rFonts w:ascii="Corbel" w:eastAsia="Times New Roman" w:hAnsi="Corbel"/>
          <w:lang w:val="en-US"/>
        </w:rPr>
        <w:fldChar w:fldCharType="end"/>
      </w:r>
      <w:r w:rsidR="00382585" w:rsidRPr="0033116C">
        <w:rPr>
          <w:rFonts w:ascii="Corbel" w:eastAsia="Times New Roman" w:hAnsi="Corbel"/>
          <w:lang w:val="en-US"/>
        </w:rPr>
        <w:t>], date</w:t>
      </w:r>
      <w:r w:rsidR="00FC2212" w:rsidRPr="0033116C">
        <w:rPr>
          <w:rFonts w:ascii="Corbel" w:eastAsia="Times New Roman" w:hAnsi="Corbel"/>
          <w:lang w:val="en-US"/>
        </w:rPr>
        <w:t>LaMu</w:t>
      </w:r>
      <w:r w:rsidR="00382585" w:rsidRPr="0033116C">
        <w:rPr>
          <w:rFonts w:ascii="Corbel" w:eastAsia="Times New Roman" w:hAnsi="Corbel"/>
          <w:lang w:val="en-US"/>
        </w:rPr>
        <w:t> [</w:t>
      </w:r>
      <w:r w:rsidR="00382585" w:rsidRPr="0033116C">
        <w:rPr>
          <w:rFonts w:ascii="Corbel" w:eastAsia="Times New Roman" w:hAnsi="Corbel"/>
          <w:lang w:val="en-US"/>
        </w:rPr>
        <w:fldChar w:fldCharType="begin"/>
      </w:r>
      <w:r w:rsidR="00382585" w:rsidRPr="0033116C">
        <w:rPr>
          <w:rFonts w:ascii="Corbel" w:eastAsia="Times New Roman" w:hAnsi="Corbel"/>
          <w:lang w:val="en-US"/>
        </w:rPr>
        <w:instrText xml:space="preserve"> REF _Ref299615427 \r \h </w:instrText>
      </w:r>
      <w:r w:rsidR="00A353EB" w:rsidRPr="0033116C">
        <w:rPr>
          <w:rFonts w:ascii="Corbel" w:eastAsia="Times New Roman" w:hAnsi="Corbel"/>
          <w:lang w:val="en-US"/>
        </w:rPr>
        <w:instrText xml:space="preserve"> \* MERGEFORMAT </w:instrText>
      </w:r>
      <w:r w:rsidR="00382585" w:rsidRPr="0033116C">
        <w:rPr>
          <w:rFonts w:ascii="Corbel" w:eastAsia="Times New Roman" w:hAnsi="Corbel"/>
          <w:lang w:val="en-US"/>
        </w:rPr>
      </w:r>
      <w:r w:rsidR="00382585" w:rsidRPr="0033116C">
        <w:rPr>
          <w:rFonts w:ascii="Corbel" w:eastAsia="Times New Roman" w:hAnsi="Corbel"/>
          <w:lang w:val="en-US"/>
        </w:rPr>
        <w:fldChar w:fldCharType="separate"/>
      </w:r>
      <w:ins w:id="211" w:author="Willems, P.H. (Peter)" w:date="2019-03-27T10:53:00Z">
        <w:r w:rsidR="00A012CD">
          <w:rPr>
            <w:rFonts w:ascii="Corbel" w:eastAsia="Times New Roman" w:hAnsi="Corbel"/>
            <w:lang w:val="en-US"/>
          </w:rPr>
          <w:t>0</w:t>
        </w:r>
      </w:ins>
      <w:del w:id="212" w:author="Willems, P.H. (Peter)" w:date="2019-03-27T10:52:00Z">
        <w:r w:rsidR="00F36B1A" w:rsidRPr="0033116C" w:rsidDel="00EB337A">
          <w:rPr>
            <w:rFonts w:ascii="Corbel" w:eastAsia="Times New Roman" w:hAnsi="Corbel"/>
            <w:lang w:val="en-US"/>
          </w:rPr>
          <w:delText>3.4</w:delText>
        </w:r>
      </w:del>
      <w:r w:rsidR="00382585" w:rsidRPr="0033116C">
        <w:rPr>
          <w:rFonts w:ascii="Corbel" w:eastAsia="Times New Roman" w:hAnsi="Corbel"/>
          <w:lang w:val="en-US"/>
        </w:rPr>
        <w:fldChar w:fldCharType="end"/>
      </w:r>
      <w:r w:rsidR="00382585" w:rsidRPr="0033116C">
        <w:rPr>
          <w:rFonts w:ascii="Corbel" w:eastAsia="Times New Roman" w:hAnsi="Corbel"/>
          <w:lang w:val="en-US"/>
        </w:rPr>
        <w:t>], user</w:t>
      </w:r>
      <w:r w:rsidR="00FC2212" w:rsidRPr="0033116C">
        <w:rPr>
          <w:rFonts w:ascii="Corbel" w:eastAsia="Times New Roman" w:hAnsi="Corbel"/>
          <w:lang w:val="en-US"/>
        </w:rPr>
        <w:t>LaMu</w:t>
      </w:r>
      <w:r w:rsidR="00382585" w:rsidRPr="0033116C">
        <w:rPr>
          <w:rFonts w:ascii="Corbel" w:eastAsia="Times New Roman" w:hAnsi="Corbel"/>
          <w:lang w:val="en-US"/>
        </w:rPr>
        <w:t> [</w:t>
      </w:r>
      <w:r w:rsidR="00382585" w:rsidRPr="0033116C">
        <w:rPr>
          <w:rFonts w:ascii="Corbel" w:eastAsia="Times New Roman" w:hAnsi="Corbel"/>
          <w:lang w:val="en-US"/>
        </w:rPr>
        <w:fldChar w:fldCharType="begin"/>
      </w:r>
      <w:r w:rsidR="00382585" w:rsidRPr="0033116C">
        <w:rPr>
          <w:rFonts w:ascii="Corbel" w:eastAsia="Times New Roman" w:hAnsi="Corbel"/>
          <w:lang w:val="en-US"/>
        </w:rPr>
        <w:instrText xml:space="preserve"> REF _Ref299615444 \r \h </w:instrText>
      </w:r>
      <w:r w:rsidR="00A353EB" w:rsidRPr="0033116C">
        <w:rPr>
          <w:rFonts w:ascii="Corbel" w:eastAsia="Times New Roman" w:hAnsi="Corbel"/>
          <w:lang w:val="en-US"/>
        </w:rPr>
        <w:instrText xml:space="preserve"> \* MERGEFORMAT </w:instrText>
      </w:r>
      <w:r w:rsidR="00382585" w:rsidRPr="0033116C">
        <w:rPr>
          <w:rFonts w:ascii="Corbel" w:eastAsia="Times New Roman" w:hAnsi="Corbel"/>
          <w:lang w:val="en-US"/>
        </w:rPr>
      </w:r>
      <w:r w:rsidR="00382585" w:rsidRPr="0033116C">
        <w:rPr>
          <w:rFonts w:ascii="Corbel" w:eastAsia="Times New Roman" w:hAnsi="Corbel"/>
          <w:lang w:val="en-US"/>
        </w:rPr>
        <w:fldChar w:fldCharType="separate"/>
      </w:r>
      <w:ins w:id="213" w:author="Willems, P.H. (Peter)" w:date="2019-03-27T10:53:00Z">
        <w:r w:rsidR="00A012CD">
          <w:rPr>
            <w:rFonts w:ascii="Corbel" w:eastAsia="Times New Roman" w:hAnsi="Corbel"/>
            <w:lang w:val="en-US"/>
          </w:rPr>
          <w:t>3.25</w:t>
        </w:r>
      </w:ins>
      <w:del w:id="214" w:author="Willems, P.H. (Peter)" w:date="2019-03-27T10:52:00Z">
        <w:r w:rsidR="00F36B1A" w:rsidRPr="0033116C" w:rsidDel="00EB337A">
          <w:rPr>
            <w:rFonts w:ascii="Corbel" w:eastAsia="Times New Roman" w:hAnsi="Corbel"/>
            <w:lang w:val="en-US"/>
          </w:rPr>
          <w:delText>3.26</w:delText>
        </w:r>
      </w:del>
      <w:r w:rsidR="00382585" w:rsidRPr="0033116C">
        <w:rPr>
          <w:rFonts w:ascii="Corbel" w:eastAsia="Times New Roman" w:hAnsi="Corbel"/>
          <w:lang w:val="en-US"/>
        </w:rPr>
        <w:fldChar w:fldCharType="end"/>
      </w:r>
      <w:r w:rsidR="00382585" w:rsidRPr="0033116C">
        <w:rPr>
          <w:rFonts w:ascii="Corbel" w:eastAsia="Times New Roman" w:hAnsi="Corbel"/>
          <w:lang w:val="en-US"/>
        </w:rPr>
        <w:t>]</w:t>
      </w:r>
      <w:r w:rsidRPr="0033116C">
        <w:rPr>
          <w:rFonts w:ascii="Corbel" w:eastAsia="Times New Roman" w:hAnsi="Corbel"/>
          <w:lang w:val="en-US"/>
        </w:rPr>
        <w:t xml:space="preserve"> </w:t>
      </w:r>
      <w:r w:rsidRPr="0033116C">
        <w:rPr>
          <w:rFonts w:ascii="Corbel" w:eastAsia="Times New Roman" w:hAnsi="Corbel"/>
          <w:lang w:val="en-US"/>
        </w:rPr>
        <w:br/>
      </w:r>
      <w:r w:rsidRPr="0033116C">
        <w:rPr>
          <w:rFonts w:ascii="Corbel" w:eastAsia="Times New Roman" w:hAnsi="Corbel"/>
          <w:b/>
          <w:bCs/>
          <w:lang w:val="en-US"/>
        </w:rPr>
        <w:t>Referenties</w:t>
      </w:r>
      <w:r w:rsidRPr="0033116C">
        <w:rPr>
          <w:rFonts w:ascii="Corbel" w:eastAsia="Times New Roman" w:hAnsi="Corbel"/>
          <w:lang w:val="en-US"/>
        </w:rPr>
        <w:t>: transaction</w:t>
      </w:r>
      <w:r w:rsidR="00DF76DD" w:rsidRPr="0033116C">
        <w:rPr>
          <w:rFonts w:ascii="Corbel" w:eastAsia="Times New Roman" w:hAnsi="Corbel"/>
          <w:lang w:val="en-US"/>
        </w:rPr>
        <w:t> [</w:t>
      </w:r>
      <w:r w:rsidR="00DF76DD" w:rsidRPr="0033116C">
        <w:rPr>
          <w:rFonts w:ascii="Corbel" w:eastAsia="Times New Roman" w:hAnsi="Corbel"/>
          <w:lang w:val="en-US"/>
        </w:rPr>
        <w:fldChar w:fldCharType="begin"/>
      </w:r>
      <w:r w:rsidR="00DF76DD" w:rsidRPr="0033116C">
        <w:rPr>
          <w:rFonts w:ascii="Corbel" w:eastAsia="Times New Roman" w:hAnsi="Corbel"/>
          <w:lang w:val="en-US"/>
        </w:rPr>
        <w:instrText xml:space="preserve"> REF _Ref299615465 \r \h </w:instrText>
      </w:r>
      <w:r w:rsidR="00A353EB" w:rsidRPr="0033116C">
        <w:rPr>
          <w:rFonts w:ascii="Corbel" w:eastAsia="Times New Roman" w:hAnsi="Corbel"/>
          <w:lang w:val="en-US"/>
        </w:rPr>
        <w:instrText xml:space="preserve"> \* MERGEFORMAT </w:instrText>
      </w:r>
      <w:r w:rsidR="00DF76DD" w:rsidRPr="0033116C">
        <w:rPr>
          <w:rFonts w:ascii="Corbel" w:eastAsia="Times New Roman" w:hAnsi="Corbel"/>
          <w:lang w:val="en-US"/>
        </w:rPr>
      </w:r>
      <w:r w:rsidR="00DF76DD" w:rsidRPr="0033116C">
        <w:rPr>
          <w:rFonts w:ascii="Corbel" w:eastAsia="Times New Roman" w:hAnsi="Corbel"/>
          <w:lang w:val="en-US"/>
        </w:rPr>
        <w:fldChar w:fldCharType="separate"/>
      </w:r>
      <w:r w:rsidR="00A012CD">
        <w:rPr>
          <w:rFonts w:ascii="Corbel" w:eastAsia="Times New Roman" w:hAnsi="Corbel"/>
          <w:lang w:val="en-US"/>
        </w:rPr>
        <w:t>4.12</w:t>
      </w:r>
      <w:r w:rsidR="00DF76DD" w:rsidRPr="0033116C">
        <w:rPr>
          <w:rFonts w:ascii="Corbel" w:eastAsia="Times New Roman" w:hAnsi="Corbel"/>
          <w:lang w:val="en-US"/>
        </w:rPr>
        <w:fldChar w:fldCharType="end"/>
      </w:r>
      <w:r w:rsidR="00DF76DD" w:rsidRPr="0033116C">
        <w:rPr>
          <w:rFonts w:ascii="Corbel" w:eastAsia="Times New Roman" w:hAnsi="Corbel"/>
          <w:lang w:val="en-US"/>
        </w:rPr>
        <w:t>]</w:t>
      </w:r>
    </w:p>
    <w:p w14:paraId="7DED090C" w14:textId="77777777" w:rsidR="00382585" w:rsidRPr="00805082" w:rsidRDefault="00382585" w:rsidP="00382585">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ENTITY TransactionPhaseTemplate;</w:t>
      </w:r>
    </w:p>
    <w:p w14:paraId="7DED090D" w14:textId="77777777" w:rsidR="00382585" w:rsidRPr="00805082" w:rsidRDefault="00382585" w:rsidP="00382585">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name : STRING;</w:t>
      </w:r>
    </w:p>
    <w:p w14:paraId="7DED090E" w14:textId="77777777" w:rsidR="00382585" w:rsidRPr="00805082" w:rsidRDefault="00382585" w:rsidP="00382585">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description : STRING;</w:t>
      </w:r>
    </w:p>
    <w:p w14:paraId="7DED090F" w14:textId="77777777" w:rsidR="00382585" w:rsidRPr="00805082" w:rsidRDefault="00382585" w:rsidP="00382585">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dateReached : DATETIME;</w:t>
      </w:r>
    </w:p>
    <w:p w14:paraId="7DED0910" w14:textId="77777777" w:rsidR="00382585" w:rsidRPr="00805082" w:rsidRDefault="00382585" w:rsidP="00382585">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state : </w:t>
      </w:r>
      <w:r w:rsidR="000178F5"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911" w14:textId="77777777" w:rsidR="00382585" w:rsidRPr="00805082" w:rsidRDefault="00382585" w:rsidP="00382585">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0178F5"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DATETIME;</w:t>
      </w:r>
    </w:p>
    <w:p w14:paraId="7DED0912" w14:textId="77777777" w:rsidR="00382585" w:rsidRPr="00805082" w:rsidRDefault="00382585" w:rsidP="00382585">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0178F5"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913" w14:textId="77777777" w:rsidR="00382585" w:rsidRPr="00805082" w:rsidRDefault="00382585" w:rsidP="00382585">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lang w:val="en-US"/>
        </w:rPr>
        <w:t xml:space="preserve"> </w:t>
      </w:r>
      <w:r w:rsidRPr="00805082">
        <w:rPr>
          <w:rFonts w:ascii="Courier New" w:eastAsia="Times New Roman" w:hAnsi="Courier New" w:cs="Courier New"/>
          <w:kern w:val="0"/>
          <w:sz w:val="20"/>
          <w:szCs w:val="20"/>
        </w:rPr>
        <w:t>transaction : TransactionTemplate;</w:t>
      </w:r>
    </w:p>
    <w:p w14:paraId="7DED0914" w14:textId="77777777" w:rsidR="00382585" w:rsidRPr="00805082" w:rsidRDefault="00382585" w:rsidP="00382585">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END_ENTITY;</w:t>
      </w:r>
    </w:p>
    <w:p w14:paraId="7DED0915"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De fase waarin een transactie zich bevindt of bevonden heeft. Simpel voorbeeld op berichtniveau: </w:t>
      </w:r>
    </w:p>
    <w:p w14:paraId="7DED0916"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&lt;WachtenOpMenukaart id="tp003"&gt;</w:t>
      </w:r>
    </w:p>
    <w:p w14:paraId="7DED0917"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rPr>
        <w:t xml:space="preserve">  </w:t>
      </w:r>
      <w:r w:rsidRPr="00805082">
        <w:rPr>
          <w:rFonts w:ascii="Courier New" w:eastAsia="Times New Roman" w:hAnsi="Courier New" w:cs="Courier New"/>
          <w:kern w:val="0"/>
          <w:sz w:val="20"/>
          <w:szCs w:val="20"/>
          <w:lang w:val="en-US"/>
        </w:rPr>
        <w:t>&lt;name&gt;...&lt;/name&gt;</w:t>
      </w:r>
    </w:p>
    <w:p w14:paraId="7DED0918"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&lt;description&gt;Transaction Phase ...&lt;/description&gt;</w:t>
      </w:r>
    </w:p>
    <w:p w14:paraId="7DED0919"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&lt;dateReached&gt;20</w:t>
      </w:r>
      <w:r w:rsidR="00F241FF"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-02-04T00:00:00Z&lt;/dateReached&gt;</w:t>
      </w:r>
    </w:p>
    <w:p w14:paraId="7DED091A"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&lt;state&gt;active&lt;/state&gt;</w:t>
      </w:r>
    </w:p>
    <w:p w14:paraId="7DED091B"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lang w:val="en-US"/>
        </w:rPr>
        <w:t xml:space="preserve">  </w:t>
      </w:r>
      <w:r w:rsidRPr="00805082">
        <w:rPr>
          <w:rFonts w:ascii="Courier New" w:eastAsia="Times New Roman" w:hAnsi="Courier New" w:cs="Courier New"/>
          <w:kern w:val="0"/>
          <w:sz w:val="20"/>
          <w:szCs w:val="20"/>
        </w:rPr>
        <w:t>&lt;date</w:t>
      </w:r>
      <w:r w:rsidR="00FC2212" w:rsidRPr="00805082">
        <w:rPr>
          <w:rFonts w:ascii="Courier New" w:eastAsia="Times New Roman" w:hAnsi="Courier New" w:cs="Courier New"/>
          <w:kern w:val="0"/>
          <w:sz w:val="20"/>
          <w:szCs w:val="20"/>
        </w:rPr>
        <w:t>LaMu</w:t>
      </w:r>
      <w:r w:rsidRPr="00805082">
        <w:rPr>
          <w:rFonts w:ascii="Courier New" w:eastAsia="Times New Roman" w:hAnsi="Courier New" w:cs="Courier New"/>
          <w:kern w:val="0"/>
          <w:sz w:val="20"/>
          <w:szCs w:val="20"/>
        </w:rPr>
        <w:t>&gt;20</w:t>
      </w:r>
      <w:r w:rsidR="00F241FF" w:rsidRPr="00805082">
        <w:rPr>
          <w:rFonts w:ascii="Courier New" w:eastAsia="Times New Roman" w:hAnsi="Courier New" w:cs="Courier New"/>
          <w:kern w:val="0"/>
          <w:sz w:val="20"/>
          <w:szCs w:val="20"/>
        </w:rPr>
        <w:t>11</w:t>
      </w:r>
      <w:r w:rsidRPr="00805082">
        <w:rPr>
          <w:rFonts w:ascii="Courier New" w:eastAsia="Times New Roman" w:hAnsi="Courier New" w:cs="Courier New"/>
          <w:kern w:val="0"/>
          <w:sz w:val="20"/>
          <w:szCs w:val="20"/>
        </w:rPr>
        <w:t>-02-04T00:00:00]]&lt;/date</w:t>
      </w:r>
      <w:r w:rsidR="00FC2212" w:rsidRPr="00805082">
        <w:rPr>
          <w:rFonts w:ascii="Courier New" w:eastAsia="Times New Roman" w:hAnsi="Courier New" w:cs="Courier New"/>
          <w:kern w:val="0"/>
          <w:sz w:val="20"/>
          <w:szCs w:val="20"/>
        </w:rPr>
        <w:t>LaMu</w:t>
      </w:r>
      <w:r w:rsidRPr="00805082">
        <w:rPr>
          <w:rFonts w:ascii="Courier New" w:eastAsia="Times New Roman" w:hAnsi="Courier New" w:cs="Courier New"/>
          <w:kern w:val="0"/>
          <w:sz w:val="20"/>
          <w:szCs w:val="20"/>
        </w:rPr>
        <w:t>&gt;</w:t>
      </w:r>
    </w:p>
    <w:p w14:paraId="7DED091C"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&lt;user</w:t>
      </w:r>
      <w:r w:rsidR="00FC2212" w:rsidRPr="00805082">
        <w:rPr>
          <w:rFonts w:ascii="Courier New" w:eastAsia="Times New Roman" w:hAnsi="Courier New" w:cs="Courier New"/>
          <w:kern w:val="0"/>
          <w:sz w:val="20"/>
          <w:szCs w:val="20"/>
        </w:rPr>
        <w:t>LaMu</w:t>
      </w:r>
      <w:r w:rsidRPr="00805082">
        <w:rPr>
          <w:rFonts w:ascii="Courier New" w:eastAsia="Times New Roman" w:hAnsi="Courier New" w:cs="Courier New"/>
          <w:kern w:val="0"/>
          <w:sz w:val="20"/>
          <w:szCs w:val="20"/>
        </w:rPr>
        <w:t>&gt;bapa&lt;/user</w:t>
      </w:r>
      <w:r w:rsidR="00FC2212" w:rsidRPr="00805082">
        <w:rPr>
          <w:rFonts w:ascii="Courier New" w:eastAsia="Times New Roman" w:hAnsi="Courier New" w:cs="Courier New"/>
          <w:kern w:val="0"/>
          <w:sz w:val="20"/>
          <w:szCs w:val="20"/>
        </w:rPr>
        <w:t>LaMu</w:t>
      </w:r>
      <w:r w:rsidRPr="00805082">
        <w:rPr>
          <w:rFonts w:ascii="Courier New" w:eastAsia="Times New Roman" w:hAnsi="Courier New" w:cs="Courier New"/>
          <w:kern w:val="0"/>
          <w:sz w:val="20"/>
          <w:szCs w:val="20"/>
        </w:rPr>
        <w:t>&gt;</w:t>
      </w:r>
    </w:p>
    <w:p w14:paraId="7DED091D" w14:textId="77777777" w:rsidR="00CD3E58" w:rsidRPr="00805082" w:rsidRDefault="00CD3E58"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&lt;transaction&gt;</w:t>
      </w:r>
    </w:p>
    <w:p w14:paraId="7DED091E" w14:textId="77777777" w:rsidR="00CD3E58" w:rsidRPr="00805082" w:rsidRDefault="00CD3E58"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&lt;MenukaartVerkrijgenTransactieRef idref="ta004"</w:t>
      </w:r>
    </w:p>
    <w:p w14:paraId="7DED091F" w14:textId="77777777" w:rsidR="00CD3E58" w:rsidRPr="00805082" w:rsidRDefault="00CD3E58"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&lt;/transaction&gt;</w:t>
      </w:r>
    </w:p>
    <w:p w14:paraId="7DED0920"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kern w:val="0"/>
          <w:sz w:val="20"/>
          <w:szCs w:val="20"/>
        </w:rPr>
        <w:t>&lt;/WachtenOpMenukaart&gt;</w:t>
      </w:r>
    </w:p>
    <w:p w14:paraId="7DED0921" w14:textId="77777777" w:rsidR="007F4D97" w:rsidRPr="0033116C" w:rsidRDefault="007F4D97" w:rsidP="00790D40">
      <w:pPr>
        <w:spacing w:before="100" w:beforeAutospacing="1" w:after="100" w:afterAutospacing="1"/>
        <w:rPr>
          <w:rFonts w:ascii="Corbel" w:eastAsia="Times New Roman" w:hAnsi="Corbel"/>
          <w:sz w:val="22"/>
          <w:szCs w:val="22"/>
        </w:rPr>
      </w:pPr>
    </w:p>
    <w:p w14:paraId="7DED0922" w14:textId="77777777" w:rsidR="007F4D97" w:rsidRPr="0033116C" w:rsidRDefault="007F4D97" w:rsidP="00790D40">
      <w:pPr>
        <w:spacing w:before="100" w:beforeAutospacing="1" w:after="100" w:afterAutospacing="1"/>
        <w:rPr>
          <w:rFonts w:ascii="Corbel" w:eastAsia="Times New Roman" w:hAnsi="Corbel"/>
          <w:sz w:val="22"/>
          <w:szCs w:val="22"/>
        </w:rPr>
      </w:pPr>
    </w:p>
    <w:p w14:paraId="7DED0923"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Bijbehorend deel uit het raamwerk: </w:t>
      </w:r>
    </w:p>
    <w:p w14:paraId="7DED0924"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&lt;TransactionType id="MenukaartVerkrijgenTransactie"&gt;</w:t>
      </w:r>
    </w:p>
    <w:p w14:paraId="7DED0925"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&lt;description&gt;De transactie om te komen tot het verkrijgen van de juiste menukaart&lt;/description&gt;</w:t>
      </w:r>
    </w:p>
    <w:p w14:paraId="7DED0926"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rPr>
        <w:t xml:space="preserve">  </w:t>
      </w:r>
      <w:r w:rsidRPr="00805082">
        <w:rPr>
          <w:rFonts w:ascii="Courier New" w:eastAsia="Times New Roman" w:hAnsi="Courier New" w:cs="Courier New"/>
          <w:kern w:val="0"/>
          <w:sz w:val="20"/>
          <w:szCs w:val="20"/>
          <w:lang w:val="de-DE"/>
        </w:rPr>
        <w:t>&lt;startDate&gt;20</w:t>
      </w:r>
      <w:r w:rsidR="00F10809"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-01-23T00:00:00Z&lt;/startDate&gt;</w:t>
      </w:r>
    </w:p>
    <w:p w14:paraId="7DED0927"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&lt;endDate&gt;20</w:t>
      </w:r>
      <w:r w:rsidR="00F10809"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-12-31T00:00:00Z&lt;/endDate&gt;</w:t>
      </w:r>
    </w:p>
    <w:p w14:paraId="7DED0928"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&lt;state&gt;active&lt;/state&gt;</w:t>
      </w:r>
    </w:p>
    <w:p w14:paraId="7DED0929"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&gt;20</w:t>
      </w:r>
      <w:r w:rsidR="00F10809"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92A"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&gt;bapa&lt;/user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92B"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de-DE"/>
        </w:rPr>
        <w:t xml:space="preserve">  </w:t>
      </w:r>
      <w:r w:rsidRPr="00805082">
        <w:rPr>
          <w:rFonts w:ascii="Courier New" w:eastAsia="Times New Roman" w:hAnsi="Courier New" w:cs="Courier New"/>
          <w:kern w:val="0"/>
          <w:sz w:val="20"/>
          <w:szCs w:val="20"/>
          <w:lang w:val="en-US"/>
        </w:rPr>
        <w:t>&lt;initiator&gt;</w:t>
      </w:r>
    </w:p>
    <w:p w14:paraId="7DED092C"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&lt;RoleTypeRef idref="Consument"/&gt;</w:t>
      </w:r>
    </w:p>
    <w:p w14:paraId="7DED092D"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&lt;/initiator&gt;</w:t>
      </w:r>
    </w:p>
    <w:p w14:paraId="7DED092E"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&lt;executor&gt;</w:t>
      </w:r>
    </w:p>
    <w:p w14:paraId="7DED092F"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&lt;RoleTypeRef idref="Werknemer"/&gt;</w:t>
      </w:r>
    </w:p>
    <w:p w14:paraId="7DED0930"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&lt;/executor&gt;</w:t>
      </w:r>
    </w:p>
    <w:p w14:paraId="7DED0931"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&lt;/TransactionType&gt;</w:t>
      </w:r>
    </w:p>
    <w:p w14:paraId="7DED0932"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&lt;TransactionPhaseType id="WachtenOpMenukaart"&gt;</w:t>
      </w:r>
    </w:p>
    <w:p w14:paraId="7DED0933"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&lt;description&gt;Menukaart gevraagd maar nog niet gegeven&lt;/description&gt;</w:t>
      </w:r>
    </w:p>
    <w:p w14:paraId="7DED0934"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rPr>
        <w:t xml:space="preserve">  </w:t>
      </w:r>
      <w:r w:rsidRPr="00805082">
        <w:rPr>
          <w:rFonts w:ascii="Courier New" w:eastAsia="Times New Roman" w:hAnsi="Courier New" w:cs="Courier New"/>
          <w:kern w:val="0"/>
          <w:sz w:val="20"/>
          <w:szCs w:val="20"/>
          <w:lang w:val="de-DE"/>
        </w:rPr>
        <w:t>&lt;startDate&gt;20</w:t>
      </w:r>
      <w:r w:rsidR="00CD3E58"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-01-23T00:00:00Z&lt;/startDate&gt;</w:t>
      </w:r>
    </w:p>
    <w:p w14:paraId="7DED0935"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&lt;endDate&gt;20</w:t>
      </w:r>
      <w:r w:rsidR="00CD3E58"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-12-31T00:00:00Z&lt;/endDate&gt;</w:t>
      </w:r>
    </w:p>
    <w:p w14:paraId="7DED0936"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&lt;state&gt;active&lt;/state&gt;</w:t>
      </w:r>
    </w:p>
    <w:p w14:paraId="7DED0937"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&gt;20</w:t>
      </w:r>
      <w:r w:rsidR="00CD3E58"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938" w14:textId="77777777" w:rsidR="00790D40"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&gt;bapa&lt;/user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939" w14:textId="77777777" w:rsidR="00B17508" w:rsidRPr="00805082" w:rsidRDefault="00790D40" w:rsidP="00F241FF">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lastRenderedPageBreak/>
        <w:t>&lt;/TransactionPhaseType&gt;</w:t>
      </w:r>
    </w:p>
    <w:p w14:paraId="7DED093A" w14:textId="77777777" w:rsidR="00790D40" w:rsidRPr="0033116C" w:rsidRDefault="00790D40" w:rsidP="007F4D97">
      <w:pPr>
        <w:pStyle w:val="Kop2"/>
        <w:numPr>
          <w:ilvl w:val="1"/>
          <w:numId w:val="1"/>
        </w:numPr>
        <w:rPr>
          <w:rFonts w:ascii="Corbel" w:hAnsi="Corbel"/>
          <w:lang w:val="en-US"/>
        </w:rPr>
      </w:pPr>
      <w:bookmarkStart w:id="215" w:name="TransactionTemplate"/>
      <w:bookmarkStart w:id="216" w:name="_Ref299627677"/>
      <w:bookmarkStart w:id="217" w:name="_Toc307220243"/>
      <w:bookmarkEnd w:id="215"/>
      <w:r w:rsidRPr="0033116C">
        <w:rPr>
          <w:rFonts w:ascii="Corbel" w:hAnsi="Corbel"/>
          <w:lang w:val="en-US"/>
        </w:rPr>
        <w:t>TransactionTemplate</w:t>
      </w:r>
      <w:bookmarkEnd w:id="216"/>
      <w:bookmarkEnd w:id="217"/>
      <w:r w:rsidRPr="0033116C">
        <w:rPr>
          <w:rFonts w:ascii="Corbel" w:hAnsi="Corbel"/>
          <w:lang w:val="en-US"/>
        </w:rPr>
        <w:t xml:space="preserve"> </w:t>
      </w:r>
    </w:p>
    <w:p w14:paraId="7DED093B" w14:textId="6008F33A" w:rsidR="00790D40" w:rsidRPr="0033116C" w:rsidRDefault="00790D40" w:rsidP="00790D40">
      <w:pPr>
        <w:spacing w:before="100" w:beforeAutospacing="1" w:after="100" w:afterAutospacing="1"/>
        <w:rPr>
          <w:rFonts w:ascii="Corbel" w:eastAsia="Times New Roman" w:hAnsi="Corbel"/>
          <w:sz w:val="22"/>
          <w:szCs w:val="22"/>
          <w:lang w:val="en-US"/>
        </w:rPr>
      </w:pPr>
      <w:r w:rsidRPr="0033116C">
        <w:rPr>
          <w:rFonts w:ascii="Corbel" w:eastAsia="Times New Roman" w:hAnsi="Corbel"/>
          <w:b/>
          <w:bCs/>
          <w:sz w:val="22"/>
          <w:szCs w:val="22"/>
          <w:lang w:val="en-US"/>
        </w:rPr>
        <w:t>Attributen</w:t>
      </w:r>
      <w:r w:rsidRPr="0033116C">
        <w:rPr>
          <w:rFonts w:ascii="Corbel" w:eastAsia="Times New Roman" w:hAnsi="Corbel"/>
          <w:sz w:val="22"/>
          <w:szCs w:val="22"/>
          <w:lang w:val="en-US"/>
        </w:rPr>
        <w:t xml:space="preserve">: </w:t>
      </w:r>
      <w:r w:rsidR="00B20AF5" w:rsidRPr="0033116C">
        <w:rPr>
          <w:rFonts w:ascii="Corbel" w:eastAsia="Times New Roman" w:hAnsi="Corbel"/>
          <w:sz w:val="22"/>
          <w:szCs w:val="22"/>
          <w:lang w:val="en-US"/>
        </w:rPr>
        <w:t>id [</w:t>
      </w:r>
      <w:r w:rsidR="00B20AF5" w:rsidRPr="0033116C">
        <w:rPr>
          <w:rFonts w:ascii="Corbel" w:eastAsia="Times New Roman" w:hAnsi="Corbel"/>
          <w:sz w:val="22"/>
          <w:szCs w:val="22"/>
          <w:lang w:val="en-US"/>
        </w:rPr>
        <w:fldChar w:fldCharType="begin"/>
      </w:r>
      <w:r w:rsidR="00B20AF5" w:rsidRPr="0033116C">
        <w:rPr>
          <w:rFonts w:ascii="Corbel" w:eastAsia="Times New Roman" w:hAnsi="Corbel"/>
          <w:sz w:val="22"/>
          <w:szCs w:val="22"/>
          <w:lang w:val="en-US"/>
        </w:rPr>
        <w:instrText xml:space="preserve"> REF _Ref299614982 \r \h </w:instrText>
      </w:r>
      <w:r w:rsidR="00771512" w:rsidRPr="0033116C">
        <w:rPr>
          <w:rFonts w:ascii="Corbel" w:eastAsia="Times New Roman" w:hAnsi="Corbel"/>
          <w:sz w:val="22"/>
          <w:szCs w:val="22"/>
          <w:lang w:val="en-US"/>
        </w:rPr>
        <w:instrText xml:space="preserve"> \* MERGEFORMAT </w:instrText>
      </w:r>
      <w:r w:rsidR="00B20AF5" w:rsidRPr="0033116C">
        <w:rPr>
          <w:rFonts w:ascii="Corbel" w:eastAsia="Times New Roman" w:hAnsi="Corbel"/>
          <w:sz w:val="22"/>
          <w:szCs w:val="22"/>
          <w:lang w:val="en-US"/>
        </w:rPr>
      </w:r>
      <w:r w:rsidR="00B20AF5"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2.1</w:t>
      </w:r>
      <w:r w:rsidR="00B20AF5" w:rsidRPr="0033116C">
        <w:rPr>
          <w:rFonts w:ascii="Corbel" w:eastAsia="Times New Roman" w:hAnsi="Corbel"/>
          <w:sz w:val="22"/>
          <w:szCs w:val="22"/>
          <w:lang w:val="en-US"/>
        </w:rPr>
        <w:fldChar w:fldCharType="end"/>
      </w:r>
      <w:r w:rsidR="00B20AF5" w:rsidRPr="0033116C">
        <w:rPr>
          <w:rFonts w:ascii="Corbel" w:eastAsia="Times New Roman" w:hAnsi="Corbel"/>
          <w:sz w:val="22"/>
          <w:szCs w:val="22"/>
          <w:lang w:val="en-US"/>
        </w:rPr>
        <w:t>]</w:t>
      </w:r>
      <w:r w:rsidRPr="0033116C">
        <w:rPr>
          <w:rFonts w:ascii="Corbel" w:eastAsia="Times New Roman" w:hAnsi="Corbel"/>
          <w:sz w:val="22"/>
          <w:szCs w:val="22"/>
          <w:lang w:val="en-US"/>
        </w:rPr>
        <w:br/>
      </w:r>
      <w:r w:rsidRPr="0033116C">
        <w:rPr>
          <w:rFonts w:ascii="Corbel" w:eastAsia="Times New Roman" w:hAnsi="Corbel"/>
          <w:b/>
          <w:bCs/>
          <w:sz w:val="22"/>
          <w:szCs w:val="22"/>
          <w:lang w:val="en-US"/>
        </w:rPr>
        <w:t>Elementen</w:t>
      </w:r>
      <w:r w:rsidRPr="0033116C">
        <w:rPr>
          <w:rFonts w:ascii="Corbel" w:eastAsia="Times New Roman" w:hAnsi="Corbel"/>
          <w:sz w:val="22"/>
          <w:szCs w:val="22"/>
          <w:lang w:val="en-US"/>
        </w:rPr>
        <w:t xml:space="preserve">: </w:t>
      </w:r>
      <w:r w:rsidR="00FC799F" w:rsidRPr="0033116C">
        <w:rPr>
          <w:rFonts w:ascii="Corbel" w:eastAsia="Times New Roman" w:hAnsi="Corbel"/>
          <w:sz w:val="22"/>
          <w:szCs w:val="22"/>
          <w:lang w:val="en-US"/>
        </w:rPr>
        <w:t>number [</w:t>
      </w:r>
      <w:r w:rsidR="00150D21" w:rsidRPr="0033116C">
        <w:rPr>
          <w:rFonts w:ascii="Corbel" w:eastAsia="Times New Roman" w:hAnsi="Corbel"/>
          <w:sz w:val="22"/>
          <w:szCs w:val="22"/>
          <w:lang w:val="en-US"/>
        </w:rPr>
        <w:fldChar w:fldCharType="begin"/>
      </w:r>
      <w:r w:rsidR="00150D21" w:rsidRPr="0033116C">
        <w:rPr>
          <w:rFonts w:ascii="Corbel" w:eastAsia="Times New Roman" w:hAnsi="Corbel"/>
          <w:sz w:val="22"/>
          <w:szCs w:val="22"/>
          <w:lang w:val="en-US"/>
        </w:rPr>
        <w:instrText xml:space="preserve"> REF _Ref299623909 \r \h </w:instrText>
      </w:r>
      <w:r w:rsidR="00771512" w:rsidRPr="0033116C">
        <w:rPr>
          <w:rFonts w:ascii="Corbel" w:eastAsia="Times New Roman" w:hAnsi="Corbel"/>
          <w:sz w:val="22"/>
          <w:szCs w:val="22"/>
          <w:lang w:val="en-US"/>
        </w:rPr>
        <w:instrText xml:space="preserve"> \* MERGEFORMAT </w:instrText>
      </w:r>
      <w:r w:rsidR="00150D21" w:rsidRPr="0033116C">
        <w:rPr>
          <w:rFonts w:ascii="Corbel" w:eastAsia="Times New Roman" w:hAnsi="Corbel"/>
          <w:sz w:val="22"/>
          <w:szCs w:val="22"/>
          <w:lang w:val="en-US"/>
        </w:rPr>
      </w:r>
      <w:r w:rsidR="00150D21" w:rsidRPr="0033116C">
        <w:rPr>
          <w:rFonts w:ascii="Corbel" w:eastAsia="Times New Roman" w:hAnsi="Corbel"/>
          <w:sz w:val="22"/>
          <w:szCs w:val="22"/>
          <w:lang w:val="en-US"/>
        </w:rPr>
        <w:fldChar w:fldCharType="separate"/>
      </w:r>
      <w:ins w:id="218" w:author="Willems, P.H. (Peter)" w:date="2019-03-27T10:53:00Z">
        <w:r w:rsidR="00A012CD">
          <w:rPr>
            <w:rFonts w:ascii="Corbel" w:eastAsia="Times New Roman" w:hAnsi="Corbel"/>
            <w:sz w:val="22"/>
            <w:szCs w:val="22"/>
            <w:lang w:val="en-US"/>
          </w:rPr>
          <w:t>3.20</w:t>
        </w:r>
      </w:ins>
      <w:del w:id="219" w:author="Willems, P.H. (Peter)" w:date="2019-03-27T10:52:00Z">
        <w:r w:rsidR="00F36B1A" w:rsidRPr="0033116C" w:rsidDel="00EB337A">
          <w:rPr>
            <w:rFonts w:ascii="Corbel" w:eastAsia="Times New Roman" w:hAnsi="Corbel"/>
            <w:sz w:val="22"/>
            <w:szCs w:val="22"/>
            <w:lang w:val="en-US"/>
          </w:rPr>
          <w:delText>3.21</w:delText>
        </w:r>
      </w:del>
      <w:r w:rsidR="00150D21" w:rsidRPr="0033116C">
        <w:rPr>
          <w:rFonts w:ascii="Corbel" w:eastAsia="Times New Roman" w:hAnsi="Corbel"/>
          <w:sz w:val="22"/>
          <w:szCs w:val="22"/>
          <w:lang w:val="en-US"/>
        </w:rPr>
        <w:fldChar w:fldCharType="end"/>
      </w:r>
      <w:r w:rsidR="00FC799F" w:rsidRPr="0033116C">
        <w:rPr>
          <w:rFonts w:ascii="Corbel" w:eastAsia="Times New Roman" w:hAnsi="Corbel"/>
          <w:sz w:val="22"/>
          <w:szCs w:val="22"/>
          <w:lang w:val="en-US"/>
        </w:rPr>
        <w:t xml:space="preserve">], </w:t>
      </w:r>
      <w:r w:rsidRPr="0033116C">
        <w:rPr>
          <w:rFonts w:ascii="Corbel" w:eastAsia="Times New Roman" w:hAnsi="Corbel"/>
          <w:sz w:val="22"/>
          <w:szCs w:val="22"/>
          <w:lang w:val="en-US"/>
        </w:rPr>
        <w:t>name</w:t>
      </w:r>
      <w:r w:rsidR="00150D21" w:rsidRPr="0033116C">
        <w:rPr>
          <w:rFonts w:ascii="Corbel" w:eastAsia="Times New Roman" w:hAnsi="Corbel"/>
          <w:sz w:val="22"/>
          <w:szCs w:val="22"/>
          <w:lang w:val="en-US"/>
        </w:rPr>
        <w:t> [</w:t>
      </w:r>
      <w:r w:rsidR="00382585" w:rsidRPr="0033116C">
        <w:rPr>
          <w:rFonts w:ascii="Corbel" w:eastAsia="Times New Roman" w:hAnsi="Corbel"/>
          <w:sz w:val="22"/>
          <w:szCs w:val="22"/>
          <w:lang w:val="en-US"/>
        </w:rPr>
        <w:fldChar w:fldCharType="begin"/>
      </w:r>
      <w:r w:rsidR="00382585" w:rsidRPr="0033116C">
        <w:rPr>
          <w:rFonts w:ascii="Corbel" w:eastAsia="Times New Roman" w:hAnsi="Corbel"/>
          <w:sz w:val="22"/>
          <w:szCs w:val="22"/>
          <w:lang w:val="en-US"/>
        </w:rPr>
        <w:instrText xml:space="preserve"> REF _Ref299615337 \r \h </w:instrText>
      </w:r>
      <w:r w:rsidR="00771512" w:rsidRPr="0033116C">
        <w:rPr>
          <w:rFonts w:ascii="Corbel" w:eastAsia="Times New Roman" w:hAnsi="Corbel"/>
          <w:sz w:val="22"/>
          <w:szCs w:val="22"/>
          <w:lang w:val="en-US"/>
        </w:rPr>
        <w:instrText xml:space="preserve"> \* MERGEFORMAT </w:instrText>
      </w:r>
      <w:r w:rsidR="00382585" w:rsidRPr="0033116C">
        <w:rPr>
          <w:rFonts w:ascii="Corbel" w:eastAsia="Times New Roman" w:hAnsi="Corbel"/>
          <w:sz w:val="22"/>
          <w:szCs w:val="22"/>
          <w:lang w:val="en-US"/>
        </w:rPr>
      </w:r>
      <w:r w:rsidR="00382585" w:rsidRPr="0033116C">
        <w:rPr>
          <w:rFonts w:ascii="Corbel" w:eastAsia="Times New Roman" w:hAnsi="Corbel"/>
          <w:sz w:val="22"/>
          <w:szCs w:val="22"/>
          <w:lang w:val="en-US"/>
        </w:rPr>
        <w:fldChar w:fldCharType="separate"/>
      </w:r>
      <w:ins w:id="220" w:author="Willems, P.H. (Peter)" w:date="2019-03-27T10:53:00Z">
        <w:r w:rsidR="00A012CD">
          <w:rPr>
            <w:rFonts w:ascii="Corbel" w:eastAsia="Times New Roman" w:hAnsi="Corbel"/>
            <w:sz w:val="22"/>
            <w:szCs w:val="22"/>
            <w:lang w:val="en-US"/>
          </w:rPr>
          <w:t>3.19</w:t>
        </w:r>
      </w:ins>
      <w:del w:id="221" w:author="Willems, P.H. (Peter)" w:date="2019-03-27T10:52:00Z">
        <w:r w:rsidR="00F36B1A" w:rsidRPr="0033116C" w:rsidDel="00EB337A">
          <w:rPr>
            <w:rFonts w:ascii="Corbel" w:eastAsia="Times New Roman" w:hAnsi="Corbel"/>
            <w:sz w:val="22"/>
            <w:szCs w:val="22"/>
            <w:lang w:val="en-US"/>
          </w:rPr>
          <w:delText>3.20</w:delText>
        </w:r>
      </w:del>
      <w:r w:rsidR="00382585" w:rsidRPr="0033116C">
        <w:rPr>
          <w:rFonts w:ascii="Corbel" w:eastAsia="Times New Roman" w:hAnsi="Corbel"/>
          <w:sz w:val="22"/>
          <w:szCs w:val="22"/>
          <w:lang w:val="en-US"/>
        </w:rPr>
        <w:fldChar w:fldCharType="end"/>
      </w:r>
      <w:r w:rsidR="00150D21" w:rsidRPr="0033116C">
        <w:rPr>
          <w:rFonts w:ascii="Corbel" w:eastAsia="Times New Roman" w:hAnsi="Corbel"/>
          <w:sz w:val="22"/>
          <w:szCs w:val="22"/>
          <w:lang w:val="en-US"/>
        </w:rPr>
        <w:t>]</w:t>
      </w:r>
      <w:r w:rsidRPr="0033116C">
        <w:rPr>
          <w:rFonts w:ascii="Corbel" w:eastAsia="Times New Roman" w:hAnsi="Corbel"/>
          <w:sz w:val="22"/>
          <w:szCs w:val="22"/>
          <w:lang w:val="en-US"/>
        </w:rPr>
        <w:t>, description</w:t>
      </w:r>
      <w:r w:rsidR="00150D21" w:rsidRPr="0033116C">
        <w:rPr>
          <w:rFonts w:ascii="Corbel" w:eastAsia="Times New Roman" w:hAnsi="Corbel"/>
          <w:sz w:val="22"/>
          <w:szCs w:val="22"/>
          <w:lang w:val="en-US"/>
        </w:rPr>
        <w:t> [</w:t>
      </w:r>
      <w:r w:rsidR="00382585" w:rsidRPr="0033116C">
        <w:rPr>
          <w:rFonts w:ascii="Corbel" w:eastAsia="Times New Roman" w:hAnsi="Corbel"/>
          <w:sz w:val="22"/>
          <w:szCs w:val="22"/>
          <w:lang w:val="en-US"/>
        </w:rPr>
        <w:fldChar w:fldCharType="begin"/>
      </w:r>
      <w:r w:rsidR="00382585" w:rsidRPr="0033116C">
        <w:rPr>
          <w:rFonts w:ascii="Corbel" w:eastAsia="Times New Roman" w:hAnsi="Corbel"/>
          <w:sz w:val="22"/>
          <w:szCs w:val="22"/>
          <w:lang w:val="en-US"/>
        </w:rPr>
        <w:instrText xml:space="preserve"> REF _Ref299615349 \r \h </w:instrText>
      </w:r>
      <w:r w:rsidR="00771512" w:rsidRPr="0033116C">
        <w:rPr>
          <w:rFonts w:ascii="Corbel" w:eastAsia="Times New Roman" w:hAnsi="Corbel"/>
          <w:sz w:val="22"/>
          <w:szCs w:val="22"/>
          <w:lang w:val="en-US"/>
        </w:rPr>
        <w:instrText xml:space="preserve"> \* MERGEFORMAT </w:instrText>
      </w:r>
      <w:r w:rsidR="00382585" w:rsidRPr="0033116C">
        <w:rPr>
          <w:rFonts w:ascii="Corbel" w:eastAsia="Times New Roman" w:hAnsi="Corbel"/>
          <w:sz w:val="22"/>
          <w:szCs w:val="22"/>
          <w:lang w:val="en-US"/>
        </w:rPr>
      </w:r>
      <w:r w:rsidR="00382585" w:rsidRPr="0033116C">
        <w:rPr>
          <w:rFonts w:ascii="Corbel" w:eastAsia="Times New Roman" w:hAnsi="Corbel"/>
          <w:sz w:val="22"/>
          <w:szCs w:val="22"/>
          <w:lang w:val="en-US"/>
        </w:rPr>
        <w:fldChar w:fldCharType="separate"/>
      </w:r>
      <w:ins w:id="222" w:author="Willems, P.H. (Peter)" w:date="2019-03-27T10:53:00Z">
        <w:r w:rsidR="00A012CD">
          <w:rPr>
            <w:rFonts w:ascii="Corbel" w:eastAsia="Times New Roman" w:hAnsi="Corbel"/>
            <w:sz w:val="22"/>
            <w:szCs w:val="22"/>
            <w:lang w:val="en-US"/>
          </w:rPr>
          <w:t>3.7</w:t>
        </w:r>
      </w:ins>
      <w:del w:id="223" w:author="Willems, P.H. (Peter)" w:date="2019-03-27T10:52:00Z">
        <w:r w:rsidR="00F36B1A" w:rsidRPr="0033116C" w:rsidDel="00EB337A">
          <w:rPr>
            <w:rFonts w:ascii="Corbel" w:eastAsia="Times New Roman" w:hAnsi="Corbel"/>
            <w:sz w:val="22"/>
            <w:szCs w:val="22"/>
            <w:lang w:val="en-US"/>
          </w:rPr>
          <w:delText>3.8</w:delText>
        </w:r>
      </w:del>
      <w:r w:rsidR="00382585" w:rsidRPr="0033116C">
        <w:rPr>
          <w:rFonts w:ascii="Corbel" w:eastAsia="Times New Roman" w:hAnsi="Corbel"/>
          <w:sz w:val="22"/>
          <w:szCs w:val="22"/>
          <w:lang w:val="en-US"/>
        </w:rPr>
        <w:fldChar w:fldCharType="end"/>
      </w:r>
      <w:r w:rsidR="00150D21" w:rsidRPr="0033116C">
        <w:rPr>
          <w:rFonts w:ascii="Corbel" w:eastAsia="Times New Roman" w:hAnsi="Corbel"/>
          <w:sz w:val="22"/>
          <w:szCs w:val="22"/>
          <w:lang w:val="en-US"/>
        </w:rPr>
        <w:t>]</w:t>
      </w:r>
      <w:r w:rsidRPr="0033116C">
        <w:rPr>
          <w:rFonts w:ascii="Corbel" w:eastAsia="Times New Roman" w:hAnsi="Corbel"/>
          <w:sz w:val="22"/>
          <w:szCs w:val="22"/>
          <w:lang w:val="en-US"/>
        </w:rPr>
        <w:t>, startDate</w:t>
      </w:r>
      <w:r w:rsidR="00150D21" w:rsidRPr="0033116C">
        <w:rPr>
          <w:rFonts w:ascii="Corbel" w:eastAsia="Times New Roman" w:hAnsi="Corbel"/>
          <w:sz w:val="22"/>
          <w:szCs w:val="22"/>
          <w:lang w:val="en-US"/>
        </w:rPr>
        <w:t> [</w:t>
      </w:r>
      <w:r w:rsidR="00382585" w:rsidRPr="0033116C">
        <w:rPr>
          <w:rFonts w:ascii="Corbel" w:eastAsia="Times New Roman" w:hAnsi="Corbel"/>
          <w:sz w:val="22"/>
          <w:szCs w:val="22"/>
          <w:lang w:val="en-US"/>
        </w:rPr>
        <w:fldChar w:fldCharType="begin"/>
      </w:r>
      <w:r w:rsidR="00382585" w:rsidRPr="0033116C">
        <w:rPr>
          <w:rFonts w:ascii="Corbel" w:eastAsia="Times New Roman" w:hAnsi="Corbel"/>
          <w:sz w:val="22"/>
          <w:szCs w:val="22"/>
          <w:lang w:val="en-US"/>
        </w:rPr>
        <w:instrText xml:space="preserve"> REF _Ref299615377 \r \h </w:instrText>
      </w:r>
      <w:r w:rsidR="00771512" w:rsidRPr="0033116C">
        <w:rPr>
          <w:rFonts w:ascii="Corbel" w:eastAsia="Times New Roman" w:hAnsi="Corbel"/>
          <w:sz w:val="22"/>
          <w:szCs w:val="22"/>
          <w:lang w:val="en-US"/>
        </w:rPr>
        <w:instrText xml:space="preserve"> \* MERGEFORMAT </w:instrText>
      </w:r>
      <w:r w:rsidR="00382585" w:rsidRPr="0033116C">
        <w:rPr>
          <w:rFonts w:ascii="Corbel" w:eastAsia="Times New Roman" w:hAnsi="Corbel"/>
          <w:sz w:val="22"/>
          <w:szCs w:val="22"/>
          <w:lang w:val="en-US"/>
        </w:rPr>
      </w:r>
      <w:r w:rsidR="00382585" w:rsidRPr="0033116C">
        <w:rPr>
          <w:rFonts w:ascii="Corbel" w:eastAsia="Times New Roman" w:hAnsi="Corbel"/>
          <w:sz w:val="22"/>
          <w:szCs w:val="22"/>
          <w:lang w:val="en-US"/>
        </w:rPr>
        <w:fldChar w:fldCharType="separate"/>
      </w:r>
      <w:ins w:id="224" w:author="Willems, P.H. (Peter)" w:date="2019-03-27T10:53:00Z">
        <w:r w:rsidR="00A012CD">
          <w:rPr>
            <w:rFonts w:ascii="Corbel" w:eastAsia="Times New Roman" w:hAnsi="Corbel"/>
            <w:sz w:val="22"/>
            <w:szCs w:val="22"/>
            <w:lang w:val="en-US"/>
          </w:rPr>
          <w:t>3.23</w:t>
        </w:r>
      </w:ins>
      <w:del w:id="225" w:author="Willems, P.H. (Peter)" w:date="2019-03-27T10:52:00Z">
        <w:r w:rsidR="00F36B1A" w:rsidRPr="0033116C" w:rsidDel="00EB337A">
          <w:rPr>
            <w:rFonts w:ascii="Corbel" w:eastAsia="Times New Roman" w:hAnsi="Corbel"/>
            <w:sz w:val="22"/>
            <w:szCs w:val="22"/>
            <w:lang w:val="en-US"/>
          </w:rPr>
          <w:delText>3.24</w:delText>
        </w:r>
      </w:del>
      <w:r w:rsidR="00382585" w:rsidRPr="0033116C">
        <w:rPr>
          <w:rFonts w:ascii="Corbel" w:eastAsia="Times New Roman" w:hAnsi="Corbel"/>
          <w:sz w:val="22"/>
          <w:szCs w:val="22"/>
          <w:lang w:val="en-US"/>
        </w:rPr>
        <w:fldChar w:fldCharType="end"/>
      </w:r>
      <w:r w:rsidR="00150D21" w:rsidRPr="0033116C">
        <w:rPr>
          <w:rFonts w:ascii="Corbel" w:eastAsia="Times New Roman" w:hAnsi="Corbel"/>
          <w:sz w:val="22"/>
          <w:szCs w:val="22"/>
          <w:lang w:val="en-US"/>
        </w:rPr>
        <w:t>]</w:t>
      </w:r>
      <w:r w:rsidRPr="0033116C">
        <w:rPr>
          <w:rFonts w:ascii="Corbel" w:eastAsia="Times New Roman" w:hAnsi="Corbel"/>
          <w:sz w:val="22"/>
          <w:szCs w:val="22"/>
          <w:lang w:val="en-US"/>
        </w:rPr>
        <w:t>, endDate</w:t>
      </w:r>
      <w:r w:rsidR="00150D21" w:rsidRPr="0033116C">
        <w:rPr>
          <w:rFonts w:ascii="Corbel" w:eastAsia="Times New Roman" w:hAnsi="Corbel"/>
          <w:sz w:val="22"/>
          <w:szCs w:val="22"/>
          <w:lang w:val="en-US"/>
        </w:rPr>
        <w:t> [</w:t>
      </w:r>
      <w:r w:rsidR="00382585" w:rsidRPr="0033116C">
        <w:rPr>
          <w:rFonts w:ascii="Corbel" w:eastAsia="Times New Roman" w:hAnsi="Corbel"/>
          <w:sz w:val="22"/>
          <w:szCs w:val="22"/>
          <w:lang w:val="en-US"/>
        </w:rPr>
        <w:fldChar w:fldCharType="begin"/>
      </w:r>
      <w:r w:rsidR="00382585" w:rsidRPr="0033116C">
        <w:rPr>
          <w:rFonts w:ascii="Corbel" w:eastAsia="Times New Roman" w:hAnsi="Corbel"/>
          <w:sz w:val="22"/>
          <w:szCs w:val="22"/>
          <w:lang w:val="en-US"/>
        </w:rPr>
        <w:instrText xml:space="preserve"> REF _Ref299615388 \r \h </w:instrText>
      </w:r>
      <w:r w:rsidR="00771512" w:rsidRPr="0033116C">
        <w:rPr>
          <w:rFonts w:ascii="Corbel" w:eastAsia="Times New Roman" w:hAnsi="Corbel"/>
          <w:sz w:val="22"/>
          <w:szCs w:val="22"/>
          <w:lang w:val="en-US"/>
        </w:rPr>
        <w:instrText xml:space="preserve"> \* MERGEFORMAT </w:instrText>
      </w:r>
      <w:r w:rsidR="00382585" w:rsidRPr="0033116C">
        <w:rPr>
          <w:rFonts w:ascii="Corbel" w:eastAsia="Times New Roman" w:hAnsi="Corbel"/>
          <w:sz w:val="22"/>
          <w:szCs w:val="22"/>
          <w:lang w:val="en-US"/>
        </w:rPr>
      </w:r>
      <w:r w:rsidR="00382585" w:rsidRPr="0033116C">
        <w:rPr>
          <w:rFonts w:ascii="Corbel" w:eastAsia="Times New Roman" w:hAnsi="Corbel"/>
          <w:sz w:val="22"/>
          <w:szCs w:val="22"/>
          <w:lang w:val="en-US"/>
        </w:rPr>
        <w:fldChar w:fldCharType="separate"/>
      </w:r>
      <w:ins w:id="226" w:author="Willems, P.H. (Peter)" w:date="2019-03-27T10:53:00Z">
        <w:r w:rsidR="00A012CD">
          <w:rPr>
            <w:rFonts w:ascii="Corbel" w:eastAsia="Times New Roman" w:hAnsi="Corbel"/>
            <w:sz w:val="22"/>
            <w:szCs w:val="22"/>
            <w:lang w:val="en-US"/>
          </w:rPr>
          <w:t>3.11</w:t>
        </w:r>
      </w:ins>
      <w:del w:id="227" w:author="Willems, P.H. (Peter)" w:date="2019-03-27T10:52:00Z">
        <w:r w:rsidR="00F36B1A" w:rsidRPr="0033116C" w:rsidDel="00EB337A">
          <w:rPr>
            <w:rFonts w:ascii="Corbel" w:eastAsia="Times New Roman" w:hAnsi="Corbel"/>
            <w:sz w:val="22"/>
            <w:szCs w:val="22"/>
            <w:lang w:val="en-US"/>
          </w:rPr>
          <w:delText>3.12</w:delText>
        </w:r>
      </w:del>
      <w:r w:rsidR="00382585" w:rsidRPr="0033116C">
        <w:rPr>
          <w:rFonts w:ascii="Corbel" w:eastAsia="Times New Roman" w:hAnsi="Corbel"/>
          <w:sz w:val="22"/>
          <w:szCs w:val="22"/>
          <w:lang w:val="en-US"/>
        </w:rPr>
        <w:fldChar w:fldCharType="end"/>
      </w:r>
      <w:r w:rsidR="00150D21" w:rsidRPr="0033116C">
        <w:rPr>
          <w:rFonts w:ascii="Corbel" w:eastAsia="Times New Roman" w:hAnsi="Corbel"/>
          <w:sz w:val="22"/>
          <w:szCs w:val="22"/>
          <w:lang w:val="en-US"/>
        </w:rPr>
        <w:t>]</w:t>
      </w:r>
      <w:r w:rsidRPr="0033116C">
        <w:rPr>
          <w:rFonts w:ascii="Corbel" w:eastAsia="Times New Roman" w:hAnsi="Corbel"/>
          <w:sz w:val="22"/>
          <w:szCs w:val="22"/>
          <w:lang w:val="en-US"/>
        </w:rPr>
        <w:t>, state</w:t>
      </w:r>
      <w:r w:rsidR="00150D21" w:rsidRPr="0033116C">
        <w:rPr>
          <w:rFonts w:ascii="Corbel" w:eastAsia="Times New Roman" w:hAnsi="Corbel"/>
          <w:sz w:val="22"/>
          <w:szCs w:val="22"/>
          <w:lang w:val="en-US"/>
        </w:rPr>
        <w:t> [</w:t>
      </w:r>
      <w:r w:rsidR="00382585" w:rsidRPr="0033116C">
        <w:rPr>
          <w:rFonts w:ascii="Corbel" w:eastAsia="Times New Roman" w:hAnsi="Corbel"/>
          <w:sz w:val="22"/>
          <w:szCs w:val="22"/>
          <w:lang w:val="en-US"/>
        </w:rPr>
        <w:fldChar w:fldCharType="begin"/>
      </w:r>
      <w:r w:rsidR="00382585" w:rsidRPr="0033116C">
        <w:rPr>
          <w:rFonts w:ascii="Corbel" w:eastAsia="Times New Roman" w:hAnsi="Corbel"/>
          <w:sz w:val="22"/>
          <w:szCs w:val="22"/>
          <w:lang w:val="en-US"/>
        </w:rPr>
        <w:instrText xml:space="preserve"> REF _Ref299615402 \r \h </w:instrText>
      </w:r>
      <w:r w:rsidR="00771512" w:rsidRPr="0033116C">
        <w:rPr>
          <w:rFonts w:ascii="Corbel" w:eastAsia="Times New Roman" w:hAnsi="Corbel"/>
          <w:sz w:val="22"/>
          <w:szCs w:val="22"/>
          <w:lang w:val="en-US"/>
        </w:rPr>
        <w:instrText xml:space="preserve"> \* MERGEFORMAT </w:instrText>
      </w:r>
      <w:r w:rsidR="00382585" w:rsidRPr="0033116C">
        <w:rPr>
          <w:rFonts w:ascii="Corbel" w:eastAsia="Times New Roman" w:hAnsi="Corbel"/>
          <w:sz w:val="22"/>
          <w:szCs w:val="22"/>
          <w:lang w:val="en-US"/>
        </w:rPr>
      </w:r>
      <w:r w:rsidR="00382585" w:rsidRPr="0033116C">
        <w:rPr>
          <w:rFonts w:ascii="Corbel" w:eastAsia="Times New Roman" w:hAnsi="Corbel"/>
          <w:sz w:val="22"/>
          <w:szCs w:val="22"/>
          <w:lang w:val="en-US"/>
        </w:rPr>
        <w:fldChar w:fldCharType="separate"/>
      </w:r>
      <w:ins w:id="228" w:author="Willems, P.H. (Peter)" w:date="2019-03-27T10:53:00Z">
        <w:r w:rsidR="00A012CD">
          <w:rPr>
            <w:rFonts w:ascii="Corbel" w:eastAsia="Times New Roman" w:hAnsi="Corbel"/>
            <w:sz w:val="22"/>
            <w:szCs w:val="22"/>
            <w:lang w:val="en-US"/>
          </w:rPr>
          <w:t>3.24</w:t>
        </w:r>
      </w:ins>
      <w:del w:id="229" w:author="Willems, P.H. (Peter)" w:date="2019-03-27T10:52:00Z">
        <w:r w:rsidR="00F36B1A" w:rsidRPr="0033116C" w:rsidDel="00EB337A">
          <w:rPr>
            <w:rFonts w:ascii="Corbel" w:eastAsia="Times New Roman" w:hAnsi="Corbel"/>
            <w:sz w:val="22"/>
            <w:szCs w:val="22"/>
            <w:lang w:val="en-US"/>
          </w:rPr>
          <w:delText>3.25</w:delText>
        </w:r>
      </w:del>
      <w:r w:rsidR="00382585" w:rsidRPr="0033116C">
        <w:rPr>
          <w:rFonts w:ascii="Corbel" w:eastAsia="Times New Roman" w:hAnsi="Corbel"/>
          <w:sz w:val="22"/>
          <w:szCs w:val="22"/>
          <w:lang w:val="en-US"/>
        </w:rPr>
        <w:fldChar w:fldCharType="end"/>
      </w:r>
      <w:r w:rsidR="00150D21" w:rsidRPr="0033116C">
        <w:rPr>
          <w:rFonts w:ascii="Corbel" w:eastAsia="Times New Roman" w:hAnsi="Corbel"/>
          <w:sz w:val="22"/>
          <w:szCs w:val="22"/>
          <w:lang w:val="en-US"/>
        </w:rPr>
        <w:t>]</w:t>
      </w:r>
      <w:r w:rsidRPr="0033116C">
        <w:rPr>
          <w:rFonts w:ascii="Corbel" w:eastAsia="Times New Roman" w:hAnsi="Corbel"/>
          <w:sz w:val="22"/>
          <w:szCs w:val="22"/>
          <w:lang w:val="en-US"/>
        </w:rPr>
        <w:t>, date</w:t>
      </w:r>
      <w:r w:rsidR="00FC2212" w:rsidRPr="0033116C">
        <w:rPr>
          <w:rFonts w:ascii="Corbel" w:eastAsia="Times New Roman" w:hAnsi="Corbel"/>
          <w:sz w:val="22"/>
          <w:szCs w:val="22"/>
          <w:lang w:val="en-US"/>
        </w:rPr>
        <w:t>LaMu</w:t>
      </w:r>
      <w:r w:rsidR="00150D21" w:rsidRPr="0033116C">
        <w:rPr>
          <w:rFonts w:ascii="Corbel" w:eastAsia="Times New Roman" w:hAnsi="Corbel"/>
          <w:sz w:val="22"/>
          <w:szCs w:val="22"/>
          <w:lang w:val="en-US"/>
        </w:rPr>
        <w:t> [</w:t>
      </w:r>
      <w:r w:rsidR="00382585" w:rsidRPr="0033116C">
        <w:rPr>
          <w:rFonts w:ascii="Corbel" w:eastAsia="Times New Roman" w:hAnsi="Corbel"/>
          <w:sz w:val="22"/>
          <w:szCs w:val="22"/>
          <w:lang w:val="en-US"/>
        </w:rPr>
        <w:fldChar w:fldCharType="begin"/>
      </w:r>
      <w:r w:rsidR="00382585" w:rsidRPr="0033116C">
        <w:rPr>
          <w:rFonts w:ascii="Corbel" w:eastAsia="Times New Roman" w:hAnsi="Corbel"/>
          <w:sz w:val="22"/>
          <w:szCs w:val="22"/>
          <w:lang w:val="en-US"/>
        </w:rPr>
        <w:instrText xml:space="preserve"> REF _Ref299615427 \r \h </w:instrText>
      </w:r>
      <w:r w:rsidR="00771512" w:rsidRPr="0033116C">
        <w:rPr>
          <w:rFonts w:ascii="Corbel" w:eastAsia="Times New Roman" w:hAnsi="Corbel"/>
          <w:sz w:val="22"/>
          <w:szCs w:val="22"/>
          <w:lang w:val="en-US"/>
        </w:rPr>
        <w:instrText xml:space="preserve"> \* MERGEFORMAT </w:instrText>
      </w:r>
      <w:r w:rsidR="00382585" w:rsidRPr="0033116C">
        <w:rPr>
          <w:rFonts w:ascii="Corbel" w:eastAsia="Times New Roman" w:hAnsi="Corbel"/>
          <w:sz w:val="22"/>
          <w:szCs w:val="22"/>
          <w:lang w:val="en-US"/>
        </w:rPr>
      </w:r>
      <w:r w:rsidR="00382585" w:rsidRPr="0033116C">
        <w:rPr>
          <w:rFonts w:ascii="Corbel" w:eastAsia="Times New Roman" w:hAnsi="Corbel"/>
          <w:sz w:val="22"/>
          <w:szCs w:val="22"/>
          <w:lang w:val="en-US"/>
        </w:rPr>
        <w:fldChar w:fldCharType="separate"/>
      </w:r>
      <w:ins w:id="230" w:author="Willems, P.H. (Peter)" w:date="2019-03-27T10:53:00Z">
        <w:r w:rsidR="00A012CD">
          <w:rPr>
            <w:rFonts w:ascii="Corbel" w:eastAsia="Times New Roman" w:hAnsi="Corbel"/>
            <w:sz w:val="22"/>
            <w:szCs w:val="22"/>
            <w:lang w:val="en-US"/>
          </w:rPr>
          <w:t>0</w:t>
        </w:r>
      </w:ins>
      <w:del w:id="231" w:author="Willems, P.H. (Peter)" w:date="2019-03-27T10:52:00Z">
        <w:r w:rsidR="00F36B1A" w:rsidRPr="0033116C" w:rsidDel="00EB337A">
          <w:rPr>
            <w:rFonts w:ascii="Corbel" w:eastAsia="Times New Roman" w:hAnsi="Corbel"/>
            <w:sz w:val="22"/>
            <w:szCs w:val="22"/>
            <w:lang w:val="en-US"/>
          </w:rPr>
          <w:delText>3.4</w:delText>
        </w:r>
      </w:del>
      <w:r w:rsidR="00382585" w:rsidRPr="0033116C">
        <w:rPr>
          <w:rFonts w:ascii="Corbel" w:eastAsia="Times New Roman" w:hAnsi="Corbel"/>
          <w:sz w:val="22"/>
          <w:szCs w:val="22"/>
          <w:lang w:val="en-US"/>
        </w:rPr>
        <w:fldChar w:fldCharType="end"/>
      </w:r>
      <w:r w:rsidR="00150D21" w:rsidRPr="0033116C">
        <w:rPr>
          <w:rFonts w:ascii="Corbel" w:eastAsia="Times New Roman" w:hAnsi="Corbel"/>
          <w:sz w:val="22"/>
          <w:szCs w:val="22"/>
          <w:lang w:val="en-US"/>
        </w:rPr>
        <w:t>]</w:t>
      </w:r>
      <w:r w:rsidRPr="0033116C">
        <w:rPr>
          <w:rFonts w:ascii="Corbel" w:eastAsia="Times New Roman" w:hAnsi="Corbel"/>
          <w:sz w:val="22"/>
          <w:szCs w:val="22"/>
          <w:lang w:val="en-US"/>
        </w:rPr>
        <w:t>, user</w:t>
      </w:r>
      <w:r w:rsidR="00FC2212" w:rsidRPr="0033116C">
        <w:rPr>
          <w:rFonts w:ascii="Corbel" w:eastAsia="Times New Roman" w:hAnsi="Corbel"/>
          <w:sz w:val="22"/>
          <w:szCs w:val="22"/>
          <w:lang w:val="en-US"/>
        </w:rPr>
        <w:t>LaMu</w:t>
      </w:r>
      <w:r w:rsidR="00150D21" w:rsidRPr="0033116C">
        <w:rPr>
          <w:rFonts w:ascii="Corbel" w:eastAsia="Times New Roman" w:hAnsi="Corbel"/>
          <w:sz w:val="22"/>
          <w:szCs w:val="22"/>
          <w:lang w:val="en-US"/>
        </w:rPr>
        <w:t> [</w:t>
      </w:r>
      <w:r w:rsidR="00382585" w:rsidRPr="0033116C">
        <w:rPr>
          <w:rFonts w:ascii="Corbel" w:eastAsia="Times New Roman" w:hAnsi="Corbel"/>
          <w:sz w:val="22"/>
          <w:szCs w:val="22"/>
          <w:lang w:val="en-US"/>
        </w:rPr>
        <w:fldChar w:fldCharType="begin"/>
      </w:r>
      <w:r w:rsidR="00382585" w:rsidRPr="0033116C">
        <w:rPr>
          <w:rFonts w:ascii="Corbel" w:eastAsia="Times New Roman" w:hAnsi="Corbel"/>
          <w:sz w:val="22"/>
          <w:szCs w:val="22"/>
          <w:lang w:val="en-US"/>
        </w:rPr>
        <w:instrText xml:space="preserve"> REF _Ref299615444 \r \h </w:instrText>
      </w:r>
      <w:r w:rsidR="00771512" w:rsidRPr="0033116C">
        <w:rPr>
          <w:rFonts w:ascii="Corbel" w:eastAsia="Times New Roman" w:hAnsi="Corbel"/>
          <w:sz w:val="22"/>
          <w:szCs w:val="22"/>
          <w:lang w:val="en-US"/>
        </w:rPr>
        <w:instrText xml:space="preserve"> \* MERGEFORMAT </w:instrText>
      </w:r>
      <w:r w:rsidR="00382585" w:rsidRPr="0033116C">
        <w:rPr>
          <w:rFonts w:ascii="Corbel" w:eastAsia="Times New Roman" w:hAnsi="Corbel"/>
          <w:sz w:val="22"/>
          <w:szCs w:val="22"/>
          <w:lang w:val="en-US"/>
        </w:rPr>
      </w:r>
      <w:r w:rsidR="00382585" w:rsidRPr="0033116C">
        <w:rPr>
          <w:rFonts w:ascii="Corbel" w:eastAsia="Times New Roman" w:hAnsi="Corbel"/>
          <w:sz w:val="22"/>
          <w:szCs w:val="22"/>
          <w:lang w:val="en-US"/>
        </w:rPr>
        <w:fldChar w:fldCharType="separate"/>
      </w:r>
      <w:ins w:id="232" w:author="Willems, P.H. (Peter)" w:date="2019-03-27T10:53:00Z">
        <w:r w:rsidR="00A012CD">
          <w:rPr>
            <w:rFonts w:ascii="Corbel" w:eastAsia="Times New Roman" w:hAnsi="Corbel"/>
            <w:sz w:val="22"/>
            <w:szCs w:val="22"/>
            <w:lang w:val="en-US"/>
          </w:rPr>
          <w:t>3.25</w:t>
        </w:r>
      </w:ins>
      <w:del w:id="233" w:author="Willems, P.H. (Peter)" w:date="2019-03-27T10:52:00Z">
        <w:r w:rsidR="00F36B1A" w:rsidRPr="0033116C" w:rsidDel="00EB337A">
          <w:rPr>
            <w:rFonts w:ascii="Corbel" w:eastAsia="Times New Roman" w:hAnsi="Corbel"/>
            <w:sz w:val="22"/>
            <w:szCs w:val="22"/>
            <w:lang w:val="en-US"/>
          </w:rPr>
          <w:delText>3.26</w:delText>
        </w:r>
      </w:del>
      <w:r w:rsidR="00382585" w:rsidRPr="0033116C">
        <w:rPr>
          <w:rFonts w:ascii="Corbel" w:eastAsia="Times New Roman" w:hAnsi="Corbel"/>
          <w:sz w:val="22"/>
          <w:szCs w:val="22"/>
          <w:lang w:val="en-US"/>
        </w:rPr>
        <w:fldChar w:fldCharType="end"/>
      </w:r>
      <w:r w:rsidR="00150D21" w:rsidRPr="0033116C">
        <w:rPr>
          <w:rFonts w:ascii="Corbel" w:eastAsia="Times New Roman" w:hAnsi="Corbel"/>
          <w:sz w:val="22"/>
          <w:szCs w:val="22"/>
          <w:lang w:val="en-US"/>
        </w:rPr>
        <w:t>]</w:t>
      </w:r>
      <w:r w:rsidRPr="0033116C">
        <w:rPr>
          <w:rFonts w:ascii="Corbel" w:eastAsia="Times New Roman" w:hAnsi="Corbel"/>
          <w:sz w:val="22"/>
          <w:szCs w:val="22"/>
          <w:lang w:val="en-US"/>
        </w:rPr>
        <w:t>, result</w:t>
      </w:r>
      <w:r w:rsidR="00150D21" w:rsidRPr="0033116C">
        <w:rPr>
          <w:rFonts w:ascii="Corbel" w:eastAsia="Times New Roman" w:hAnsi="Corbel"/>
          <w:sz w:val="22"/>
          <w:szCs w:val="22"/>
          <w:lang w:val="en-US"/>
        </w:rPr>
        <w:t> [</w:t>
      </w:r>
      <w:r w:rsidR="00382585" w:rsidRPr="0033116C">
        <w:rPr>
          <w:rFonts w:ascii="Corbel" w:eastAsia="Times New Roman" w:hAnsi="Corbel"/>
          <w:sz w:val="22"/>
          <w:szCs w:val="22"/>
          <w:lang w:val="en-US"/>
        </w:rPr>
        <w:fldChar w:fldCharType="begin"/>
      </w:r>
      <w:r w:rsidR="00382585" w:rsidRPr="0033116C">
        <w:rPr>
          <w:rFonts w:ascii="Corbel" w:eastAsia="Times New Roman" w:hAnsi="Corbel"/>
          <w:sz w:val="22"/>
          <w:szCs w:val="22"/>
          <w:lang w:val="en-US"/>
        </w:rPr>
        <w:instrText xml:space="preserve"> REF _Ref299624835 \r \h </w:instrText>
      </w:r>
      <w:r w:rsidR="00771512" w:rsidRPr="0033116C">
        <w:rPr>
          <w:rFonts w:ascii="Corbel" w:eastAsia="Times New Roman" w:hAnsi="Corbel"/>
          <w:sz w:val="22"/>
          <w:szCs w:val="22"/>
          <w:lang w:val="en-US"/>
        </w:rPr>
        <w:instrText xml:space="preserve"> \* MERGEFORMAT </w:instrText>
      </w:r>
      <w:r w:rsidR="00382585" w:rsidRPr="0033116C">
        <w:rPr>
          <w:rFonts w:ascii="Corbel" w:eastAsia="Times New Roman" w:hAnsi="Corbel"/>
          <w:sz w:val="22"/>
          <w:szCs w:val="22"/>
          <w:lang w:val="en-US"/>
        </w:rPr>
      </w:r>
      <w:r w:rsidR="00382585" w:rsidRPr="0033116C">
        <w:rPr>
          <w:rFonts w:ascii="Corbel" w:eastAsia="Times New Roman" w:hAnsi="Corbel"/>
          <w:sz w:val="22"/>
          <w:szCs w:val="22"/>
          <w:lang w:val="en-US"/>
        </w:rPr>
        <w:fldChar w:fldCharType="separate"/>
      </w:r>
      <w:ins w:id="234" w:author="Willems, P.H. (Peter)" w:date="2019-03-27T10:53:00Z">
        <w:r w:rsidR="00A012CD">
          <w:rPr>
            <w:rFonts w:ascii="Corbel" w:eastAsia="Times New Roman" w:hAnsi="Corbel"/>
            <w:sz w:val="22"/>
            <w:szCs w:val="22"/>
            <w:lang w:val="en-US"/>
          </w:rPr>
          <w:t>3.22</w:t>
        </w:r>
      </w:ins>
      <w:del w:id="235" w:author="Willems, P.H. (Peter)" w:date="2019-03-27T10:52:00Z">
        <w:r w:rsidR="00F36B1A" w:rsidRPr="0033116C" w:rsidDel="00EB337A">
          <w:rPr>
            <w:rFonts w:ascii="Corbel" w:eastAsia="Times New Roman" w:hAnsi="Corbel"/>
            <w:sz w:val="22"/>
            <w:szCs w:val="22"/>
            <w:lang w:val="en-US"/>
          </w:rPr>
          <w:delText>3.23</w:delText>
        </w:r>
      </w:del>
      <w:r w:rsidR="00382585" w:rsidRPr="0033116C">
        <w:rPr>
          <w:rFonts w:ascii="Corbel" w:eastAsia="Times New Roman" w:hAnsi="Corbel"/>
          <w:sz w:val="22"/>
          <w:szCs w:val="22"/>
          <w:lang w:val="en-US"/>
        </w:rPr>
        <w:fldChar w:fldCharType="end"/>
      </w:r>
      <w:r w:rsidR="00150D21" w:rsidRPr="0033116C">
        <w:rPr>
          <w:rFonts w:ascii="Corbel" w:eastAsia="Times New Roman" w:hAnsi="Corbel"/>
          <w:sz w:val="22"/>
          <w:szCs w:val="22"/>
          <w:lang w:val="en-US"/>
        </w:rPr>
        <w:t>]</w:t>
      </w:r>
      <w:r w:rsidRPr="0033116C">
        <w:rPr>
          <w:rFonts w:ascii="Corbel" w:eastAsia="Times New Roman" w:hAnsi="Corbel"/>
          <w:sz w:val="22"/>
          <w:szCs w:val="22"/>
          <w:lang w:val="en-US"/>
        </w:rPr>
        <w:br/>
      </w:r>
      <w:r w:rsidRPr="0033116C">
        <w:rPr>
          <w:rFonts w:ascii="Corbel" w:eastAsia="Times New Roman" w:hAnsi="Corbel"/>
          <w:b/>
          <w:bCs/>
          <w:sz w:val="22"/>
          <w:szCs w:val="22"/>
          <w:lang w:val="en-US"/>
        </w:rPr>
        <w:t>Referenties</w:t>
      </w:r>
      <w:r w:rsidRPr="0033116C">
        <w:rPr>
          <w:rFonts w:ascii="Corbel" w:eastAsia="Times New Roman" w:hAnsi="Corbel"/>
          <w:sz w:val="22"/>
          <w:szCs w:val="22"/>
          <w:lang w:val="en-US"/>
        </w:rPr>
        <w:t>: initiator</w:t>
      </w:r>
      <w:r w:rsidR="00150D21" w:rsidRPr="0033116C">
        <w:rPr>
          <w:rFonts w:ascii="Corbel" w:eastAsia="Times New Roman" w:hAnsi="Corbel"/>
          <w:sz w:val="22"/>
          <w:szCs w:val="22"/>
          <w:lang w:val="en-US"/>
        </w:rPr>
        <w:t> [</w:t>
      </w:r>
      <w:r w:rsidR="00486FF7" w:rsidRPr="0033116C">
        <w:rPr>
          <w:rFonts w:ascii="Corbel" w:eastAsia="Times New Roman" w:hAnsi="Corbel"/>
          <w:sz w:val="22"/>
          <w:szCs w:val="22"/>
        </w:rPr>
        <w:fldChar w:fldCharType="begin"/>
      </w:r>
      <w:r w:rsidR="00486FF7" w:rsidRPr="0033116C">
        <w:rPr>
          <w:rFonts w:ascii="Corbel" w:eastAsia="Times New Roman" w:hAnsi="Corbel"/>
          <w:sz w:val="22"/>
          <w:szCs w:val="22"/>
          <w:lang w:val="en-US"/>
        </w:rPr>
        <w:instrText xml:space="preserve"> REF _Ref299625018 \r \h </w:instrText>
      </w:r>
      <w:r w:rsidR="00771512" w:rsidRPr="0033116C">
        <w:rPr>
          <w:rFonts w:ascii="Corbel" w:eastAsia="Times New Roman" w:hAnsi="Corbel"/>
          <w:sz w:val="22"/>
          <w:szCs w:val="22"/>
          <w:lang w:val="en-US"/>
        </w:rPr>
        <w:instrText xml:space="preserve"> \* MERGEFORMAT </w:instrText>
      </w:r>
      <w:r w:rsidR="00486FF7" w:rsidRPr="0033116C">
        <w:rPr>
          <w:rFonts w:ascii="Corbel" w:eastAsia="Times New Roman" w:hAnsi="Corbel"/>
          <w:sz w:val="22"/>
          <w:szCs w:val="22"/>
        </w:rPr>
      </w:r>
      <w:r w:rsidR="00486FF7" w:rsidRPr="0033116C">
        <w:rPr>
          <w:rFonts w:ascii="Corbel" w:eastAsia="Times New Roman" w:hAnsi="Corbel"/>
          <w:sz w:val="22"/>
          <w:szCs w:val="22"/>
        </w:rPr>
        <w:fldChar w:fldCharType="separate"/>
      </w:r>
      <w:r w:rsidR="00A012CD">
        <w:rPr>
          <w:rFonts w:ascii="Corbel" w:eastAsia="Times New Roman" w:hAnsi="Corbel"/>
          <w:sz w:val="22"/>
          <w:szCs w:val="22"/>
          <w:lang w:val="en-US"/>
        </w:rPr>
        <w:t>4.5</w:t>
      </w:r>
      <w:r w:rsidR="00486FF7" w:rsidRPr="0033116C">
        <w:rPr>
          <w:rFonts w:ascii="Corbel" w:eastAsia="Times New Roman" w:hAnsi="Corbel"/>
          <w:sz w:val="22"/>
          <w:szCs w:val="22"/>
        </w:rPr>
        <w:fldChar w:fldCharType="end"/>
      </w:r>
      <w:r w:rsidR="00150D21" w:rsidRPr="0033116C">
        <w:rPr>
          <w:rFonts w:ascii="Corbel" w:eastAsia="Times New Roman" w:hAnsi="Corbel"/>
          <w:sz w:val="22"/>
          <w:szCs w:val="22"/>
          <w:lang w:val="en-US"/>
        </w:rPr>
        <w:t>]</w:t>
      </w:r>
      <w:r w:rsidRPr="0033116C">
        <w:rPr>
          <w:rFonts w:ascii="Corbel" w:eastAsia="Times New Roman" w:hAnsi="Corbel"/>
          <w:sz w:val="22"/>
          <w:szCs w:val="22"/>
          <w:lang w:val="en-US"/>
        </w:rPr>
        <w:t>, executor</w:t>
      </w:r>
      <w:r w:rsidR="00150D21" w:rsidRPr="0033116C">
        <w:rPr>
          <w:rFonts w:ascii="Corbel" w:eastAsia="Times New Roman" w:hAnsi="Corbel"/>
          <w:sz w:val="22"/>
          <w:szCs w:val="22"/>
          <w:lang w:val="en-US"/>
        </w:rPr>
        <w:t> [</w:t>
      </w:r>
      <w:r w:rsidR="00486FF7" w:rsidRPr="0033116C">
        <w:rPr>
          <w:rFonts w:ascii="Corbel" w:eastAsia="Times New Roman" w:hAnsi="Corbel"/>
          <w:sz w:val="22"/>
          <w:szCs w:val="22"/>
          <w:lang w:val="en-US"/>
        </w:rPr>
        <w:fldChar w:fldCharType="begin"/>
      </w:r>
      <w:r w:rsidR="00486FF7" w:rsidRPr="0033116C">
        <w:rPr>
          <w:rFonts w:ascii="Corbel" w:eastAsia="Times New Roman" w:hAnsi="Corbel"/>
          <w:sz w:val="22"/>
          <w:szCs w:val="22"/>
          <w:lang w:val="en-US"/>
        </w:rPr>
        <w:instrText xml:space="preserve"> REF _Ref299625019 \r \h </w:instrText>
      </w:r>
      <w:r w:rsidR="00771512" w:rsidRPr="0033116C">
        <w:rPr>
          <w:rFonts w:ascii="Corbel" w:eastAsia="Times New Roman" w:hAnsi="Corbel"/>
          <w:sz w:val="22"/>
          <w:szCs w:val="22"/>
          <w:lang w:val="en-US"/>
        </w:rPr>
        <w:instrText xml:space="preserve"> \* MERGEFORMAT </w:instrText>
      </w:r>
      <w:r w:rsidR="00486FF7" w:rsidRPr="0033116C">
        <w:rPr>
          <w:rFonts w:ascii="Corbel" w:eastAsia="Times New Roman" w:hAnsi="Corbel"/>
          <w:sz w:val="22"/>
          <w:szCs w:val="22"/>
          <w:lang w:val="en-US"/>
        </w:rPr>
      </w:r>
      <w:r w:rsidR="00486FF7" w:rsidRPr="0033116C">
        <w:rPr>
          <w:rFonts w:ascii="Corbel" w:eastAsia="Times New Roman" w:hAnsi="Corbel"/>
          <w:sz w:val="22"/>
          <w:szCs w:val="22"/>
          <w:lang w:val="en-US"/>
        </w:rPr>
        <w:fldChar w:fldCharType="separate"/>
      </w:r>
      <w:r w:rsidR="00A012CD">
        <w:rPr>
          <w:rFonts w:ascii="Corbel" w:eastAsia="Times New Roman" w:hAnsi="Corbel"/>
          <w:sz w:val="22"/>
          <w:szCs w:val="22"/>
          <w:lang w:val="en-US"/>
        </w:rPr>
        <w:t>4.3</w:t>
      </w:r>
      <w:r w:rsidR="00486FF7" w:rsidRPr="0033116C">
        <w:rPr>
          <w:rFonts w:ascii="Corbel" w:eastAsia="Times New Roman" w:hAnsi="Corbel"/>
          <w:sz w:val="22"/>
          <w:szCs w:val="22"/>
          <w:lang w:val="en-US"/>
        </w:rPr>
        <w:fldChar w:fldCharType="end"/>
      </w:r>
      <w:r w:rsidR="00150D21" w:rsidRPr="0033116C">
        <w:rPr>
          <w:rFonts w:ascii="Corbel" w:eastAsia="Times New Roman" w:hAnsi="Corbel"/>
          <w:sz w:val="22"/>
          <w:szCs w:val="22"/>
          <w:lang w:val="en-US"/>
        </w:rPr>
        <w:t>]</w:t>
      </w:r>
    </w:p>
    <w:p w14:paraId="7DED093C" w14:textId="77777777" w:rsidR="00FC799F" w:rsidRPr="00805082" w:rsidRDefault="00FC799F" w:rsidP="0051155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ENTITY TransactionTemplate;</w:t>
      </w:r>
    </w:p>
    <w:p w14:paraId="7DED093D" w14:textId="77777777" w:rsidR="00FC799F" w:rsidRPr="00805082" w:rsidRDefault="00FC799F" w:rsidP="0051155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number : INTEGER;</w:t>
      </w:r>
    </w:p>
    <w:p w14:paraId="7DED093E" w14:textId="77777777" w:rsidR="00FC799F" w:rsidRPr="00805082" w:rsidRDefault="00FC799F" w:rsidP="0051155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name : STRING;</w:t>
      </w:r>
    </w:p>
    <w:p w14:paraId="7DED093F" w14:textId="77777777" w:rsidR="00FC799F" w:rsidRPr="00805082" w:rsidRDefault="00FC799F" w:rsidP="0051155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description : STRING;</w:t>
      </w:r>
    </w:p>
    <w:p w14:paraId="7DED0940" w14:textId="77777777" w:rsidR="00FC799F" w:rsidRPr="00805082" w:rsidRDefault="00FC799F" w:rsidP="0051155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startDate : DATETIME;</w:t>
      </w:r>
    </w:p>
    <w:p w14:paraId="7DED0941" w14:textId="77777777" w:rsidR="00FC799F" w:rsidRPr="00805082" w:rsidRDefault="00FC799F" w:rsidP="0051155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endDate : DATETIME;</w:t>
      </w:r>
    </w:p>
    <w:p w14:paraId="7DED0942" w14:textId="77777777" w:rsidR="00FC799F" w:rsidRPr="00805082" w:rsidRDefault="00FC799F" w:rsidP="0051155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state : </w:t>
      </w:r>
      <w:r w:rsidR="000178F5"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943" w14:textId="77777777" w:rsidR="00FC799F" w:rsidRPr="00805082" w:rsidRDefault="00FC799F" w:rsidP="0051155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0178F5"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DATETIME;</w:t>
      </w:r>
    </w:p>
    <w:p w14:paraId="7DED0944" w14:textId="77777777" w:rsidR="00FC799F" w:rsidRPr="00805082" w:rsidRDefault="00FC799F" w:rsidP="0051155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 xml:space="preserve"> : </w:t>
      </w:r>
      <w:r w:rsidR="000178F5"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STRING;</w:t>
      </w:r>
    </w:p>
    <w:p w14:paraId="7DED0945" w14:textId="77777777" w:rsidR="00FC799F" w:rsidRPr="00805082" w:rsidRDefault="00FC799F" w:rsidP="0051155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result : OPTIONAL STRING;</w:t>
      </w:r>
    </w:p>
    <w:p w14:paraId="7DED0946" w14:textId="77777777" w:rsidR="00FC799F" w:rsidRPr="00805082" w:rsidRDefault="00FC799F" w:rsidP="0051155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initiator : PersonInRole;</w:t>
      </w:r>
    </w:p>
    <w:p w14:paraId="7DED0947" w14:textId="77777777" w:rsidR="00FC799F" w:rsidRPr="00805082" w:rsidRDefault="00FC799F" w:rsidP="0051155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executor : PersonInRole;</w:t>
      </w:r>
    </w:p>
    <w:p w14:paraId="7DED0948" w14:textId="77777777" w:rsidR="00FC799F" w:rsidRPr="00805082" w:rsidRDefault="00FC799F" w:rsidP="0051155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project : ProjectTypeInstance;</w:t>
      </w:r>
    </w:p>
    <w:p w14:paraId="7DED0949" w14:textId="77777777" w:rsidR="00FC799F" w:rsidRPr="00805082" w:rsidRDefault="00FC799F" w:rsidP="0051155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rPr>
      </w:pPr>
      <w:r w:rsidRPr="00805082">
        <w:rPr>
          <w:rFonts w:ascii="Courier New" w:eastAsia="Times New Roman" w:hAnsi="Courier New" w:cs="Courier New"/>
          <w:kern w:val="0"/>
          <w:sz w:val="20"/>
          <w:szCs w:val="20"/>
        </w:rPr>
        <w:t>END_ENTITY;</w:t>
      </w:r>
    </w:p>
    <w:p w14:paraId="7DED094A" w14:textId="7753A221" w:rsidR="00790D40" w:rsidRPr="0033116C" w:rsidRDefault="00790D40" w:rsidP="00790D40">
      <w:pPr>
        <w:spacing w:before="100" w:beforeAutospacing="1" w:after="100" w:afterAutospacing="1"/>
        <w:rPr>
          <w:rFonts w:ascii="Corbel" w:eastAsia="Times New Roman" w:hAnsi="Corbel"/>
          <w:sz w:val="22"/>
        </w:rPr>
      </w:pPr>
      <w:r w:rsidRPr="0033116C">
        <w:rPr>
          <w:rFonts w:ascii="Corbel" w:eastAsia="Times New Roman" w:hAnsi="Corbel"/>
          <w:sz w:val="22"/>
        </w:rPr>
        <w:t xml:space="preserve">De transactie waarbinnen </w:t>
      </w:r>
      <w:hyperlink r:id="rId16" w:anchor="MessageTemplate" w:history="1">
        <w:r w:rsidRPr="0033116C">
          <w:rPr>
            <w:rFonts w:ascii="Corbel" w:eastAsia="Times New Roman" w:hAnsi="Corbel"/>
            <w:sz w:val="22"/>
          </w:rPr>
          <w:t>MessageTemplate</w:t>
        </w:r>
      </w:hyperlink>
      <w:r w:rsidRPr="0033116C">
        <w:rPr>
          <w:rFonts w:ascii="Corbel" w:eastAsia="Times New Roman" w:hAnsi="Corbel"/>
          <w:sz w:val="22"/>
        </w:rPr>
        <w:t>'s</w:t>
      </w:r>
      <w:r w:rsidR="00511556" w:rsidRPr="0033116C">
        <w:rPr>
          <w:rFonts w:ascii="Corbel" w:eastAsia="Times New Roman" w:hAnsi="Corbel"/>
          <w:sz w:val="22"/>
        </w:rPr>
        <w:t> [</w:t>
      </w:r>
      <w:r w:rsidR="00511556" w:rsidRPr="0033116C">
        <w:rPr>
          <w:rFonts w:ascii="Corbel" w:eastAsia="Times New Roman" w:hAnsi="Corbel"/>
          <w:sz w:val="22"/>
        </w:rPr>
        <w:fldChar w:fldCharType="begin"/>
      </w:r>
      <w:r w:rsidR="00511556" w:rsidRPr="0033116C">
        <w:rPr>
          <w:rFonts w:ascii="Corbel" w:eastAsia="Times New Roman" w:hAnsi="Corbel"/>
          <w:sz w:val="22"/>
        </w:rPr>
        <w:instrText xml:space="preserve"> REF _Ref299616648 \r \h </w:instrText>
      </w:r>
      <w:r w:rsidR="00771512" w:rsidRPr="0033116C">
        <w:rPr>
          <w:rFonts w:ascii="Corbel" w:eastAsia="Times New Roman" w:hAnsi="Corbel"/>
          <w:sz w:val="22"/>
        </w:rPr>
        <w:instrText xml:space="preserve"> \* MERGEFORMAT </w:instrText>
      </w:r>
      <w:r w:rsidR="00511556" w:rsidRPr="0033116C">
        <w:rPr>
          <w:rFonts w:ascii="Corbel" w:eastAsia="Times New Roman" w:hAnsi="Corbel"/>
          <w:sz w:val="22"/>
        </w:rPr>
      </w:r>
      <w:r w:rsidR="00511556" w:rsidRPr="0033116C">
        <w:rPr>
          <w:rFonts w:ascii="Corbel" w:eastAsia="Times New Roman" w:hAnsi="Corbel"/>
          <w:sz w:val="22"/>
        </w:rPr>
        <w:fldChar w:fldCharType="separate"/>
      </w:r>
      <w:r w:rsidR="00A012CD">
        <w:rPr>
          <w:rFonts w:ascii="Corbel" w:eastAsia="Times New Roman" w:hAnsi="Corbel"/>
          <w:sz w:val="22"/>
        </w:rPr>
        <w:t>1.6</w:t>
      </w:r>
      <w:r w:rsidR="00511556" w:rsidRPr="0033116C">
        <w:rPr>
          <w:rFonts w:ascii="Corbel" w:eastAsia="Times New Roman" w:hAnsi="Corbel"/>
          <w:sz w:val="22"/>
        </w:rPr>
        <w:fldChar w:fldCharType="end"/>
      </w:r>
      <w:r w:rsidR="00511556" w:rsidRPr="0033116C">
        <w:rPr>
          <w:rFonts w:ascii="Corbel" w:eastAsia="Times New Roman" w:hAnsi="Corbel"/>
          <w:sz w:val="22"/>
        </w:rPr>
        <w:t>]</w:t>
      </w:r>
      <w:r w:rsidRPr="0033116C">
        <w:rPr>
          <w:rFonts w:ascii="Corbel" w:eastAsia="Times New Roman" w:hAnsi="Corbel"/>
          <w:sz w:val="22"/>
        </w:rPr>
        <w:t xml:space="preserve"> (berichten) verstuurd kunnen worden teneinde een taak binnen een project uit te voeren. Simpel voorbeeld op berichtniveau: </w:t>
      </w:r>
    </w:p>
    <w:p w14:paraId="7DED094B" w14:textId="77777777" w:rsidR="007F4D97" w:rsidRPr="0033116C" w:rsidRDefault="007F4D97" w:rsidP="00790D40">
      <w:pPr>
        <w:spacing w:before="100" w:beforeAutospacing="1" w:after="100" w:afterAutospacing="1"/>
        <w:rPr>
          <w:rFonts w:ascii="Corbel" w:eastAsia="Times New Roman" w:hAnsi="Corbel"/>
          <w:sz w:val="22"/>
        </w:rPr>
      </w:pPr>
      <w:r w:rsidRPr="0033116C">
        <w:rPr>
          <w:rFonts w:ascii="Corbel" w:eastAsia="Times New Roman" w:hAnsi="Corbel"/>
          <w:sz w:val="22"/>
        </w:rPr>
        <w:br/>
      </w:r>
    </w:p>
    <w:p w14:paraId="7DED094C"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&lt;MenukaartVerkrijgenTransactie id="DeTransactie"&gt;</w:t>
      </w:r>
    </w:p>
    <w:p w14:paraId="7DED094D" w14:textId="77777777" w:rsidR="00472197" w:rsidRPr="00805082" w:rsidRDefault="00472197"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&lt;number&gt;001&lt;/number&gt;</w:t>
      </w:r>
    </w:p>
    <w:p w14:paraId="7DED094E"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&lt;name&gt;...&lt;/name&gt;</w:t>
      </w:r>
    </w:p>
    <w:p w14:paraId="7DED094F"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rPr>
        <w:t xml:space="preserve">  </w:t>
      </w:r>
      <w:r w:rsidRPr="00805082">
        <w:rPr>
          <w:rFonts w:ascii="Courier New" w:eastAsia="Times New Roman" w:hAnsi="Courier New" w:cs="Courier New"/>
          <w:kern w:val="0"/>
          <w:sz w:val="20"/>
          <w:szCs w:val="20"/>
          <w:lang w:val="en-US"/>
        </w:rPr>
        <w:t>&lt;description&gt;...&lt;/description&gt;</w:t>
      </w:r>
    </w:p>
    <w:p w14:paraId="7DED0950"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&lt;startDate&gt;20</w:t>
      </w:r>
      <w:r w:rsidR="00472197"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-01-23T00:00:00Z&lt;/startDate&gt;</w:t>
      </w:r>
    </w:p>
    <w:p w14:paraId="7DED0951"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&lt;endDate&gt;20</w:t>
      </w:r>
      <w:r w:rsidR="00472197"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-01-23T00:00:00Z&lt;/endDate&gt;</w:t>
      </w:r>
    </w:p>
    <w:p w14:paraId="7DED0952"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&lt;state&gt;active&lt;/state&gt;</w:t>
      </w:r>
    </w:p>
    <w:p w14:paraId="7DED0953"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&gt;20</w:t>
      </w:r>
      <w:r w:rsidR="00472197"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-01-23T00:00:00Z&lt;/date</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w:t>
      </w:r>
    </w:p>
    <w:p w14:paraId="7DED0954"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&gt;bapa&lt;/user</w:t>
      </w:r>
      <w:r w:rsidR="00FC2212" w:rsidRPr="00805082">
        <w:rPr>
          <w:rFonts w:ascii="Courier New" w:eastAsia="Times New Roman" w:hAnsi="Courier New" w:cs="Courier New"/>
          <w:kern w:val="0"/>
          <w:sz w:val="20"/>
          <w:szCs w:val="20"/>
          <w:lang w:val="en-US"/>
        </w:rPr>
        <w:t>LaMu</w:t>
      </w:r>
      <w:r w:rsidRPr="00805082">
        <w:rPr>
          <w:rFonts w:ascii="Courier New" w:eastAsia="Times New Roman" w:hAnsi="Courier New" w:cs="Courier New"/>
          <w:kern w:val="0"/>
          <w:sz w:val="20"/>
          <w:szCs w:val="20"/>
          <w:lang w:val="en-US"/>
        </w:rPr>
        <w:t>&gt;</w:t>
      </w:r>
    </w:p>
    <w:p w14:paraId="7DED0955"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&lt;initiator&gt;</w:t>
      </w:r>
    </w:p>
    <w:p w14:paraId="7DED0956"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&lt;PersonInRole id="..."&gt;</w:t>
      </w:r>
    </w:p>
    <w:p w14:paraId="7DED0957"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w:t>
      </w:r>
    </w:p>
    <w:p w14:paraId="7DED0958"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&lt;/PersonInRole&gt;</w:t>
      </w:r>
    </w:p>
    <w:p w14:paraId="7DED0959"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&lt;/initiator&gt;</w:t>
      </w:r>
    </w:p>
    <w:p w14:paraId="7DED095A"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&lt;executor&gt;</w:t>
      </w:r>
    </w:p>
    <w:p w14:paraId="7DED095B"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lang w:val="en-US"/>
        </w:rPr>
        <w:t xml:space="preserve">    </w:t>
      </w:r>
      <w:r w:rsidRPr="00805082">
        <w:rPr>
          <w:rFonts w:ascii="Courier New" w:eastAsia="Times New Roman" w:hAnsi="Courier New" w:cs="Courier New"/>
          <w:kern w:val="0"/>
          <w:sz w:val="20"/>
          <w:szCs w:val="20"/>
        </w:rPr>
        <w:t>&lt;PersonInRole id="..."&gt;</w:t>
      </w:r>
    </w:p>
    <w:p w14:paraId="7DED095C"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95D"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&lt;/PersonInRole&gt;</w:t>
      </w:r>
    </w:p>
    <w:p w14:paraId="7DED095E"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&lt;/executor&gt;</w:t>
      </w:r>
    </w:p>
    <w:p w14:paraId="7DED095F"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kern w:val="0"/>
          <w:sz w:val="20"/>
          <w:szCs w:val="20"/>
        </w:rPr>
        <w:t>&lt;/MenukaartVerkrijgenTransactie&gt;</w:t>
      </w:r>
    </w:p>
    <w:p w14:paraId="7DED0960" w14:textId="77777777" w:rsidR="00790D40" w:rsidRPr="0033116C" w:rsidRDefault="00790D40" w:rsidP="00790D40">
      <w:pPr>
        <w:rPr>
          <w:rFonts w:ascii="Corbel" w:eastAsia="Times New Roman" w:hAnsi="Corbel"/>
          <w:sz w:val="22"/>
        </w:rPr>
      </w:pPr>
    </w:p>
    <w:p w14:paraId="7DED0961" w14:textId="77777777" w:rsidR="00790D40" w:rsidRPr="0033116C" w:rsidRDefault="00790D40" w:rsidP="00486FF7">
      <w:pPr>
        <w:keepNext/>
        <w:spacing w:before="100" w:beforeAutospacing="1" w:after="100" w:afterAutospacing="1"/>
        <w:rPr>
          <w:rFonts w:ascii="Corbel" w:eastAsia="Times New Roman" w:hAnsi="Corbel"/>
          <w:sz w:val="22"/>
        </w:rPr>
      </w:pPr>
      <w:r w:rsidRPr="0033116C">
        <w:rPr>
          <w:rFonts w:ascii="Corbel" w:eastAsia="Times New Roman" w:hAnsi="Corbel"/>
          <w:sz w:val="22"/>
        </w:rPr>
        <w:t xml:space="preserve">Bijbehorend deel uit het raamwerk: </w:t>
      </w:r>
    </w:p>
    <w:p w14:paraId="7DED0962" w14:textId="77777777" w:rsidR="00790D40" w:rsidRPr="00805082" w:rsidRDefault="00790D40" w:rsidP="00486FF7">
      <w:pPr>
        <w:keepNext/>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&lt;TransactionType id="MenukaartVerkrijgenTransactie"&gt;</w:t>
      </w:r>
    </w:p>
    <w:p w14:paraId="7DED0963" w14:textId="77777777" w:rsidR="00BF678B"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&lt;description&gt;</w:t>
      </w:r>
    </w:p>
    <w:p w14:paraId="7DED0964" w14:textId="77777777" w:rsidR="00BF678B" w:rsidRPr="00805082" w:rsidRDefault="00BF678B"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lastRenderedPageBreak/>
        <w:t xml:space="preserve">    </w:t>
      </w:r>
      <w:r w:rsidR="00790D40" w:rsidRPr="00805082">
        <w:rPr>
          <w:rFonts w:ascii="Courier New" w:eastAsia="Times New Roman" w:hAnsi="Courier New" w:cs="Courier New"/>
          <w:kern w:val="0"/>
          <w:sz w:val="20"/>
          <w:szCs w:val="20"/>
        </w:rPr>
        <w:t>De transactie om te komen t</w:t>
      </w:r>
      <w:r w:rsidRPr="00805082">
        <w:rPr>
          <w:rFonts w:ascii="Courier New" w:eastAsia="Times New Roman" w:hAnsi="Courier New" w:cs="Courier New"/>
          <w:kern w:val="0"/>
          <w:sz w:val="20"/>
          <w:szCs w:val="20"/>
        </w:rPr>
        <w:t>ot het verkrijgen van de juiste</w:t>
      </w:r>
    </w:p>
    <w:p w14:paraId="7DED0965" w14:textId="77777777" w:rsidR="00790D40" w:rsidRPr="00805082" w:rsidRDefault="00BF678B"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rPr>
        <w:t xml:space="preserve">    </w:t>
      </w:r>
      <w:r w:rsidR="00790D40" w:rsidRPr="00805082">
        <w:rPr>
          <w:rFonts w:ascii="Courier New" w:eastAsia="Times New Roman" w:hAnsi="Courier New" w:cs="Courier New"/>
          <w:kern w:val="0"/>
          <w:sz w:val="20"/>
          <w:szCs w:val="20"/>
          <w:lang w:val="de-DE"/>
        </w:rPr>
        <w:t>menukaart&lt;/description&gt;</w:t>
      </w:r>
    </w:p>
    <w:p w14:paraId="7DED0966"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&lt;startDate&gt;20</w:t>
      </w:r>
      <w:r w:rsidR="00BF678B"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-01-23T00:00:00Z&lt;/startDate&gt;</w:t>
      </w:r>
    </w:p>
    <w:p w14:paraId="7DED0967"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de-DE"/>
        </w:rPr>
        <w:t xml:space="preserve">  </w:t>
      </w:r>
      <w:r w:rsidRPr="00805082">
        <w:rPr>
          <w:rFonts w:ascii="Courier New" w:eastAsia="Times New Roman" w:hAnsi="Courier New" w:cs="Courier New"/>
          <w:kern w:val="0"/>
          <w:sz w:val="20"/>
          <w:szCs w:val="20"/>
          <w:lang w:val="en-US"/>
        </w:rPr>
        <w:t>&lt;endDate&gt;20</w:t>
      </w:r>
      <w:r w:rsidR="00BF678B" w:rsidRPr="00805082">
        <w:rPr>
          <w:rFonts w:ascii="Courier New" w:eastAsia="Times New Roman" w:hAnsi="Courier New" w:cs="Courier New"/>
          <w:kern w:val="0"/>
          <w:sz w:val="20"/>
          <w:szCs w:val="20"/>
          <w:lang w:val="en-US"/>
        </w:rPr>
        <w:t>11</w:t>
      </w:r>
      <w:r w:rsidRPr="00805082">
        <w:rPr>
          <w:rFonts w:ascii="Courier New" w:eastAsia="Times New Roman" w:hAnsi="Courier New" w:cs="Courier New"/>
          <w:kern w:val="0"/>
          <w:sz w:val="20"/>
          <w:szCs w:val="20"/>
          <w:lang w:val="en-US"/>
        </w:rPr>
        <w:t>-12-31T00:00:00Z&lt;/endDate&gt;</w:t>
      </w:r>
    </w:p>
    <w:p w14:paraId="7DED0968"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&lt;state&gt;active&lt;/state&gt;</w:t>
      </w:r>
    </w:p>
    <w:p w14:paraId="7DED0969"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en-US"/>
        </w:rPr>
        <w:t xml:space="preserve">  </w:t>
      </w:r>
      <w:r w:rsidRPr="00805082">
        <w:rPr>
          <w:rFonts w:ascii="Courier New" w:eastAsia="Times New Roman" w:hAnsi="Courier New" w:cs="Courier New"/>
          <w:kern w:val="0"/>
          <w:sz w:val="20"/>
          <w:szCs w:val="20"/>
          <w:lang w:val="de-DE"/>
        </w:rPr>
        <w:t>&lt;date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&gt;20</w:t>
      </w:r>
      <w:r w:rsidR="00BF678B" w:rsidRPr="00805082">
        <w:rPr>
          <w:rFonts w:ascii="Courier New" w:eastAsia="Times New Roman" w:hAnsi="Courier New" w:cs="Courier New"/>
          <w:kern w:val="0"/>
          <w:sz w:val="20"/>
          <w:szCs w:val="20"/>
          <w:lang w:val="de-DE"/>
        </w:rPr>
        <w:t>11</w:t>
      </w:r>
      <w:r w:rsidRPr="00805082">
        <w:rPr>
          <w:rFonts w:ascii="Courier New" w:eastAsia="Times New Roman" w:hAnsi="Courier New" w:cs="Courier New"/>
          <w:kern w:val="0"/>
          <w:sz w:val="20"/>
          <w:szCs w:val="20"/>
          <w:lang w:val="de-DE"/>
        </w:rPr>
        <w:t>-01-23T00:00:00Z&lt;/date</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96A"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&gt;bapa&lt;/user</w:t>
      </w:r>
      <w:r w:rsidR="00FC2212" w:rsidRPr="00805082">
        <w:rPr>
          <w:rFonts w:ascii="Courier New" w:eastAsia="Times New Roman" w:hAnsi="Courier New" w:cs="Courier New"/>
          <w:kern w:val="0"/>
          <w:sz w:val="20"/>
          <w:szCs w:val="20"/>
          <w:lang w:val="de-DE"/>
        </w:rPr>
        <w:t>LaMu</w:t>
      </w:r>
      <w:r w:rsidRPr="00805082">
        <w:rPr>
          <w:rFonts w:ascii="Courier New" w:eastAsia="Times New Roman" w:hAnsi="Courier New" w:cs="Courier New"/>
          <w:kern w:val="0"/>
          <w:sz w:val="20"/>
          <w:szCs w:val="20"/>
          <w:lang w:val="de-DE"/>
        </w:rPr>
        <w:t>&gt;</w:t>
      </w:r>
    </w:p>
    <w:p w14:paraId="7DED096B"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de-DE"/>
        </w:rPr>
        <w:t xml:space="preserve">  </w:t>
      </w:r>
      <w:r w:rsidRPr="00805082">
        <w:rPr>
          <w:rFonts w:ascii="Courier New" w:eastAsia="Times New Roman" w:hAnsi="Courier New" w:cs="Courier New"/>
          <w:kern w:val="0"/>
          <w:sz w:val="20"/>
          <w:szCs w:val="20"/>
          <w:lang w:val="en-US"/>
        </w:rPr>
        <w:t>&lt;initiator&gt;</w:t>
      </w:r>
    </w:p>
    <w:p w14:paraId="7DED096C"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&lt;RoleTypeRef idref="Consument"/&gt;</w:t>
      </w:r>
    </w:p>
    <w:p w14:paraId="7DED096D"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&lt;/initiator&gt;</w:t>
      </w:r>
    </w:p>
    <w:p w14:paraId="7DED096E"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&lt;executor&gt;</w:t>
      </w:r>
    </w:p>
    <w:p w14:paraId="7DED096F"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&lt;RoleTypeRef idref="Werknemer"/&gt;</w:t>
      </w:r>
    </w:p>
    <w:p w14:paraId="7DED0970"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 xml:space="preserve">  &lt;/executor&gt;</w:t>
      </w:r>
    </w:p>
    <w:p w14:paraId="7DED0971" w14:textId="77777777" w:rsidR="00790D40" w:rsidRPr="00805082" w:rsidRDefault="00790D40" w:rsidP="00BF678B">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&lt;/TransactionType&gt;</w:t>
      </w:r>
    </w:p>
    <w:p w14:paraId="7DED0972" w14:textId="77777777" w:rsidR="00790D40" w:rsidRPr="0033116C" w:rsidRDefault="00F47DE1" w:rsidP="007F4D97">
      <w:pPr>
        <w:pStyle w:val="Kop1"/>
        <w:numPr>
          <w:ilvl w:val="0"/>
          <w:numId w:val="1"/>
        </w:numPr>
        <w:rPr>
          <w:rFonts w:ascii="Corbel" w:hAnsi="Corbel"/>
        </w:rPr>
      </w:pPr>
      <w:r w:rsidRPr="0033116C">
        <w:rPr>
          <w:rFonts w:ascii="Corbel" w:hAnsi="Corbel"/>
          <w:lang w:val="en-GB"/>
        </w:rPr>
        <w:br w:type="page"/>
      </w:r>
      <w:bookmarkStart w:id="236" w:name="_Toc307220244"/>
      <w:r w:rsidR="00790D40" w:rsidRPr="0033116C">
        <w:rPr>
          <w:rFonts w:ascii="Corbel" w:hAnsi="Corbel"/>
        </w:rPr>
        <w:lastRenderedPageBreak/>
        <w:t>Attributen</w:t>
      </w:r>
      <w:bookmarkEnd w:id="236"/>
      <w:r w:rsidR="00790D40" w:rsidRPr="0033116C">
        <w:rPr>
          <w:rFonts w:ascii="Corbel" w:hAnsi="Corbel"/>
        </w:rPr>
        <w:t xml:space="preserve"> </w:t>
      </w:r>
    </w:p>
    <w:p w14:paraId="7DED0973" w14:textId="77777777" w:rsidR="00790D40" w:rsidRPr="0033116C" w:rsidRDefault="00790D40" w:rsidP="007F4D97">
      <w:pPr>
        <w:pStyle w:val="Kop2"/>
        <w:numPr>
          <w:ilvl w:val="1"/>
          <w:numId w:val="6"/>
        </w:numPr>
        <w:rPr>
          <w:rFonts w:ascii="Corbel" w:hAnsi="Corbel"/>
          <w:lang w:val="en-US"/>
        </w:rPr>
      </w:pPr>
      <w:bookmarkStart w:id="237" w:name="_Ref299614982"/>
      <w:bookmarkStart w:id="238" w:name="_Toc307220245"/>
      <w:r w:rsidRPr="0033116C">
        <w:rPr>
          <w:rFonts w:ascii="Corbel" w:hAnsi="Corbel"/>
          <w:lang w:val="en-US"/>
        </w:rPr>
        <w:t>id</w:t>
      </w:r>
      <w:bookmarkEnd w:id="237"/>
      <w:bookmarkEnd w:id="238"/>
    </w:p>
    <w:p w14:paraId="7DED0974" w14:textId="77777777" w:rsidR="00486FF7"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Unieke code</w:t>
      </w:r>
      <w:r w:rsidR="00E853E4" w:rsidRPr="0033116C">
        <w:rPr>
          <w:rFonts w:ascii="Corbel" w:eastAsia="Times New Roman" w:hAnsi="Corbel"/>
          <w:sz w:val="22"/>
          <w:szCs w:val="22"/>
        </w:rPr>
        <w:t xml:space="preserve"> </w:t>
      </w:r>
      <w:r w:rsidR="00E853E4" w:rsidRPr="0033116C">
        <w:rPr>
          <w:rStyle w:val="Voetnootmarkering"/>
          <w:rFonts w:ascii="Corbel" w:hAnsi="Corbel"/>
          <w:sz w:val="22"/>
          <w:szCs w:val="22"/>
        </w:rPr>
        <w:footnoteReference w:id="1"/>
      </w:r>
      <w:r w:rsidRPr="0033116C">
        <w:rPr>
          <w:rFonts w:ascii="Corbel" w:eastAsia="Times New Roman" w:hAnsi="Corbel"/>
          <w:sz w:val="22"/>
          <w:szCs w:val="22"/>
        </w:rPr>
        <w:t xml:space="preserve"> welke een referentie naar d</w:t>
      </w:r>
      <w:r w:rsidR="00486FF7" w:rsidRPr="0033116C">
        <w:rPr>
          <w:rFonts w:ascii="Corbel" w:eastAsia="Times New Roman" w:hAnsi="Corbel"/>
          <w:sz w:val="22"/>
          <w:szCs w:val="22"/>
        </w:rPr>
        <w:t>eze</w:t>
      </w:r>
      <w:r w:rsidRPr="0033116C">
        <w:rPr>
          <w:rFonts w:ascii="Corbel" w:eastAsia="Times New Roman" w:hAnsi="Corbel"/>
          <w:sz w:val="22"/>
          <w:szCs w:val="22"/>
        </w:rPr>
        <w:t xml:space="preserve"> objectinstan</w:t>
      </w:r>
      <w:r w:rsidR="00486FF7" w:rsidRPr="0033116C">
        <w:rPr>
          <w:rFonts w:ascii="Corbel" w:eastAsia="Times New Roman" w:hAnsi="Corbel"/>
          <w:sz w:val="22"/>
          <w:szCs w:val="22"/>
        </w:rPr>
        <w:t>ti</w:t>
      </w:r>
      <w:r w:rsidRPr="0033116C">
        <w:rPr>
          <w:rFonts w:ascii="Corbel" w:eastAsia="Times New Roman" w:hAnsi="Corbel"/>
          <w:sz w:val="22"/>
          <w:szCs w:val="22"/>
        </w:rPr>
        <w:t xml:space="preserve">e binnen een bepaald bericht geeft. Deze referentie kan later weer gebruikt worden. </w:t>
      </w:r>
    </w:p>
    <w:p w14:paraId="7DED0975"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Voorbeeld op berichtniveau: Stuk XML binnen een bericht (definieert de organisatie TNO van het OrganisationType </w:t>
      </w:r>
      <w:r w:rsidRPr="0033116C">
        <w:rPr>
          <w:rFonts w:ascii="Corbel" w:eastAsia="Times New Roman" w:hAnsi="Corbel"/>
          <w:i/>
          <w:iCs/>
          <w:sz w:val="22"/>
          <w:szCs w:val="22"/>
        </w:rPr>
        <w:t>Onderzoeksinstelling</w:t>
      </w:r>
      <w:r w:rsidRPr="0033116C">
        <w:rPr>
          <w:rFonts w:ascii="Corbel" w:eastAsia="Times New Roman" w:hAnsi="Corbel"/>
          <w:sz w:val="22"/>
          <w:szCs w:val="22"/>
        </w:rPr>
        <w:t xml:space="preserve">): </w:t>
      </w:r>
    </w:p>
    <w:p w14:paraId="7DED0976" w14:textId="77777777" w:rsidR="00790D40" w:rsidRPr="00805082" w:rsidRDefault="00790D40" w:rsidP="00486FF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&lt;Onderzoeksinstelling id="TNO"&gt;</w:t>
      </w:r>
    </w:p>
    <w:p w14:paraId="7DED0977" w14:textId="77777777" w:rsidR="00790D40" w:rsidRPr="00805082" w:rsidRDefault="00790D40" w:rsidP="00486FF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978" w14:textId="77777777" w:rsidR="00790D40" w:rsidRPr="00805082" w:rsidRDefault="00790D40" w:rsidP="00486FF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&lt;/Onderzoeksinstelling&gt;</w:t>
      </w:r>
    </w:p>
    <w:p w14:paraId="7DED0979"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Het volgende stuk XML binnen ditzelfde bericht kan nu refereren aan TNO: </w:t>
      </w:r>
    </w:p>
    <w:p w14:paraId="7DED097A" w14:textId="77777777" w:rsidR="00790D40" w:rsidRPr="00805082" w:rsidRDefault="00790D40" w:rsidP="00486FF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kern w:val="0"/>
          <w:sz w:val="20"/>
          <w:szCs w:val="20"/>
        </w:rPr>
        <w:t>&lt;OnderzoeksinstellingRef idref="TNO"/&gt;</w:t>
      </w:r>
    </w:p>
    <w:p w14:paraId="7DED097B" w14:textId="77777777" w:rsidR="007F4D97" w:rsidRPr="0033116C" w:rsidRDefault="007F4D97" w:rsidP="007F4D97">
      <w:pPr>
        <w:rPr>
          <w:rFonts w:ascii="Corbel" w:hAnsi="Corbel"/>
        </w:rPr>
      </w:pPr>
    </w:p>
    <w:p w14:paraId="7DED097C" w14:textId="77777777" w:rsidR="007F4D97" w:rsidRPr="0033116C" w:rsidRDefault="007F4D97" w:rsidP="007F4D97">
      <w:pPr>
        <w:rPr>
          <w:rFonts w:ascii="Corbel" w:hAnsi="Corbel"/>
        </w:rPr>
      </w:pPr>
    </w:p>
    <w:p w14:paraId="7DED097D" w14:textId="77777777" w:rsidR="007F4D97" w:rsidRPr="0033116C" w:rsidRDefault="007F4D97" w:rsidP="007F4D97">
      <w:pPr>
        <w:rPr>
          <w:rFonts w:ascii="Corbel" w:hAnsi="Corbel"/>
        </w:rPr>
      </w:pPr>
    </w:p>
    <w:p w14:paraId="7DED097E" w14:textId="77777777" w:rsidR="00790D40" w:rsidRPr="0033116C" w:rsidRDefault="00F47DE1" w:rsidP="007F4D97">
      <w:pPr>
        <w:pStyle w:val="Kop1"/>
        <w:numPr>
          <w:ilvl w:val="0"/>
          <w:numId w:val="1"/>
        </w:numPr>
        <w:rPr>
          <w:rFonts w:ascii="Corbel" w:hAnsi="Corbel"/>
        </w:rPr>
      </w:pPr>
      <w:r w:rsidRPr="0033116C">
        <w:rPr>
          <w:rFonts w:ascii="Corbel" w:hAnsi="Corbel"/>
        </w:rPr>
        <w:br w:type="page"/>
      </w:r>
      <w:bookmarkStart w:id="239" w:name="_Toc307220246"/>
      <w:r w:rsidR="00790D40" w:rsidRPr="0033116C">
        <w:rPr>
          <w:rFonts w:ascii="Corbel" w:hAnsi="Corbel"/>
        </w:rPr>
        <w:lastRenderedPageBreak/>
        <w:t>Elementen</w:t>
      </w:r>
      <w:bookmarkEnd w:id="239"/>
      <w:r w:rsidR="00790D40" w:rsidRPr="0033116C">
        <w:rPr>
          <w:rFonts w:ascii="Corbel" w:hAnsi="Corbel"/>
        </w:rPr>
        <w:t xml:space="preserve"> </w:t>
      </w:r>
    </w:p>
    <w:p w14:paraId="7DED097F" w14:textId="77777777" w:rsidR="00396C37" w:rsidRPr="0033116C" w:rsidRDefault="00396C37" w:rsidP="007F4D97">
      <w:pPr>
        <w:pStyle w:val="Kop2"/>
        <w:numPr>
          <w:ilvl w:val="1"/>
          <w:numId w:val="1"/>
        </w:numPr>
        <w:rPr>
          <w:rFonts w:ascii="Corbel" w:hAnsi="Corbel"/>
        </w:rPr>
      </w:pPr>
      <w:bookmarkStart w:id="240" w:name="_Ref299627824"/>
      <w:bookmarkStart w:id="241" w:name="_Toc307220247"/>
      <w:r w:rsidRPr="0033116C">
        <w:rPr>
          <w:rFonts w:ascii="Corbel" w:hAnsi="Corbel"/>
        </w:rPr>
        <w:t>abbreviation</w:t>
      </w:r>
      <w:bookmarkEnd w:id="240"/>
      <w:bookmarkEnd w:id="241"/>
    </w:p>
    <w:p w14:paraId="7DED0980" w14:textId="77777777" w:rsidR="00396C37" w:rsidRPr="00805082" w:rsidRDefault="001C50B7"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abbreviation: STRING;</w:t>
      </w:r>
    </w:p>
    <w:p w14:paraId="7DED0981" w14:textId="77777777" w:rsidR="001C50B7" w:rsidRPr="0033116C" w:rsidRDefault="001C50B7" w:rsidP="001C50B7">
      <w:pPr>
        <w:rPr>
          <w:rFonts w:ascii="Corbel" w:hAnsi="Corbel"/>
          <w:sz w:val="22"/>
          <w:szCs w:val="22"/>
        </w:rPr>
      </w:pPr>
      <w:r w:rsidRPr="0033116C">
        <w:rPr>
          <w:rFonts w:ascii="Corbel" w:hAnsi="Corbel"/>
          <w:sz w:val="22"/>
          <w:szCs w:val="22"/>
        </w:rPr>
        <w:t>Afkorting van de organisatienaam. Wordt o.a. gebruikt als prefix bij transactie identificatie.</w:t>
      </w:r>
    </w:p>
    <w:p w14:paraId="7DED0982" w14:textId="77777777" w:rsidR="00790D40" w:rsidRPr="0033116C" w:rsidRDefault="00790D40" w:rsidP="007F4D97">
      <w:pPr>
        <w:pStyle w:val="Kop2"/>
        <w:numPr>
          <w:ilvl w:val="1"/>
          <w:numId w:val="1"/>
        </w:numPr>
        <w:rPr>
          <w:rFonts w:ascii="Corbel" w:hAnsi="Corbel"/>
          <w:lang w:val="en-US"/>
        </w:rPr>
      </w:pPr>
      <w:bookmarkStart w:id="242" w:name="_Ref299629035"/>
      <w:bookmarkStart w:id="243" w:name="_Toc307220248"/>
      <w:r w:rsidRPr="0033116C">
        <w:rPr>
          <w:rFonts w:ascii="Corbel" w:hAnsi="Corbel"/>
          <w:lang w:val="en-US"/>
        </w:rPr>
        <w:t>category</w:t>
      </w:r>
      <w:bookmarkEnd w:id="242"/>
      <w:bookmarkEnd w:id="243"/>
      <w:r w:rsidRPr="0033116C">
        <w:rPr>
          <w:rFonts w:ascii="Corbel" w:hAnsi="Corbel"/>
          <w:lang w:val="en-US"/>
        </w:rPr>
        <w:t xml:space="preserve"> </w:t>
      </w:r>
    </w:p>
    <w:p w14:paraId="7DED0983" w14:textId="77777777" w:rsidR="001C50B7" w:rsidRPr="00805082" w:rsidRDefault="001C50B7"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category : OPTIONAL STRING;</w:t>
      </w:r>
    </w:p>
    <w:p w14:paraId="7DED0984" w14:textId="77777777" w:rsidR="001C50B7"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Cate</w:t>
      </w:r>
      <w:r w:rsidR="001C50B7" w:rsidRPr="0033116C">
        <w:rPr>
          <w:rFonts w:ascii="Corbel" w:eastAsia="Times New Roman" w:hAnsi="Corbel"/>
          <w:sz w:val="22"/>
          <w:szCs w:val="22"/>
        </w:rPr>
        <w:t>gorie waar deze objectinstant</w:t>
      </w:r>
      <w:r w:rsidRPr="0033116C">
        <w:rPr>
          <w:rFonts w:ascii="Corbel" w:eastAsia="Times New Roman" w:hAnsi="Corbel"/>
          <w:sz w:val="22"/>
          <w:szCs w:val="22"/>
        </w:rPr>
        <w:t xml:space="preserve">ie toe behoort (dit is een standaard string veld zonder restricties). </w:t>
      </w:r>
    </w:p>
    <w:p w14:paraId="7DED0985"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Voorbeeld op berichtniveau: </w:t>
      </w:r>
    </w:p>
    <w:p w14:paraId="7DED0986" w14:textId="77777777" w:rsidR="00790D40" w:rsidRPr="0080508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 id="..."&gt;</w:t>
      </w:r>
    </w:p>
    <w:p w14:paraId="7DED0987" w14:textId="77777777" w:rsidR="00790D40" w:rsidRPr="0080508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988" w14:textId="77777777" w:rsidR="00790D40" w:rsidRPr="0080508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&lt;category&gt;Omdat dit een standaard string veld is mag ik bijvoorbeeld deze tekst als categorie invullen&lt;/category&gt;</w:t>
      </w:r>
    </w:p>
    <w:p w14:paraId="7DED0989" w14:textId="77777777" w:rsidR="00790D40" w:rsidRPr="0080508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98A" w14:textId="77777777" w:rsidR="00790D40" w:rsidRPr="0080508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kern w:val="0"/>
          <w:sz w:val="20"/>
          <w:szCs w:val="20"/>
        </w:rPr>
        <w:t>&lt;/...&gt;</w:t>
      </w:r>
      <w:bookmarkStart w:id="244" w:name="creationDate"/>
      <w:bookmarkEnd w:id="244"/>
    </w:p>
    <w:p w14:paraId="7DED098B" w14:textId="77777777" w:rsidR="00790D40" w:rsidRPr="0033116C" w:rsidRDefault="00790D40" w:rsidP="007F4D97">
      <w:pPr>
        <w:pStyle w:val="Kop2"/>
        <w:numPr>
          <w:ilvl w:val="1"/>
          <w:numId w:val="1"/>
        </w:numPr>
        <w:rPr>
          <w:rFonts w:ascii="Corbel" w:hAnsi="Corbel"/>
          <w:lang w:val="en-US"/>
        </w:rPr>
      </w:pPr>
      <w:bookmarkStart w:id="245" w:name="_Ref299615363"/>
      <w:bookmarkStart w:id="246" w:name="_Toc307220249"/>
      <w:r w:rsidRPr="0033116C">
        <w:rPr>
          <w:rFonts w:ascii="Corbel" w:hAnsi="Corbel"/>
          <w:lang w:val="en-US"/>
        </w:rPr>
        <w:t>creationDate</w:t>
      </w:r>
      <w:bookmarkEnd w:id="245"/>
      <w:bookmarkEnd w:id="246"/>
      <w:r w:rsidRPr="0033116C">
        <w:rPr>
          <w:rFonts w:ascii="Corbel" w:hAnsi="Corbel"/>
          <w:lang w:val="en-US"/>
        </w:rPr>
        <w:t xml:space="preserve"> </w:t>
      </w:r>
    </w:p>
    <w:p w14:paraId="7DED098C" w14:textId="77777777" w:rsidR="008F155C" w:rsidRPr="00805082" w:rsidRDefault="008F155C" w:rsidP="008F155C">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creationDate : DATETIME;</w:t>
      </w:r>
    </w:p>
    <w:p w14:paraId="7DED098D" w14:textId="77777777" w:rsidR="001C50B7"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Datum van aanmaak van specifieke objectinstan</w:t>
      </w:r>
      <w:r w:rsidR="001C50B7" w:rsidRPr="0033116C">
        <w:rPr>
          <w:rFonts w:ascii="Corbel" w:eastAsia="Times New Roman" w:hAnsi="Corbel"/>
          <w:sz w:val="22"/>
          <w:szCs w:val="22"/>
        </w:rPr>
        <w:t>tie in dit bericht.</w:t>
      </w:r>
    </w:p>
    <w:p w14:paraId="7DED098E"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Voorbeeld op berichtniveau: </w:t>
      </w:r>
    </w:p>
    <w:p w14:paraId="7DED098F" w14:textId="77777777" w:rsidR="00790D40" w:rsidRPr="0080508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 id="..."&gt;</w:t>
      </w:r>
    </w:p>
    <w:p w14:paraId="7DED0990" w14:textId="77777777" w:rsidR="00790D40" w:rsidRPr="0080508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991" w14:textId="77777777" w:rsidR="00790D40" w:rsidRPr="0080508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&lt;creationDate&gt;20</w:t>
      </w:r>
      <w:r w:rsidR="00975E3B" w:rsidRPr="00805082">
        <w:rPr>
          <w:rFonts w:ascii="Courier New" w:eastAsia="Times New Roman" w:hAnsi="Courier New" w:cs="Courier New"/>
          <w:kern w:val="0"/>
          <w:sz w:val="20"/>
          <w:szCs w:val="20"/>
        </w:rPr>
        <w:t>10</w:t>
      </w:r>
      <w:r w:rsidRPr="00805082">
        <w:rPr>
          <w:rFonts w:ascii="Courier New" w:eastAsia="Times New Roman" w:hAnsi="Courier New" w:cs="Courier New"/>
          <w:kern w:val="0"/>
          <w:sz w:val="20"/>
          <w:szCs w:val="20"/>
        </w:rPr>
        <w:t>-12-03T00:00:00Z&lt;/creationDate&gt;</w:t>
      </w:r>
    </w:p>
    <w:p w14:paraId="7DED0992" w14:textId="77777777" w:rsidR="00790D40" w:rsidRPr="0080508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993" w14:textId="60CAD74B" w:rsidR="00B17508" w:rsidRPr="00805082" w:rsidDel="00A741C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del w:id="247" w:author="Willems, P.H. (Peter)" w:date="2019-03-26T12:03:00Z"/>
          <w:rFonts w:ascii="Courier New" w:eastAsia="Times New Roman" w:hAnsi="Courier New" w:cs="Courier New"/>
          <w:sz w:val="20"/>
          <w:szCs w:val="20"/>
        </w:rPr>
      </w:pPr>
      <w:r w:rsidRPr="00805082">
        <w:rPr>
          <w:rFonts w:ascii="Courier New" w:eastAsia="Times New Roman" w:hAnsi="Courier New" w:cs="Courier New"/>
          <w:kern w:val="0"/>
          <w:sz w:val="20"/>
          <w:szCs w:val="20"/>
        </w:rPr>
        <w:t>&lt;/...&gt;</w:t>
      </w:r>
    </w:p>
    <w:p w14:paraId="7DED0994" w14:textId="77777777" w:rsidR="00790D40" w:rsidRPr="0033116C" w:rsidRDefault="00790D40">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rbel" w:hAnsi="Corbel"/>
          <w:lang w:val="en-US"/>
        </w:rPr>
        <w:pPrChange w:id="248" w:author="Willems, P.H. (Peter)" w:date="2019-03-26T12:03:00Z">
          <w:pPr>
            <w:pStyle w:val="Kop2"/>
            <w:numPr>
              <w:ilvl w:val="1"/>
              <w:numId w:val="1"/>
            </w:numPr>
            <w:ind w:left="576" w:hanging="576"/>
          </w:pPr>
        </w:pPrChange>
      </w:pPr>
      <w:bookmarkStart w:id="249" w:name="_Ref299615427"/>
      <w:bookmarkStart w:id="250" w:name="_Toc307220250"/>
      <w:r w:rsidRPr="0033116C">
        <w:rPr>
          <w:rFonts w:ascii="Corbel" w:hAnsi="Corbel"/>
          <w:lang w:val="en-US"/>
        </w:rPr>
        <w:t>date</w:t>
      </w:r>
      <w:bookmarkEnd w:id="249"/>
      <w:r w:rsidR="00FC2212" w:rsidRPr="0033116C">
        <w:rPr>
          <w:rFonts w:ascii="Corbel" w:hAnsi="Corbel"/>
          <w:lang w:val="en-US"/>
        </w:rPr>
        <w:t>LaMu</w:t>
      </w:r>
      <w:bookmarkEnd w:id="250"/>
      <w:r w:rsidRPr="0033116C">
        <w:rPr>
          <w:rFonts w:ascii="Corbel" w:hAnsi="Corbel"/>
          <w:lang w:val="en-US"/>
        </w:rPr>
        <w:t xml:space="preserve"> </w:t>
      </w:r>
    </w:p>
    <w:p w14:paraId="7DED0995" w14:textId="77777777" w:rsidR="008F155C" w:rsidRPr="00805082" w:rsidRDefault="008F155C" w:rsidP="008F155C">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date</w:t>
      </w:r>
      <w:r w:rsidR="00FC2212" w:rsidRPr="00805082">
        <w:rPr>
          <w:rFonts w:ascii="Courier New" w:eastAsia="Times New Roman" w:hAnsi="Courier New" w:cs="Courier New"/>
          <w:kern w:val="0"/>
          <w:sz w:val="20"/>
          <w:szCs w:val="20"/>
        </w:rPr>
        <w:t>LaMu</w:t>
      </w:r>
      <w:r w:rsidRPr="00805082">
        <w:rPr>
          <w:rFonts w:ascii="Courier New" w:eastAsia="Times New Roman" w:hAnsi="Courier New" w:cs="Courier New"/>
          <w:kern w:val="0"/>
          <w:sz w:val="20"/>
          <w:szCs w:val="20"/>
        </w:rPr>
        <w:t xml:space="preserve"> : </w:t>
      </w:r>
      <w:r w:rsidR="00925686" w:rsidRPr="00805082">
        <w:rPr>
          <w:rFonts w:ascii="Courier New" w:eastAsia="Times New Roman" w:hAnsi="Courier New" w:cs="Courier New"/>
          <w:kern w:val="0"/>
          <w:sz w:val="20"/>
          <w:szCs w:val="20"/>
        </w:rPr>
        <w:t xml:space="preserve">OPTIONAL </w:t>
      </w:r>
      <w:r w:rsidRPr="00805082">
        <w:rPr>
          <w:rFonts w:ascii="Courier New" w:eastAsia="Times New Roman" w:hAnsi="Courier New" w:cs="Courier New"/>
          <w:kern w:val="0"/>
          <w:sz w:val="20"/>
          <w:szCs w:val="20"/>
        </w:rPr>
        <w:t>DATETIME;</w:t>
      </w:r>
    </w:p>
    <w:p w14:paraId="7DED0996" w14:textId="77777777" w:rsidR="001C50B7"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Datum van het aanmaken van deze </w:t>
      </w:r>
      <w:r w:rsidR="001C50B7" w:rsidRPr="0033116C">
        <w:rPr>
          <w:rFonts w:ascii="Corbel" w:eastAsia="Times New Roman" w:hAnsi="Corbel"/>
          <w:sz w:val="22"/>
          <w:szCs w:val="22"/>
        </w:rPr>
        <w:t>objectinstantie, c.q. de laatste aanpassing.</w:t>
      </w:r>
    </w:p>
    <w:p w14:paraId="7DED0997"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Voorbeeld op berichtniveau: </w:t>
      </w:r>
    </w:p>
    <w:p w14:paraId="7DED0998" w14:textId="77777777" w:rsidR="00790D40" w:rsidRPr="0080508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 id="..."&gt;</w:t>
      </w:r>
    </w:p>
    <w:p w14:paraId="7DED0999" w14:textId="77777777" w:rsidR="00790D40" w:rsidRPr="0080508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99A" w14:textId="77777777" w:rsidR="00790D40" w:rsidRPr="0080508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&lt;date</w:t>
      </w:r>
      <w:r w:rsidR="00FC2212" w:rsidRPr="00805082">
        <w:rPr>
          <w:rFonts w:ascii="Courier New" w:eastAsia="Times New Roman" w:hAnsi="Courier New" w:cs="Courier New"/>
          <w:kern w:val="0"/>
          <w:sz w:val="20"/>
          <w:szCs w:val="20"/>
        </w:rPr>
        <w:t>LaMu</w:t>
      </w:r>
      <w:r w:rsidRPr="00805082">
        <w:rPr>
          <w:rFonts w:ascii="Courier New" w:eastAsia="Times New Roman" w:hAnsi="Courier New" w:cs="Courier New"/>
          <w:kern w:val="0"/>
          <w:sz w:val="20"/>
          <w:szCs w:val="20"/>
        </w:rPr>
        <w:t>&gt;20</w:t>
      </w:r>
      <w:r w:rsidR="00975E3B" w:rsidRPr="00805082">
        <w:rPr>
          <w:rFonts w:ascii="Courier New" w:eastAsia="Times New Roman" w:hAnsi="Courier New" w:cs="Courier New"/>
          <w:kern w:val="0"/>
          <w:sz w:val="20"/>
          <w:szCs w:val="20"/>
        </w:rPr>
        <w:t>10</w:t>
      </w:r>
      <w:r w:rsidRPr="00805082">
        <w:rPr>
          <w:rFonts w:ascii="Courier New" w:eastAsia="Times New Roman" w:hAnsi="Courier New" w:cs="Courier New"/>
          <w:kern w:val="0"/>
          <w:sz w:val="20"/>
          <w:szCs w:val="20"/>
        </w:rPr>
        <w:t>-12-03T00:00:00Z&lt;/date</w:t>
      </w:r>
      <w:r w:rsidR="00FC2212" w:rsidRPr="00805082">
        <w:rPr>
          <w:rFonts w:ascii="Courier New" w:eastAsia="Times New Roman" w:hAnsi="Courier New" w:cs="Courier New"/>
          <w:kern w:val="0"/>
          <w:sz w:val="20"/>
          <w:szCs w:val="20"/>
        </w:rPr>
        <w:t>LaMu</w:t>
      </w:r>
      <w:r w:rsidRPr="00805082">
        <w:rPr>
          <w:rFonts w:ascii="Courier New" w:eastAsia="Times New Roman" w:hAnsi="Courier New" w:cs="Courier New"/>
          <w:kern w:val="0"/>
          <w:sz w:val="20"/>
          <w:szCs w:val="20"/>
        </w:rPr>
        <w:t>&gt;</w:t>
      </w:r>
    </w:p>
    <w:p w14:paraId="7DED099B" w14:textId="77777777" w:rsidR="00790D40" w:rsidRPr="0080508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99C" w14:textId="77777777" w:rsidR="00B17508" w:rsidRPr="0080508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&lt;/...&gt;</w:t>
      </w:r>
    </w:p>
    <w:p w14:paraId="7DED099D" w14:textId="77777777" w:rsidR="00790D40" w:rsidRPr="0033116C" w:rsidRDefault="00790D40" w:rsidP="007F4D97">
      <w:pPr>
        <w:pStyle w:val="Kop2"/>
        <w:numPr>
          <w:ilvl w:val="1"/>
          <w:numId w:val="1"/>
        </w:numPr>
        <w:rPr>
          <w:rFonts w:ascii="Corbel" w:hAnsi="Corbel"/>
          <w:lang w:val="en-US"/>
        </w:rPr>
      </w:pPr>
      <w:bookmarkStart w:id="251" w:name="dateReached"/>
      <w:bookmarkStart w:id="252" w:name="_Ref299624696"/>
      <w:bookmarkStart w:id="253" w:name="_Toc307220251"/>
      <w:bookmarkEnd w:id="251"/>
      <w:r w:rsidRPr="0033116C">
        <w:rPr>
          <w:rFonts w:ascii="Corbel" w:hAnsi="Corbel"/>
          <w:lang w:val="en-US"/>
        </w:rPr>
        <w:lastRenderedPageBreak/>
        <w:t>dateReached</w:t>
      </w:r>
      <w:bookmarkEnd w:id="252"/>
      <w:bookmarkEnd w:id="253"/>
      <w:r w:rsidRPr="0033116C">
        <w:rPr>
          <w:rFonts w:ascii="Corbel" w:hAnsi="Corbel"/>
          <w:lang w:val="en-US"/>
        </w:rPr>
        <w:t xml:space="preserve"> </w:t>
      </w:r>
    </w:p>
    <w:p w14:paraId="7DED099E" w14:textId="77777777" w:rsidR="008F155C" w:rsidRPr="00805082" w:rsidRDefault="008F155C" w:rsidP="008F155C">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rPr>
      </w:pPr>
      <w:r w:rsidRPr="00805082">
        <w:rPr>
          <w:rFonts w:ascii="Courier New" w:eastAsia="Times New Roman" w:hAnsi="Courier New" w:cs="Courier New"/>
          <w:kern w:val="0"/>
          <w:sz w:val="20"/>
          <w:szCs w:val="20"/>
        </w:rPr>
        <w:t>dateReached : DATETIME;</w:t>
      </w:r>
    </w:p>
    <w:p w14:paraId="7DED099F" w14:textId="77777777" w:rsidR="001C50B7"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Datum ... </w:t>
      </w:r>
    </w:p>
    <w:p w14:paraId="7DED09A0" w14:textId="77777777" w:rsidR="00790D40" w:rsidRPr="0033116C" w:rsidRDefault="00790D40" w:rsidP="001C50B7">
      <w:pPr>
        <w:keepNext/>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Voorbeeld op berichtniveau: </w:t>
      </w:r>
    </w:p>
    <w:p w14:paraId="7DED09A1" w14:textId="77777777" w:rsidR="00790D40" w:rsidRPr="00805082" w:rsidRDefault="00790D40" w:rsidP="001C50B7">
      <w:pPr>
        <w:keepNext/>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 id="..."&gt;</w:t>
      </w:r>
    </w:p>
    <w:p w14:paraId="7DED09A2" w14:textId="77777777" w:rsidR="00790D40" w:rsidRPr="0080508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9A3" w14:textId="77777777" w:rsidR="00790D40" w:rsidRPr="0080508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&lt;dateReached&gt;2008-02-04T00:00:00Z&lt;/dateReached&gt;</w:t>
      </w:r>
    </w:p>
    <w:p w14:paraId="7DED09A4" w14:textId="77777777" w:rsidR="00790D40" w:rsidRPr="0080508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9A5" w14:textId="77777777" w:rsidR="00B17508" w:rsidRPr="0080508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&lt;/...&gt;</w:t>
      </w:r>
    </w:p>
    <w:p w14:paraId="7DED09A6" w14:textId="77777777" w:rsidR="00790D40" w:rsidRPr="0033116C" w:rsidRDefault="00790D40" w:rsidP="007F4D97">
      <w:pPr>
        <w:pStyle w:val="Kop2"/>
        <w:numPr>
          <w:ilvl w:val="1"/>
          <w:numId w:val="1"/>
        </w:numPr>
        <w:rPr>
          <w:rFonts w:ascii="Corbel" w:hAnsi="Corbel"/>
          <w:lang w:val="en-US"/>
        </w:rPr>
      </w:pPr>
      <w:bookmarkStart w:id="254" w:name="dateRead"/>
      <w:bookmarkStart w:id="255" w:name="_Ref299622602"/>
      <w:bookmarkStart w:id="256" w:name="_Toc307220252"/>
      <w:bookmarkEnd w:id="254"/>
      <w:r w:rsidRPr="0033116C">
        <w:rPr>
          <w:rFonts w:ascii="Corbel" w:hAnsi="Corbel"/>
          <w:lang w:val="en-US"/>
        </w:rPr>
        <w:t>dateRead</w:t>
      </w:r>
      <w:bookmarkEnd w:id="255"/>
      <w:bookmarkEnd w:id="256"/>
      <w:r w:rsidRPr="0033116C">
        <w:rPr>
          <w:rFonts w:ascii="Corbel" w:hAnsi="Corbel"/>
          <w:lang w:val="en-US"/>
        </w:rPr>
        <w:t xml:space="preserve"> </w:t>
      </w:r>
    </w:p>
    <w:p w14:paraId="7DED09A7" w14:textId="77777777" w:rsidR="008F155C" w:rsidRPr="00805082" w:rsidRDefault="008F155C" w:rsidP="008F155C">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dateRead : </w:t>
      </w:r>
      <w:r w:rsidR="00925686" w:rsidRPr="00805082">
        <w:rPr>
          <w:rFonts w:ascii="Courier New" w:eastAsia="Times New Roman" w:hAnsi="Courier New" w:cs="Courier New"/>
          <w:kern w:val="0"/>
          <w:sz w:val="20"/>
          <w:szCs w:val="20"/>
        </w:rPr>
        <w:t xml:space="preserve">OPTIONAL </w:t>
      </w:r>
      <w:r w:rsidRPr="00805082">
        <w:rPr>
          <w:rFonts w:ascii="Courier New" w:eastAsia="Times New Roman" w:hAnsi="Courier New" w:cs="Courier New"/>
          <w:kern w:val="0"/>
          <w:sz w:val="20"/>
          <w:szCs w:val="20"/>
        </w:rPr>
        <w:t>DATETIME;</w:t>
      </w:r>
    </w:p>
    <w:p w14:paraId="7DED09A8" w14:textId="77777777" w:rsidR="001C50B7"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De da</w:t>
      </w:r>
      <w:r w:rsidR="001C50B7" w:rsidRPr="0033116C">
        <w:rPr>
          <w:rFonts w:ascii="Corbel" w:eastAsia="Times New Roman" w:hAnsi="Corbel"/>
          <w:sz w:val="22"/>
          <w:szCs w:val="22"/>
        </w:rPr>
        <w:t>tum dat dit bericht is gelezen.</w:t>
      </w:r>
    </w:p>
    <w:p w14:paraId="7DED09A9"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Voorbeeld op berichtniveau: </w:t>
      </w:r>
    </w:p>
    <w:p w14:paraId="7DED09AA" w14:textId="77777777" w:rsidR="00790D40" w:rsidRPr="0080508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 id="..."&gt;</w:t>
      </w:r>
    </w:p>
    <w:p w14:paraId="7DED09AB" w14:textId="77777777" w:rsidR="00790D40" w:rsidRPr="0080508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9AC" w14:textId="77777777" w:rsidR="00790D40" w:rsidRPr="0080508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&lt;dateRead&gt;20</w:t>
      </w:r>
      <w:r w:rsidR="001C50B7" w:rsidRPr="00805082">
        <w:rPr>
          <w:rFonts w:ascii="Courier New" w:eastAsia="Times New Roman" w:hAnsi="Courier New" w:cs="Courier New"/>
          <w:kern w:val="0"/>
          <w:sz w:val="20"/>
          <w:szCs w:val="20"/>
        </w:rPr>
        <w:t>10</w:t>
      </w:r>
      <w:r w:rsidRPr="00805082">
        <w:rPr>
          <w:rFonts w:ascii="Courier New" w:eastAsia="Times New Roman" w:hAnsi="Courier New" w:cs="Courier New"/>
          <w:kern w:val="0"/>
          <w:sz w:val="20"/>
          <w:szCs w:val="20"/>
        </w:rPr>
        <w:t>-12-03T00:00:00Z&lt;/dateRead&gt;</w:t>
      </w:r>
    </w:p>
    <w:p w14:paraId="7DED09AD" w14:textId="77777777" w:rsidR="00790D40" w:rsidRPr="0080508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9AE" w14:textId="77777777" w:rsidR="00B17508" w:rsidRPr="00805082" w:rsidRDefault="00790D40" w:rsidP="001C50B7">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&lt;/...&gt;</w:t>
      </w:r>
    </w:p>
    <w:p w14:paraId="7DED09AF" w14:textId="77777777" w:rsidR="00790D40" w:rsidRPr="0033116C" w:rsidRDefault="00790D40" w:rsidP="007F4D97">
      <w:pPr>
        <w:pStyle w:val="Kop2"/>
        <w:numPr>
          <w:ilvl w:val="1"/>
          <w:numId w:val="1"/>
        </w:numPr>
        <w:rPr>
          <w:rFonts w:ascii="Corbel" w:hAnsi="Corbel"/>
          <w:lang w:val="en-US"/>
        </w:rPr>
      </w:pPr>
      <w:bookmarkStart w:id="257" w:name="dateSend"/>
      <w:bookmarkStart w:id="258" w:name="_Ref299622579"/>
      <w:bookmarkStart w:id="259" w:name="_Toc307220253"/>
      <w:bookmarkEnd w:id="257"/>
      <w:r w:rsidRPr="0033116C">
        <w:rPr>
          <w:rFonts w:ascii="Corbel" w:hAnsi="Corbel"/>
          <w:lang w:val="en-US"/>
        </w:rPr>
        <w:t>dateSend</w:t>
      </w:r>
      <w:bookmarkEnd w:id="258"/>
      <w:bookmarkEnd w:id="259"/>
      <w:r w:rsidRPr="0033116C">
        <w:rPr>
          <w:rFonts w:ascii="Corbel" w:hAnsi="Corbel"/>
          <w:lang w:val="en-US"/>
        </w:rPr>
        <w:t xml:space="preserve"> </w:t>
      </w:r>
    </w:p>
    <w:p w14:paraId="7DED09B0" w14:textId="77777777" w:rsidR="006A2E42" w:rsidRPr="00805082" w:rsidRDefault="006A2E42" w:rsidP="008F155C">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dateSend : DATETIME; -- MessageTemplate</w:t>
      </w:r>
    </w:p>
    <w:p w14:paraId="7DED09B1" w14:textId="77777777" w:rsidR="008F155C" w:rsidRPr="00805082" w:rsidRDefault="008F155C" w:rsidP="008F155C">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dateSend : </w:t>
      </w:r>
      <w:r w:rsidR="00925686" w:rsidRPr="00805082">
        <w:rPr>
          <w:rFonts w:ascii="Courier New" w:eastAsia="Times New Roman" w:hAnsi="Courier New" w:cs="Courier New"/>
          <w:kern w:val="0"/>
          <w:sz w:val="20"/>
          <w:szCs w:val="20"/>
        </w:rPr>
        <w:t xml:space="preserve">OPTIONAL </w:t>
      </w:r>
      <w:r w:rsidRPr="00805082">
        <w:rPr>
          <w:rFonts w:ascii="Courier New" w:eastAsia="Times New Roman" w:hAnsi="Courier New" w:cs="Courier New"/>
          <w:kern w:val="0"/>
          <w:sz w:val="20"/>
          <w:szCs w:val="20"/>
        </w:rPr>
        <w:t>DATETIME;</w:t>
      </w:r>
      <w:r w:rsidR="006A2E42" w:rsidRPr="00805082">
        <w:rPr>
          <w:rFonts w:ascii="Courier New" w:eastAsia="Times New Roman" w:hAnsi="Courier New" w:cs="Courier New"/>
          <w:kern w:val="0"/>
          <w:sz w:val="20"/>
          <w:szCs w:val="20"/>
        </w:rPr>
        <w:t xml:space="preserve"> -- </w:t>
      </w:r>
      <w:r w:rsidR="00925686" w:rsidRPr="00805082">
        <w:rPr>
          <w:rFonts w:ascii="Courier New" w:eastAsia="Times New Roman" w:hAnsi="Courier New" w:cs="Courier New"/>
          <w:kern w:val="0"/>
          <w:sz w:val="20"/>
          <w:szCs w:val="20"/>
        </w:rPr>
        <w:t>MessageInTransactionType</w:t>
      </w:r>
    </w:p>
    <w:p w14:paraId="7DED09B2" w14:textId="77777777" w:rsidR="00B15B2D"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De datu</w:t>
      </w:r>
      <w:r w:rsidR="00B15B2D" w:rsidRPr="0033116C">
        <w:rPr>
          <w:rFonts w:ascii="Corbel" w:eastAsia="Times New Roman" w:hAnsi="Corbel"/>
          <w:sz w:val="22"/>
          <w:szCs w:val="22"/>
        </w:rPr>
        <w:t>m dat dit bericht is verzonden.</w:t>
      </w:r>
    </w:p>
    <w:p w14:paraId="7DED09B3"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Voorbeeld op berichtniveau: </w:t>
      </w:r>
    </w:p>
    <w:p w14:paraId="7DED09B4" w14:textId="77777777" w:rsidR="00790D40" w:rsidRPr="00805082" w:rsidRDefault="00790D40" w:rsidP="00B15B2D">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 id="..."&gt;</w:t>
      </w:r>
    </w:p>
    <w:p w14:paraId="7DED09B5" w14:textId="77777777" w:rsidR="00790D40" w:rsidRPr="00805082" w:rsidRDefault="00790D40" w:rsidP="00B15B2D">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9B6" w14:textId="77777777" w:rsidR="00790D40" w:rsidRPr="00805082" w:rsidRDefault="00790D40" w:rsidP="00B15B2D">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&lt;dateSend&gt;20</w:t>
      </w:r>
      <w:r w:rsidR="00B15B2D" w:rsidRPr="00805082">
        <w:rPr>
          <w:rFonts w:ascii="Courier New" w:eastAsia="Times New Roman" w:hAnsi="Courier New" w:cs="Courier New"/>
          <w:kern w:val="0"/>
          <w:sz w:val="20"/>
          <w:szCs w:val="20"/>
        </w:rPr>
        <w:t>10</w:t>
      </w:r>
      <w:r w:rsidRPr="00805082">
        <w:rPr>
          <w:rFonts w:ascii="Courier New" w:eastAsia="Times New Roman" w:hAnsi="Courier New" w:cs="Courier New"/>
          <w:kern w:val="0"/>
          <w:sz w:val="20"/>
          <w:szCs w:val="20"/>
        </w:rPr>
        <w:t>-12-03T00:00:00Z&lt;/dateSend&gt;</w:t>
      </w:r>
    </w:p>
    <w:p w14:paraId="7DED09B7" w14:textId="77777777" w:rsidR="00790D40" w:rsidRPr="00805082" w:rsidRDefault="00790D40" w:rsidP="00B15B2D">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9B8" w14:textId="77777777" w:rsidR="00790D40" w:rsidRPr="00805082" w:rsidRDefault="00790D40" w:rsidP="00B15B2D">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kern w:val="0"/>
          <w:sz w:val="20"/>
          <w:szCs w:val="20"/>
        </w:rPr>
        <w:t>&lt;/...&gt;</w:t>
      </w:r>
    </w:p>
    <w:p w14:paraId="7DED09B9" w14:textId="77777777" w:rsidR="00790D40" w:rsidRPr="0033116C" w:rsidRDefault="00790D40" w:rsidP="007F4D97">
      <w:pPr>
        <w:pStyle w:val="Kop2"/>
        <w:numPr>
          <w:ilvl w:val="1"/>
          <w:numId w:val="1"/>
        </w:numPr>
        <w:rPr>
          <w:rFonts w:ascii="Corbel" w:hAnsi="Corbel"/>
          <w:lang w:val="en-US"/>
        </w:rPr>
      </w:pPr>
      <w:bookmarkStart w:id="260" w:name="_Ref299615349"/>
      <w:bookmarkStart w:id="261" w:name="_Toc307220254"/>
      <w:r w:rsidRPr="0033116C">
        <w:rPr>
          <w:rFonts w:ascii="Corbel" w:hAnsi="Corbel"/>
          <w:lang w:val="en-US"/>
        </w:rPr>
        <w:t>description</w:t>
      </w:r>
      <w:bookmarkEnd w:id="260"/>
      <w:bookmarkEnd w:id="261"/>
      <w:r w:rsidRPr="0033116C">
        <w:rPr>
          <w:rFonts w:ascii="Corbel" w:hAnsi="Corbel"/>
          <w:lang w:val="en-US"/>
        </w:rPr>
        <w:t xml:space="preserve"> </w:t>
      </w:r>
    </w:p>
    <w:p w14:paraId="7DED09BA" w14:textId="77777777" w:rsidR="008F155C" w:rsidRPr="00805082" w:rsidRDefault="008F155C" w:rsidP="008F155C">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description : STRING;</w:t>
      </w:r>
    </w:p>
    <w:p w14:paraId="7DED09BB" w14:textId="77777777" w:rsidR="008F155C"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Omsch</w:t>
      </w:r>
      <w:r w:rsidR="008F155C" w:rsidRPr="0033116C">
        <w:rPr>
          <w:rFonts w:ascii="Corbel" w:eastAsia="Times New Roman" w:hAnsi="Corbel"/>
          <w:sz w:val="22"/>
          <w:szCs w:val="22"/>
        </w:rPr>
        <w:t>rijving van deze objectinstantie.</w:t>
      </w:r>
    </w:p>
    <w:p w14:paraId="7DED09BC"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Voorbeeld op berichtniveau: </w:t>
      </w:r>
    </w:p>
    <w:p w14:paraId="7DED09BD" w14:textId="77777777" w:rsidR="00790D40" w:rsidRPr="00805082" w:rsidRDefault="00790D40" w:rsidP="008F155C">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lastRenderedPageBreak/>
        <w:t>&lt;Projectuitvoerende id="TNO"&gt;</w:t>
      </w:r>
    </w:p>
    <w:p w14:paraId="7DED09BE" w14:textId="77777777" w:rsidR="00790D40" w:rsidRPr="00805082" w:rsidRDefault="00790D40" w:rsidP="008F155C">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9BF" w14:textId="77777777" w:rsidR="00790D40" w:rsidRPr="00805082" w:rsidRDefault="00790D40" w:rsidP="008F155C">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&lt;description&gt;TNO is naast anderen projectuitvoerende van VISI&lt;/description&gt;</w:t>
      </w:r>
    </w:p>
    <w:p w14:paraId="7DED09C0" w14:textId="77777777" w:rsidR="00790D40" w:rsidRPr="00805082" w:rsidRDefault="00790D40" w:rsidP="008F155C">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9C1" w14:textId="77777777" w:rsidR="00B17508" w:rsidRPr="00805082" w:rsidRDefault="00790D40" w:rsidP="008F155C">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&lt;/Projectleverende&gt;</w:t>
      </w:r>
    </w:p>
    <w:p w14:paraId="7DED09C2" w14:textId="77777777" w:rsidR="00790D40" w:rsidRPr="0033116C" w:rsidRDefault="00790D40" w:rsidP="007F4D97">
      <w:pPr>
        <w:pStyle w:val="Kop2"/>
        <w:numPr>
          <w:ilvl w:val="1"/>
          <w:numId w:val="1"/>
        </w:numPr>
        <w:rPr>
          <w:rFonts w:ascii="Corbel" w:hAnsi="Corbel"/>
          <w:lang w:val="en-US"/>
        </w:rPr>
      </w:pPr>
      <w:bookmarkStart w:id="262" w:name="documentIdentification"/>
      <w:bookmarkStart w:id="263" w:name="_Ref299616504"/>
      <w:bookmarkStart w:id="264" w:name="_Toc307220255"/>
      <w:bookmarkEnd w:id="262"/>
      <w:r w:rsidRPr="0033116C">
        <w:rPr>
          <w:rFonts w:ascii="Corbel" w:hAnsi="Corbel"/>
          <w:lang w:val="en-US"/>
        </w:rPr>
        <w:t>documentIdentification</w:t>
      </w:r>
      <w:bookmarkEnd w:id="263"/>
      <w:bookmarkEnd w:id="264"/>
      <w:r w:rsidRPr="0033116C">
        <w:rPr>
          <w:rFonts w:ascii="Corbel" w:hAnsi="Corbel"/>
          <w:lang w:val="en-US"/>
        </w:rPr>
        <w:t xml:space="preserve"> </w:t>
      </w:r>
    </w:p>
    <w:p w14:paraId="7DED09C3" w14:textId="77777777" w:rsidR="008F155C" w:rsidRPr="00805082" w:rsidRDefault="008F155C" w:rsidP="008F155C">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documentIdentification : </w:t>
      </w:r>
      <w:r w:rsidR="0004760D" w:rsidRPr="00805082">
        <w:rPr>
          <w:rFonts w:ascii="Courier New" w:eastAsia="Times New Roman" w:hAnsi="Courier New" w:cs="Courier New"/>
          <w:kern w:val="0"/>
          <w:sz w:val="20"/>
          <w:szCs w:val="20"/>
        </w:rPr>
        <w:t xml:space="preserve">OPTIONAL </w:t>
      </w:r>
      <w:r w:rsidRPr="00805082">
        <w:rPr>
          <w:rFonts w:ascii="Courier New" w:eastAsia="Times New Roman" w:hAnsi="Courier New" w:cs="Courier New"/>
          <w:kern w:val="0"/>
          <w:sz w:val="20"/>
          <w:szCs w:val="20"/>
        </w:rPr>
        <w:t>STRING;</w:t>
      </w:r>
    </w:p>
    <w:p w14:paraId="7DED09C4" w14:textId="77777777" w:rsidR="00B17508" w:rsidRPr="0033116C" w:rsidRDefault="00790D40" w:rsidP="00B17508">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Uniek nummer of kenmerk van een document of bestand waarmee het document identificeerbaar is. </w:t>
      </w:r>
      <w:bookmarkStart w:id="265" w:name="documentReference"/>
      <w:bookmarkEnd w:id="265"/>
    </w:p>
    <w:p w14:paraId="7DED09C5" w14:textId="77777777" w:rsidR="00790D40" w:rsidRPr="0033116C" w:rsidRDefault="00790D40" w:rsidP="007F4D97">
      <w:pPr>
        <w:pStyle w:val="Kop2"/>
        <w:numPr>
          <w:ilvl w:val="1"/>
          <w:numId w:val="1"/>
        </w:numPr>
        <w:rPr>
          <w:rFonts w:ascii="Corbel" w:hAnsi="Corbel"/>
          <w:lang w:val="en-US"/>
        </w:rPr>
      </w:pPr>
      <w:bookmarkStart w:id="266" w:name="_Ref299616518"/>
      <w:bookmarkStart w:id="267" w:name="_Toc307220256"/>
      <w:r w:rsidRPr="0033116C">
        <w:rPr>
          <w:rFonts w:ascii="Corbel" w:hAnsi="Corbel"/>
          <w:lang w:val="en-US"/>
        </w:rPr>
        <w:t>documentReference</w:t>
      </w:r>
      <w:bookmarkEnd w:id="266"/>
      <w:bookmarkEnd w:id="267"/>
      <w:r w:rsidRPr="0033116C">
        <w:rPr>
          <w:rFonts w:ascii="Corbel" w:hAnsi="Corbel"/>
          <w:lang w:val="en-US"/>
        </w:rPr>
        <w:t xml:space="preserve"> </w:t>
      </w:r>
    </w:p>
    <w:p w14:paraId="7DED09C6" w14:textId="77777777" w:rsidR="008F155C" w:rsidRPr="00805082" w:rsidRDefault="008F155C" w:rsidP="008F155C">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documentReference : </w:t>
      </w:r>
      <w:r w:rsidR="0004760D" w:rsidRPr="00805082">
        <w:rPr>
          <w:rFonts w:ascii="Courier New" w:eastAsia="Times New Roman" w:hAnsi="Courier New" w:cs="Courier New"/>
          <w:kern w:val="0"/>
          <w:sz w:val="20"/>
          <w:szCs w:val="20"/>
        </w:rPr>
        <w:t xml:space="preserve">OPTIONAL </w:t>
      </w:r>
      <w:r w:rsidRPr="00805082">
        <w:rPr>
          <w:rFonts w:ascii="Courier New" w:eastAsia="Times New Roman" w:hAnsi="Courier New" w:cs="Courier New"/>
          <w:kern w:val="0"/>
          <w:sz w:val="20"/>
          <w:szCs w:val="20"/>
        </w:rPr>
        <w:t>STRING;</w:t>
      </w:r>
    </w:p>
    <w:p w14:paraId="7DED09C7"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Referentie waarnaar verwezen kan worden als kenmerk voor het identificeren van een bestand of document. </w:t>
      </w:r>
    </w:p>
    <w:p w14:paraId="7DED09C8" w14:textId="77777777" w:rsidR="00790D40" w:rsidRPr="0033116C" w:rsidRDefault="00790D40" w:rsidP="007F4D97">
      <w:pPr>
        <w:pStyle w:val="Kop2"/>
        <w:numPr>
          <w:ilvl w:val="1"/>
          <w:numId w:val="1"/>
        </w:numPr>
        <w:rPr>
          <w:rFonts w:ascii="Corbel" w:hAnsi="Corbel"/>
          <w:lang w:val="en-US"/>
        </w:rPr>
      </w:pPr>
      <w:bookmarkStart w:id="268" w:name="documentVersion"/>
      <w:bookmarkStart w:id="269" w:name="_Ref299616512"/>
      <w:bookmarkStart w:id="270" w:name="_Toc307220257"/>
      <w:bookmarkEnd w:id="268"/>
      <w:r w:rsidRPr="0033116C">
        <w:rPr>
          <w:rFonts w:ascii="Corbel" w:hAnsi="Corbel"/>
          <w:lang w:val="en-US"/>
        </w:rPr>
        <w:t>documentVersion</w:t>
      </w:r>
      <w:bookmarkEnd w:id="269"/>
      <w:bookmarkEnd w:id="270"/>
      <w:r w:rsidRPr="0033116C">
        <w:rPr>
          <w:rFonts w:ascii="Corbel" w:hAnsi="Corbel"/>
          <w:lang w:val="en-US"/>
        </w:rPr>
        <w:t xml:space="preserve"> </w:t>
      </w:r>
    </w:p>
    <w:p w14:paraId="7DED09C9" w14:textId="77777777" w:rsidR="008F155C" w:rsidRPr="00805082" w:rsidRDefault="008F155C" w:rsidP="008F155C">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documentVersion : </w:t>
      </w:r>
      <w:r w:rsidR="0004760D" w:rsidRPr="00805082">
        <w:rPr>
          <w:rFonts w:ascii="Courier New" w:eastAsia="Times New Roman" w:hAnsi="Courier New" w:cs="Courier New"/>
          <w:kern w:val="0"/>
          <w:sz w:val="20"/>
          <w:szCs w:val="20"/>
        </w:rPr>
        <w:t xml:space="preserve">OPTIONAL </w:t>
      </w:r>
      <w:r w:rsidRPr="00805082">
        <w:rPr>
          <w:rFonts w:ascii="Courier New" w:eastAsia="Times New Roman" w:hAnsi="Courier New" w:cs="Courier New"/>
          <w:kern w:val="0"/>
          <w:sz w:val="20"/>
          <w:szCs w:val="20"/>
        </w:rPr>
        <w:t>STRING;</w:t>
      </w:r>
    </w:p>
    <w:p w14:paraId="7DED09CA"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Versie van een document of bestand. </w:t>
      </w:r>
    </w:p>
    <w:p w14:paraId="7DED09CB" w14:textId="77777777" w:rsidR="00790D40" w:rsidRPr="0033116C" w:rsidRDefault="00790D40" w:rsidP="007F4D97">
      <w:pPr>
        <w:pStyle w:val="Kop2"/>
        <w:numPr>
          <w:ilvl w:val="1"/>
          <w:numId w:val="1"/>
        </w:numPr>
        <w:rPr>
          <w:rFonts w:ascii="Corbel" w:hAnsi="Corbel"/>
          <w:lang w:val="en-US"/>
        </w:rPr>
      </w:pPr>
      <w:bookmarkStart w:id="271" w:name="_Ref299615388"/>
      <w:bookmarkStart w:id="272" w:name="_Toc307220258"/>
      <w:r w:rsidRPr="0033116C">
        <w:rPr>
          <w:rFonts w:ascii="Corbel" w:hAnsi="Corbel"/>
          <w:lang w:val="en-US"/>
        </w:rPr>
        <w:t>endDate</w:t>
      </w:r>
      <w:bookmarkEnd w:id="271"/>
      <w:bookmarkEnd w:id="272"/>
      <w:r w:rsidRPr="0033116C">
        <w:rPr>
          <w:rFonts w:ascii="Corbel" w:hAnsi="Corbel"/>
          <w:lang w:val="en-US"/>
        </w:rPr>
        <w:t xml:space="preserve"> </w:t>
      </w:r>
    </w:p>
    <w:p w14:paraId="7DED09CC" w14:textId="77777777" w:rsidR="008F155C" w:rsidRPr="00805082" w:rsidRDefault="008F155C" w:rsidP="008F155C">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endDate : DATETIME;</w:t>
      </w:r>
    </w:p>
    <w:p w14:paraId="7DED09CD" w14:textId="77777777" w:rsidR="0004760D" w:rsidRPr="00805082" w:rsidRDefault="0004760D" w:rsidP="008F155C">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endDate : OPTIONAL DATETIME; -- AppendixTemplate</w:t>
      </w:r>
    </w:p>
    <w:p w14:paraId="7DED09CE" w14:textId="77777777" w:rsidR="0062525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Geldigheidseinddatum van specifieke objectinstan</w:t>
      </w:r>
      <w:r w:rsidR="008F155C" w:rsidRPr="0033116C">
        <w:rPr>
          <w:rFonts w:ascii="Corbel" w:eastAsia="Times New Roman" w:hAnsi="Corbel"/>
          <w:sz w:val="22"/>
          <w:szCs w:val="22"/>
        </w:rPr>
        <w:t>ti</w:t>
      </w:r>
      <w:r w:rsidR="00625250" w:rsidRPr="0033116C">
        <w:rPr>
          <w:rFonts w:ascii="Corbel" w:eastAsia="Times New Roman" w:hAnsi="Corbel"/>
          <w:sz w:val="22"/>
          <w:szCs w:val="22"/>
        </w:rPr>
        <w:t>e in dit bericht.</w:t>
      </w:r>
    </w:p>
    <w:p w14:paraId="7DED09CF"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Voorbeeld op berichtniveau: </w:t>
      </w:r>
    </w:p>
    <w:p w14:paraId="7DED09D0" w14:textId="77777777" w:rsidR="00790D40" w:rsidRPr="00805082" w:rsidRDefault="00790D40" w:rsidP="00625250">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 id="..."&gt;</w:t>
      </w:r>
    </w:p>
    <w:p w14:paraId="7DED09D1" w14:textId="77777777" w:rsidR="00790D40" w:rsidRPr="00805082" w:rsidRDefault="00790D40" w:rsidP="00625250">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9D2" w14:textId="77777777" w:rsidR="00790D40" w:rsidRPr="00805082" w:rsidRDefault="00790D40" w:rsidP="00625250">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&lt;endDate&gt;20</w:t>
      </w:r>
      <w:r w:rsidR="008F155C" w:rsidRPr="00805082">
        <w:rPr>
          <w:rFonts w:ascii="Courier New" w:eastAsia="Times New Roman" w:hAnsi="Courier New" w:cs="Courier New"/>
          <w:kern w:val="0"/>
          <w:sz w:val="20"/>
          <w:szCs w:val="20"/>
        </w:rPr>
        <w:t>11</w:t>
      </w:r>
      <w:r w:rsidRPr="00805082">
        <w:rPr>
          <w:rFonts w:ascii="Courier New" w:eastAsia="Times New Roman" w:hAnsi="Courier New" w:cs="Courier New"/>
          <w:kern w:val="0"/>
          <w:sz w:val="20"/>
          <w:szCs w:val="20"/>
        </w:rPr>
        <w:t>-12-03&lt;/endDate&gt;</w:t>
      </w:r>
    </w:p>
    <w:p w14:paraId="7DED09D3" w14:textId="77777777" w:rsidR="00790D40" w:rsidRPr="00805082" w:rsidRDefault="00790D40" w:rsidP="00625250">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9D4" w14:textId="77777777" w:rsidR="00417DAB" w:rsidRPr="00805082" w:rsidRDefault="00790D40" w:rsidP="004319F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&lt;/...&gt;</w:t>
      </w:r>
      <w:bookmarkStart w:id="273" w:name="fileLokation"/>
      <w:bookmarkStart w:id="274" w:name="_Ref299616470"/>
      <w:bookmarkEnd w:id="273"/>
    </w:p>
    <w:p w14:paraId="7DED09D5" w14:textId="77777777" w:rsidR="00790D40" w:rsidRPr="0033116C" w:rsidRDefault="00790D40" w:rsidP="007F4D97">
      <w:pPr>
        <w:pStyle w:val="Kop2"/>
        <w:numPr>
          <w:ilvl w:val="1"/>
          <w:numId w:val="1"/>
        </w:numPr>
        <w:rPr>
          <w:rFonts w:ascii="Corbel" w:hAnsi="Corbel"/>
          <w:lang w:val="en-US"/>
        </w:rPr>
      </w:pPr>
      <w:bookmarkStart w:id="275" w:name="_Toc307220259"/>
      <w:r w:rsidRPr="0033116C">
        <w:rPr>
          <w:rFonts w:ascii="Corbel" w:hAnsi="Corbel"/>
          <w:lang w:val="en-US"/>
        </w:rPr>
        <w:t>fileLocation</w:t>
      </w:r>
      <w:bookmarkEnd w:id="274"/>
      <w:bookmarkEnd w:id="275"/>
      <w:r w:rsidRPr="0033116C">
        <w:rPr>
          <w:rFonts w:ascii="Corbel" w:hAnsi="Corbel"/>
          <w:lang w:val="en-US"/>
        </w:rPr>
        <w:t xml:space="preserve"> </w:t>
      </w:r>
    </w:p>
    <w:p w14:paraId="7DED09D6" w14:textId="77777777" w:rsidR="004319F6" w:rsidRPr="00805082" w:rsidRDefault="004319F6" w:rsidP="004319F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fileLocation : STRING;</w:t>
      </w:r>
    </w:p>
    <w:p w14:paraId="7DED09D7" w14:textId="77777777" w:rsidR="004319F6" w:rsidRPr="0033116C" w:rsidRDefault="004319F6" w:rsidP="00790D40">
      <w:pPr>
        <w:spacing w:before="100" w:beforeAutospacing="1" w:after="100" w:afterAutospacing="1"/>
        <w:rPr>
          <w:rFonts w:ascii="Corbel" w:eastAsia="Times New Roman" w:hAnsi="Corbel"/>
          <w:sz w:val="22"/>
        </w:rPr>
      </w:pPr>
      <w:r w:rsidRPr="0033116C">
        <w:rPr>
          <w:rFonts w:ascii="Corbel" w:eastAsia="Times New Roman" w:hAnsi="Corbel"/>
          <w:sz w:val="22"/>
        </w:rPr>
        <w:t>Locatie</w:t>
      </w:r>
      <w:r w:rsidR="00790D40" w:rsidRPr="0033116C">
        <w:rPr>
          <w:rFonts w:ascii="Corbel" w:eastAsia="Times New Roman" w:hAnsi="Corbel"/>
          <w:sz w:val="22"/>
        </w:rPr>
        <w:t xml:space="preserve"> van de file, bij voorkeur een internetlo</w:t>
      </w:r>
      <w:r w:rsidRPr="0033116C">
        <w:rPr>
          <w:rFonts w:ascii="Corbel" w:eastAsia="Times New Roman" w:hAnsi="Corbel"/>
          <w:sz w:val="22"/>
        </w:rPr>
        <w:t>c</w:t>
      </w:r>
      <w:r w:rsidR="00790D40" w:rsidRPr="0033116C">
        <w:rPr>
          <w:rFonts w:ascii="Corbel" w:eastAsia="Times New Roman" w:hAnsi="Corbel"/>
          <w:sz w:val="22"/>
        </w:rPr>
        <w:t xml:space="preserve">atie of </w:t>
      </w:r>
      <w:r w:rsidRPr="0033116C">
        <w:rPr>
          <w:rFonts w:ascii="Corbel" w:eastAsia="Times New Roman" w:hAnsi="Corbel"/>
          <w:sz w:val="22"/>
        </w:rPr>
        <w:t>gezamenlijke serverpath.</w:t>
      </w:r>
    </w:p>
    <w:p w14:paraId="7DED09D8" w14:textId="77777777" w:rsidR="00790D40" w:rsidRPr="0033116C" w:rsidRDefault="00F478C4" w:rsidP="00790D40">
      <w:pPr>
        <w:spacing w:before="100" w:beforeAutospacing="1" w:after="100" w:afterAutospacing="1"/>
        <w:rPr>
          <w:rFonts w:ascii="Corbel" w:eastAsia="Times New Roman" w:hAnsi="Corbel"/>
          <w:sz w:val="22"/>
        </w:rPr>
      </w:pPr>
      <w:r w:rsidRPr="0033116C">
        <w:rPr>
          <w:rFonts w:ascii="Corbel" w:eastAsia="Times New Roman" w:hAnsi="Corbel"/>
          <w:sz w:val="22"/>
        </w:rPr>
        <w:br/>
      </w:r>
      <w:r w:rsidR="00790D40" w:rsidRPr="0033116C">
        <w:rPr>
          <w:rFonts w:ascii="Corbel" w:eastAsia="Times New Roman" w:hAnsi="Corbel"/>
          <w:sz w:val="22"/>
        </w:rPr>
        <w:t xml:space="preserve">Voorbeeld op berichtniveau: </w:t>
      </w:r>
    </w:p>
    <w:p w14:paraId="7DED09D9" w14:textId="77777777" w:rsidR="00790D40" w:rsidRPr="00805082" w:rsidRDefault="00790D40" w:rsidP="004319F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lastRenderedPageBreak/>
        <w:t>&lt;... id="..."&gt;</w:t>
      </w:r>
    </w:p>
    <w:p w14:paraId="7DED09DA" w14:textId="77777777" w:rsidR="00790D40" w:rsidRPr="00805082" w:rsidRDefault="00790D40" w:rsidP="004319F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9DB" w14:textId="77777777" w:rsidR="00790D40" w:rsidRPr="00805082" w:rsidRDefault="00790D40" w:rsidP="004319F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&lt;fileLocation&gt;\\srv-path\Public\project-x\docs\&lt;/fileLocation&gt;</w:t>
      </w:r>
    </w:p>
    <w:p w14:paraId="7DED09DC" w14:textId="77777777" w:rsidR="00790D40" w:rsidRPr="00805082" w:rsidRDefault="00790D40" w:rsidP="004319F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9DD" w14:textId="77777777" w:rsidR="00790D40" w:rsidRPr="00805082" w:rsidRDefault="00790D40" w:rsidP="004319F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kern w:val="0"/>
          <w:sz w:val="20"/>
          <w:szCs w:val="20"/>
        </w:rPr>
        <w:t>&lt;/...&gt;</w:t>
      </w:r>
      <w:bookmarkStart w:id="276" w:name="fileType"/>
      <w:bookmarkEnd w:id="276"/>
    </w:p>
    <w:p w14:paraId="7DED09DE" w14:textId="77777777" w:rsidR="004319F6" w:rsidRPr="0033116C" w:rsidRDefault="004319F6" w:rsidP="007F4D97">
      <w:pPr>
        <w:pStyle w:val="Kop2"/>
        <w:numPr>
          <w:ilvl w:val="1"/>
          <w:numId w:val="1"/>
        </w:numPr>
        <w:rPr>
          <w:rFonts w:ascii="Corbel" w:hAnsi="Corbel"/>
          <w:lang w:val="en-US"/>
        </w:rPr>
      </w:pPr>
      <w:bookmarkStart w:id="277" w:name="fileVersion"/>
      <w:bookmarkStart w:id="278" w:name="_Toc307220260"/>
      <w:bookmarkStart w:id="279" w:name="_Ref299616487"/>
      <w:bookmarkEnd w:id="277"/>
      <w:r w:rsidRPr="0033116C">
        <w:rPr>
          <w:rFonts w:ascii="Corbel" w:hAnsi="Corbel"/>
          <w:lang w:val="en-US"/>
        </w:rPr>
        <w:t>fileType</w:t>
      </w:r>
      <w:bookmarkEnd w:id="278"/>
    </w:p>
    <w:p w14:paraId="7DED09DF" w14:textId="77777777" w:rsidR="004319F6" w:rsidRPr="00805082" w:rsidRDefault="004319F6" w:rsidP="004319F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fileType : STRING;</w:t>
      </w:r>
    </w:p>
    <w:p w14:paraId="7DED09E0" w14:textId="77777777" w:rsidR="004C569B" w:rsidRPr="0033116C" w:rsidRDefault="004319F6" w:rsidP="004319F6">
      <w:pPr>
        <w:spacing w:before="100" w:beforeAutospacing="1" w:after="100" w:afterAutospacing="1"/>
        <w:rPr>
          <w:rFonts w:ascii="Corbel" w:eastAsia="Times New Roman" w:hAnsi="Corbel"/>
          <w:sz w:val="22"/>
        </w:rPr>
      </w:pPr>
      <w:r w:rsidRPr="0033116C">
        <w:rPr>
          <w:rFonts w:ascii="Corbel" w:eastAsia="Times New Roman" w:hAnsi="Corbel"/>
          <w:sz w:val="22"/>
        </w:rPr>
        <w:t xml:space="preserve">Type van de file, bij voorkeur het MIME (Multipurpose Internet Mail Extensions) type. </w:t>
      </w:r>
    </w:p>
    <w:p w14:paraId="7DED09E1" w14:textId="77777777" w:rsidR="004319F6" w:rsidRPr="0033116C" w:rsidRDefault="004319F6" w:rsidP="004319F6">
      <w:pPr>
        <w:spacing w:before="100" w:beforeAutospacing="1" w:after="100" w:afterAutospacing="1"/>
        <w:rPr>
          <w:rFonts w:ascii="Corbel" w:eastAsia="Times New Roman" w:hAnsi="Corbel"/>
          <w:sz w:val="22"/>
        </w:rPr>
      </w:pPr>
      <w:r w:rsidRPr="0033116C">
        <w:rPr>
          <w:rFonts w:ascii="Corbel" w:eastAsia="Times New Roman" w:hAnsi="Corbel"/>
          <w:sz w:val="22"/>
        </w:rPr>
        <w:t xml:space="preserve">Voorbeeld op berichtniveau: </w:t>
      </w:r>
    </w:p>
    <w:p w14:paraId="7DED09E2" w14:textId="77777777" w:rsidR="004319F6" w:rsidRPr="00805082" w:rsidRDefault="004319F6" w:rsidP="004319F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 id="..."&gt;</w:t>
      </w:r>
    </w:p>
    <w:p w14:paraId="7DED09E3" w14:textId="77777777" w:rsidR="004319F6" w:rsidRPr="00805082" w:rsidRDefault="004319F6" w:rsidP="004319F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9E4" w14:textId="77777777" w:rsidR="004319F6" w:rsidRPr="00805082" w:rsidRDefault="004319F6" w:rsidP="004319F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&lt;fileType&gt;text/plain&lt;/fileType&gt;</w:t>
      </w:r>
    </w:p>
    <w:p w14:paraId="7DED09E5" w14:textId="77777777" w:rsidR="004319F6" w:rsidRPr="00805082" w:rsidRDefault="004319F6" w:rsidP="004319F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9E6" w14:textId="77777777" w:rsidR="004319F6" w:rsidRPr="00805082" w:rsidRDefault="004319F6" w:rsidP="004319F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kern w:val="0"/>
          <w:sz w:val="20"/>
          <w:szCs w:val="20"/>
        </w:rPr>
        <w:t>&lt;/...&gt;</w:t>
      </w:r>
    </w:p>
    <w:p w14:paraId="7DED09E7" w14:textId="77777777" w:rsidR="004319F6" w:rsidRPr="0033116C" w:rsidRDefault="004319F6" w:rsidP="004319F6">
      <w:pPr>
        <w:rPr>
          <w:rFonts w:ascii="Corbel" w:hAnsi="Corbel"/>
        </w:rPr>
      </w:pPr>
    </w:p>
    <w:p w14:paraId="7DED09E8" w14:textId="77777777" w:rsidR="00790D40" w:rsidRPr="0033116C" w:rsidRDefault="00790D40" w:rsidP="007F4D97">
      <w:pPr>
        <w:pStyle w:val="Kop2"/>
        <w:numPr>
          <w:ilvl w:val="1"/>
          <w:numId w:val="1"/>
        </w:numPr>
        <w:rPr>
          <w:rFonts w:ascii="Corbel" w:hAnsi="Corbel"/>
          <w:lang w:val="en-US"/>
        </w:rPr>
      </w:pPr>
      <w:bookmarkStart w:id="280" w:name="_fileVersion"/>
      <w:bookmarkStart w:id="281" w:name="_Toc307220261"/>
      <w:bookmarkEnd w:id="280"/>
      <w:r w:rsidRPr="0033116C">
        <w:rPr>
          <w:rFonts w:ascii="Corbel" w:hAnsi="Corbel"/>
          <w:lang w:val="en-US"/>
        </w:rPr>
        <w:t>fileVersion</w:t>
      </w:r>
      <w:bookmarkEnd w:id="279"/>
      <w:bookmarkEnd w:id="281"/>
      <w:r w:rsidRPr="0033116C">
        <w:rPr>
          <w:rFonts w:ascii="Corbel" w:hAnsi="Corbel"/>
          <w:lang w:val="en-US"/>
        </w:rPr>
        <w:t xml:space="preserve"> </w:t>
      </w:r>
    </w:p>
    <w:p w14:paraId="7DED09E9" w14:textId="77777777" w:rsidR="00AE71B0" w:rsidRPr="0033116C" w:rsidRDefault="00AE71B0" w:rsidP="00AE71B0">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rbel" w:eastAsia="Times New Roman" w:hAnsi="Corbel"/>
        </w:rPr>
      </w:pPr>
      <w:r w:rsidRPr="0033116C">
        <w:rPr>
          <w:rFonts w:ascii="Corbel" w:eastAsia="Times New Roman" w:hAnsi="Corbel" w:cs="Courier New"/>
          <w:sz w:val="20"/>
          <w:szCs w:val="20"/>
        </w:rPr>
        <w:t>fileVersion : STRING;</w:t>
      </w:r>
    </w:p>
    <w:p w14:paraId="7DED09EA"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Versie van de file, een oplopend integer nummer of de datum als in volgend voorbeeld op berichtniveau: </w:t>
      </w:r>
    </w:p>
    <w:p w14:paraId="7DED09EB" w14:textId="77777777" w:rsidR="00790D40" w:rsidRPr="00805082" w:rsidRDefault="00790D40" w:rsidP="00AE71B0">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&lt;... id="..."&gt;</w:t>
      </w:r>
    </w:p>
    <w:p w14:paraId="7DED09EC" w14:textId="77777777" w:rsidR="00790D40" w:rsidRPr="00805082" w:rsidRDefault="00790D40" w:rsidP="00AE71B0">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w:t>
      </w:r>
    </w:p>
    <w:p w14:paraId="7DED09ED" w14:textId="77777777" w:rsidR="00790D40" w:rsidRPr="00805082" w:rsidRDefault="00790D40" w:rsidP="00AE71B0">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&lt;fileVersion&gt;20071202&lt;/fileVersion&gt;</w:t>
      </w:r>
    </w:p>
    <w:p w14:paraId="7DED09EE" w14:textId="77777777" w:rsidR="00790D40" w:rsidRPr="00805082" w:rsidRDefault="00790D40" w:rsidP="00AE71B0">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w:t>
      </w:r>
    </w:p>
    <w:p w14:paraId="7DED09EF" w14:textId="77777777" w:rsidR="00B17508" w:rsidRPr="00805082" w:rsidRDefault="00790D40" w:rsidP="00334CC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&lt;/...&gt;</w:t>
      </w:r>
    </w:p>
    <w:p w14:paraId="7DED09F0" w14:textId="77777777" w:rsidR="00790D40" w:rsidRPr="0033116C" w:rsidRDefault="00790D40" w:rsidP="007F4D97">
      <w:pPr>
        <w:pStyle w:val="Kop2"/>
        <w:numPr>
          <w:ilvl w:val="1"/>
          <w:numId w:val="1"/>
        </w:numPr>
        <w:rPr>
          <w:rFonts w:ascii="Corbel" w:hAnsi="Corbel"/>
          <w:lang w:val="en-US"/>
        </w:rPr>
      </w:pPr>
      <w:bookmarkStart w:id="282" w:name="identification"/>
      <w:bookmarkStart w:id="283" w:name="_Ref299622551"/>
      <w:bookmarkStart w:id="284" w:name="_Toc307220262"/>
      <w:bookmarkEnd w:id="282"/>
      <w:r w:rsidRPr="0033116C">
        <w:rPr>
          <w:rFonts w:ascii="Corbel" w:hAnsi="Corbel"/>
          <w:lang w:val="en-US"/>
        </w:rPr>
        <w:t>identification</w:t>
      </w:r>
      <w:bookmarkEnd w:id="283"/>
      <w:bookmarkEnd w:id="284"/>
      <w:r w:rsidRPr="0033116C">
        <w:rPr>
          <w:rFonts w:ascii="Corbel" w:hAnsi="Corbel"/>
          <w:lang w:val="en-US"/>
        </w:rPr>
        <w:t xml:space="preserve"> </w:t>
      </w:r>
    </w:p>
    <w:p w14:paraId="7DED09F1" w14:textId="77777777" w:rsidR="00AE71B0" w:rsidRPr="00805082" w:rsidRDefault="00AE71B0" w:rsidP="00AE71B0">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identification : STRING;</w:t>
      </w:r>
    </w:p>
    <w:p w14:paraId="7DED09F2" w14:textId="64904A96"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Identificatie van dit bericht, op zich is het </w:t>
      </w:r>
      <w:r w:rsidRPr="0033116C">
        <w:rPr>
          <w:rFonts w:ascii="Corbel" w:eastAsia="Times New Roman" w:hAnsi="Corbel"/>
          <w:i/>
          <w:iCs/>
          <w:sz w:val="22"/>
          <w:szCs w:val="22"/>
        </w:rPr>
        <w:t>id</w:t>
      </w:r>
      <w:r w:rsidR="008058B9" w:rsidRPr="0033116C">
        <w:rPr>
          <w:rFonts w:ascii="Corbel" w:eastAsia="Times New Roman" w:hAnsi="Corbel"/>
          <w:i/>
          <w:iCs/>
          <w:sz w:val="22"/>
          <w:szCs w:val="22"/>
        </w:rPr>
        <w:t> </w:t>
      </w:r>
      <w:r w:rsidR="008058B9" w:rsidRPr="0033116C">
        <w:rPr>
          <w:rFonts w:ascii="Corbel" w:eastAsia="Times New Roman" w:hAnsi="Corbel"/>
          <w:iCs/>
          <w:sz w:val="22"/>
          <w:szCs w:val="22"/>
        </w:rPr>
        <w:t>[</w:t>
      </w:r>
      <w:r w:rsidR="008058B9" w:rsidRPr="0033116C">
        <w:rPr>
          <w:rFonts w:ascii="Corbel" w:eastAsia="Times New Roman" w:hAnsi="Corbel"/>
          <w:iCs/>
          <w:sz w:val="22"/>
          <w:szCs w:val="22"/>
        </w:rPr>
        <w:fldChar w:fldCharType="begin"/>
      </w:r>
      <w:r w:rsidR="008058B9" w:rsidRPr="0033116C">
        <w:rPr>
          <w:rFonts w:ascii="Corbel" w:eastAsia="Times New Roman" w:hAnsi="Corbel"/>
          <w:iCs/>
          <w:sz w:val="22"/>
          <w:szCs w:val="22"/>
        </w:rPr>
        <w:instrText xml:space="preserve"> REF _Ref299614982 \r \h  \* MERGEFORMAT </w:instrText>
      </w:r>
      <w:r w:rsidR="008058B9" w:rsidRPr="0033116C">
        <w:rPr>
          <w:rFonts w:ascii="Corbel" w:eastAsia="Times New Roman" w:hAnsi="Corbel"/>
          <w:iCs/>
          <w:sz w:val="22"/>
          <w:szCs w:val="22"/>
        </w:rPr>
      </w:r>
      <w:r w:rsidR="008058B9" w:rsidRPr="0033116C">
        <w:rPr>
          <w:rFonts w:ascii="Corbel" w:eastAsia="Times New Roman" w:hAnsi="Corbel"/>
          <w:iCs/>
          <w:sz w:val="22"/>
          <w:szCs w:val="22"/>
        </w:rPr>
        <w:fldChar w:fldCharType="separate"/>
      </w:r>
      <w:r w:rsidR="00A012CD">
        <w:rPr>
          <w:rFonts w:ascii="Corbel" w:eastAsia="Times New Roman" w:hAnsi="Corbel"/>
          <w:iCs/>
          <w:sz w:val="22"/>
          <w:szCs w:val="22"/>
        </w:rPr>
        <w:t>2.1</w:t>
      </w:r>
      <w:r w:rsidR="008058B9" w:rsidRPr="0033116C">
        <w:rPr>
          <w:rFonts w:ascii="Corbel" w:eastAsia="Times New Roman" w:hAnsi="Corbel"/>
          <w:iCs/>
          <w:sz w:val="22"/>
          <w:szCs w:val="22"/>
        </w:rPr>
        <w:fldChar w:fldCharType="end"/>
      </w:r>
      <w:r w:rsidR="008058B9" w:rsidRPr="0033116C">
        <w:rPr>
          <w:rFonts w:ascii="Corbel" w:eastAsia="Times New Roman" w:hAnsi="Corbel"/>
          <w:iCs/>
          <w:sz w:val="22"/>
          <w:szCs w:val="22"/>
        </w:rPr>
        <w:t>]</w:t>
      </w:r>
      <w:r w:rsidRPr="0033116C">
        <w:rPr>
          <w:rFonts w:ascii="Corbel" w:eastAsia="Times New Roman" w:hAnsi="Corbel"/>
          <w:sz w:val="22"/>
          <w:szCs w:val="22"/>
        </w:rPr>
        <w:t xml:space="preserve"> al een identificatie (ten minste voor de computer), echter voor de mens kan een iets uitgebreidere identificatie handig zijn, voorbeeld op berichtniveau: </w:t>
      </w:r>
    </w:p>
    <w:p w14:paraId="7DED09F3" w14:textId="77777777" w:rsidR="00790D40" w:rsidRPr="00805082" w:rsidRDefault="00790D40" w:rsidP="00AE71B0">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&lt;OpdrachtBevestiging id="X"&gt;</w:t>
      </w:r>
    </w:p>
    <w:p w14:paraId="7DED09F4" w14:textId="77777777" w:rsidR="00790D40" w:rsidRPr="00805082" w:rsidRDefault="00790D40" w:rsidP="00AE71B0">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&lt;identification&gt;Dit bericht bevat de opdracht X ten behoeve van onderdeel Y&lt;/identification&gt;</w:t>
      </w:r>
    </w:p>
    <w:p w14:paraId="7DED09F5" w14:textId="77777777" w:rsidR="00790D40" w:rsidRPr="00805082" w:rsidRDefault="00790D40" w:rsidP="00AE71B0">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w:t>
      </w:r>
    </w:p>
    <w:p w14:paraId="7DED09F6" w14:textId="77777777" w:rsidR="00B17508" w:rsidRPr="00805082" w:rsidRDefault="00790D40" w:rsidP="00AE71B0">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&lt;/OpdrachtBevestiging&gt;</w:t>
      </w:r>
    </w:p>
    <w:p w14:paraId="7DED09F7" w14:textId="77777777" w:rsidR="00417DAB" w:rsidRPr="0033116C" w:rsidRDefault="00417DAB" w:rsidP="007F4D97">
      <w:pPr>
        <w:pStyle w:val="Kop2"/>
        <w:numPr>
          <w:ilvl w:val="1"/>
          <w:numId w:val="1"/>
        </w:numPr>
        <w:rPr>
          <w:rFonts w:ascii="Corbel" w:hAnsi="Corbel"/>
          <w:lang w:val="en-US"/>
        </w:rPr>
      </w:pPr>
      <w:bookmarkStart w:id="285" w:name="_Ref299622835"/>
      <w:bookmarkStart w:id="286" w:name="_Toc307220263"/>
      <w:r w:rsidRPr="0033116C">
        <w:rPr>
          <w:rFonts w:ascii="Corbel" w:hAnsi="Corbel"/>
          <w:lang w:val="en-US"/>
        </w:rPr>
        <w:t>initiatingTransactionMessageID</w:t>
      </w:r>
      <w:bookmarkEnd w:id="285"/>
      <w:bookmarkEnd w:id="286"/>
    </w:p>
    <w:p w14:paraId="7DED09F8" w14:textId="77777777" w:rsidR="00AE71B0" w:rsidRPr="00805082" w:rsidRDefault="00AE71B0" w:rsidP="00AE71B0">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initiatingTransactionMessageID : OPTIONAL STRING;</w:t>
      </w:r>
    </w:p>
    <w:p w14:paraId="7DED09F9" w14:textId="77777777" w:rsidR="00417DAB" w:rsidRPr="0033116C" w:rsidRDefault="00C82257" w:rsidP="00C82257">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lastRenderedPageBreak/>
        <w:t xml:space="preserve">Referentie naar het bericht behorende bij een secundaire transactie waarmee het bericht geïnitieerd is. </w:t>
      </w:r>
    </w:p>
    <w:p w14:paraId="7DED09FA" w14:textId="77777777" w:rsidR="00790D40" w:rsidRPr="0033116C" w:rsidRDefault="00790D40" w:rsidP="007F4D97">
      <w:pPr>
        <w:pStyle w:val="Kop2"/>
        <w:numPr>
          <w:ilvl w:val="1"/>
          <w:numId w:val="1"/>
        </w:numPr>
        <w:rPr>
          <w:rFonts w:ascii="Corbel" w:hAnsi="Corbel"/>
          <w:lang w:val="en-US"/>
        </w:rPr>
      </w:pPr>
      <w:bookmarkStart w:id="287" w:name="_Ref299622836"/>
      <w:bookmarkStart w:id="288" w:name="_Toc307220264"/>
      <w:r w:rsidRPr="0033116C">
        <w:rPr>
          <w:rFonts w:ascii="Corbel" w:hAnsi="Corbel"/>
          <w:lang w:val="en-US"/>
        </w:rPr>
        <w:t>initiatorToExecutor</w:t>
      </w:r>
      <w:bookmarkEnd w:id="287"/>
      <w:bookmarkEnd w:id="288"/>
      <w:r w:rsidRPr="0033116C">
        <w:rPr>
          <w:rFonts w:ascii="Corbel" w:hAnsi="Corbel"/>
          <w:lang w:val="en-US"/>
        </w:rPr>
        <w:t xml:space="preserve"> </w:t>
      </w:r>
    </w:p>
    <w:p w14:paraId="7DED09FB" w14:textId="77777777" w:rsidR="00B45CCE" w:rsidRPr="00805082" w:rsidRDefault="00B45CCE" w:rsidP="00B45CCE">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initiatorToExecutor : BOOLEAN;</w:t>
      </w:r>
    </w:p>
    <w:p w14:paraId="7DED09FC"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De richting van dit specifieke bericht. Voorbeeld op berichtniveau: </w:t>
      </w:r>
    </w:p>
    <w:p w14:paraId="7DED09FD" w14:textId="77777777" w:rsidR="00790D40" w:rsidRPr="00805082" w:rsidRDefault="00790D40" w:rsidP="00622B5A">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&lt;VoorbeeldBericht id="..."&gt;</w:t>
      </w:r>
    </w:p>
    <w:p w14:paraId="7DED09FE" w14:textId="77777777" w:rsidR="00790D40" w:rsidRPr="00805082" w:rsidRDefault="00790D40" w:rsidP="00622B5A">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sz w:val="20"/>
          <w:szCs w:val="20"/>
        </w:rPr>
        <w:t xml:space="preserve">  </w:t>
      </w:r>
      <w:r w:rsidRPr="00805082">
        <w:rPr>
          <w:rFonts w:ascii="Courier New" w:eastAsia="Times New Roman" w:hAnsi="Courier New" w:cs="Courier New"/>
          <w:sz w:val="20"/>
          <w:szCs w:val="20"/>
          <w:lang w:val="en-US"/>
        </w:rPr>
        <w:t>...</w:t>
      </w:r>
    </w:p>
    <w:p w14:paraId="7DED09FF" w14:textId="77777777" w:rsidR="00790D40" w:rsidRPr="00805082" w:rsidRDefault="00790D40" w:rsidP="00622B5A">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sz w:val="20"/>
          <w:szCs w:val="20"/>
          <w:lang w:val="en-US"/>
        </w:rPr>
        <w:t xml:space="preserve">  &lt;initiatorToExecutor&gt;false&lt;/initiatorToExecutor&gt;</w:t>
      </w:r>
    </w:p>
    <w:p w14:paraId="7DED0A00" w14:textId="77777777" w:rsidR="00790D40" w:rsidRPr="00805082" w:rsidRDefault="00790D40" w:rsidP="00622B5A">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sz w:val="20"/>
          <w:szCs w:val="20"/>
          <w:lang w:val="en-US"/>
        </w:rPr>
        <w:t xml:space="preserve">  ...</w:t>
      </w:r>
    </w:p>
    <w:p w14:paraId="7DED0A01" w14:textId="77777777" w:rsidR="00790D40" w:rsidRPr="00805082" w:rsidRDefault="00790D40" w:rsidP="00622B5A">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sz w:val="20"/>
          <w:szCs w:val="20"/>
          <w:lang w:val="en-US"/>
        </w:rPr>
        <w:t xml:space="preserve">  &lt;transaction&gt;</w:t>
      </w:r>
    </w:p>
    <w:p w14:paraId="7DED0A02" w14:textId="77777777" w:rsidR="00790D40" w:rsidRPr="00805082" w:rsidRDefault="00790D40" w:rsidP="00622B5A">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sz w:val="20"/>
          <w:szCs w:val="20"/>
          <w:lang w:val="en-US"/>
        </w:rPr>
        <w:t xml:space="preserve">    &lt;VoorbeeldTransactie id="..."&gt;</w:t>
      </w:r>
    </w:p>
    <w:p w14:paraId="7DED0A03" w14:textId="77777777" w:rsidR="00790D40" w:rsidRPr="00805082" w:rsidRDefault="00790D40" w:rsidP="00622B5A">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sz w:val="20"/>
          <w:szCs w:val="20"/>
          <w:lang w:val="en-US"/>
        </w:rPr>
        <w:t xml:space="preserve">      ...</w:t>
      </w:r>
    </w:p>
    <w:p w14:paraId="7DED0A04" w14:textId="77777777" w:rsidR="00790D40" w:rsidRPr="00805082" w:rsidRDefault="00790D40" w:rsidP="00622B5A">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sz w:val="20"/>
          <w:szCs w:val="20"/>
          <w:lang w:val="en-US"/>
        </w:rPr>
        <w:t xml:space="preserve">      &lt;initiator&gt;</w:t>
      </w:r>
    </w:p>
    <w:p w14:paraId="7DED0A05" w14:textId="77777777" w:rsidR="00790D40" w:rsidRPr="00805082" w:rsidRDefault="00790D40" w:rsidP="00622B5A">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sz w:val="20"/>
          <w:szCs w:val="20"/>
          <w:lang w:val="en-US"/>
        </w:rPr>
        <w:t xml:space="preserve">        &lt;PersonInRole id="A"&gt;</w:t>
      </w:r>
    </w:p>
    <w:p w14:paraId="7DED0A06" w14:textId="77777777" w:rsidR="00790D40" w:rsidRPr="00805082" w:rsidRDefault="00790D40" w:rsidP="00622B5A">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sz w:val="20"/>
          <w:szCs w:val="20"/>
          <w:lang w:val="en-US"/>
        </w:rPr>
        <w:t xml:space="preserve">          ...</w:t>
      </w:r>
    </w:p>
    <w:p w14:paraId="7DED0A07" w14:textId="77777777" w:rsidR="00790D40" w:rsidRPr="00805082" w:rsidRDefault="00790D40" w:rsidP="00622B5A">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sz w:val="20"/>
          <w:szCs w:val="20"/>
          <w:lang w:val="en-US"/>
        </w:rPr>
        <w:t xml:space="preserve">        &lt;/PersonInRole&gt;</w:t>
      </w:r>
    </w:p>
    <w:p w14:paraId="7DED0A08" w14:textId="77777777" w:rsidR="00790D40" w:rsidRPr="00805082" w:rsidRDefault="00790D40" w:rsidP="00622B5A">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sz w:val="20"/>
          <w:szCs w:val="20"/>
          <w:lang w:val="en-US"/>
        </w:rPr>
        <w:t xml:space="preserve">      &lt;/initiator&gt;</w:t>
      </w:r>
    </w:p>
    <w:p w14:paraId="7DED0A09" w14:textId="77777777" w:rsidR="00790D40" w:rsidRPr="00805082" w:rsidRDefault="00790D40" w:rsidP="00622B5A">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sz w:val="20"/>
          <w:szCs w:val="20"/>
          <w:lang w:val="en-US"/>
        </w:rPr>
        <w:t xml:space="preserve">      &lt;executor&gt;</w:t>
      </w:r>
    </w:p>
    <w:p w14:paraId="7DED0A0A" w14:textId="77777777" w:rsidR="00790D40" w:rsidRPr="00805082" w:rsidRDefault="00790D40" w:rsidP="00622B5A">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sz w:val="20"/>
          <w:szCs w:val="20"/>
          <w:lang w:val="en-US"/>
        </w:rPr>
        <w:t xml:space="preserve">        &lt;PersonInRole id="B"&gt;</w:t>
      </w:r>
    </w:p>
    <w:p w14:paraId="7DED0A0B" w14:textId="77777777" w:rsidR="00790D40" w:rsidRPr="00805082" w:rsidRDefault="00790D40" w:rsidP="00622B5A">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sz w:val="20"/>
          <w:szCs w:val="20"/>
          <w:lang w:val="en-US"/>
        </w:rPr>
        <w:t xml:space="preserve">          ...</w:t>
      </w:r>
    </w:p>
    <w:p w14:paraId="7DED0A0C" w14:textId="77777777" w:rsidR="00790D40" w:rsidRPr="00805082" w:rsidRDefault="00790D40" w:rsidP="00622B5A">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sz w:val="20"/>
          <w:szCs w:val="20"/>
          <w:lang w:val="en-US"/>
        </w:rPr>
        <w:t xml:space="preserve">        &lt;/PersonInRole&gt;</w:t>
      </w:r>
    </w:p>
    <w:p w14:paraId="7DED0A0D" w14:textId="77777777" w:rsidR="00790D40" w:rsidRPr="00805082" w:rsidRDefault="00790D40" w:rsidP="00622B5A">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sz w:val="20"/>
          <w:szCs w:val="20"/>
          <w:lang w:val="en-US"/>
        </w:rPr>
        <w:t xml:space="preserve">      &lt;/executor&gt;</w:t>
      </w:r>
    </w:p>
    <w:p w14:paraId="7DED0A0E" w14:textId="77777777" w:rsidR="00790D40" w:rsidRPr="00805082" w:rsidRDefault="00790D40" w:rsidP="00622B5A">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lang w:val="en-US"/>
        </w:rPr>
        <w:t xml:space="preserve">    </w:t>
      </w:r>
      <w:r w:rsidRPr="00805082">
        <w:rPr>
          <w:rFonts w:ascii="Courier New" w:eastAsia="Times New Roman" w:hAnsi="Courier New" w:cs="Courier New"/>
          <w:sz w:val="20"/>
          <w:szCs w:val="20"/>
        </w:rPr>
        <w:t>&lt;/VoorbeeldTransactie&gt;</w:t>
      </w:r>
    </w:p>
    <w:p w14:paraId="7DED0A0F" w14:textId="77777777" w:rsidR="00790D40" w:rsidRPr="00805082" w:rsidRDefault="00790D40" w:rsidP="00622B5A">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&lt;/transaction&gt;</w:t>
      </w:r>
    </w:p>
    <w:p w14:paraId="7DED0A10" w14:textId="77777777" w:rsidR="00790D40" w:rsidRPr="00805082" w:rsidRDefault="00790D40" w:rsidP="00622B5A">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w:t>
      </w:r>
    </w:p>
    <w:p w14:paraId="7DED0A11" w14:textId="77777777" w:rsidR="00790D40" w:rsidRPr="00805082" w:rsidRDefault="00790D40" w:rsidP="00622B5A">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&lt;/VoorbeeldBericht&gt;</w:t>
      </w:r>
    </w:p>
    <w:p w14:paraId="7DED0A12" w14:textId="4348F838"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in bovenstaande voorbeeld gaar het </w:t>
      </w:r>
      <w:r w:rsidRPr="0033116C">
        <w:rPr>
          <w:rFonts w:ascii="Corbel" w:eastAsia="Times New Roman" w:hAnsi="Corbel"/>
          <w:i/>
          <w:iCs/>
          <w:sz w:val="22"/>
          <w:szCs w:val="22"/>
        </w:rPr>
        <w:t>VoorbeeldBericht</w:t>
      </w:r>
      <w:r w:rsidRPr="0033116C">
        <w:rPr>
          <w:rFonts w:ascii="Corbel" w:eastAsia="Times New Roman" w:hAnsi="Corbel"/>
          <w:sz w:val="22"/>
          <w:szCs w:val="22"/>
        </w:rPr>
        <w:t xml:space="preserve"> dus van </w:t>
      </w:r>
      <w:r w:rsidRPr="0033116C">
        <w:rPr>
          <w:rFonts w:ascii="Corbel" w:eastAsia="Times New Roman" w:hAnsi="Corbel"/>
          <w:i/>
          <w:iCs/>
          <w:sz w:val="22"/>
          <w:szCs w:val="22"/>
        </w:rPr>
        <w:t>B</w:t>
      </w:r>
      <w:r w:rsidRPr="0033116C">
        <w:rPr>
          <w:rFonts w:ascii="Corbel" w:eastAsia="Times New Roman" w:hAnsi="Corbel"/>
          <w:sz w:val="22"/>
          <w:szCs w:val="22"/>
        </w:rPr>
        <w:t xml:space="preserve"> (executor</w:t>
      </w:r>
      <w:r w:rsidR="00622B5A" w:rsidRPr="0033116C">
        <w:rPr>
          <w:rFonts w:ascii="Corbel" w:eastAsia="Times New Roman" w:hAnsi="Corbel"/>
          <w:sz w:val="22"/>
          <w:szCs w:val="22"/>
        </w:rPr>
        <w:t> [</w:t>
      </w:r>
      <w:r w:rsidR="00622B5A" w:rsidRPr="0033116C">
        <w:rPr>
          <w:rFonts w:ascii="Corbel" w:eastAsia="Times New Roman" w:hAnsi="Corbel"/>
          <w:sz w:val="22"/>
          <w:szCs w:val="22"/>
        </w:rPr>
        <w:fldChar w:fldCharType="begin"/>
      </w:r>
      <w:r w:rsidR="00622B5A" w:rsidRPr="0033116C">
        <w:rPr>
          <w:rFonts w:ascii="Corbel" w:eastAsia="Times New Roman" w:hAnsi="Corbel"/>
          <w:sz w:val="22"/>
          <w:szCs w:val="22"/>
        </w:rPr>
        <w:instrText xml:space="preserve"> REF _Ref299625019 \r \h </w:instrText>
      </w:r>
      <w:r w:rsidR="00B64780" w:rsidRPr="0033116C">
        <w:rPr>
          <w:rFonts w:ascii="Corbel" w:eastAsia="Times New Roman" w:hAnsi="Corbel"/>
          <w:sz w:val="22"/>
          <w:szCs w:val="22"/>
        </w:rPr>
        <w:instrText xml:space="preserve"> \* MERGEFORMAT </w:instrText>
      </w:r>
      <w:r w:rsidR="00622B5A" w:rsidRPr="0033116C">
        <w:rPr>
          <w:rFonts w:ascii="Corbel" w:eastAsia="Times New Roman" w:hAnsi="Corbel"/>
          <w:sz w:val="22"/>
          <w:szCs w:val="22"/>
        </w:rPr>
      </w:r>
      <w:r w:rsidR="00622B5A" w:rsidRPr="0033116C">
        <w:rPr>
          <w:rFonts w:ascii="Corbel" w:eastAsia="Times New Roman" w:hAnsi="Corbel"/>
          <w:sz w:val="22"/>
          <w:szCs w:val="22"/>
        </w:rPr>
        <w:fldChar w:fldCharType="separate"/>
      </w:r>
      <w:r w:rsidR="00A012CD">
        <w:rPr>
          <w:rFonts w:ascii="Corbel" w:eastAsia="Times New Roman" w:hAnsi="Corbel"/>
          <w:sz w:val="22"/>
          <w:szCs w:val="22"/>
        </w:rPr>
        <w:t>4.3</w:t>
      </w:r>
      <w:r w:rsidR="00622B5A" w:rsidRPr="0033116C">
        <w:rPr>
          <w:rFonts w:ascii="Corbel" w:eastAsia="Times New Roman" w:hAnsi="Corbel"/>
          <w:sz w:val="22"/>
          <w:szCs w:val="22"/>
        </w:rPr>
        <w:fldChar w:fldCharType="end"/>
      </w:r>
      <w:r w:rsidR="00622B5A" w:rsidRPr="0033116C">
        <w:rPr>
          <w:rFonts w:ascii="Corbel" w:eastAsia="Times New Roman" w:hAnsi="Corbel"/>
          <w:sz w:val="22"/>
          <w:szCs w:val="22"/>
        </w:rPr>
        <w:t>]</w:t>
      </w:r>
      <w:r w:rsidRPr="0033116C">
        <w:rPr>
          <w:rFonts w:ascii="Corbel" w:eastAsia="Times New Roman" w:hAnsi="Corbel"/>
          <w:sz w:val="22"/>
          <w:szCs w:val="22"/>
        </w:rPr>
        <w:t xml:space="preserve">) naar </w:t>
      </w:r>
      <w:r w:rsidRPr="0033116C">
        <w:rPr>
          <w:rFonts w:ascii="Corbel" w:eastAsia="Times New Roman" w:hAnsi="Corbel"/>
          <w:i/>
          <w:iCs/>
          <w:sz w:val="22"/>
          <w:szCs w:val="22"/>
        </w:rPr>
        <w:t>A</w:t>
      </w:r>
      <w:r w:rsidRPr="0033116C">
        <w:rPr>
          <w:rFonts w:ascii="Corbel" w:eastAsia="Times New Roman" w:hAnsi="Corbel"/>
          <w:sz w:val="22"/>
          <w:szCs w:val="22"/>
        </w:rPr>
        <w:t xml:space="preserve"> (initiator</w:t>
      </w:r>
      <w:r w:rsidR="00622B5A" w:rsidRPr="0033116C">
        <w:rPr>
          <w:rFonts w:ascii="Corbel" w:eastAsia="Times New Roman" w:hAnsi="Corbel"/>
          <w:sz w:val="22"/>
          <w:szCs w:val="22"/>
        </w:rPr>
        <w:t> [</w:t>
      </w:r>
      <w:r w:rsidR="00622B5A" w:rsidRPr="0033116C">
        <w:rPr>
          <w:rFonts w:ascii="Corbel" w:eastAsia="Times New Roman" w:hAnsi="Corbel"/>
          <w:sz w:val="22"/>
          <w:szCs w:val="22"/>
        </w:rPr>
        <w:fldChar w:fldCharType="begin"/>
      </w:r>
      <w:r w:rsidR="00622B5A" w:rsidRPr="0033116C">
        <w:rPr>
          <w:rFonts w:ascii="Corbel" w:eastAsia="Times New Roman" w:hAnsi="Corbel"/>
          <w:sz w:val="22"/>
          <w:szCs w:val="22"/>
        </w:rPr>
        <w:instrText xml:space="preserve"> REF _Ref299625018 \r \h </w:instrText>
      </w:r>
      <w:r w:rsidR="00B64780" w:rsidRPr="0033116C">
        <w:rPr>
          <w:rFonts w:ascii="Corbel" w:eastAsia="Times New Roman" w:hAnsi="Corbel"/>
          <w:sz w:val="22"/>
          <w:szCs w:val="22"/>
        </w:rPr>
        <w:instrText xml:space="preserve"> \* MERGEFORMAT </w:instrText>
      </w:r>
      <w:r w:rsidR="00622B5A" w:rsidRPr="0033116C">
        <w:rPr>
          <w:rFonts w:ascii="Corbel" w:eastAsia="Times New Roman" w:hAnsi="Corbel"/>
          <w:sz w:val="22"/>
          <w:szCs w:val="22"/>
        </w:rPr>
      </w:r>
      <w:r w:rsidR="00622B5A" w:rsidRPr="0033116C">
        <w:rPr>
          <w:rFonts w:ascii="Corbel" w:eastAsia="Times New Roman" w:hAnsi="Corbel"/>
          <w:sz w:val="22"/>
          <w:szCs w:val="22"/>
        </w:rPr>
        <w:fldChar w:fldCharType="separate"/>
      </w:r>
      <w:r w:rsidR="00A012CD">
        <w:rPr>
          <w:rFonts w:ascii="Corbel" w:eastAsia="Times New Roman" w:hAnsi="Corbel"/>
          <w:sz w:val="22"/>
          <w:szCs w:val="22"/>
        </w:rPr>
        <w:t>4.5</w:t>
      </w:r>
      <w:r w:rsidR="00622B5A" w:rsidRPr="0033116C">
        <w:rPr>
          <w:rFonts w:ascii="Corbel" w:eastAsia="Times New Roman" w:hAnsi="Corbel"/>
          <w:sz w:val="22"/>
          <w:szCs w:val="22"/>
        </w:rPr>
        <w:fldChar w:fldCharType="end"/>
      </w:r>
      <w:r w:rsidR="00622B5A" w:rsidRPr="0033116C">
        <w:rPr>
          <w:rFonts w:ascii="Corbel" w:eastAsia="Times New Roman" w:hAnsi="Corbel"/>
          <w:sz w:val="22"/>
          <w:szCs w:val="22"/>
        </w:rPr>
        <w:t>]</w:t>
      </w:r>
      <w:r w:rsidRPr="0033116C">
        <w:rPr>
          <w:rFonts w:ascii="Corbel" w:eastAsia="Times New Roman" w:hAnsi="Corbel"/>
          <w:sz w:val="22"/>
          <w:szCs w:val="22"/>
        </w:rPr>
        <w:t xml:space="preserve">). </w:t>
      </w:r>
    </w:p>
    <w:p w14:paraId="7DED0A13" w14:textId="77777777" w:rsidR="00790D40" w:rsidRPr="0033116C" w:rsidRDefault="00790D40" w:rsidP="007F4D97">
      <w:pPr>
        <w:pStyle w:val="Kop2"/>
        <w:numPr>
          <w:ilvl w:val="1"/>
          <w:numId w:val="1"/>
        </w:numPr>
        <w:rPr>
          <w:rFonts w:ascii="Corbel" w:hAnsi="Corbel"/>
          <w:lang w:val="en-US"/>
        </w:rPr>
      </w:pPr>
      <w:bookmarkStart w:id="289" w:name="_Ref299616407"/>
      <w:bookmarkStart w:id="290" w:name="_Toc307220265"/>
      <w:r w:rsidRPr="0033116C">
        <w:rPr>
          <w:rFonts w:ascii="Corbel" w:hAnsi="Corbel"/>
          <w:lang w:val="en-US"/>
        </w:rPr>
        <w:t>language</w:t>
      </w:r>
      <w:bookmarkEnd w:id="289"/>
      <w:bookmarkEnd w:id="290"/>
      <w:r w:rsidRPr="0033116C">
        <w:rPr>
          <w:rFonts w:ascii="Corbel" w:hAnsi="Corbel"/>
          <w:lang w:val="en-US"/>
        </w:rPr>
        <w:t xml:space="preserve"> </w:t>
      </w:r>
    </w:p>
    <w:p w14:paraId="7DED0A14" w14:textId="77777777" w:rsidR="00B45CCE" w:rsidRPr="00805082" w:rsidRDefault="00B45CCE" w:rsidP="00B45CCE">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language : OPTIONAL STRING;</w:t>
      </w:r>
    </w:p>
    <w:p w14:paraId="7DED0A15" w14:textId="77777777" w:rsidR="00B45CCE"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De taal</w:t>
      </w:r>
      <w:r w:rsidR="00B45CCE" w:rsidRPr="0033116C">
        <w:rPr>
          <w:rFonts w:ascii="Corbel" w:eastAsia="Times New Roman" w:hAnsi="Corbel"/>
          <w:sz w:val="22"/>
          <w:szCs w:val="22"/>
        </w:rPr>
        <w:t xml:space="preserve"> van de content van de bijlage.</w:t>
      </w:r>
    </w:p>
    <w:p w14:paraId="7DED0A16"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Voorbeeld op berichtniveau: </w:t>
      </w:r>
    </w:p>
    <w:p w14:paraId="7DED0A17" w14:textId="77777777" w:rsidR="00790D40" w:rsidRPr="00805082" w:rsidRDefault="00790D40" w:rsidP="00B45CCE">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&lt;... id="..."&gt;</w:t>
      </w:r>
    </w:p>
    <w:p w14:paraId="7DED0A18" w14:textId="77777777" w:rsidR="00790D40" w:rsidRPr="00805082" w:rsidRDefault="00790D40" w:rsidP="00B45CCE">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w:t>
      </w:r>
    </w:p>
    <w:p w14:paraId="7DED0A19" w14:textId="77777777" w:rsidR="00790D40" w:rsidRPr="00805082" w:rsidRDefault="00790D40" w:rsidP="00B45CCE">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&lt;language&gt;NL&lt;/language&gt;</w:t>
      </w:r>
    </w:p>
    <w:p w14:paraId="7DED0A1A" w14:textId="77777777" w:rsidR="00790D40" w:rsidRPr="00805082" w:rsidRDefault="00790D40" w:rsidP="00B45CCE">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w:t>
      </w:r>
    </w:p>
    <w:p w14:paraId="7DED0A1B" w14:textId="77777777" w:rsidR="00B17508" w:rsidRPr="00805082" w:rsidRDefault="00790D40" w:rsidP="00B45CCE">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&lt;/...&gt;</w:t>
      </w:r>
    </w:p>
    <w:p w14:paraId="7DED0A1C" w14:textId="77777777" w:rsidR="00790D40" w:rsidRPr="0033116C" w:rsidRDefault="00790D40" w:rsidP="007F4D97">
      <w:pPr>
        <w:pStyle w:val="Kop2"/>
        <w:numPr>
          <w:ilvl w:val="1"/>
          <w:numId w:val="1"/>
        </w:numPr>
        <w:rPr>
          <w:rFonts w:ascii="Corbel" w:hAnsi="Corbel"/>
          <w:lang w:val="en-US"/>
        </w:rPr>
      </w:pPr>
      <w:bookmarkStart w:id="291" w:name="name"/>
      <w:bookmarkStart w:id="292" w:name="_Ref299615337"/>
      <w:bookmarkStart w:id="293" w:name="_Toc307220266"/>
      <w:bookmarkEnd w:id="291"/>
      <w:r w:rsidRPr="0033116C">
        <w:rPr>
          <w:rFonts w:ascii="Corbel" w:hAnsi="Corbel"/>
          <w:lang w:val="en-US"/>
        </w:rPr>
        <w:t>name</w:t>
      </w:r>
      <w:bookmarkEnd w:id="292"/>
      <w:bookmarkEnd w:id="293"/>
      <w:r w:rsidRPr="0033116C">
        <w:rPr>
          <w:rFonts w:ascii="Corbel" w:hAnsi="Corbel"/>
          <w:lang w:val="en-US"/>
        </w:rPr>
        <w:t xml:space="preserve"> </w:t>
      </w:r>
    </w:p>
    <w:p w14:paraId="7DED0A1D" w14:textId="77777777" w:rsidR="00B258F1" w:rsidRPr="0033116C" w:rsidRDefault="00B258F1" w:rsidP="00B258F1">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rbel" w:eastAsia="Times New Roman" w:hAnsi="Corbel"/>
        </w:rPr>
      </w:pPr>
      <w:r w:rsidRPr="0033116C">
        <w:rPr>
          <w:rFonts w:ascii="Corbel" w:eastAsia="Times New Roman" w:hAnsi="Corbel" w:cs="Courier New"/>
          <w:sz w:val="20"/>
          <w:szCs w:val="20"/>
        </w:rPr>
        <w:t>name : STRING;</w:t>
      </w:r>
    </w:p>
    <w:p w14:paraId="7DED0A1E" w14:textId="77777777" w:rsidR="00790D40" w:rsidRPr="0033116C" w:rsidRDefault="00041229"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Naamgeving.</w:t>
      </w:r>
      <w:r w:rsidR="00790D40" w:rsidRPr="0033116C">
        <w:rPr>
          <w:rFonts w:ascii="Corbel" w:eastAsia="Times New Roman" w:hAnsi="Corbel"/>
          <w:sz w:val="22"/>
          <w:szCs w:val="22"/>
        </w:rPr>
        <w:t xml:space="preserve"> </w:t>
      </w:r>
    </w:p>
    <w:p w14:paraId="7DED0A1F" w14:textId="77777777" w:rsidR="00FC799F" w:rsidRPr="0033116C" w:rsidRDefault="00FC799F" w:rsidP="007F4D97">
      <w:pPr>
        <w:pStyle w:val="Kop2"/>
        <w:numPr>
          <w:ilvl w:val="1"/>
          <w:numId w:val="1"/>
        </w:numPr>
        <w:rPr>
          <w:rFonts w:ascii="Corbel" w:hAnsi="Corbel"/>
          <w:lang w:val="en-US"/>
        </w:rPr>
      </w:pPr>
      <w:bookmarkStart w:id="294" w:name="objectCode"/>
      <w:bookmarkStart w:id="295" w:name="_Ref299623909"/>
      <w:bookmarkStart w:id="296" w:name="_Toc307220267"/>
      <w:bookmarkStart w:id="297" w:name="_Ref299616544"/>
      <w:bookmarkEnd w:id="294"/>
      <w:r w:rsidRPr="0033116C">
        <w:rPr>
          <w:rFonts w:ascii="Corbel" w:hAnsi="Corbel"/>
          <w:lang w:val="en-US"/>
        </w:rPr>
        <w:lastRenderedPageBreak/>
        <w:t>number</w:t>
      </w:r>
      <w:bookmarkEnd w:id="295"/>
      <w:bookmarkEnd w:id="296"/>
    </w:p>
    <w:p w14:paraId="7DED0A20" w14:textId="77777777" w:rsidR="00FC799F" w:rsidRPr="00805082" w:rsidRDefault="00B258F1" w:rsidP="00B258F1">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number : INTEGER;</w:t>
      </w:r>
    </w:p>
    <w:p w14:paraId="7DED0A21" w14:textId="77777777" w:rsidR="00F478C4" w:rsidRPr="0033116C" w:rsidRDefault="00F478C4" w:rsidP="00B258F1">
      <w:pPr>
        <w:rPr>
          <w:rFonts w:ascii="Corbel" w:hAnsi="Corbel"/>
          <w:sz w:val="22"/>
          <w:szCs w:val="22"/>
        </w:rPr>
      </w:pPr>
    </w:p>
    <w:p w14:paraId="7DED0A22" w14:textId="77777777" w:rsidR="00B258F1" w:rsidRPr="0033116C" w:rsidRDefault="00B258F1" w:rsidP="00B258F1">
      <w:pPr>
        <w:rPr>
          <w:rFonts w:ascii="Corbel" w:hAnsi="Corbel"/>
          <w:sz w:val="22"/>
          <w:szCs w:val="22"/>
        </w:rPr>
      </w:pPr>
      <w:r w:rsidRPr="0033116C">
        <w:rPr>
          <w:rFonts w:ascii="Corbel" w:hAnsi="Corbel"/>
          <w:sz w:val="22"/>
          <w:szCs w:val="22"/>
        </w:rPr>
        <w:t>Transactienummer.</w:t>
      </w:r>
    </w:p>
    <w:p w14:paraId="7DED0A23" w14:textId="77777777" w:rsidR="00790D40" w:rsidRPr="0033116C" w:rsidRDefault="00790D40" w:rsidP="007F4D97">
      <w:pPr>
        <w:pStyle w:val="Kop2"/>
        <w:numPr>
          <w:ilvl w:val="1"/>
          <w:numId w:val="1"/>
        </w:numPr>
        <w:rPr>
          <w:rFonts w:ascii="Corbel" w:hAnsi="Corbel"/>
          <w:lang w:val="en-US"/>
        </w:rPr>
      </w:pPr>
      <w:bookmarkStart w:id="298" w:name="_Toc307220268"/>
      <w:r w:rsidRPr="0033116C">
        <w:rPr>
          <w:rFonts w:ascii="Corbel" w:hAnsi="Corbel"/>
          <w:lang w:val="en-US"/>
        </w:rPr>
        <w:t>objectCode</w:t>
      </w:r>
      <w:bookmarkEnd w:id="297"/>
      <w:bookmarkEnd w:id="298"/>
      <w:r w:rsidRPr="0033116C">
        <w:rPr>
          <w:rFonts w:ascii="Corbel" w:hAnsi="Corbel"/>
          <w:lang w:val="en-US"/>
        </w:rPr>
        <w:t xml:space="preserve"> </w:t>
      </w:r>
    </w:p>
    <w:p w14:paraId="7DED0A24" w14:textId="77777777" w:rsidR="00B258F1" w:rsidRPr="00805082" w:rsidRDefault="00B258F1" w:rsidP="00B258F1">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objectCode : OPTIONAL STRING;</w:t>
      </w:r>
    </w:p>
    <w:p w14:paraId="7DED0A25"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Mogelijkheid om een relatie te leggen naar een externe index. Den hierbij aan een workbreakdown structure, werkpakketen of een bestek. </w:t>
      </w:r>
    </w:p>
    <w:p w14:paraId="7DED0A26" w14:textId="77777777" w:rsidR="00790D40" w:rsidRPr="0033116C" w:rsidRDefault="00790D40" w:rsidP="007F4D97">
      <w:pPr>
        <w:pStyle w:val="Kop2"/>
        <w:numPr>
          <w:ilvl w:val="1"/>
          <w:numId w:val="1"/>
        </w:numPr>
        <w:rPr>
          <w:rFonts w:ascii="Corbel" w:hAnsi="Corbel"/>
          <w:lang w:val="en-US"/>
        </w:rPr>
      </w:pPr>
      <w:bookmarkStart w:id="299" w:name="_Ref299624835"/>
      <w:bookmarkStart w:id="300" w:name="_Toc307220269"/>
      <w:r w:rsidRPr="0033116C">
        <w:rPr>
          <w:rFonts w:ascii="Corbel" w:hAnsi="Corbel"/>
          <w:lang w:val="en-US"/>
        </w:rPr>
        <w:t>result</w:t>
      </w:r>
      <w:bookmarkEnd w:id="299"/>
      <w:bookmarkEnd w:id="300"/>
      <w:r w:rsidRPr="0033116C">
        <w:rPr>
          <w:rFonts w:ascii="Corbel" w:hAnsi="Corbel"/>
          <w:lang w:val="en-US"/>
        </w:rPr>
        <w:t xml:space="preserve"> </w:t>
      </w:r>
    </w:p>
    <w:p w14:paraId="7DED0A27" w14:textId="77777777" w:rsidR="00344FE3" w:rsidRPr="00805082" w:rsidRDefault="00344FE3" w:rsidP="00344FE3">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result : OPTIONAL STRING;</w:t>
      </w:r>
    </w:p>
    <w:p w14:paraId="7DED0A28"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Resultaat van deze transactie, content is een string.</w:t>
      </w:r>
    </w:p>
    <w:p w14:paraId="7DED0A29" w14:textId="77777777" w:rsidR="00790D40" w:rsidRPr="0033116C" w:rsidRDefault="00790D40" w:rsidP="007F4D97">
      <w:pPr>
        <w:pStyle w:val="Kop2"/>
        <w:numPr>
          <w:ilvl w:val="1"/>
          <w:numId w:val="1"/>
        </w:numPr>
        <w:rPr>
          <w:rFonts w:ascii="Corbel" w:hAnsi="Corbel"/>
          <w:lang w:val="en-US"/>
        </w:rPr>
      </w:pPr>
      <w:bookmarkStart w:id="301" w:name="_Ref299615377"/>
      <w:bookmarkStart w:id="302" w:name="_Toc307220270"/>
      <w:r w:rsidRPr="0033116C">
        <w:rPr>
          <w:rFonts w:ascii="Corbel" w:hAnsi="Corbel"/>
          <w:lang w:val="en-US"/>
        </w:rPr>
        <w:t>startDate</w:t>
      </w:r>
      <w:bookmarkEnd w:id="301"/>
      <w:bookmarkEnd w:id="302"/>
      <w:r w:rsidRPr="0033116C">
        <w:rPr>
          <w:rFonts w:ascii="Corbel" w:hAnsi="Corbel"/>
          <w:lang w:val="en-US"/>
        </w:rPr>
        <w:t xml:space="preserve"> </w:t>
      </w:r>
    </w:p>
    <w:p w14:paraId="7DED0A2A" w14:textId="77777777" w:rsidR="00344FE3" w:rsidRPr="00805082" w:rsidRDefault="00344FE3" w:rsidP="00344FE3">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startDate : DATETIME;</w:t>
      </w:r>
    </w:p>
    <w:p w14:paraId="7DED0A2B" w14:textId="77777777" w:rsidR="0004760D" w:rsidRPr="00805082" w:rsidRDefault="0004760D" w:rsidP="0004760D">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startDate : OPTIONAL DATETIME; -- AppendixTemplate</w:t>
      </w:r>
    </w:p>
    <w:p w14:paraId="7DED0A2C" w14:textId="77777777" w:rsidR="007208B6"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Geldigheidsbegindatum van specifieke objectinstan</w:t>
      </w:r>
      <w:r w:rsidR="00344FE3" w:rsidRPr="0033116C">
        <w:rPr>
          <w:rFonts w:ascii="Corbel" w:eastAsia="Times New Roman" w:hAnsi="Corbel"/>
          <w:sz w:val="22"/>
          <w:szCs w:val="22"/>
        </w:rPr>
        <w:t>ti</w:t>
      </w:r>
      <w:r w:rsidR="007208B6" w:rsidRPr="0033116C">
        <w:rPr>
          <w:rFonts w:ascii="Corbel" w:eastAsia="Times New Roman" w:hAnsi="Corbel"/>
          <w:sz w:val="22"/>
          <w:szCs w:val="22"/>
        </w:rPr>
        <w:t>e in dit bericht.</w:t>
      </w:r>
    </w:p>
    <w:p w14:paraId="7DED0A2D" w14:textId="77777777" w:rsidR="00790D40" w:rsidRPr="0033116C" w:rsidRDefault="00790D40" w:rsidP="007208B6">
      <w:pPr>
        <w:keepNext/>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Voorbeeld op berichtniveau: </w:t>
      </w:r>
    </w:p>
    <w:p w14:paraId="7DED0A2E" w14:textId="77777777" w:rsidR="00790D40" w:rsidRPr="00805082" w:rsidRDefault="00790D40" w:rsidP="00334CC9">
      <w:pPr>
        <w:keepNext/>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&lt;... id="..."&gt;</w:t>
      </w:r>
    </w:p>
    <w:p w14:paraId="7DED0A2F" w14:textId="77777777" w:rsidR="00790D40" w:rsidRPr="00805082" w:rsidRDefault="00790D40" w:rsidP="007208B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w:t>
      </w:r>
    </w:p>
    <w:p w14:paraId="7DED0A30" w14:textId="77777777" w:rsidR="00790D40" w:rsidRPr="00805082" w:rsidRDefault="00790D40" w:rsidP="007208B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&lt;startDate&gt;20</w:t>
      </w:r>
      <w:r w:rsidR="007208B6" w:rsidRPr="00805082">
        <w:rPr>
          <w:rFonts w:ascii="Courier New" w:eastAsia="Times New Roman" w:hAnsi="Courier New" w:cs="Courier New"/>
          <w:sz w:val="20"/>
          <w:szCs w:val="20"/>
        </w:rPr>
        <w:t>10</w:t>
      </w:r>
      <w:r w:rsidRPr="00805082">
        <w:rPr>
          <w:rFonts w:ascii="Courier New" w:eastAsia="Times New Roman" w:hAnsi="Courier New" w:cs="Courier New"/>
          <w:sz w:val="20"/>
          <w:szCs w:val="20"/>
        </w:rPr>
        <w:t>-12-03&lt;/startDate&gt;</w:t>
      </w:r>
    </w:p>
    <w:p w14:paraId="7DED0A31" w14:textId="77777777" w:rsidR="00790D40" w:rsidRPr="00805082" w:rsidRDefault="00790D40" w:rsidP="007208B6">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w:t>
      </w:r>
    </w:p>
    <w:p w14:paraId="7DED0A32" w14:textId="77777777" w:rsidR="00B17508" w:rsidRPr="00805082" w:rsidRDefault="00790D40" w:rsidP="00334CC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&lt;/...&gt;</w:t>
      </w:r>
    </w:p>
    <w:p w14:paraId="7DED0A33" w14:textId="77777777" w:rsidR="00790D40" w:rsidRPr="0033116C" w:rsidRDefault="00790D40" w:rsidP="007F4D97">
      <w:pPr>
        <w:pStyle w:val="Kop2"/>
        <w:numPr>
          <w:ilvl w:val="1"/>
          <w:numId w:val="1"/>
        </w:numPr>
        <w:rPr>
          <w:rFonts w:ascii="Corbel" w:hAnsi="Corbel"/>
          <w:lang w:val="en-US"/>
        </w:rPr>
      </w:pPr>
      <w:bookmarkStart w:id="303" w:name="_Ref299615402"/>
      <w:bookmarkStart w:id="304" w:name="_Toc307220271"/>
      <w:r w:rsidRPr="0033116C">
        <w:rPr>
          <w:rFonts w:ascii="Corbel" w:hAnsi="Corbel"/>
          <w:lang w:val="en-US"/>
        </w:rPr>
        <w:t>state</w:t>
      </w:r>
      <w:bookmarkEnd w:id="303"/>
      <w:bookmarkEnd w:id="304"/>
      <w:r w:rsidRPr="0033116C">
        <w:rPr>
          <w:rFonts w:ascii="Corbel" w:hAnsi="Corbel"/>
          <w:lang w:val="en-US"/>
        </w:rPr>
        <w:t xml:space="preserve"> </w:t>
      </w:r>
    </w:p>
    <w:p w14:paraId="7DED0A34" w14:textId="77777777" w:rsidR="00133953" w:rsidRPr="00805082" w:rsidRDefault="00133953" w:rsidP="00133953">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state : </w:t>
      </w:r>
      <w:r w:rsidR="0004760D" w:rsidRPr="00805082">
        <w:rPr>
          <w:rFonts w:ascii="Courier New" w:eastAsia="Times New Roman" w:hAnsi="Courier New" w:cs="Courier New"/>
          <w:sz w:val="20"/>
          <w:szCs w:val="20"/>
        </w:rPr>
        <w:t xml:space="preserve">OPTIONAL </w:t>
      </w:r>
      <w:r w:rsidRPr="00805082">
        <w:rPr>
          <w:rFonts w:ascii="Courier New" w:eastAsia="Times New Roman" w:hAnsi="Courier New" w:cs="Courier New"/>
          <w:sz w:val="20"/>
          <w:szCs w:val="20"/>
        </w:rPr>
        <w:t>STRING;</w:t>
      </w:r>
    </w:p>
    <w:p w14:paraId="7DED0A35" w14:textId="77777777" w:rsidR="00133953"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Status waarin deze objectin</w:t>
      </w:r>
      <w:r w:rsidR="007208B6" w:rsidRPr="0033116C">
        <w:rPr>
          <w:rFonts w:ascii="Corbel" w:eastAsia="Times New Roman" w:hAnsi="Corbel"/>
          <w:sz w:val="22"/>
          <w:szCs w:val="22"/>
        </w:rPr>
        <w:t>stan</w:t>
      </w:r>
      <w:r w:rsidR="00133953" w:rsidRPr="0033116C">
        <w:rPr>
          <w:rFonts w:ascii="Corbel" w:eastAsia="Times New Roman" w:hAnsi="Corbel"/>
          <w:sz w:val="22"/>
          <w:szCs w:val="22"/>
        </w:rPr>
        <w:t>tie zich bevindt.</w:t>
      </w:r>
    </w:p>
    <w:p w14:paraId="7DED0A36" w14:textId="77777777" w:rsidR="00F478C4" w:rsidRPr="0033116C" w:rsidRDefault="00F478C4" w:rsidP="00790D40">
      <w:pPr>
        <w:spacing w:before="100" w:beforeAutospacing="1" w:after="100" w:afterAutospacing="1"/>
        <w:rPr>
          <w:rFonts w:ascii="Corbel" w:eastAsia="Times New Roman" w:hAnsi="Corbel"/>
          <w:sz w:val="22"/>
          <w:szCs w:val="22"/>
        </w:rPr>
      </w:pPr>
    </w:p>
    <w:p w14:paraId="7DED0A37" w14:textId="77777777" w:rsidR="00F478C4" w:rsidRPr="0033116C" w:rsidRDefault="00F478C4" w:rsidP="00790D40">
      <w:pPr>
        <w:spacing w:before="100" w:beforeAutospacing="1" w:after="100" w:afterAutospacing="1"/>
        <w:rPr>
          <w:rFonts w:ascii="Corbel" w:eastAsia="Times New Roman" w:hAnsi="Corbel"/>
          <w:sz w:val="22"/>
          <w:szCs w:val="22"/>
        </w:rPr>
      </w:pPr>
    </w:p>
    <w:p w14:paraId="7DED0A38"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Voorbeeld op berichtniveau: </w:t>
      </w:r>
    </w:p>
    <w:p w14:paraId="7DED0A39" w14:textId="77777777" w:rsidR="00790D40" w:rsidRPr="00805082" w:rsidRDefault="00790D40" w:rsidP="00133953">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&lt;... id="..."&gt;</w:t>
      </w:r>
    </w:p>
    <w:p w14:paraId="7DED0A3A" w14:textId="77777777" w:rsidR="00790D40" w:rsidRPr="00805082" w:rsidRDefault="00790D40" w:rsidP="00133953">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w:t>
      </w:r>
    </w:p>
    <w:p w14:paraId="7DED0A3B" w14:textId="77777777" w:rsidR="00790D40" w:rsidRPr="00805082" w:rsidRDefault="00790D40" w:rsidP="00133953">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&lt;state&gt;active&lt;/state&gt;</w:t>
      </w:r>
    </w:p>
    <w:p w14:paraId="7DED0A3C" w14:textId="77777777" w:rsidR="00790D40" w:rsidRPr="00805082" w:rsidRDefault="00790D40" w:rsidP="00133953">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w:t>
      </w:r>
    </w:p>
    <w:p w14:paraId="7DED0A3D" w14:textId="77777777" w:rsidR="00B17508" w:rsidRPr="00805082" w:rsidRDefault="00790D40" w:rsidP="00334CC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lastRenderedPageBreak/>
        <w:t>&lt;/...&gt;</w:t>
      </w:r>
    </w:p>
    <w:p w14:paraId="7DED0A3E" w14:textId="77777777" w:rsidR="00790D40" w:rsidRPr="0033116C" w:rsidRDefault="00790D40" w:rsidP="007F4D97">
      <w:pPr>
        <w:pStyle w:val="Kop2"/>
        <w:numPr>
          <w:ilvl w:val="1"/>
          <w:numId w:val="1"/>
        </w:numPr>
        <w:rPr>
          <w:rFonts w:ascii="Corbel" w:hAnsi="Corbel"/>
          <w:lang w:val="en-US"/>
        </w:rPr>
      </w:pPr>
      <w:bookmarkStart w:id="305" w:name="_Ref299615444"/>
      <w:bookmarkStart w:id="306" w:name="_Toc307220272"/>
      <w:r w:rsidRPr="0033116C">
        <w:rPr>
          <w:rFonts w:ascii="Corbel" w:hAnsi="Corbel"/>
          <w:lang w:val="en-US"/>
        </w:rPr>
        <w:t>user</w:t>
      </w:r>
      <w:bookmarkEnd w:id="305"/>
      <w:r w:rsidR="00FC2212" w:rsidRPr="0033116C">
        <w:rPr>
          <w:rFonts w:ascii="Corbel" w:hAnsi="Corbel"/>
          <w:lang w:val="en-US"/>
        </w:rPr>
        <w:t>LaMu</w:t>
      </w:r>
      <w:bookmarkEnd w:id="306"/>
      <w:r w:rsidRPr="0033116C">
        <w:rPr>
          <w:rFonts w:ascii="Corbel" w:hAnsi="Corbel"/>
          <w:lang w:val="en-US"/>
        </w:rPr>
        <w:t xml:space="preserve"> </w:t>
      </w:r>
    </w:p>
    <w:p w14:paraId="7DED0A3F" w14:textId="77777777" w:rsidR="00334CC9" w:rsidRPr="00805082" w:rsidRDefault="00334CC9" w:rsidP="00334CC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user</w:t>
      </w:r>
      <w:r w:rsidR="00FC2212" w:rsidRPr="00805082">
        <w:rPr>
          <w:rFonts w:ascii="Courier New" w:eastAsia="Times New Roman" w:hAnsi="Courier New" w:cs="Courier New"/>
          <w:sz w:val="20"/>
          <w:szCs w:val="20"/>
        </w:rPr>
        <w:t>LaMu</w:t>
      </w:r>
      <w:r w:rsidRPr="00805082">
        <w:rPr>
          <w:rFonts w:ascii="Courier New" w:eastAsia="Times New Roman" w:hAnsi="Courier New" w:cs="Courier New"/>
          <w:sz w:val="20"/>
          <w:szCs w:val="20"/>
        </w:rPr>
        <w:t xml:space="preserve"> : </w:t>
      </w:r>
      <w:r w:rsidR="0004760D" w:rsidRPr="00805082">
        <w:rPr>
          <w:rFonts w:ascii="Courier New" w:eastAsia="Times New Roman" w:hAnsi="Courier New" w:cs="Courier New"/>
          <w:sz w:val="20"/>
          <w:szCs w:val="20"/>
        </w:rPr>
        <w:t xml:space="preserve">OPTIONAL </w:t>
      </w:r>
      <w:r w:rsidRPr="00805082">
        <w:rPr>
          <w:rFonts w:ascii="Courier New" w:eastAsia="Times New Roman" w:hAnsi="Courier New" w:cs="Courier New"/>
          <w:sz w:val="20"/>
          <w:szCs w:val="20"/>
        </w:rPr>
        <w:t>STRING;</w:t>
      </w:r>
    </w:p>
    <w:p w14:paraId="7DED0A40" w14:textId="77777777" w:rsidR="00334CC9"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Gebr</w:t>
      </w:r>
      <w:r w:rsidR="00334CC9" w:rsidRPr="0033116C">
        <w:rPr>
          <w:rFonts w:ascii="Corbel" w:eastAsia="Times New Roman" w:hAnsi="Corbel"/>
          <w:sz w:val="22"/>
          <w:szCs w:val="22"/>
        </w:rPr>
        <w:t>uiker welke deze objectinstan</w:t>
      </w:r>
      <w:r w:rsidRPr="0033116C">
        <w:rPr>
          <w:rFonts w:ascii="Corbel" w:eastAsia="Times New Roman" w:hAnsi="Corbel"/>
          <w:sz w:val="22"/>
          <w:szCs w:val="22"/>
        </w:rPr>
        <w:t>tie heeft aangemaakt, c.q. voor het laatst heeft aangepast (PAS OP: dit is geen referentie naar e</w:t>
      </w:r>
      <w:r w:rsidR="00334CC9" w:rsidRPr="0033116C">
        <w:rPr>
          <w:rFonts w:ascii="Corbel" w:eastAsia="Times New Roman" w:hAnsi="Corbel"/>
          <w:sz w:val="22"/>
          <w:szCs w:val="22"/>
        </w:rPr>
        <w:t>en PersonTypeInstance instantie).</w:t>
      </w:r>
    </w:p>
    <w:p w14:paraId="7DED0A41"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Voorbeeld op berichtniveau: </w:t>
      </w:r>
    </w:p>
    <w:p w14:paraId="7DED0A42" w14:textId="77777777" w:rsidR="00790D40" w:rsidRPr="00805082" w:rsidRDefault="00790D40" w:rsidP="00334CC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&lt;... id="..."&gt;</w:t>
      </w:r>
    </w:p>
    <w:p w14:paraId="7DED0A43" w14:textId="77777777" w:rsidR="00790D40" w:rsidRPr="00805082" w:rsidRDefault="00790D40" w:rsidP="00334CC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w:t>
      </w:r>
    </w:p>
    <w:p w14:paraId="7DED0A44" w14:textId="77777777" w:rsidR="00790D40" w:rsidRPr="00805082" w:rsidRDefault="00790D40" w:rsidP="00334CC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&lt;user</w:t>
      </w:r>
      <w:r w:rsidR="00FC2212" w:rsidRPr="00805082">
        <w:rPr>
          <w:rFonts w:ascii="Courier New" w:eastAsia="Times New Roman" w:hAnsi="Courier New" w:cs="Courier New"/>
          <w:sz w:val="20"/>
          <w:szCs w:val="20"/>
        </w:rPr>
        <w:t>LaMu</w:t>
      </w:r>
      <w:r w:rsidRPr="00805082">
        <w:rPr>
          <w:rFonts w:ascii="Courier New" w:eastAsia="Times New Roman" w:hAnsi="Courier New" w:cs="Courier New"/>
          <w:sz w:val="20"/>
          <w:szCs w:val="20"/>
        </w:rPr>
        <w:t>&gt;Peter Bonsma&lt;/user</w:t>
      </w:r>
      <w:r w:rsidR="00FC2212" w:rsidRPr="00805082">
        <w:rPr>
          <w:rFonts w:ascii="Courier New" w:eastAsia="Times New Roman" w:hAnsi="Courier New" w:cs="Courier New"/>
          <w:sz w:val="20"/>
          <w:szCs w:val="20"/>
        </w:rPr>
        <w:t>LaMu</w:t>
      </w:r>
      <w:r w:rsidRPr="00805082">
        <w:rPr>
          <w:rFonts w:ascii="Courier New" w:eastAsia="Times New Roman" w:hAnsi="Courier New" w:cs="Courier New"/>
          <w:sz w:val="20"/>
          <w:szCs w:val="20"/>
        </w:rPr>
        <w:t>&gt;</w:t>
      </w:r>
    </w:p>
    <w:p w14:paraId="7DED0A45" w14:textId="77777777" w:rsidR="00790D40" w:rsidRPr="00805082" w:rsidRDefault="00790D40" w:rsidP="00334CC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w:t>
      </w:r>
    </w:p>
    <w:p w14:paraId="7DED0A46" w14:textId="77777777" w:rsidR="00B17508" w:rsidRPr="00805082" w:rsidRDefault="00790D40" w:rsidP="00334CC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&lt;/...&gt;</w:t>
      </w:r>
    </w:p>
    <w:p w14:paraId="7DED0A47" w14:textId="77777777" w:rsidR="00790D40" w:rsidRPr="0033116C" w:rsidRDefault="00790D40" w:rsidP="007F4D97">
      <w:pPr>
        <w:pStyle w:val="Kop2"/>
        <w:numPr>
          <w:ilvl w:val="1"/>
          <w:numId w:val="1"/>
        </w:numPr>
        <w:rPr>
          <w:rFonts w:ascii="Corbel" w:hAnsi="Corbel"/>
          <w:lang w:val="en-US"/>
        </w:rPr>
      </w:pPr>
      <w:bookmarkStart w:id="307" w:name="userName"/>
      <w:bookmarkStart w:id="308" w:name="_Ref299627176"/>
      <w:bookmarkStart w:id="309" w:name="_Toc307220273"/>
      <w:bookmarkEnd w:id="307"/>
      <w:r w:rsidRPr="0033116C">
        <w:rPr>
          <w:rFonts w:ascii="Corbel" w:hAnsi="Corbel"/>
          <w:lang w:val="en-US"/>
        </w:rPr>
        <w:t>userName</w:t>
      </w:r>
      <w:bookmarkEnd w:id="308"/>
      <w:bookmarkEnd w:id="309"/>
      <w:r w:rsidRPr="0033116C">
        <w:rPr>
          <w:rFonts w:ascii="Corbel" w:hAnsi="Corbel"/>
          <w:lang w:val="en-US"/>
        </w:rPr>
        <w:t xml:space="preserve"> </w:t>
      </w:r>
    </w:p>
    <w:p w14:paraId="7DED0A48" w14:textId="77777777" w:rsidR="00334CC9" w:rsidRPr="00805082" w:rsidRDefault="00334CC9" w:rsidP="00334CC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userName : STRING;</w:t>
      </w:r>
    </w:p>
    <w:p w14:paraId="7DED0A49" w14:textId="77777777" w:rsidR="00334CC9"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'Codenaam' van de gebruiker </w:t>
      </w:r>
      <w:r w:rsidR="00334CC9" w:rsidRPr="0033116C">
        <w:rPr>
          <w:rFonts w:ascii="Corbel" w:eastAsia="Times New Roman" w:hAnsi="Corbel"/>
          <w:sz w:val="22"/>
          <w:szCs w:val="22"/>
        </w:rPr>
        <w:t>zoals bijvoorbeeld een TRIGRAM.</w:t>
      </w:r>
    </w:p>
    <w:p w14:paraId="7DED0A4A"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Voorbeeld op berichtniveau: </w:t>
      </w:r>
    </w:p>
    <w:p w14:paraId="7DED0A4B" w14:textId="77777777" w:rsidR="00790D40" w:rsidRPr="00805082" w:rsidRDefault="00790D40" w:rsidP="00334CC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&lt;... id="..."&gt;</w:t>
      </w:r>
    </w:p>
    <w:p w14:paraId="7DED0A4C" w14:textId="77777777" w:rsidR="00790D40" w:rsidRPr="00805082" w:rsidRDefault="00790D40" w:rsidP="00334CC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w:t>
      </w:r>
    </w:p>
    <w:p w14:paraId="7DED0A4D" w14:textId="77777777" w:rsidR="00790D40" w:rsidRPr="00805082" w:rsidRDefault="00790D40" w:rsidP="00334CC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&lt;userName&gt;BAP&lt;/userName&gt;</w:t>
      </w:r>
    </w:p>
    <w:p w14:paraId="7DED0A4E" w14:textId="77777777" w:rsidR="00790D40" w:rsidRPr="00805082" w:rsidRDefault="00790D40" w:rsidP="00334CC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w:t>
      </w:r>
    </w:p>
    <w:p w14:paraId="7DED0A4F" w14:textId="77777777" w:rsidR="00B17508" w:rsidRPr="00805082" w:rsidRDefault="00790D40" w:rsidP="00334CC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&lt;/...&gt;</w:t>
      </w:r>
      <w:bookmarkStart w:id="310" w:name="versionNo"/>
      <w:bookmarkEnd w:id="310"/>
    </w:p>
    <w:p w14:paraId="7DED0A50" w14:textId="77777777" w:rsidR="00790D40" w:rsidRPr="0033116C" w:rsidRDefault="00790D40" w:rsidP="007F4D97">
      <w:pPr>
        <w:pStyle w:val="Kop2"/>
        <w:numPr>
          <w:ilvl w:val="1"/>
          <w:numId w:val="1"/>
        </w:numPr>
        <w:rPr>
          <w:rFonts w:ascii="Corbel" w:hAnsi="Corbel"/>
          <w:lang w:val="en-US"/>
        </w:rPr>
      </w:pPr>
      <w:bookmarkStart w:id="311" w:name="_Ref299615452"/>
      <w:bookmarkStart w:id="312" w:name="_Toc307220274"/>
      <w:r w:rsidRPr="0033116C">
        <w:rPr>
          <w:rFonts w:ascii="Corbel" w:hAnsi="Corbel"/>
          <w:lang w:val="en-US"/>
        </w:rPr>
        <w:t>versionNo</w:t>
      </w:r>
      <w:bookmarkEnd w:id="311"/>
      <w:bookmarkEnd w:id="312"/>
      <w:r w:rsidRPr="0033116C">
        <w:rPr>
          <w:rFonts w:ascii="Corbel" w:hAnsi="Corbel"/>
          <w:lang w:val="en-US"/>
        </w:rPr>
        <w:t xml:space="preserve"> </w:t>
      </w:r>
    </w:p>
    <w:p w14:paraId="7DED0A51" w14:textId="77777777" w:rsidR="00334CC9" w:rsidRPr="00805082" w:rsidRDefault="00334CC9" w:rsidP="00334CC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versionNo : STRING;</w:t>
      </w:r>
    </w:p>
    <w:p w14:paraId="7DED0A52" w14:textId="77777777" w:rsidR="00334CC9"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Ver</w:t>
      </w:r>
      <w:r w:rsidR="00334CC9" w:rsidRPr="0033116C">
        <w:rPr>
          <w:rFonts w:ascii="Corbel" w:eastAsia="Times New Roman" w:hAnsi="Corbel"/>
          <w:sz w:val="22"/>
          <w:szCs w:val="22"/>
        </w:rPr>
        <w:t>sienummer van deze objectinstanti</w:t>
      </w:r>
      <w:r w:rsidRPr="0033116C">
        <w:rPr>
          <w:rFonts w:ascii="Corbel" w:eastAsia="Times New Roman" w:hAnsi="Corbel"/>
          <w:sz w:val="22"/>
          <w:szCs w:val="22"/>
        </w:rPr>
        <w:t>e binnen dit project, bij een aanpassing aan deze objectinstan</w:t>
      </w:r>
      <w:r w:rsidR="00334CC9" w:rsidRPr="0033116C">
        <w:rPr>
          <w:rFonts w:ascii="Corbel" w:eastAsia="Times New Roman" w:hAnsi="Corbel"/>
          <w:sz w:val="22"/>
          <w:szCs w:val="22"/>
        </w:rPr>
        <w:t>tie verandert tevens dit veld.</w:t>
      </w:r>
    </w:p>
    <w:p w14:paraId="7DED0A53"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Voorbeeld op berichtniveau: </w:t>
      </w:r>
    </w:p>
    <w:p w14:paraId="7DED0A54" w14:textId="77777777" w:rsidR="00790D40" w:rsidRPr="00805082" w:rsidRDefault="00790D40" w:rsidP="00334CC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&lt;... id="..."&gt;</w:t>
      </w:r>
    </w:p>
    <w:p w14:paraId="7DED0A55" w14:textId="77777777" w:rsidR="00790D40" w:rsidRPr="00805082" w:rsidRDefault="00790D40" w:rsidP="00334CC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w:t>
      </w:r>
    </w:p>
    <w:p w14:paraId="7DED0A56" w14:textId="77777777" w:rsidR="00790D40" w:rsidRPr="00805082" w:rsidRDefault="00790D40" w:rsidP="00334CC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&lt;versionNo&gt;23&lt;/versionNo&gt;</w:t>
      </w:r>
    </w:p>
    <w:p w14:paraId="7DED0A57" w14:textId="77777777" w:rsidR="00790D40" w:rsidRPr="00805082" w:rsidRDefault="00790D40" w:rsidP="00334CC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 xml:space="preserve">  ...</w:t>
      </w:r>
    </w:p>
    <w:p w14:paraId="7DED0A58" w14:textId="77777777" w:rsidR="00790D40" w:rsidRPr="00805082" w:rsidRDefault="00790D40" w:rsidP="00334CC9">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&lt;/...&gt;</w:t>
      </w:r>
    </w:p>
    <w:p w14:paraId="7DED0A59" w14:textId="77777777" w:rsidR="00790D40" w:rsidRPr="0033116C" w:rsidRDefault="00790D40" w:rsidP="00790D40">
      <w:pPr>
        <w:spacing w:before="100" w:beforeAutospacing="1" w:after="100" w:afterAutospacing="1"/>
        <w:rPr>
          <w:rFonts w:ascii="Corbel" w:eastAsia="Times New Roman" w:hAnsi="Corbel"/>
        </w:rPr>
      </w:pPr>
    </w:p>
    <w:p w14:paraId="7DED0A5A" w14:textId="77777777" w:rsidR="00790D40" w:rsidRPr="0033116C" w:rsidRDefault="00F47DE1" w:rsidP="007F4D97">
      <w:pPr>
        <w:pStyle w:val="Kop1"/>
        <w:numPr>
          <w:ilvl w:val="0"/>
          <w:numId w:val="1"/>
        </w:numPr>
        <w:rPr>
          <w:rFonts w:ascii="Corbel" w:hAnsi="Corbel"/>
        </w:rPr>
      </w:pPr>
      <w:r w:rsidRPr="0033116C">
        <w:rPr>
          <w:rFonts w:ascii="Corbel" w:hAnsi="Corbel"/>
        </w:rPr>
        <w:br w:type="page"/>
      </w:r>
      <w:bookmarkStart w:id="313" w:name="_Toc307220275"/>
      <w:r w:rsidR="00790D40" w:rsidRPr="0033116C">
        <w:rPr>
          <w:rFonts w:ascii="Corbel" w:hAnsi="Corbel"/>
        </w:rPr>
        <w:lastRenderedPageBreak/>
        <w:t>Referenties</w:t>
      </w:r>
      <w:bookmarkEnd w:id="313"/>
      <w:r w:rsidR="00790D40" w:rsidRPr="0033116C">
        <w:rPr>
          <w:rFonts w:ascii="Corbel" w:hAnsi="Corbel"/>
        </w:rPr>
        <w:t xml:space="preserve"> </w:t>
      </w:r>
    </w:p>
    <w:p w14:paraId="7DED0A5B" w14:textId="77777777" w:rsidR="00790D40" w:rsidRPr="0033116C" w:rsidRDefault="00790D40" w:rsidP="007F4D97">
      <w:pPr>
        <w:pStyle w:val="Kop2"/>
        <w:numPr>
          <w:ilvl w:val="1"/>
          <w:numId w:val="1"/>
        </w:numPr>
        <w:rPr>
          <w:rFonts w:ascii="Corbel" w:hAnsi="Corbel"/>
        </w:rPr>
      </w:pPr>
      <w:bookmarkStart w:id="314" w:name="_Ref299616694"/>
      <w:bookmarkStart w:id="315" w:name="_Toc307220276"/>
      <w:bookmarkEnd w:id="49"/>
      <w:r w:rsidRPr="0033116C">
        <w:rPr>
          <w:rFonts w:ascii="Corbel" w:hAnsi="Corbel"/>
        </w:rPr>
        <w:t>appendixGroup</w:t>
      </w:r>
      <w:bookmarkEnd w:id="314"/>
      <w:bookmarkEnd w:id="315"/>
      <w:r w:rsidRPr="0033116C">
        <w:rPr>
          <w:rFonts w:ascii="Corbel" w:hAnsi="Corbel"/>
        </w:rPr>
        <w:t xml:space="preserve"> </w:t>
      </w:r>
    </w:p>
    <w:p w14:paraId="7DED0A5C" w14:textId="77777777" w:rsidR="00A515E3" w:rsidRPr="0033116C" w:rsidRDefault="00A515E3" w:rsidP="00A515E3">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rbel" w:eastAsia="Times New Roman" w:hAnsi="Corbel"/>
        </w:rPr>
      </w:pPr>
      <w:r w:rsidRPr="0033116C">
        <w:rPr>
          <w:rFonts w:ascii="Corbel" w:eastAsia="Times New Roman" w:hAnsi="Corbel" w:cs="Courier New"/>
          <w:sz w:val="20"/>
          <w:szCs w:val="20"/>
        </w:rPr>
        <w:t xml:space="preserve">appendixGroup : </w:t>
      </w:r>
      <w:r w:rsidR="0004760D" w:rsidRPr="0033116C">
        <w:rPr>
          <w:rFonts w:ascii="Corbel" w:eastAsia="Times New Roman" w:hAnsi="Corbel" w:cs="Courier New"/>
          <w:sz w:val="20"/>
          <w:szCs w:val="20"/>
        </w:rPr>
        <w:t xml:space="preserve">OPTIONAL </w:t>
      </w:r>
      <w:r w:rsidRPr="0033116C">
        <w:rPr>
          <w:rFonts w:ascii="Corbel" w:eastAsia="Times New Roman" w:hAnsi="Corbel" w:cs="Courier New"/>
          <w:sz w:val="20"/>
          <w:szCs w:val="20"/>
        </w:rPr>
        <w:t>AppendixGroup;</w:t>
      </w:r>
    </w:p>
    <w:p w14:paraId="7DED0A5D" w14:textId="77777777" w:rsidR="00A515E3"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Een subgroepering waar de</w:t>
      </w:r>
      <w:r w:rsidR="00A515E3" w:rsidRPr="0033116C">
        <w:rPr>
          <w:rFonts w:ascii="Corbel" w:eastAsia="Times New Roman" w:hAnsi="Corbel"/>
          <w:sz w:val="22"/>
          <w:szCs w:val="22"/>
        </w:rPr>
        <w:t xml:space="preserve"> specifieke bijlage toebehoort.</w:t>
      </w:r>
    </w:p>
    <w:p w14:paraId="7DED0A5E"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Voorbeeld op berichtniveau: </w:t>
      </w:r>
    </w:p>
    <w:p w14:paraId="7DED0A5F" w14:textId="77777777" w:rsidR="00790D40" w:rsidRPr="00805082" w:rsidRDefault="00790D40" w:rsidP="00A515E3">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&lt;Bijlage id="..."&gt;</w:t>
      </w:r>
    </w:p>
    <w:p w14:paraId="7DED0A60" w14:textId="77777777" w:rsidR="00790D40" w:rsidRPr="00805082" w:rsidRDefault="00790D40" w:rsidP="00A515E3">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sz w:val="20"/>
          <w:szCs w:val="20"/>
        </w:rPr>
        <w:t xml:space="preserve">  </w:t>
      </w:r>
      <w:r w:rsidRPr="00805082">
        <w:rPr>
          <w:rFonts w:ascii="Courier New" w:eastAsia="Times New Roman" w:hAnsi="Courier New" w:cs="Courier New"/>
          <w:sz w:val="20"/>
          <w:szCs w:val="20"/>
          <w:lang w:val="en-US"/>
        </w:rPr>
        <w:t>...</w:t>
      </w:r>
    </w:p>
    <w:p w14:paraId="7DED0A61" w14:textId="77777777" w:rsidR="00790D40" w:rsidRPr="00805082" w:rsidRDefault="00790D40" w:rsidP="00A515E3">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sz w:val="20"/>
          <w:szCs w:val="20"/>
          <w:lang w:val="en-US"/>
        </w:rPr>
        <w:t xml:space="preserve">  &lt;appendixGroup&gt;</w:t>
      </w:r>
    </w:p>
    <w:p w14:paraId="7DED0A62" w14:textId="77777777" w:rsidR="00790D40" w:rsidRPr="00805082" w:rsidRDefault="00790D40" w:rsidP="00A515E3">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sz w:val="20"/>
          <w:szCs w:val="20"/>
          <w:lang w:val="en-US"/>
        </w:rPr>
        <w:t xml:space="preserve">    &lt;AppendixGroup id="..."&gt;</w:t>
      </w:r>
    </w:p>
    <w:p w14:paraId="7DED0A63" w14:textId="77777777" w:rsidR="00790D40" w:rsidRPr="00805082" w:rsidRDefault="00790D40" w:rsidP="00A515E3">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sz w:val="20"/>
          <w:szCs w:val="20"/>
          <w:lang w:val="en-US"/>
        </w:rPr>
        <w:t xml:space="preserve">      ...</w:t>
      </w:r>
    </w:p>
    <w:p w14:paraId="7DED0A64" w14:textId="77777777" w:rsidR="00790D40" w:rsidRPr="00805082" w:rsidRDefault="00790D40" w:rsidP="00A515E3">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sz w:val="20"/>
          <w:szCs w:val="20"/>
          <w:lang w:val="en-US"/>
        </w:rPr>
        <w:t xml:space="preserve">    &lt;/AppendixGroup&gt;</w:t>
      </w:r>
    </w:p>
    <w:p w14:paraId="7DED0A65" w14:textId="77777777" w:rsidR="00790D40" w:rsidRPr="00805082" w:rsidRDefault="00790D40" w:rsidP="00A515E3">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lang w:val="en-US"/>
        </w:rPr>
      </w:pPr>
      <w:r w:rsidRPr="00805082">
        <w:rPr>
          <w:rFonts w:ascii="Courier New" w:eastAsia="Times New Roman" w:hAnsi="Courier New" w:cs="Courier New"/>
          <w:sz w:val="20"/>
          <w:szCs w:val="20"/>
          <w:lang w:val="en-US"/>
        </w:rPr>
        <w:t xml:space="preserve">  &lt;/appendixGroup&gt;</w:t>
      </w:r>
    </w:p>
    <w:p w14:paraId="7DED0A66" w14:textId="77777777" w:rsidR="00790D40" w:rsidRPr="00805082" w:rsidRDefault="00790D40" w:rsidP="00A515E3">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lang w:val="en-US"/>
        </w:rPr>
        <w:t xml:space="preserve">  </w:t>
      </w:r>
      <w:r w:rsidRPr="00805082">
        <w:rPr>
          <w:rFonts w:ascii="Courier New" w:eastAsia="Times New Roman" w:hAnsi="Courier New" w:cs="Courier New"/>
          <w:sz w:val="20"/>
          <w:szCs w:val="20"/>
        </w:rPr>
        <w:t>...</w:t>
      </w:r>
    </w:p>
    <w:p w14:paraId="7DED0A67" w14:textId="77777777" w:rsidR="00790D40" w:rsidRPr="00805082" w:rsidRDefault="00790D40" w:rsidP="00A515E3">
      <w:pPr>
        <w:widowControl/>
        <w:pBdr>
          <w:top w:val="single" w:sz="4" w:space="5"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sz w:val="20"/>
          <w:szCs w:val="20"/>
        </w:rPr>
        <w:t>&lt;/Bijlage&gt;</w:t>
      </w:r>
    </w:p>
    <w:p w14:paraId="7DED0A68"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Er bestaat dus in het bijbehorende raamwerk een AppendixType </w:t>
      </w:r>
      <w:r w:rsidRPr="0033116C">
        <w:rPr>
          <w:rFonts w:ascii="Corbel" w:eastAsia="Times New Roman" w:hAnsi="Corbel"/>
          <w:i/>
          <w:iCs/>
          <w:sz w:val="22"/>
          <w:szCs w:val="22"/>
        </w:rPr>
        <w:t>Bijlage</w:t>
      </w:r>
      <w:r w:rsidR="00A515E3" w:rsidRPr="0033116C">
        <w:rPr>
          <w:rFonts w:ascii="Corbel" w:eastAsia="Times New Roman" w:hAnsi="Corbel"/>
          <w:sz w:val="22"/>
          <w:szCs w:val="22"/>
        </w:rPr>
        <w:t xml:space="preserve">. </w:t>
      </w:r>
    </w:p>
    <w:p w14:paraId="7DED0A69" w14:textId="77777777" w:rsidR="00790D40" w:rsidRPr="0033116C" w:rsidRDefault="00790D40" w:rsidP="007F4D97">
      <w:pPr>
        <w:pStyle w:val="Kop2"/>
        <w:numPr>
          <w:ilvl w:val="1"/>
          <w:numId w:val="1"/>
        </w:numPr>
        <w:rPr>
          <w:rFonts w:ascii="Corbel" w:hAnsi="Corbel"/>
          <w:lang w:val="en-US"/>
        </w:rPr>
      </w:pPr>
      <w:bookmarkStart w:id="316" w:name="contactPerson"/>
      <w:bookmarkStart w:id="317" w:name="_Ref299627621"/>
      <w:bookmarkStart w:id="318" w:name="_Toc307220277"/>
      <w:bookmarkEnd w:id="316"/>
      <w:r w:rsidRPr="0033116C">
        <w:rPr>
          <w:rFonts w:ascii="Corbel" w:hAnsi="Corbel"/>
          <w:lang w:val="en-US"/>
        </w:rPr>
        <w:t>contactPerson</w:t>
      </w:r>
      <w:bookmarkEnd w:id="317"/>
      <w:bookmarkEnd w:id="318"/>
      <w:r w:rsidRPr="0033116C">
        <w:rPr>
          <w:rFonts w:ascii="Corbel" w:hAnsi="Corbel"/>
          <w:lang w:val="en-US"/>
        </w:rPr>
        <w:t xml:space="preserve"> </w:t>
      </w:r>
    </w:p>
    <w:p w14:paraId="7DED0A6A" w14:textId="77777777" w:rsidR="00A515E3" w:rsidRPr="00805082" w:rsidRDefault="00A515E3" w:rsidP="00A515E3">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contactPerson : PersonTemplate;</w:t>
      </w:r>
    </w:p>
    <w:p w14:paraId="7DED0A6B" w14:textId="555F0F5D"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De persoon gekoppeld aan een PersonInRole</w:t>
      </w:r>
      <w:r w:rsidR="00A515E3" w:rsidRPr="0033116C">
        <w:rPr>
          <w:rFonts w:ascii="Corbel" w:eastAsia="Times New Roman" w:hAnsi="Corbel"/>
          <w:sz w:val="22"/>
          <w:szCs w:val="22"/>
        </w:rPr>
        <w:t> [</w:t>
      </w:r>
      <w:r w:rsidR="00A515E3" w:rsidRPr="0033116C">
        <w:rPr>
          <w:rFonts w:ascii="Corbel" w:eastAsia="Times New Roman" w:hAnsi="Corbel"/>
          <w:sz w:val="22"/>
          <w:szCs w:val="22"/>
        </w:rPr>
        <w:fldChar w:fldCharType="begin"/>
      </w:r>
      <w:r w:rsidR="00A515E3" w:rsidRPr="0033116C">
        <w:rPr>
          <w:rFonts w:ascii="Corbel" w:eastAsia="Times New Roman" w:hAnsi="Corbel"/>
          <w:sz w:val="22"/>
          <w:szCs w:val="22"/>
        </w:rPr>
        <w:instrText xml:space="preserve"> REF _Ref299633404 \r \h </w:instrText>
      </w:r>
      <w:r w:rsidR="00550086" w:rsidRPr="0033116C">
        <w:rPr>
          <w:rFonts w:ascii="Corbel" w:eastAsia="Times New Roman" w:hAnsi="Corbel"/>
          <w:sz w:val="22"/>
          <w:szCs w:val="22"/>
        </w:rPr>
        <w:instrText xml:space="preserve"> \* MERGEFORMAT </w:instrText>
      </w:r>
      <w:r w:rsidR="00A515E3" w:rsidRPr="0033116C">
        <w:rPr>
          <w:rFonts w:ascii="Corbel" w:eastAsia="Times New Roman" w:hAnsi="Corbel"/>
          <w:sz w:val="22"/>
          <w:szCs w:val="22"/>
        </w:rPr>
      </w:r>
      <w:r w:rsidR="00A515E3" w:rsidRPr="0033116C">
        <w:rPr>
          <w:rFonts w:ascii="Corbel" w:eastAsia="Times New Roman" w:hAnsi="Corbel"/>
          <w:sz w:val="22"/>
          <w:szCs w:val="22"/>
        </w:rPr>
        <w:fldChar w:fldCharType="separate"/>
      </w:r>
      <w:r w:rsidR="00A012CD">
        <w:rPr>
          <w:rFonts w:ascii="Corbel" w:eastAsia="Times New Roman" w:hAnsi="Corbel"/>
          <w:sz w:val="22"/>
          <w:szCs w:val="22"/>
        </w:rPr>
        <w:t>1.8</w:t>
      </w:r>
      <w:r w:rsidR="00A515E3" w:rsidRPr="0033116C">
        <w:rPr>
          <w:rFonts w:ascii="Corbel" w:eastAsia="Times New Roman" w:hAnsi="Corbel"/>
          <w:sz w:val="22"/>
          <w:szCs w:val="22"/>
        </w:rPr>
        <w:fldChar w:fldCharType="end"/>
      </w:r>
      <w:r w:rsidR="00A515E3" w:rsidRPr="0033116C">
        <w:rPr>
          <w:rFonts w:ascii="Corbel" w:eastAsia="Times New Roman" w:hAnsi="Corbel"/>
          <w:sz w:val="22"/>
          <w:szCs w:val="22"/>
        </w:rPr>
        <w:t>]</w:t>
      </w:r>
      <w:r w:rsidRPr="0033116C">
        <w:rPr>
          <w:rFonts w:ascii="Corbel" w:eastAsia="Times New Roman" w:hAnsi="Corbel"/>
          <w:sz w:val="22"/>
          <w:szCs w:val="22"/>
        </w:rPr>
        <w:t xml:space="preserve"> object of gekoppeld aan een specifieke organisatie. Voorbeeld op berichtniveau (met als basis een organisatie gekozen): </w:t>
      </w:r>
    </w:p>
    <w:p w14:paraId="7DED0A6C" w14:textId="77777777" w:rsidR="00790D40" w:rsidRPr="00805082" w:rsidRDefault="00790D40" w:rsidP="00A515E3">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&lt;Organisatie id="..."&gt;</w:t>
      </w:r>
    </w:p>
    <w:p w14:paraId="7DED0A6D" w14:textId="77777777" w:rsidR="00790D40" w:rsidRPr="00805082" w:rsidRDefault="00790D40" w:rsidP="00A515E3">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A6E" w14:textId="77777777" w:rsidR="00790D40" w:rsidRPr="00805082" w:rsidRDefault="00790D40" w:rsidP="00A515E3">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&lt;contactPerson&gt;</w:t>
      </w:r>
    </w:p>
    <w:p w14:paraId="7DED0A6F" w14:textId="77777777" w:rsidR="00790D40" w:rsidRPr="00805082" w:rsidRDefault="00790D40" w:rsidP="00A515E3">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&lt;Persoon id="..."&gt;</w:t>
      </w:r>
    </w:p>
    <w:p w14:paraId="7DED0A70" w14:textId="77777777" w:rsidR="00790D40" w:rsidRPr="00805082" w:rsidRDefault="00790D40" w:rsidP="00A515E3">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A71" w14:textId="77777777" w:rsidR="00790D40" w:rsidRPr="00805082" w:rsidRDefault="00790D40" w:rsidP="00A515E3">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&lt;/Persoon&gt;</w:t>
      </w:r>
    </w:p>
    <w:p w14:paraId="7DED0A72" w14:textId="77777777" w:rsidR="00790D40" w:rsidRPr="00805082" w:rsidRDefault="00790D40" w:rsidP="00A515E3">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&lt;/contactPerson&gt;</w:t>
      </w:r>
    </w:p>
    <w:p w14:paraId="7DED0A73" w14:textId="77777777" w:rsidR="00790D40" w:rsidRPr="00805082" w:rsidRDefault="00790D40" w:rsidP="00A515E3">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&lt;/Organisatie&gt;</w:t>
      </w:r>
    </w:p>
    <w:p w14:paraId="7DED0A74"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Er zijn dus in het bijbehorende raamwerk een OrganisationType </w:t>
      </w:r>
      <w:r w:rsidRPr="0033116C">
        <w:rPr>
          <w:rFonts w:ascii="Corbel" w:eastAsia="Times New Roman" w:hAnsi="Corbel"/>
          <w:i/>
          <w:iCs/>
          <w:sz w:val="22"/>
          <w:szCs w:val="22"/>
        </w:rPr>
        <w:t>Organisatie</w:t>
      </w:r>
      <w:r w:rsidRPr="0033116C">
        <w:rPr>
          <w:rFonts w:ascii="Corbel" w:eastAsia="Times New Roman" w:hAnsi="Corbel"/>
          <w:sz w:val="22"/>
          <w:szCs w:val="22"/>
        </w:rPr>
        <w:t xml:space="preserve"> en een PersonType </w:t>
      </w:r>
      <w:r w:rsidRPr="0033116C">
        <w:rPr>
          <w:rFonts w:ascii="Corbel" w:eastAsia="Times New Roman" w:hAnsi="Corbel"/>
          <w:i/>
          <w:iCs/>
          <w:sz w:val="22"/>
          <w:szCs w:val="22"/>
        </w:rPr>
        <w:t>Persoon</w:t>
      </w:r>
      <w:r w:rsidRPr="0033116C">
        <w:rPr>
          <w:rFonts w:ascii="Corbel" w:eastAsia="Times New Roman" w:hAnsi="Corbel"/>
          <w:sz w:val="22"/>
          <w:szCs w:val="22"/>
        </w:rPr>
        <w:t xml:space="preserve">. </w:t>
      </w:r>
    </w:p>
    <w:p w14:paraId="7DED0A75" w14:textId="77777777" w:rsidR="00382585" w:rsidRPr="0033116C" w:rsidRDefault="008F3E14" w:rsidP="007F4D97">
      <w:pPr>
        <w:pStyle w:val="Kop2"/>
        <w:numPr>
          <w:ilvl w:val="1"/>
          <w:numId w:val="1"/>
        </w:numPr>
        <w:rPr>
          <w:rFonts w:ascii="Corbel" w:hAnsi="Corbel"/>
          <w:lang w:val="en-US"/>
        </w:rPr>
      </w:pPr>
      <w:bookmarkStart w:id="319" w:name="_Ref299625019"/>
      <w:bookmarkStart w:id="320" w:name="_Toc307220278"/>
      <w:bookmarkStart w:id="321" w:name="_Ref299616009"/>
      <w:r w:rsidRPr="0033116C">
        <w:rPr>
          <w:rFonts w:ascii="Corbel" w:hAnsi="Corbel"/>
          <w:lang w:val="en-US"/>
        </w:rPr>
        <w:t>e</w:t>
      </w:r>
      <w:r w:rsidR="00382585" w:rsidRPr="0033116C">
        <w:rPr>
          <w:rFonts w:ascii="Corbel" w:hAnsi="Corbel"/>
          <w:lang w:val="en-US"/>
        </w:rPr>
        <w:t>xecutor</w:t>
      </w:r>
      <w:bookmarkEnd w:id="319"/>
      <w:bookmarkEnd w:id="320"/>
    </w:p>
    <w:p w14:paraId="7DED0A76" w14:textId="77777777" w:rsidR="00382585" w:rsidRPr="00805082" w:rsidRDefault="000271CC" w:rsidP="000271C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executor : PersonInRole;</w:t>
      </w:r>
    </w:p>
    <w:p w14:paraId="7DED0A77" w14:textId="77777777" w:rsidR="000271CC" w:rsidRPr="0033116C" w:rsidRDefault="000271CC" w:rsidP="000271CC">
      <w:pPr>
        <w:rPr>
          <w:rFonts w:ascii="Corbel" w:hAnsi="Corbel"/>
          <w:sz w:val="22"/>
          <w:szCs w:val="22"/>
        </w:rPr>
      </w:pPr>
      <w:r w:rsidRPr="0033116C">
        <w:rPr>
          <w:rFonts w:ascii="Corbel" w:hAnsi="Corbel"/>
          <w:sz w:val="22"/>
          <w:szCs w:val="22"/>
        </w:rPr>
        <w:t>Welke rolvervuller is de uitvoerende.</w:t>
      </w:r>
    </w:p>
    <w:p w14:paraId="7DED0A78" w14:textId="77777777" w:rsidR="00790D40" w:rsidRPr="0033116C" w:rsidRDefault="00790D40" w:rsidP="007F4D97">
      <w:pPr>
        <w:pStyle w:val="Kop2"/>
        <w:numPr>
          <w:ilvl w:val="1"/>
          <w:numId w:val="1"/>
        </w:numPr>
        <w:rPr>
          <w:rFonts w:ascii="Corbel" w:hAnsi="Corbel"/>
          <w:lang w:val="en-US"/>
        </w:rPr>
      </w:pPr>
      <w:bookmarkStart w:id="322" w:name="_Toc307220279"/>
      <w:r w:rsidRPr="0033116C">
        <w:rPr>
          <w:rFonts w:ascii="Corbel" w:hAnsi="Corbel"/>
          <w:lang w:val="en-US"/>
        </w:rPr>
        <w:t>group</w:t>
      </w:r>
      <w:bookmarkEnd w:id="321"/>
      <w:bookmarkEnd w:id="322"/>
      <w:r w:rsidRPr="0033116C">
        <w:rPr>
          <w:rFonts w:ascii="Corbel" w:hAnsi="Corbel"/>
          <w:lang w:val="en-US"/>
        </w:rPr>
        <w:t xml:space="preserve"> </w:t>
      </w:r>
    </w:p>
    <w:p w14:paraId="7DED0A79" w14:textId="77777777" w:rsidR="00663847" w:rsidRPr="00805082" w:rsidRDefault="00663847" w:rsidP="00663847">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rPr>
      </w:pPr>
      <w:r w:rsidRPr="00805082">
        <w:rPr>
          <w:rFonts w:ascii="Courier New" w:eastAsia="Times New Roman" w:hAnsi="Courier New" w:cs="Courier New"/>
          <w:kern w:val="0"/>
          <w:sz w:val="20"/>
          <w:szCs w:val="20"/>
          <w:lang w:val="en-US"/>
        </w:rPr>
        <w:t xml:space="preserve">group : </w:t>
      </w:r>
      <w:r w:rsidR="0004760D" w:rsidRPr="00805082">
        <w:rPr>
          <w:rFonts w:ascii="Courier New" w:eastAsia="Times New Roman" w:hAnsi="Courier New" w:cs="Courier New"/>
          <w:kern w:val="0"/>
          <w:sz w:val="20"/>
          <w:szCs w:val="20"/>
          <w:lang w:val="en-US"/>
        </w:rPr>
        <w:t xml:space="preserve">OPTIONAL </w:t>
      </w:r>
      <w:r w:rsidRPr="00805082">
        <w:rPr>
          <w:rFonts w:ascii="Courier New" w:eastAsia="Times New Roman" w:hAnsi="Courier New" w:cs="Courier New"/>
          <w:kern w:val="0"/>
          <w:sz w:val="20"/>
          <w:szCs w:val="20"/>
          <w:lang w:val="en-US"/>
        </w:rPr>
        <w:t>GroupTemplate;</w:t>
      </w:r>
    </w:p>
    <w:p w14:paraId="7DED0A7A" w14:textId="77777777" w:rsidR="00790D40" w:rsidRPr="0033116C" w:rsidRDefault="00F478C4"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br/>
      </w:r>
      <w:r w:rsidR="00790D40" w:rsidRPr="0033116C">
        <w:rPr>
          <w:rFonts w:ascii="Corbel" w:eastAsia="Times New Roman" w:hAnsi="Corbel"/>
          <w:sz w:val="22"/>
          <w:szCs w:val="22"/>
        </w:rPr>
        <w:lastRenderedPageBreak/>
        <w:t xml:space="preserve">De algemene groep waar een set van bijlagen toe behoren. Voorbeeld op berichtniveau: </w:t>
      </w:r>
    </w:p>
    <w:p w14:paraId="7DED0A7B" w14:textId="77777777" w:rsidR="00790D40" w:rsidRPr="00805082" w:rsidRDefault="00790D40" w:rsidP="00663847">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&lt;AppendixGroup id="..."&gt;</w:t>
      </w:r>
    </w:p>
    <w:p w14:paraId="7DED0A7C" w14:textId="77777777" w:rsidR="00790D40" w:rsidRPr="00805082" w:rsidRDefault="00790D40" w:rsidP="00663847">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A7D" w14:textId="77777777" w:rsidR="00790D40" w:rsidRPr="00805082" w:rsidRDefault="00790D40" w:rsidP="00663847">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&lt;group&gt;</w:t>
      </w:r>
    </w:p>
    <w:p w14:paraId="7DED0A7E" w14:textId="77777777" w:rsidR="00790D40" w:rsidRPr="00805082" w:rsidRDefault="00790D40" w:rsidP="00663847">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&lt;Groep id="..."&gt;</w:t>
      </w:r>
    </w:p>
    <w:p w14:paraId="7DED0A7F" w14:textId="77777777" w:rsidR="00790D40" w:rsidRPr="00805082" w:rsidRDefault="00790D40" w:rsidP="00663847">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A80" w14:textId="77777777" w:rsidR="00790D40" w:rsidRPr="00805082" w:rsidRDefault="00790D40" w:rsidP="00663847">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&lt;/Groep&gt;</w:t>
      </w:r>
    </w:p>
    <w:p w14:paraId="7DED0A81" w14:textId="77777777" w:rsidR="00790D40" w:rsidRPr="00805082" w:rsidRDefault="00790D40" w:rsidP="00663847">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&lt;/group&gt;</w:t>
      </w:r>
    </w:p>
    <w:p w14:paraId="7DED0A82" w14:textId="77777777" w:rsidR="00790D40" w:rsidRPr="00805082" w:rsidRDefault="00790D40" w:rsidP="00663847">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A83" w14:textId="77777777" w:rsidR="00790D40" w:rsidRPr="00805082" w:rsidRDefault="00790D40" w:rsidP="00663847">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&lt;/AppendixGroup&gt;</w:t>
      </w:r>
    </w:p>
    <w:p w14:paraId="7DED0A84"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Er zijn bestaat dus in het bijbehorende raamwerk een GroupType </w:t>
      </w:r>
      <w:r w:rsidRPr="0033116C">
        <w:rPr>
          <w:rFonts w:ascii="Corbel" w:eastAsia="Times New Roman" w:hAnsi="Corbel"/>
          <w:i/>
          <w:iCs/>
          <w:sz w:val="22"/>
          <w:szCs w:val="22"/>
        </w:rPr>
        <w:t>Groep</w:t>
      </w:r>
      <w:r w:rsidRPr="0033116C">
        <w:rPr>
          <w:rFonts w:ascii="Corbel" w:eastAsia="Times New Roman" w:hAnsi="Corbel"/>
          <w:sz w:val="22"/>
          <w:szCs w:val="22"/>
        </w:rPr>
        <w:t xml:space="preserve">. </w:t>
      </w:r>
    </w:p>
    <w:p w14:paraId="7DED0A85" w14:textId="77777777" w:rsidR="00382585" w:rsidRPr="0033116C" w:rsidRDefault="0008444C" w:rsidP="007F4D97">
      <w:pPr>
        <w:pStyle w:val="Kop2"/>
        <w:numPr>
          <w:ilvl w:val="1"/>
          <w:numId w:val="1"/>
        </w:numPr>
        <w:rPr>
          <w:rFonts w:ascii="Corbel" w:hAnsi="Corbel"/>
          <w:lang w:val="en-US"/>
        </w:rPr>
      </w:pPr>
      <w:bookmarkStart w:id="323" w:name="initiatingTransactionMessageID"/>
      <w:bookmarkStart w:id="324" w:name="_Ref299625018"/>
      <w:bookmarkStart w:id="325" w:name="_Toc307220280"/>
      <w:bookmarkEnd w:id="323"/>
      <w:r w:rsidRPr="0033116C">
        <w:rPr>
          <w:rFonts w:ascii="Corbel" w:hAnsi="Corbel"/>
          <w:lang w:val="en-US"/>
        </w:rPr>
        <w:t>I</w:t>
      </w:r>
      <w:r w:rsidR="00382585" w:rsidRPr="0033116C">
        <w:rPr>
          <w:rFonts w:ascii="Corbel" w:hAnsi="Corbel"/>
          <w:lang w:val="en-US"/>
        </w:rPr>
        <w:t>nitiator</w:t>
      </w:r>
      <w:bookmarkEnd w:id="324"/>
      <w:bookmarkEnd w:id="325"/>
    </w:p>
    <w:p w14:paraId="7DED0A86" w14:textId="77777777" w:rsidR="0008444C" w:rsidRPr="00805082" w:rsidRDefault="0008444C" w:rsidP="0008444C">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initiator : PersonInRole;</w:t>
      </w:r>
    </w:p>
    <w:p w14:paraId="7DED0A87" w14:textId="77777777" w:rsidR="0008444C" w:rsidRPr="0033116C" w:rsidRDefault="0008444C" w:rsidP="007C79AB">
      <w:pPr>
        <w:rPr>
          <w:rFonts w:ascii="Corbel" w:hAnsi="Corbel"/>
          <w:sz w:val="22"/>
          <w:szCs w:val="22"/>
        </w:rPr>
      </w:pPr>
      <w:r w:rsidRPr="0033116C">
        <w:rPr>
          <w:rFonts w:ascii="Corbel" w:hAnsi="Corbel"/>
          <w:sz w:val="22"/>
          <w:szCs w:val="22"/>
        </w:rPr>
        <w:t>Welke rolvervuller is de initiërende.</w:t>
      </w:r>
    </w:p>
    <w:p w14:paraId="7DED0A88" w14:textId="77777777" w:rsidR="00790D40" w:rsidRPr="0033116C" w:rsidRDefault="00790D40" w:rsidP="007F4D97">
      <w:pPr>
        <w:pStyle w:val="Kop2"/>
        <w:numPr>
          <w:ilvl w:val="1"/>
          <w:numId w:val="1"/>
        </w:numPr>
        <w:rPr>
          <w:rFonts w:ascii="Corbel" w:hAnsi="Corbel"/>
          <w:lang w:val="en-US"/>
        </w:rPr>
      </w:pPr>
      <w:bookmarkStart w:id="326" w:name="_Toc307220281"/>
      <w:r w:rsidRPr="0033116C">
        <w:rPr>
          <w:rFonts w:ascii="Corbel" w:hAnsi="Corbel"/>
          <w:lang w:val="en-US"/>
        </w:rPr>
        <w:t>message</w:t>
      </w:r>
      <w:bookmarkEnd w:id="326"/>
      <w:r w:rsidRPr="0033116C">
        <w:rPr>
          <w:rFonts w:ascii="Corbel" w:hAnsi="Corbel"/>
          <w:lang w:val="en-US"/>
        </w:rPr>
        <w:t xml:space="preserve"> </w:t>
      </w:r>
    </w:p>
    <w:p w14:paraId="7DED0A89" w14:textId="77777777" w:rsidR="007C79AB" w:rsidRPr="00805082" w:rsidRDefault="007C79AB" w:rsidP="007C79AB">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message : MessageTemplate;</w:t>
      </w:r>
    </w:p>
    <w:p w14:paraId="7DED0A8A" w14:textId="77777777" w:rsidR="007C79AB"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Het bericht waar een specifi</w:t>
      </w:r>
      <w:r w:rsidR="007C79AB" w:rsidRPr="0033116C">
        <w:rPr>
          <w:rFonts w:ascii="Corbel" w:eastAsia="Times New Roman" w:hAnsi="Corbel"/>
          <w:sz w:val="22"/>
          <w:szCs w:val="22"/>
        </w:rPr>
        <w:t>eke bijlage toe behoort.</w:t>
      </w:r>
    </w:p>
    <w:p w14:paraId="7DED0A8B"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Voorbeeld op berichtniveau: </w:t>
      </w:r>
    </w:p>
    <w:p w14:paraId="7DED0A8C" w14:textId="77777777" w:rsidR="00790D40" w:rsidRPr="00805082" w:rsidRDefault="00790D40" w:rsidP="007C79AB">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&lt;Bijlage id="..."&gt;</w:t>
      </w:r>
    </w:p>
    <w:p w14:paraId="7DED0A8D" w14:textId="77777777" w:rsidR="00790D40" w:rsidRPr="00805082" w:rsidRDefault="00790D40" w:rsidP="007C79AB">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rPr>
        <w:t xml:space="preserve">  </w:t>
      </w:r>
      <w:r w:rsidRPr="00805082">
        <w:rPr>
          <w:rFonts w:ascii="Courier New" w:eastAsia="Times New Roman" w:hAnsi="Courier New" w:cs="Courier New"/>
          <w:kern w:val="0"/>
          <w:sz w:val="20"/>
          <w:szCs w:val="20"/>
          <w:lang w:val="de-DE"/>
        </w:rPr>
        <w:t>...</w:t>
      </w:r>
    </w:p>
    <w:p w14:paraId="7DED0A8E" w14:textId="77777777" w:rsidR="00790D40" w:rsidRPr="00805082" w:rsidRDefault="00790D40" w:rsidP="007C79AB">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&lt;message&gt;</w:t>
      </w:r>
    </w:p>
    <w:p w14:paraId="7DED0A8F" w14:textId="77777777" w:rsidR="00790D40" w:rsidRPr="00805082" w:rsidRDefault="00790D40" w:rsidP="007C79AB">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&lt;Bericht id="..."&gt;</w:t>
      </w:r>
    </w:p>
    <w:p w14:paraId="7DED0A90" w14:textId="77777777" w:rsidR="00790D40" w:rsidRPr="00805082" w:rsidRDefault="00790D40" w:rsidP="007C79AB">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w:t>
      </w:r>
    </w:p>
    <w:p w14:paraId="7DED0A91" w14:textId="77777777" w:rsidR="00790D40" w:rsidRPr="00805082" w:rsidRDefault="00790D40" w:rsidP="007C79AB">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&lt;/Bericht&gt;</w:t>
      </w:r>
    </w:p>
    <w:p w14:paraId="7DED0A92" w14:textId="77777777" w:rsidR="00790D40" w:rsidRPr="00805082" w:rsidRDefault="00790D40" w:rsidP="007C79AB">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de-DE"/>
        </w:rPr>
      </w:pPr>
      <w:r w:rsidRPr="00805082">
        <w:rPr>
          <w:rFonts w:ascii="Courier New" w:eastAsia="Times New Roman" w:hAnsi="Courier New" w:cs="Courier New"/>
          <w:kern w:val="0"/>
          <w:sz w:val="20"/>
          <w:szCs w:val="20"/>
          <w:lang w:val="de-DE"/>
        </w:rPr>
        <w:t xml:space="preserve">  &lt;/message&gt;</w:t>
      </w:r>
    </w:p>
    <w:p w14:paraId="7DED0A93" w14:textId="77777777" w:rsidR="00790D40" w:rsidRPr="00805082" w:rsidRDefault="00790D40" w:rsidP="007C79AB">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lang w:val="de-DE"/>
        </w:rPr>
        <w:t xml:space="preserve">  </w:t>
      </w:r>
      <w:r w:rsidRPr="00805082">
        <w:rPr>
          <w:rFonts w:ascii="Courier New" w:eastAsia="Times New Roman" w:hAnsi="Courier New" w:cs="Courier New"/>
          <w:kern w:val="0"/>
          <w:sz w:val="20"/>
          <w:szCs w:val="20"/>
        </w:rPr>
        <w:t>...</w:t>
      </w:r>
    </w:p>
    <w:p w14:paraId="7DED0A94" w14:textId="77777777" w:rsidR="00790D40" w:rsidRPr="00805082" w:rsidRDefault="00790D40" w:rsidP="007C79AB">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sz w:val="20"/>
          <w:szCs w:val="20"/>
        </w:rPr>
      </w:pPr>
      <w:r w:rsidRPr="00805082">
        <w:rPr>
          <w:rFonts w:ascii="Courier New" w:eastAsia="Times New Roman" w:hAnsi="Courier New" w:cs="Courier New"/>
          <w:kern w:val="0"/>
          <w:sz w:val="20"/>
          <w:szCs w:val="20"/>
        </w:rPr>
        <w:t>&lt;/Bijlage&gt;</w:t>
      </w:r>
    </w:p>
    <w:p w14:paraId="7DED0A95"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Er zijn bestaat dus in het bijbehorende raamwerk een AppendixType </w:t>
      </w:r>
      <w:r w:rsidRPr="0033116C">
        <w:rPr>
          <w:rFonts w:ascii="Corbel" w:eastAsia="Times New Roman" w:hAnsi="Corbel"/>
          <w:i/>
          <w:iCs/>
          <w:sz w:val="22"/>
          <w:szCs w:val="22"/>
        </w:rPr>
        <w:t>Bijlage</w:t>
      </w:r>
      <w:r w:rsidRPr="0033116C">
        <w:rPr>
          <w:rFonts w:ascii="Corbel" w:eastAsia="Times New Roman" w:hAnsi="Corbel"/>
          <w:sz w:val="22"/>
          <w:szCs w:val="22"/>
        </w:rPr>
        <w:t xml:space="preserve"> en een MessageType </w:t>
      </w:r>
      <w:r w:rsidRPr="0033116C">
        <w:rPr>
          <w:rFonts w:ascii="Corbel" w:eastAsia="Times New Roman" w:hAnsi="Corbel"/>
          <w:i/>
          <w:iCs/>
          <w:sz w:val="22"/>
          <w:szCs w:val="22"/>
        </w:rPr>
        <w:t>Bericht</w:t>
      </w:r>
      <w:r w:rsidRPr="0033116C">
        <w:rPr>
          <w:rFonts w:ascii="Corbel" w:eastAsia="Times New Roman" w:hAnsi="Corbel"/>
          <w:sz w:val="22"/>
          <w:szCs w:val="22"/>
        </w:rPr>
        <w:t xml:space="preserve">. </w:t>
      </w:r>
    </w:p>
    <w:p w14:paraId="7DED0A96" w14:textId="77777777" w:rsidR="00790D40" w:rsidRPr="0033116C" w:rsidRDefault="00790D40" w:rsidP="007F4D97">
      <w:pPr>
        <w:pStyle w:val="Kop2"/>
        <w:numPr>
          <w:ilvl w:val="1"/>
          <w:numId w:val="1"/>
        </w:numPr>
        <w:rPr>
          <w:rFonts w:ascii="Corbel" w:hAnsi="Corbel"/>
          <w:lang w:val="en-US"/>
        </w:rPr>
      </w:pPr>
      <w:bookmarkStart w:id="327" w:name="messageInTransaction"/>
      <w:bookmarkStart w:id="328" w:name="_Ref299622949"/>
      <w:bookmarkStart w:id="329" w:name="_Toc307220282"/>
      <w:bookmarkEnd w:id="327"/>
      <w:r w:rsidRPr="0033116C">
        <w:rPr>
          <w:rFonts w:ascii="Corbel" w:hAnsi="Corbel"/>
          <w:lang w:val="en-US"/>
        </w:rPr>
        <w:t>messageInTransaction</w:t>
      </w:r>
      <w:bookmarkEnd w:id="328"/>
      <w:bookmarkEnd w:id="329"/>
      <w:r w:rsidRPr="0033116C">
        <w:rPr>
          <w:rFonts w:ascii="Corbel" w:hAnsi="Corbel"/>
          <w:lang w:val="en-US"/>
        </w:rPr>
        <w:t xml:space="preserve"> </w:t>
      </w:r>
    </w:p>
    <w:p w14:paraId="7DED0A97" w14:textId="77777777" w:rsidR="00E92EF8" w:rsidRPr="00805082" w:rsidRDefault="00E92EF8" w:rsidP="00E92EF8">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messageInTransaction : MessageInTransactionTemplate;</w:t>
      </w:r>
    </w:p>
    <w:p w14:paraId="7DED0A98"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Referentie naar de plek die het bericht inneemt in de flow van de transactie. </w:t>
      </w:r>
    </w:p>
    <w:p w14:paraId="7DED0A99" w14:textId="77777777" w:rsidR="00790D40" w:rsidRPr="0033116C" w:rsidRDefault="00790D40" w:rsidP="007F4D97">
      <w:pPr>
        <w:pStyle w:val="Kop2"/>
        <w:numPr>
          <w:ilvl w:val="1"/>
          <w:numId w:val="1"/>
        </w:numPr>
        <w:rPr>
          <w:rFonts w:ascii="Corbel" w:hAnsi="Corbel"/>
          <w:lang w:val="en-US"/>
        </w:rPr>
      </w:pPr>
      <w:bookmarkStart w:id="330" w:name="organisation"/>
      <w:bookmarkStart w:id="331" w:name="_Ref299628415"/>
      <w:bookmarkStart w:id="332" w:name="_Toc307220283"/>
      <w:bookmarkEnd w:id="330"/>
      <w:r w:rsidRPr="0033116C">
        <w:rPr>
          <w:rFonts w:ascii="Corbel" w:hAnsi="Corbel"/>
          <w:lang w:val="en-US"/>
        </w:rPr>
        <w:t>organisation</w:t>
      </w:r>
      <w:bookmarkEnd w:id="331"/>
      <w:bookmarkEnd w:id="332"/>
      <w:r w:rsidRPr="0033116C">
        <w:rPr>
          <w:rFonts w:ascii="Corbel" w:hAnsi="Corbel"/>
          <w:lang w:val="en-US"/>
        </w:rPr>
        <w:t xml:space="preserve"> </w:t>
      </w:r>
    </w:p>
    <w:p w14:paraId="7DED0A9A" w14:textId="77777777" w:rsidR="00BA6F72" w:rsidRPr="00805082" w:rsidRDefault="00BA6F72" w:rsidP="00BA6F7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organisation : OrganisationTemplate;</w:t>
      </w:r>
    </w:p>
    <w:p w14:paraId="7DED0A9B" w14:textId="577F345C" w:rsidR="00E92EF8"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De organisatie behorend tot een PersonInRole</w:t>
      </w:r>
      <w:r w:rsidR="00F478C4" w:rsidRPr="0033116C">
        <w:rPr>
          <w:rFonts w:ascii="Corbel" w:eastAsia="Times New Roman" w:hAnsi="Corbel"/>
          <w:sz w:val="22"/>
          <w:szCs w:val="22"/>
        </w:rPr>
        <w:t xml:space="preserve"> </w:t>
      </w:r>
      <w:r w:rsidR="00E92EF8" w:rsidRPr="0033116C">
        <w:rPr>
          <w:rFonts w:ascii="Corbel" w:eastAsia="Times New Roman" w:hAnsi="Corbel"/>
          <w:sz w:val="22"/>
          <w:szCs w:val="22"/>
        </w:rPr>
        <w:t>[</w:t>
      </w:r>
      <w:r w:rsidR="00E92EF8" w:rsidRPr="0033116C">
        <w:rPr>
          <w:rFonts w:ascii="Corbel" w:eastAsia="Times New Roman" w:hAnsi="Corbel"/>
          <w:sz w:val="22"/>
          <w:szCs w:val="22"/>
        </w:rPr>
        <w:fldChar w:fldCharType="begin"/>
      </w:r>
      <w:r w:rsidR="00E92EF8" w:rsidRPr="0033116C">
        <w:rPr>
          <w:rFonts w:ascii="Corbel" w:eastAsia="Times New Roman" w:hAnsi="Corbel"/>
          <w:sz w:val="22"/>
          <w:szCs w:val="22"/>
        </w:rPr>
        <w:instrText xml:space="preserve"> REF _Ref299634069 \r \h </w:instrText>
      </w:r>
      <w:r w:rsidR="00550086" w:rsidRPr="0033116C">
        <w:rPr>
          <w:rFonts w:ascii="Corbel" w:eastAsia="Times New Roman" w:hAnsi="Corbel"/>
          <w:sz w:val="22"/>
          <w:szCs w:val="22"/>
        </w:rPr>
        <w:instrText xml:space="preserve"> \* MERGEFORMAT </w:instrText>
      </w:r>
      <w:r w:rsidR="00E92EF8" w:rsidRPr="0033116C">
        <w:rPr>
          <w:rFonts w:ascii="Corbel" w:eastAsia="Times New Roman" w:hAnsi="Corbel"/>
          <w:sz w:val="22"/>
          <w:szCs w:val="22"/>
        </w:rPr>
      </w:r>
      <w:r w:rsidR="00E92EF8" w:rsidRPr="0033116C">
        <w:rPr>
          <w:rFonts w:ascii="Corbel" w:eastAsia="Times New Roman" w:hAnsi="Corbel"/>
          <w:sz w:val="22"/>
          <w:szCs w:val="22"/>
        </w:rPr>
        <w:fldChar w:fldCharType="separate"/>
      </w:r>
      <w:r w:rsidR="00A012CD">
        <w:rPr>
          <w:rFonts w:ascii="Corbel" w:eastAsia="Times New Roman" w:hAnsi="Corbel"/>
          <w:sz w:val="22"/>
          <w:szCs w:val="22"/>
        </w:rPr>
        <w:t>1.8</w:t>
      </w:r>
      <w:r w:rsidR="00E92EF8" w:rsidRPr="0033116C">
        <w:rPr>
          <w:rFonts w:ascii="Corbel" w:eastAsia="Times New Roman" w:hAnsi="Corbel"/>
          <w:sz w:val="22"/>
          <w:szCs w:val="22"/>
        </w:rPr>
        <w:fldChar w:fldCharType="end"/>
      </w:r>
      <w:r w:rsidR="00E92EF8" w:rsidRPr="0033116C">
        <w:rPr>
          <w:rFonts w:ascii="Corbel" w:eastAsia="Times New Roman" w:hAnsi="Corbel"/>
          <w:sz w:val="22"/>
          <w:szCs w:val="22"/>
        </w:rPr>
        <w:t>]</w:t>
      </w:r>
      <w:r w:rsidRPr="0033116C">
        <w:rPr>
          <w:rFonts w:ascii="Corbel" w:eastAsia="Times New Roman" w:hAnsi="Corbel"/>
          <w:sz w:val="22"/>
          <w:szCs w:val="22"/>
        </w:rPr>
        <w:t xml:space="preserve"> object. </w:t>
      </w:r>
    </w:p>
    <w:p w14:paraId="7DED0A9C"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lastRenderedPageBreak/>
        <w:t xml:space="preserve">Voorbeeld op berichtniveau: </w:t>
      </w:r>
    </w:p>
    <w:p w14:paraId="7DED0A9D" w14:textId="77777777" w:rsidR="00790D40" w:rsidRPr="00805082" w:rsidRDefault="00790D40" w:rsidP="00BA6F7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&lt;PersonInRole id="..."&gt;</w:t>
      </w:r>
    </w:p>
    <w:p w14:paraId="7DED0A9E" w14:textId="77777777" w:rsidR="00790D40" w:rsidRPr="00805082" w:rsidRDefault="00790D40" w:rsidP="00BA6F7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fr-FR"/>
        </w:rPr>
      </w:pPr>
      <w:r w:rsidRPr="00805082">
        <w:rPr>
          <w:rFonts w:ascii="Courier New" w:eastAsia="Times New Roman" w:hAnsi="Courier New" w:cs="Courier New"/>
          <w:kern w:val="0"/>
          <w:sz w:val="20"/>
          <w:szCs w:val="20"/>
        </w:rPr>
        <w:t xml:space="preserve">  </w:t>
      </w:r>
      <w:r w:rsidRPr="00805082">
        <w:rPr>
          <w:rFonts w:ascii="Courier New" w:eastAsia="Times New Roman" w:hAnsi="Courier New" w:cs="Courier New"/>
          <w:kern w:val="0"/>
          <w:sz w:val="20"/>
          <w:szCs w:val="20"/>
          <w:lang w:val="fr-FR"/>
        </w:rPr>
        <w:t>...</w:t>
      </w:r>
    </w:p>
    <w:p w14:paraId="7DED0A9F" w14:textId="77777777" w:rsidR="00790D40" w:rsidRPr="00805082" w:rsidRDefault="00790D40" w:rsidP="00BA6F7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fr-FR"/>
        </w:rPr>
      </w:pPr>
      <w:r w:rsidRPr="00805082">
        <w:rPr>
          <w:rFonts w:ascii="Courier New" w:eastAsia="Times New Roman" w:hAnsi="Courier New" w:cs="Courier New"/>
          <w:kern w:val="0"/>
          <w:sz w:val="20"/>
          <w:szCs w:val="20"/>
          <w:lang w:val="fr-FR"/>
        </w:rPr>
        <w:t xml:space="preserve">  &lt;organisation&gt;</w:t>
      </w:r>
    </w:p>
    <w:p w14:paraId="7DED0AA0" w14:textId="77777777" w:rsidR="00790D40" w:rsidRPr="00805082" w:rsidRDefault="00790D40" w:rsidP="00BA6F7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fr-FR"/>
        </w:rPr>
      </w:pPr>
      <w:r w:rsidRPr="00805082">
        <w:rPr>
          <w:rFonts w:ascii="Courier New" w:eastAsia="Times New Roman" w:hAnsi="Courier New" w:cs="Courier New"/>
          <w:kern w:val="0"/>
          <w:sz w:val="20"/>
          <w:szCs w:val="20"/>
          <w:lang w:val="fr-FR"/>
        </w:rPr>
        <w:t xml:space="preserve">    &lt;Organisatie id="..."&gt;</w:t>
      </w:r>
    </w:p>
    <w:p w14:paraId="7DED0AA1" w14:textId="77777777" w:rsidR="00790D40" w:rsidRPr="00805082" w:rsidRDefault="00790D40" w:rsidP="00BA6F7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fr-FR"/>
        </w:rPr>
      </w:pPr>
      <w:r w:rsidRPr="00805082">
        <w:rPr>
          <w:rFonts w:ascii="Courier New" w:eastAsia="Times New Roman" w:hAnsi="Courier New" w:cs="Courier New"/>
          <w:kern w:val="0"/>
          <w:sz w:val="20"/>
          <w:szCs w:val="20"/>
          <w:lang w:val="fr-FR"/>
        </w:rPr>
        <w:t xml:space="preserve">      ...</w:t>
      </w:r>
    </w:p>
    <w:p w14:paraId="7DED0AA2" w14:textId="77777777" w:rsidR="00790D40" w:rsidRPr="00805082" w:rsidRDefault="00790D40" w:rsidP="00BA6F7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fr-FR"/>
        </w:rPr>
      </w:pPr>
      <w:r w:rsidRPr="00805082">
        <w:rPr>
          <w:rFonts w:ascii="Courier New" w:eastAsia="Times New Roman" w:hAnsi="Courier New" w:cs="Courier New"/>
          <w:kern w:val="0"/>
          <w:sz w:val="20"/>
          <w:szCs w:val="20"/>
          <w:lang w:val="fr-FR"/>
        </w:rPr>
        <w:t xml:space="preserve">    &lt;/Organisatie&gt;</w:t>
      </w:r>
    </w:p>
    <w:p w14:paraId="7DED0AA3" w14:textId="77777777" w:rsidR="00790D40" w:rsidRPr="00805082" w:rsidRDefault="00790D40" w:rsidP="00BA6F7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fr-FR"/>
        </w:rPr>
      </w:pPr>
      <w:r w:rsidRPr="00805082">
        <w:rPr>
          <w:rFonts w:ascii="Courier New" w:eastAsia="Times New Roman" w:hAnsi="Courier New" w:cs="Courier New"/>
          <w:kern w:val="0"/>
          <w:sz w:val="20"/>
          <w:szCs w:val="20"/>
          <w:lang w:val="fr-FR"/>
        </w:rPr>
        <w:t xml:space="preserve">  &lt;/organisation&gt;</w:t>
      </w:r>
    </w:p>
    <w:p w14:paraId="7DED0AA4" w14:textId="77777777" w:rsidR="00790D40" w:rsidRPr="00805082" w:rsidRDefault="00790D40" w:rsidP="00BA6F7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lang w:val="fr-FR"/>
        </w:rPr>
        <w:t xml:space="preserve">  </w:t>
      </w:r>
      <w:r w:rsidRPr="00805082">
        <w:rPr>
          <w:rFonts w:ascii="Courier New" w:eastAsia="Times New Roman" w:hAnsi="Courier New" w:cs="Courier New"/>
          <w:kern w:val="0"/>
          <w:sz w:val="20"/>
          <w:szCs w:val="20"/>
        </w:rPr>
        <w:t>...</w:t>
      </w:r>
    </w:p>
    <w:p w14:paraId="7DED0AA5" w14:textId="77777777" w:rsidR="00790D40" w:rsidRPr="00805082" w:rsidRDefault="00790D40" w:rsidP="00BA6F72">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&lt;/PersonInRole&gt;</w:t>
      </w:r>
    </w:p>
    <w:p w14:paraId="7DED0AA6"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Er zijn bestaat dus in het bijbehorende raamwerk een OrganisationType </w:t>
      </w:r>
      <w:r w:rsidRPr="0033116C">
        <w:rPr>
          <w:rFonts w:ascii="Corbel" w:eastAsia="Times New Roman" w:hAnsi="Corbel"/>
          <w:i/>
          <w:iCs/>
          <w:sz w:val="22"/>
          <w:szCs w:val="22"/>
        </w:rPr>
        <w:t>Organisatie</w:t>
      </w:r>
      <w:r w:rsidRPr="0033116C">
        <w:rPr>
          <w:rFonts w:ascii="Corbel" w:eastAsia="Times New Roman" w:hAnsi="Corbel"/>
          <w:sz w:val="22"/>
          <w:szCs w:val="22"/>
        </w:rPr>
        <w:t xml:space="preserve">. </w:t>
      </w:r>
    </w:p>
    <w:p w14:paraId="7DED0AA7" w14:textId="77777777" w:rsidR="00790D40" w:rsidRPr="0033116C" w:rsidRDefault="00790D40" w:rsidP="007F4D97">
      <w:pPr>
        <w:pStyle w:val="Kop2"/>
        <w:numPr>
          <w:ilvl w:val="1"/>
          <w:numId w:val="1"/>
        </w:numPr>
        <w:rPr>
          <w:rFonts w:ascii="Corbel" w:hAnsi="Corbel"/>
          <w:lang w:val="en-US"/>
        </w:rPr>
      </w:pPr>
      <w:bookmarkStart w:id="333" w:name="role"/>
      <w:bookmarkStart w:id="334" w:name="_Ref299628431"/>
      <w:bookmarkStart w:id="335" w:name="_Toc307220284"/>
      <w:bookmarkEnd w:id="333"/>
      <w:r w:rsidRPr="0033116C">
        <w:rPr>
          <w:rFonts w:ascii="Corbel" w:hAnsi="Corbel"/>
          <w:lang w:val="en-US"/>
        </w:rPr>
        <w:t>role</w:t>
      </w:r>
      <w:bookmarkEnd w:id="334"/>
      <w:bookmarkEnd w:id="335"/>
      <w:r w:rsidRPr="0033116C">
        <w:rPr>
          <w:rFonts w:ascii="Corbel" w:hAnsi="Corbel"/>
          <w:lang w:val="en-US"/>
        </w:rPr>
        <w:t xml:space="preserve"> </w:t>
      </w:r>
    </w:p>
    <w:p w14:paraId="7DED0AA8" w14:textId="77777777" w:rsidR="00763D5A" w:rsidRPr="00805082" w:rsidRDefault="00763D5A" w:rsidP="00763D5A">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role : RoleTemplate;</w:t>
      </w:r>
    </w:p>
    <w:p w14:paraId="7DED0AA9"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Referentie naar een rol die door een organisatie, namens een P</w:t>
      </w:r>
      <w:r w:rsidR="00763D5A" w:rsidRPr="0033116C">
        <w:rPr>
          <w:rFonts w:ascii="Corbel" w:eastAsia="Times New Roman" w:hAnsi="Corbel"/>
          <w:sz w:val="22"/>
          <w:szCs w:val="22"/>
        </w:rPr>
        <w:t>ersonTemplate (persoon), vervuld</w:t>
      </w:r>
      <w:r w:rsidRPr="0033116C">
        <w:rPr>
          <w:rFonts w:ascii="Corbel" w:eastAsia="Times New Roman" w:hAnsi="Corbel"/>
          <w:sz w:val="22"/>
          <w:szCs w:val="22"/>
        </w:rPr>
        <w:t xml:space="preserve"> kan worden. </w:t>
      </w:r>
    </w:p>
    <w:p w14:paraId="7DED0AAA" w14:textId="77777777" w:rsidR="00B26E94" w:rsidRPr="0033116C" w:rsidRDefault="00B26E94" w:rsidP="007F4D97">
      <w:pPr>
        <w:pStyle w:val="Kop2"/>
        <w:numPr>
          <w:ilvl w:val="1"/>
          <w:numId w:val="1"/>
        </w:numPr>
        <w:rPr>
          <w:rFonts w:ascii="Corbel" w:hAnsi="Corbel"/>
          <w:lang w:val="en-US"/>
        </w:rPr>
      </w:pPr>
      <w:bookmarkStart w:id="336" w:name="successor"/>
      <w:bookmarkStart w:id="337" w:name="_Ref299628732"/>
      <w:bookmarkStart w:id="338" w:name="_Toc307220285"/>
      <w:bookmarkStart w:id="339" w:name="_Ref299628437"/>
      <w:bookmarkEnd w:id="336"/>
      <w:r w:rsidRPr="0033116C">
        <w:rPr>
          <w:rFonts w:ascii="Corbel" w:hAnsi="Corbel"/>
          <w:lang w:val="en-US"/>
        </w:rPr>
        <w:t>substituting</w:t>
      </w:r>
      <w:bookmarkEnd w:id="337"/>
      <w:bookmarkEnd w:id="338"/>
    </w:p>
    <w:p w14:paraId="7DED0AAB" w14:textId="77777777" w:rsidR="00B26E94" w:rsidRPr="00805082" w:rsidRDefault="00763D5A" w:rsidP="00763D5A">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substituting : OPTIONAL PersonInRole;</w:t>
      </w:r>
    </w:p>
    <w:p w14:paraId="7DED0AAC" w14:textId="261530F8" w:rsidR="00763D5A" w:rsidRPr="0033116C" w:rsidRDefault="00763D5A" w:rsidP="00763D5A">
      <w:pPr>
        <w:rPr>
          <w:rFonts w:ascii="Corbel" w:hAnsi="Corbel"/>
          <w:sz w:val="22"/>
          <w:szCs w:val="22"/>
        </w:rPr>
      </w:pPr>
      <w:r w:rsidRPr="0033116C">
        <w:rPr>
          <w:rFonts w:ascii="Corbel" w:hAnsi="Corbel"/>
          <w:sz w:val="22"/>
          <w:szCs w:val="22"/>
        </w:rPr>
        <w:t>PersonInRole [</w:t>
      </w:r>
      <w:r w:rsidRPr="0033116C">
        <w:rPr>
          <w:rFonts w:ascii="Corbel" w:hAnsi="Corbel"/>
          <w:sz w:val="22"/>
          <w:szCs w:val="22"/>
        </w:rPr>
        <w:fldChar w:fldCharType="begin"/>
      </w:r>
      <w:r w:rsidRPr="0033116C">
        <w:rPr>
          <w:rFonts w:ascii="Corbel" w:hAnsi="Corbel"/>
          <w:sz w:val="22"/>
          <w:szCs w:val="22"/>
        </w:rPr>
        <w:instrText xml:space="preserve"> REF _Ref299634364 \r \h </w:instrText>
      </w:r>
      <w:r w:rsidR="00550086" w:rsidRPr="0033116C">
        <w:rPr>
          <w:rFonts w:ascii="Corbel" w:hAnsi="Corbel"/>
          <w:sz w:val="22"/>
          <w:szCs w:val="22"/>
        </w:rPr>
        <w:instrText xml:space="preserve"> \* MERGEFORMAT </w:instrText>
      </w:r>
      <w:r w:rsidRPr="0033116C">
        <w:rPr>
          <w:rFonts w:ascii="Corbel" w:hAnsi="Corbel"/>
          <w:sz w:val="22"/>
          <w:szCs w:val="22"/>
        </w:rPr>
      </w:r>
      <w:r w:rsidRPr="0033116C">
        <w:rPr>
          <w:rFonts w:ascii="Corbel" w:hAnsi="Corbel"/>
          <w:sz w:val="22"/>
          <w:szCs w:val="22"/>
        </w:rPr>
        <w:fldChar w:fldCharType="separate"/>
      </w:r>
      <w:r w:rsidR="00A012CD">
        <w:rPr>
          <w:rFonts w:ascii="Corbel" w:hAnsi="Corbel"/>
          <w:sz w:val="22"/>
          <w:szCs w:val="22"/>
        </w:rPr>
        <w:t>1.8</w:t>
      </w:r>
      <w:r w:rsidRPr="0033116C">
        <w:rPr>
          <w:rFonts w:ascii="Corbel" w:hAnsi="Corbel"/>
          <w:sz w:val="22"/>
          <w:szCs w:val="22"/>
        </w:rPr>
        <w:fldChar w:fldCharType="end"/>
      </w:r>
      <w:r w:rsidRPr="0033116C">
        <w:rPr>
          <w:rFonts w:ascii="Corbel" w:hAnsi="Corbel"/>
          <w:sz w:val="22"/>
          <w:szCs w:val="22"/>
        </w:rPr>
        <w:t>] namens wie deze PersonInRole berichten kan versturen.</w:t>
      </w:r>
    </w:p>
    <w:p w14:paraId="7DED0AAD" w14:textId="77777777" w:rsidR="00790D40" w:rsidRPr="0033116C" w:rsidRDefault="00790D40" w:rsidP="007F4D97">
      <w:pPr>
        <w:pStyle w:val="Kop2"/>
        <w:numPr>
          <w:ilvl w:val="1"/>
          <w:numId w:val="1"/>
        </w:numPr>
        <w:rPr>
          <w:rFonts w:ascii="Corbel" w:hAnsi="Corbel"/>
          <w:lang w:val="en-US"/>
        </w:rPr>
      </w:pPr>
      <w:bookmarkStart w:id="340" w:name="_Toc307220286"/>
      <w:r w:rsidRPr="0033116C">
        <w:rPr>
          <w:rFonts w:ascii="Corbel" w:hAnsi="Corbel"/>
          <w:lang w:val="en-US"/>
        </w:rPr>
        <w:t>successor</w:t>
      </w:r>
      <w:bookmarkEnd w:id="339"/>
      <w:bookmarkEnd w:id="340"/>
      <w:r w:rsidRPr="0033116C">
        <w:rPr>
          <w:rFonts w:ascii="Corbel" w:hAnsi="Corbel"/>
          <w:lang w:val="en-US"/>
        </w:rPr>
        <w:t xml:space="preserve"> </w:t>
      </w:r>
    </w:p>
    <w:p w14:paraId="7DED0AAE" w14:textId="77777777" w:rsidR="00763D5A" w:rsidRPr="00805082" w:rsidRDefault="00763D5A" w:rsidP="00763D5A">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successor : OPTIONAL PersonInRole;</w:t>
      </w:r>
    </w:p>
    <w:p w14:paraId="7DED0AAF"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Opvolger van een andere persoon in een specifieke rol. </w:t>
      </w:r>
    </w:p>
    <w:p w14:paraId="7DED0AB0" w14:textId="77777777" w:rsidR="00790D40" w:rsidRPr="0033116C" w:rsidRDefault="00790D40" w:rsidP="007F4D97">
      <w:pPr>
        <w:pStyle w:val="Kop2"/>
        <w:numPr>
          <w:ilvl w:val="1"/>
          <w:numId w:val="1"/>
        </w:numPr>
        <w:rPr>
          <w:rFonts w:ascii="Corbel" w:hAnsi="Corbel"/>
          <w:lang w:val="en-US"/>
        </w:rPr>
      </w:pPr>
      <w:bookmarkStart w:id="341" w:name="_Ref299615465"/>
      <w:bookmarkStart w:id="342" w:name="_Toc307220287"/>
      <w:r w:rsidRPr="0033116C">
        <w:rPr>
          <w:rFonts w:ascii="Corbel" w:hAnsi="Corbel"/>
          <w:lang w:val="en-US"/>
        </w:rPr>
        <w:t>transaction</w:t>
      </w:r>
      <w:bookmarkEnd w:id="341"/>
      <w:bookmarkEnd w:id="342"/>
      <w:r w:rsidRPr="0033116C">
        <w:rPr>
          <w:rFonts w:ascii="Corbel" w:hAnsi="Corbel"/>
          <w:lang w:val="en-US"/>
        </w:rPr>
        <w:t xml:space="preserve"> </w:t>
      </w:r>
    </w:p>
    <w:p w14:paraId="7DED0AB1" w14:textId="77777777" w:rsidR="008F4D8D" w:rsidRPr="00805082" w:rsidRDefault="008F4D8D" w:rsidP="008F4D8D">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lang w:val="en-US"/>
        </w:rPr>
      </w:pPr>
      <w:r w:rsidRPr="00805082">
        <w:rPr>
          <w:rFonts w:ascii="Courier New" w:eastAsia="Times New Roman" w:hAnsi="Courier New" w:cs="Courier New"/>
          <w:kern w:val="0"/>
          <w:sz w:val="20"/>
          <w:szCs w:val="20"/>
          <w:lang w:val="en-US"/>
        </w:rPr>
        <w:t>transaction : TransactionTemplate;</w:t>
      </w:r>
    </w:p>
    <w:p w14:paraId="7DED0AB2" w14:textId="77777777" w:rsidR="008F4D8D"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De transactie waar een specifieke groep, bericht</w:t>
      </w:r>
      <w:r w:rsidR="008F4D8D" w:rsidRPr="0033116C">
        <w:rPr>
          <w:rFonts w:ascii="Corbel" w:eastAsia="Times New Roman" w:hAnsi="Corbel"/>
          <w:sz w:val="22"/>
          <w:szCs w:val="22"/>
        </w:rPr>
        <w:t xml:space="preserve"> of transactiefase toe behoort.</w:t>
      </w:r>
    </w:p>
    <w:p w14:paraId="7DED0AB3" w14:textId="77777777" w:rsidR="00790D40" w:rsidRPr="0033116C" w:rsidRDefault="00790D40"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 xml:space="preserve">Voorbeeld op berichtniveau (met als basis een bericht gekozen): </w:t>
      </w:r>
    </w:p>
    <w:p w14:paraId="7DED0AB4" w14:textId="77777777" w:rsidR="00790D40" w:rsidRPr="00805082" w:rsidRDefault="00790D40" w:rsidP="008F4D8D">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&lt;Bericht id="..."&gt;</w:t>
      </w:r>
    </w:p>
    <w:p w14:paraId="7DED0AB5" w14:textId="77777777" w:rsidR="00790D40" w:rsidRPr="00805082" w:rsidRDefault="00790D40" w:rsidP="008F4D8D">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AB6" w14:textId="77777777" w:rsidR="00790D40" w:rsidRPr="00805082" w:rsidRDefault="00790D40" w:rsidP="008F4D8D">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&lt;transaction&gt;</w:t>
      </w:r>
    </w:p>
    <w:p w14:paraId="7DED0AB7" w14:textId="77777777" w:rsidR="00790D40" w:rsidRPr="00805082" w:rsidRDefault="00790D40" w:rsidP="008F4D8D">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&lt;Transactie id="..."&gt;</w:t>
      </w:r>
    </w:p>
    <w:p w14:paraId="7DED0AB8" w14:textId="77777777" w:rsidR="00790D40" w:rsidRPr="00805082" w:rsidRDefault="00790D40" w:rsidP="008F4D8D">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AB9" w14:textId="77777777" w:rsidR="00790D40" w:rsidRPr="00805082" w:rsidRDefault="00790D40" w:rsidP="008F4D8D">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&lt;/Transactie&gt;</w:t>
      </w:r>
    </w:p>
    <w:p w14:paraId="7DED0ABA" w14:textId="77777777" w:rsidR="00790D40" w:rsidRPr="00805082" w:rsidRDefault="00790D40" w:rsidP="008F4D8D">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&lt;/transaction&gt;</w:t>
      </w:r>
    </w:p>
    <w:p w14:paraId="7DED0ABB" w14:textId="77777777" w:rsidR="00790D40" w:rsidRPr="00805082" w:rsidRDefault="00790D40" w:rsidP="008F4D8D">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 xml:space="preserve">  ...</w:t>
      </w:r>
    </w:p>
    <w:p w14:paraId="7DED0ABC" w14:textId="77777777" w:rsidR="00790D40" w:rsidRPr="00805082" w:rsidRDefault="00790D40" w:rsidP="008F4D8D">
      <w:pPr>
        <w:widowControl/>
        <w:pBdr>
          <w:top w:val="single" w:sz="4" w:space="4" w:color="auto"/>
          <w:left w:val="single" w:sz="4" w:space="4" w:color="auto"/>
          <w:bottom w:val="single" w:sz="4" w:space="4" w:color="auto"/>
          <w:right w:val="single" w:sz="4" w:space="4" w:color="auto"/>
        </w:pBdr>
        <w:suppressAutoHyphens w:val="0"/>
        <w:autoSpaceDE w:val="0"/>
        <w:autoSpaceDN w:val="0"/>
        <w:adjustRightInd w:val="0"/>
        <w:ind w:left="567" w:right="567"/>
        <w:rPr>
          <w:rFonts w:ascii="Courier New" w:eastAsia="Times New Roman" w:hAnsi="Courier New" w:cs="Courier New"/>
          <w:kern w:val="0"/>
          <w:sz w:val="20"/>
          <w:szCs w:val="20"/>
        </w:rPr>
      </w:pPr>
      <w:r w:rsidRPr="00805082">
        <w:rPr>
          <w:rFonts w:ascii="Courier New" w:eastAsia="Times New Roman" w:hAnsi="Courier New" w:cs="Courier New"/>
          <w:kern w:val="0"/>
          <w:sz w:val="20"/>
          <w:szCs w:val="20"/>
        </w:rPr>
        <w:t>&lt;/Bericht&gt;</w:t>
      </w:r>
    </w:p>
    <w:p w14:paraId="7DED0ABD" w14:textId="77777777" w:rsidR="00790D40" w:rsidRPr="0033116C" w:rsidRDefault="00F478C4"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br/>
      </w:r>
      <w:r w:rsidR="00790D40" w:rsidRPr="0033116C">
        <w:rPr>
          <w:rFonts w:ascii="Corbel" w:eastAsia="Times New Roman" w:hAnsi="Corbel"/>
          <w:sz w:val="22"/>
          <w:szCs w:val="22"/>
        </w:rPr>
        <w:t xml:space="preserve">Er zijn bestaat dus in het bijbehorende raamwerk een MessageType </w:t>
      </w:r>
      <w:r w:rsidR="00790D40" w:rsidRPr="0033116C">
        <w:rPr>
          <w:rFonts w:ascii="Corbel" w:eastAsia="Times New Roman" w:hAnsi="Corbel"/>
          <w:i/>
          <w:iCs/>
          <w:sz w:val="22"/>
          <w:szCs w:val="22"/>
        </w:rPr>
        <w:t>Bericht</w:t>
      </w:r>
      <w:r w:rsidR="00790D40" w:rsidRPr="0033116C">
        <w:rPr>
          <w:rFonts w:ascii="Corbel" w:eastAsia="Times New Roman" w:hAnsi="Corbel"/>
          <w:sz w:val="22"/>
          <w:szCs w:val="22"/>
        </w:rPr>
        <w:t xml:space="preserve"> en een TransactionType </w:t>
      </w:r>
      <w:r w:rsidR="00790D40" w:rsidRPr="0033116C">
        <w:rPr>
          <w:rFonts w:ascii="Corbel" w:eastAsia="Times New Roman" w:hAnsi="Corbel"/>
          <w:i/>
          <w:iCs/>
          <w:sz w:val="22"/>
          <w:szCs w:val="22"/>
        </w:rPr>
        <w:lastRenderedPageBreak/>
        <w:t>Transactie</w:t>
      </w:r>
      <w:r w:rsidR="00790D40" w:rsidRPr="0033116C">
        <w:rPr>
          <w:rFonts w:ascii="Corbel" w:eastAsia="Times New Roman" w:hAnsi="Corbel"/>
          <w:sz w:val="22"/>
          <w:szCs w:val="22"/>
        </w:rPr>
        <w:t xml:space="preserve">. </w:t>
      </w:r>
    </w:p>
    <w:p w14:paraId="7DED0ABE" w14:textId="77777777" w:rsidR="00B61873" w:rsidRPr="0033116C" w:rsidRDefault="00B61873" w:rsidP="00790D40">
      <w:pPr>
        <w:spacing w:before="100" w:beforeAutospacing="1" w:after="100" w:afterAutospacing="1"/>
        <w:rPr>
          <w:rFonts w:ascii="Corbel" w:eastAsia="Times New Roman" w:hAnsi="Corbel"/>
          <w:sz w:val="22"/>
          <w:szCs w:val="22"/>
        </w:rPr>
      </w:pPr>
    </w:p>
    <w:p w14:paraId="7DED0ABF" w14:textId="77777777" w:rsidR="00B61873" w:rsidRPr="0033116C" w:rsidRDefault="00B61873" w:rsidP="00790D40">
      <w:pPr>
        <w:spacing w:before="100" w:beforeAutospacing="1" w:after="100" w:afterAutospacing="1"/>
        <w:rPr>
          <w:rFonts w:ascii="Corbel" w:eastAsia="Times New Roman" w:hAnsi="Corbel"/>
          <w:sz w:val="22"/>
          <w:szCs w:val="22"/>
        </w:rPr>
      </w:pPr>
      <w:r w:rsidRPr="0033116C">
        <w:rPr>
          <w:rFonts w:ascii="Corbel" w:eastAsia="Times New Roman" w:hAnsi="Corbel"/>
          <w:sz w:val="22"/>
          <w:szCs w:val="22"/>
        </w:rPr>
        <w:t>&lt;</w:t>
      </w:r>
      <w:r w:rsidR="00060CB4" w:rsidRPr="0033116C">
        <w:rPr>
          <w:rFonts w:ascii="Corbel" w:eastAsia="Times New Roman" w:hAnsi="Corbel"/>
          <w:sz w:val="22"/>
          <w:szCs w:val="22"/>
        </w:rPr>
        <w:t xml:space="preserve"> </w:t>
      </w:r>
      <w:r w:rsidRPr="0033116C">
        <w:rPr>
          <w:rFonts w:ascii="Corbel" w:eastAsia="Times New Roman" w:hAnsi="Corbel"/>
          <w:sz w:val="22"/>
          <w:szCs w:val="22"/>
        </w:rPr>
        <w:t>einde Bijlage 3</w:t>
      </w:r>
      <w:r w:rsidR="00060CB4" w:rsidRPr="0033116C">
        <w:rPr>
          <w:rFonts w:ascii="Corbel" w:eastAsia="Times New Roman" w:hAnsi="Corbel"/>
          <w:sz w:val="22"/>
          <w:szCs w:val="22"/>
        </w:rPr>
        <w:t xml:space="preserve"> </w:t>
      </w:r>
      <w:r w:rsidRPr="0033116C">
        <w:rPr>
          <w:rFonts w:ascii="Corbel" w:eastAsia="Times New Roman" w:hAnsi="Corbel"/>
          <w:sz w:val="22"/>
          <w:szCs w:val="22"/>
        </w:rPr>
        <w:t>&gt;</w:t>
      </w:r>
    </w:p>
    <w:sectPr w:rsidR="00B61873" w:rsidRPr="0033116C" w:rsidSect="00317E2A">
      <w:headerReference w:type="default" r:id="rId17"/>
      <w:footerReference w:type="default" r:id="rId18"/>
      <w:footnotePr>
        <w:pos w:val="beneathText"/>
      </w:footnotePr>
      <w:type w:val="continuous"/>
      <w:pgSz w:w="11905" w:h="16837"/>
      <w:pgMar w:top="1134" w:right="1134" w:bottom="1134"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79F3F" w14:textId="77777777" w:rsidR="004A313A" w:rsidRDefault="004A313A">
      <w:r>
        <w:separator/>
      </w:r>
    </w:p>
  </w:endnote>
  <w:endnote w:type="continuationSeparator" w:id="0">
    <w:p w14:paraId="35375CCB" w14:textId="77777777" w:rsidR="004A313A" w:rsidRDefault="004A3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Frutiger-Roman">
    <w:altName w:val="Arial Unicode MS"/>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D0AC8" w14:textId="77777777" w:rsidR="007F4D97" w:rsidRPr="00A353EB" w:rsidRDefault="007F4D97">
    <w:pPr>
      <w:pStyle w:val="Voettekst"/>
      <w:rPr>
        <w:rFonts w:asciiTheme="minorHAnsi" w:hAnsiTheme="minorHAnsi"/>
      </w:rPr>
    </w:pPr>
    <w:r w:rsidRPr="00A353EB">
      <w:rPr>
        <w:rFonts w:asciiTheme="minorHAnsi" w:hAnsiTheme="minorHAnsi"/>
        <w:noProof/>
      </w:rPr>
      <w:drawing>
        <wp:inline distT="0" distB="0" distL="0" distR="0" wp14:anchorId="7DED0ACC" wp14:editId="7DED0ACD">
          <wp:extent cx="694690" cy="124460"/>
          <wp:effectExtent l="0" t="0" r="0" b="8890"/>
          <wp:docPr id="5" name="Afbeelding 5" descr="by-nc-sa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y-nc-sa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124460"/>
                  </a:xfrm>
                  <a:prstGeom prst="rect">
                    <a:avLst/>
                  </a:prstGeom>
                  <a:noFill/>
                  <a:ln>
                    <a:noFill/>
                  </a:ln>
                </pic:spPr>
              </pic:pic>
            </a:graphicData>
          </a:graphic>
        </wp:inline>
      </w:drawing>
    </w:r>
    <w:r w:rsidRPr="00A353EB">
      <w:rPr>
        <w:rFonts w:asciiTheme="minorHAnsi" w:hAnsiTheme="minorHAnsi"/>
        <w:sz w:val="16"/>
        <w:szCs w:val="16"/>
      </w:rPr>
      <w:t xml:space="preserve"> VISI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D0ACB" w14:textId="77777777" w:rsidR="007F4D97" w:rsidRPr="0033116C" w:rsidRDefault="007F4D97">
    <w:pPr>
      <w:pStyle w:val="Voettekst"/>
      <w:rPr>
        <w:rFonts w:ascii="Corbel" w:hAnsi="Corbel"/>
        <w:sz w:val="16"/>
        <w:szCs w:val="16"/>
      </w:rPr>
    </w:pPr>
    <w:r w:rsidRPr="0033116C">
      <w:rPr>
        <w:rFonts w:ascii="Corbel" w:hAnsi="Corbel"/>
        <w:noProof/>
      </w:rPr>
      <w:drawing>
        <wp:inline distT="0" distB="0" distL="0" distR="0" wp14:anchorId="7DED0AD0" wp14:editId="7DED0AD1">
          <wp:extent cx="694690" cy="124460"/>
          <wp:effectExtent l="0" t="0" r="0" b="8890"/>
          <wp:docPr id="3" name="Afbeelding 3" descr="by-nc-sa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y-nc-sa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124460"/>
                  </a:xfrm>
                  <a:prstGeom prst="rect">
                    <a:avLst/>
                  </a:prstGeom>
                  <a:noFill/>
                  <a:ln>
                    <a:noFill/>
                  </a:ln>
                </pic:spPr>
              </pic:pic>
            </a:graphicData>
          </a:graphic>
        </wp:inline>
      </w:drawing>
    </w:r>
    <w:r w:rsidRPr="0033116C">
      <w:rPr>
        <w:rFonts w:ascii="Corbel" w:hAnsi="Corbel"/>
        <w:sz w:val="16"/>
        <w:szCs w:val="16"/>
      </w:rPr>
      <w:t xml:space="preserve"> VISI</w:t>
    </w:r>
    <w:r w:rsidRPr="0033116C">
      <w:rPr>
        <w:rFonts w:ascii="Corbel" w:hAnsi="Corbel"/>
        <w:sz w:val="16"/>
        <w:szCs w:val="16"/>
      </w:rPr>
      <w:tab/>
      <w:t xml:space="preserve">Pagina </w:t>
    </w:r>
    <w:r w:rsidRPr="0033116C">
      <w:rPr>
        <w:rFonts w:ascii="Corbel" w:hAnsi="Corbel"/>
        <w:sz w:val="16"/>
        <w:szCs w:val="16"/>
      </w:rPr>
      <w:fldChar w:fldCharType="begin"/>
    </w:r>
    <w:r w:rsidRPr="0033116C">
      <w:rPr>
        <w:rFonts w:ascii="Corbel" w:hAnsi="Corbel"/>
        <w:sz w:val="16"/>
        <w:szCs w:val="16"/>
      </w:rPr>
      <w:instrText xml:space="preserve"> PAGE </w:instrText>
    </w:r>
    <w:r w:rsidRPr="0033116C">
      <w:rPr>
        <w:rFonts w:ascii="Corbel" w:hAnsi="Corbel"/>
        <w:sz w:val="16"/>
        <w:szCs w:val="16"/>
      </w:rPr>
      <w:fldChar w:fldCharType="separate"/>
    </w:r>
    <w:r w:rsidR="00805082">
      <w:rPr>
        <w:rFonts w:ascii="Corbel" w:hAnsi="Corbel"/>
        <w:noProof/>
        <w:sz w:val="16"/>
        <w:szCs w:val="16"/>
      </w:rPr>
      <w:t>2</w:t>
    </w:r>
    <w:r w:rsidRPr="0033116C">
      <w:rPr>
        <w:rFonts w:ascii="Corbel" w:hAnsi="Corbel"/>
        <w:sz w:val="16"/>
        <w:szCs w:val="16"/>
      </w:rPr>
      <w:fldChar w:fldCharType="end"/>
    </w:r>
    <w:r w:rsidRPr="0033116C">
      <w:rPr>
        <w:rFonts w:ascii="Corbel" w:hAnsi="Corbel"/>
        <w:sz w:val="16"/>
        <w:szCs w:val="16"/>
      </w:rPr>
      <w:t xml:space="preserve"> van </w:t>
    </w:r>
    <w:r w:rsidRPr="0033116C">
      <w:rPr>
        <w:rFonts w:ascii="Corbel" w:hAnsi="Corbel"/>
        <w:sz w:val="16"/>
        <w:szCs w:val="16"/>
      </w:rPr>
      <w:fldChar w:fldCharType="begin"/>
    </w:r>
    <w:r w:rsidRPr="0033116C">
      <w:rPr>
        <w:rFonts w:ascii="Corbel" w:hAnsi="Corbel"/>
        <w:sz w:val="16"/>
        <w:szCs w:val="16"/>
      </w:rPr>
      <w:instrText xml:space="preserve"> NUMPAGES </w:instrText>
    </w:r>
    <w:r w:rsidRPr="0033116C">
      <w:rPr>
        <w:rFonts w:ascii="Corbel" w:hAnsi="Corbel"/>
        <w:sz w:val="16"/>
        <w:szCs w:val="16"/>
      </w:rPr>
      <w:fldChar w:fldCharType="separate"/>
    </w:r>
    <w:r w:rsidR="00805082">
      <w:rPr>
        <w:rFonts w:ascii="Corbel" w:hAnsi="Corbel"/>
        <w:noProof/>
        <w:sz w:val="16"/>
        <w:szCs w:val="16"/>
      </w:rPr>
      <w:t>30</w:t>
    </w:r>
    <w:r w:rsidRPr="0033116C">
      <w:rPr>
        <w:rFonts w:ascii="Corbel" w:hAnsi="Corbe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51620" w14:textId="77777777" w:rsidR="004A313A" w:rsidRDefault="004A313A">
      <w:r>
        <w:separator/>
      </w:r>
    </w:p>
  </w:footnote>
  <w:footnote w:type="continuationSeparator" w:id="0">
    <w:p w14:paraId="2AE16186" w14:textId="77777777" w:rsidR="004A313A" w:rsidRDefault="004A313A">
      <w:r>
        <w:continuationSeparator/>
      </w:r>
    </w:p>
  </w:footnote>
  <w:footnote w:id="1">
    <w:p w14:paraId="7DED0AD2" w14:textId="77777777" w:rsidR="007F4D97" w:rsidRPr="00771512" w:rsidRDefault="007F4D97" w:rsidP="00E853E4">
      <w:pPr>
        <w:pStyle w:val="Voetnoottekst"/>
        <w:rPr>
          <w:rFonts w:asciiTheme="minorHAnsi" w:hAnsiTheme="minorHAnsi"/>
        </w:rPr>
      </w:pPr>
      <w:r w:rsidRPr="00771512">
        <w:rPr>
          <w:rStyle w:val="Voetnootmarkering"/>
          <w:rFonts w:asciiTheme="minorHAnsi" w:hAnsiTheme="minorHAnsi"/>
        </w:rPr>
        <w:footnoteRef/>
      </w:r>
      <w:r w:rsidRPr="00771512">
        <w:rPr>
          <w:rFonts w:asciiTheme="minorHAnsi" w:hAnsiTheme="minorHAnsi"/>
        </w:rPr>
        <w:t xml:space="preserve"> </w:t>
      </w:r>
      <w:r w:rsidRPr="00771512">
        <w:rPr>
          <w:rFonts w:asciiTheme="minorHAnsi" w:hAnsiTheme="minorHAnsi"/>
          <w:lang w:val="nl-NL"/>
        </w:rPr>
        <w:t>Attribuut ‘id’ is in XML een specifieke definitie en is daarom aan meer restricties verbonden dan ‘</w:t>
      </w:r>
      <w:r w:rsidRPr="00771512">
        <w:rPr>
          <w:rFonts w:asciiTheme="minorHAnsi" w:hAnsiTheme="minorHAnsi"/>
        </w:rPr>
        <w:t xml:space="preserve">gewone’ attribuutwaarden. Zo kan een id-waarde </w:t>
      </w:r>
      <w:r w:rsidRPr="00771512">
        <w:rPr>
          <w:rFonts w:asciiTheme="minorHAnsi" w:hAnsiTheme="minorHAnsi"/>
          <w:u w:val="single"/>
        </w:rPr>
        <w:t>geen</w:t>
      </w:r>
      <w:r w:rsidRPr="00771512">
        <w:rPr>
          <w:rFonts w:asciiTheme="minorHAnsi" w:hAnsiTheme="minorHAnsi"/>
        </w:rPr>
        <w:t xml:space="preserve"> spaties bevatten en veelal ook geen bijzondere karakters. Ook kan een id-waarde niet met een cijfer beginnen. Zie verder </w:t>
      </w:r>
      <w:hyperlink r:id="rId1" w:history="1">
        <w:r w:rsidRPr="00771512">
          <w:rPr>
            <w:rStyle w:val="Hyperlink"/>
            <w:rFonts w:asciiTheme="minorHAnsi" w:hAnsiTheme="minorHAnsi"/>
            <w:lang w:val="nl-NL"/>
          </w:rPr>
          <w:t>xml:id Version 1.0  [http://www.w3.org/TR/xml-id/]</w:t>
        </w:r>
      </w:hyperlink>
      <w:r w:rsidRPr="00771512">
        <w:rPr>
          <w:rFonts w:asciiTheme="minorHAnsi" w:hAnsiTheme="minorHAns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D0AC9" w14:textId="77777777" w:rsidR="007F4D97" w:rsidRPr="0033116C" w:rsidRDefault="0033116C" w:rsidP="00317E2A">
    <w:pPr>
      <w:pStyle w:val="Koptekst"/>
      <w:pBdr>
        <w:bottom w:val="single" w:sz="4" w:space="1" w:color="auto"/>
      </w:pBdr>
      <w:tabs>
        <w:tab w:val="clear" w:pos="9072"/>
      </w:tabs>
      <w:ind w:right="3400"/>
      <w:rPr>
        <w:rFonts w:ascii="Corbel" w:hAnsi="Corbel"/>
        <w:sz w:val="20"/>
        <w:szCs w:val="20"/>
      </w:rPr>
    </w:pPr>
    <w:r w:rsidRPr="0033116C">
      <w:rPr>
        <w:rFonts w:ascii="Corbel" w:hAnsi="Corbel"/>
        <w:b/>
        <w:i/>
        <w:noProof/>
        <w:sz w:val="32"/>
        <w:szCs w:val="32"/>
        <w:u w:val="single"/>
      </w:rPr>
      <w:drawing>
        <wp:anchor distT="0" distB="0" distL="114300" distR="114300" simplePos="0" relativeHeight="251659264" behindDoc="0" locked="0" layoutInCell="1" allowOverlap="1" wp14:anchorId="7DED0ACE" wp14:editId="7DED0ACF">
          <wp:simplePos x="0" y="0"/>
          <wp:positionH relativeFrom="column">
            <wp:posOffset>3750310</wp:posOffset>
          </wp:positionH>
          <wp:positionV relativeFrom="paragraph">
            <wp:posOffset>-137795</wp:posOffset>
          </wp:positionV>
          <wp:extent cx="2252980" cy="53975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m logo standaard vis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2980" cy="539750"/>
                  </a:xfrm>
                  <a:prstGeom prst="rect">
                    <a:avLst/>
                  </a:prstGeom>
                </pic:spPr>
              </pic:pic>
            </a:graphicData>
          </a:graphic>
          <wp14:sizeRelH relativeFrom="page">
            <wp14:pctWidth>0</wp14:pctWidth>
          </wp14:sizeRelH>
          <wp14:sizeRelV relativeFrom="page">
            <wp14:pctHeight>0</wp14:pctHeight>
          </wp14:sizeRelV>
        </wp:anchor>
      </w:drawing>
    </w:r>
    <w:r w:rsidR="007F4D97" w:rsidRPr="0033116C">
      <w:rPr>
        <w:rFonts w:ascii="Corbel" w:hAnsi="Corbel"/>
        <w:sz w:val="20"/>
        <w:szCs w:val="20"/>
      </w:rPr>
      <w:t>Leidraad VISI-systematiek v.1.</w:t>
    </w:r>
    <w:r w:rsidRPr="0033116C">
      <w:rPr>
        <w:rFonts w:ascii="Corbel" w:hAnsi="Corbel"/>
        <w:sz w:val="20"/>
        <w:szCs w:val="20"/>
      </w:rPr>
      <w:t>6</w:t>
    </w:r>
  </w:p>
  <w:p w14:paraId="7DED0ACA" w14:textId="77777777" w:rsidR="007F4D97" w:rsidRPr="0033116C" w:rsidRDefault="007F4D97" w:rsidP="00317E2A">
    <w:pPr>
      <w:pStyle w:val="Koptekst"/>
      <w:pBdr>
        <w:bottom w:val="single" w:sz="4" w:space="1" w:color="auto"/>
      </w:pBdr>
      <w:tabs>
        <w:tab w:val="clear" w:pos="9072"/>
      </w:tabs>
      <w:ind w:right="3400"/>
      <w:rPr>
        <w:rFonts w:ascii="Corbel" w:hAnsi="Corbel"/>
        <w:sz w:val="20"/>
        <w:szCs w:val="20"/>
      </w:rPr>
    </w:pPr>
    <w:r w:rsidRPr="0033116C">
      <w:rPr>
        <w:rFonts w:ascii="Corbel" w:hAnsi="Corbel"/>
        <w:sz w:val="20"/>
        <w:szCs w:val="20"/>
      </w:rPr>
      <w:t>Bijlage 3</w:t>
    </w:r>
    <w:r w:rsidRPr="0033116C">
      <w:rPr>
        <w:rFonts w:ascii="Corbel" w:hAnsi="Corbel"/>
        <w:sz w:val="20"/>
        <w:szCs w:val="20"/>
      </w:rPr>
      <w:tab/>
      <w:t>NORMATIEF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50CA8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5094EE4"/>
    <w:multiLevelType w:val="hybridMultilevel"/>
    <w:tmpl w:val="AEC42AFA"/>
    <w:lvl w:ilvl="0" w:tplc="9C84FB5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9C44C30"/>
    <w:multiLevelType w:val="multilevel"/>
    <w:tmpl w:val="63B0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843A31"/>
    <w:multiLevelType w:val="hybridMultilevel"/>
    <w:tmpl w:val="2E749E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0"/>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ems, P.H. (Peter)">
    <w15:presenceInfo w15:providerId="AD" w15:userId="S-1-5-21-1104492580-2141259050-3462381582-2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trackRevision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EC0"/>
    <w:rsid w:val="00014977"/>
    <w:rsid w:val="000178F5"/>
    <w:rsid w:val="000271CC"/>
    <w:rsid w:val="00041229"/>
    <w:rsid w:val="0004760D"/>
    <w:rsid w:val="00060CB4"/>
    <w:rsid w:val="000816F1"/>
    <w:rsid w:val="0008444C"/>
    <w:rsid w:val="000903CE"/>
    <w:rsid w:val="000A13AD"/>
    <w:rsid w:val="000D36B9"/>
    <w:rsid w:val="000D5464"/>
    <w:rsid w:val="000E3F73"/>
    <w:rsid w:val="00124961"/>
    <w:rsid w:val="00133953"/>
    <w:rsid w:val="00150D21"/>
    <w:rsid w:val="0015133B"/>
    <w:rsid w:val="00171A01"/>
    <w:rsid w:val="001870FB"/>
    <w:rsid w:val="001C50B7"/>
    <w:rsid w:val="001C7FE3"/>
    <w:rsid w:val="001F087F"/>
    <w:rsid w:val="00200B86"/>
    <w:rsid w:val="002201B5"/>
    <w:rsid w:val="00264519"/>
    <w:rsid w:val="002756F7"/>
    <w:rsid w:val="002759F1"/>
    <w:rsid w:val="00276D96"/>
    <w:rsid w:val="00284DAB"/>
    <w:rsid w:val="002A7B36"/>
    <w:rsid w:val="002B60AE"/>
    <w:rsid w:val="002C1B72"/>
    <w:rsid w:val="002C714C"/>
    <w:rsid w:val="002C7558"/>
    <w:rsid w:val="002D4671"/>
    <w:rsid w:val="002F1915"/>
    <w:rsid w:val="00317E2A"/>
    <w:rsid w:val="003233BF"/>
    <w:rsid w:val="00326626"/>
    <w:rsid w:val="0033116C"/>
    <w:rsid w:val="00334CC9"/>
    <w:rsid w:val="00344FE3"/>
    <w:rsid w:val="00345CB3"/>
    <w:rsid w:val="003472B1"/>
    <w:rsid w:val="00382585"/>
    <w:rsid w:val="00396C37"/>
    <w:rsid w:val="00397466"/>
    <w:rsid w:val="003B3084"/>
    <w:rsid w:val="003C1CDD"/>
    <w:rsid w:val="0040347B"/>
    <w:rsid w:val="00417DAB"/>
    <w:rsid w:val="00430B4A"/>
    <w:rsid w:val="004319F6"/>
    <w:rsid w:val="004375AF"/>
    <w:rsid w:val="004432E1"/>
    <w:rsid w:val="00472197"/>
    <w:rsid w:val="00486FF7"/>
    <w:rsid w:val="0049319A"/>
    <w:rsid w:val="00493CBC"/>
    <w:rsid w:val="0049685E"/>
    <w:rsid w:val="004A2C38"/>
    <w:rsid w:val="004A313A"/>
    <w:rsid w:val="004B0570"/>
    <w:rsid w:val="004C569B"/>
    <w:rsid w:val="004C6D08"/>
    <w:rsid w:val="004F2E0D"/>
    <w:rsid w:val="0050438F"/>
    <w:rsid w:val="00511556"/>
    <w:rsid w:val="00515DE4"/>
    <w:rsid w:val="0054464F"/>
    <w:rsid w:val="005475C4"/>
    <w:rsid w:val="00550086"/>
    <w:rsid w:val="005704D9"/>
    <w:rsid w:val="00573E12"/>
    <w:rsid w:val="005D053F"/>
    <w:rsid w:val="005F1EC0"/>
    <w:rsid w:val="00611F1D"/>
    <w:rsid w:val="00622B5A"/>
    <w:rsid w:val="00625250"/>
    <w:rsid w:val="00662FAC"/>
    <w:rsid w:val="00663847"/>
    <w:rsid w:val="00672FFD"/>
    <w:rsid w:val="006742B1"/>
    <w:rsid w:val="006817EC"/>
    <w:rsid w:val="006A22CF"/>
    <w:rsid w:val="006A2E42"/>
    <w:rsid w:val="006C3BAC"/>
    <w:rsid w:val="006D18F5"/>
    <w:rsid w:val="006E741A"/>
    <w:rsid w:val="007013A9"/>
    <w:rsid w:val="00705D8F"/>
    <w:rsid w:val="00707305"/>
    <w:rsid w:val="007163C6"/>
    <w:rsid w:val="007208B6"/>
    <w:rsid w:val="007215F3"/>
    <w:rsid w:val="00723583"/>
    <w:rsid w:val="00733C48"/>
    <w:rsid w:val="00763D5A"/>
    <w:rsid w:val="007648A1"/>
    <w:rsid w:val="00771512"/>
    <w:rsid w:val="00786973"/>
    <w:rsid w:val="00790D40"/>
    <w:rsid w:val="007945B7"/>
    <w:rsid w:val="0079622E"/>
    <w:rsid w:val="0079629E"/>
    <w:rsid w:val="007C79AB"/>
    <w:rsid w:val="007D2700"/>
    <w:rsid w:val="007E7AE5"/>
    <w:rsid w:val="007F1892"/>
    <w:rsid w:val="007F4D97"/>
    <w:rsid w:val="0080199B"/>
    <w:rsid w:val="00805082"/>
    <w:rsid w:val="008058B9"/>
    <w:rsid w:val="00843AED"/>
    <w:rsid w:val="0087765A"/>
    <w:rsid w:val="00881FEA"/>
    <w:rsid w:val="00884C60"/>
    <w:rsid w:val="0089783E"/>
    <w:rsid w:val="008A05D7"/>
    <w:rsid w:val="008B1195"/>
    <w:rsid w:val="008B204C"/>
    <w:rsid w:val="008E57F9"/>
    <w:rsid w:val="008F155C"/>
    <w:rsid w:val="008F1C28"/>
    <w:rsid w:val="008F3E14"/>
    <w:rsid w:val="008F4D8D"/>
    <w:rsid w:val="00911D48"/>
    <w:rsid w:val="00925686"/>
    <w:rsid w:val="0093444C"/>
    <w:rsid w:val="00942687"/>
    <w:rsid w:val="00950D1C"/>
    <w:rsid w:val="00956466"/>
    <w:rsid w:val="00975E3B"/>
    <w:rsid w:val="009976BD"/>
    <w:rsid w:val="009A5E01"/>
    <w:rsid w:val="009A7D36"/>
    <w:rsid w:val="009D690E"/>
    <w:rsid w:val="009F114B"/>
    <w:rsid w:val="00A012CD"/>
    <w:rsid w:val="00A151B9"/>
    <w:rsid w:val="00A1646A"/>
    <w:rsid w:val="00A353EB"/>
    <w:rsid w:val="00A44E1E"/>
    <w:rsid w:val="00A515E3"/>
    <w:rsid w:val="00A55BE6"/>
    <w:rsid w:val="00A741C2"/>
    <w:rsid w:val="00A840D4"/>
    <w:rsid w:val="00AA2045"/>
    <w:rsid w:val="00AD7593"/>
    <w:rsid w:val="00AE71B0"/>
    <w:rsid w:val="00AF1CED"/>
    <w:rsid w:val="00B15B2D"/>
    <w:rsid w:val="00B17508"/>
    <w:rsid w:val="00B20AF5"/>
    <w:rsid w:val="00B258F1"/>
    <w:rsid w:val="00B26E94"/>
    <w:rsid w:val="00B45CCE"/>
    <w:rsid w:val="00B61873"/>
    <w:rsid w:val="00B62AAA"/>
    <w:rsid w:val="00B64780"/>
    <w:rsid w:val="00B97BCD"/>
    <w:rsid w:val="00BA6F72"/>
    <w:rsid w:val="00BA7531"/>
    <w:rsid w:val="00BB7A1C"/>
    <w:rsid w:val="00BE668F"/>
    <w:rsid w:val="00BE7E95"/>
    <w:rsid w:val="00BF1E10"/>
    <w:rsid w:val="00BF678B"/>
    <w:rsid w:val="00C16674"/>
    <w:rsid w:val="00C367B7"/>
    <w:rsid w:val="00C43F42"/>
    <w:rsid w:val="00C54D67"/>
    <w:rsid w:val="00C77AD2"/>
    <w:rsid w:val="00C81C88"/>
    <w:rsid w:val="00C82257"/>
    <w:rsid w:val="00C831DD"/>
    <w:rsid w:val="00CA7B32"/>
    <w:rsid w:val="00CC277B"/>
    <w:rsid w:val="00CD3E58"/>
    <w:rsid w:val="00CE5C26"/>
    <w:rsid w:val="00D11539"/>
    <w:rsid w:val="00D54C93"/>
    <w:rsid w:val="00D565A8"/>
    <w:rsid w:val="00D67BAC"/>
    <w:rsid w:val="00D83CDD"/>
    <w:rsid w:val="00D90466"/>
    <w:rsid w:val="00DA562C"/>
    <w:rsid w:val="00DC1B57"/>
    <w:rsid w:val="00DC20FD"/>
    <w:rsid w:val="00DC45F0"/>
    <w:rsid w:val="00DD7E19"/>
    <w:rsid w:val="00DE7DB9"/>
    <w:rsid w:val="00DF76DD"/>
    <w:rsid w:val="00E13B35"/>
    <w:rsid w:val="00E16A86"/>
    <w:rsid w:val="00E16F9E"/>
    <w:rsid w:val="00E56B71"/>
    <w:rsid w:val="00E712A4"/>
    <w:rsid w:val="00E77888"/>
    <w:rsid w:val="00E853A4"/>
    <w:rsid w:val="00E853E4"/>
    <w:rsid w:val="00E92EF8"/>
    <w:rsid w:val="00EA0C76"/>
    <w:rsid w:val="00EB037B"/>
    <w:rsid w:val="00EB337A"/>
    <w:rsid w:val="00EC0735"/>
    <w:rsid w:val="00EC3D05"/>
    <w:rsid w:val="00F10809"/>
    <w:rsid w:val="00F241FF"/>
    <w:rsid w:val="00F3155C"/>
    <w:rsid w:val="00F319C1"/>
    <w:rsid w:val="00F36B1A"/>
    <w:rsid w:val="00F478C4"/>
    <w:rsid w:val="00F47DE1"/>
    <w:rsid w:val="00F60331"/>
    <w:rsid w:val="00F77392"/>
    <w:rsid w:val="00FC2212"/>
    <w:rsid w:val="00FC799F"/>
    <w:rsid w:val="00FE2113"/>
    <w:rsid w:val="00FE6C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ED06BB"/>
  <w15:docId w15:val="{69028924-B969-4C92-A075-6C177703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widowControl w:val="0"/>
      <w:suppressAutoHyphens/>
    </w:pPr>
    <w:rPr>
      <w:rFonts w:eastAsia="Arial Unicode MS"/>
      <w:kern w:val="1"/>
      <w:sz w:val="24"/>
      <w:szCs w:val="24"/>
    </w:rPr>
  </w:style>
  <w:style w:type="paragraph" w:styleId="Kop1">
    <w:name w:val="heading 1"/>
    <w:basedOn w:val="Kop"/>
    <w:next w:val="Plattetekst"/>
    <w:link w:val="Kop1Char"/>
    <w:qFormat/>
    <w:pPr>
      <w:outlineLvl w:val="0"/>
    </w:pPr>
    <w:rPr>
      <w:rFonts w:ascii="Times New Roman" w:eastAsia="Arial Unicode MS" w:hAnsi="Times New Roman"/>
      <w:b/>
      <w:bCs/>
      <w:sz w:val="48"/>
      <w:szCs w:val="48"/>
    </w:rPr>
  </w:style>
  <w:style w:type="paragraph" w:styleId="Kop2">
    <w:name w:val="heading 2"/>
    <w:basedOn w:val="Kop"/>
    <w:next w:val="Plattetekst"/>
    <w:link w:val="Kop2Char"/>
    <w:qFormat/>
    <w:pPr>
      <w:outlineLvl w:val="1"/>
    </w:pPr>
    <w:rPr>
      <w:rFonts w:ascii="Times New Roman" w:eastAsia="Arial Unicode MS" w:hAnsi="Times New Roman"/>
      <w:b/>
      <w:bCs/>
      <w:sz w:val="36"/>
      <w:szCs w:val="36"/>
    </w:rPr>
  </w:style>
  <w:style w:type="paragraph" w:styleId="Kop3">
    <w:name w:val="heading 3"/>
    <w:basedOn w:val="Kop"/>
    <w:next w:val="Plattetekst"/>
    <w:link w:val="Kop3Char"/>
    <w:qFormat/>
    <w:pPr>
      <w:numPr>
        <w:ilvl w:val="2"/>
        <w:numId w:val="1"/>
      </w:numPr>
      <w:outlineLvl w:val="2"/>
    </w:pPr>
    <w:rPr>
      <w:rFonts w:ascii="Times New Roman" w:eastAsia="Arial Unicode MS" w:hAnsi="Times New Roman"/>
      <w:b/>
      <w:bCs/>
    </w:rPr>
  </w:style>
  <w:style w:type="paragraph" w:styleId="Kop4">
    <w:name w:val="heading 4"/>
    <w:basedOn w:val="Standaard"/>
    <w:next w:val="Standaard"/>
    <w:link w:val="Kop4Char"/>
    <w:uiPriority w:val="9"/>
    <w:qFormat/>
    <w:rsid w:val="000A13AD"/>
    <w:pPr>
      <w:keepNext/>
      <w:numPr>
        <w:ilvl w:val="3"/>
        <w:numId w:val="1"/>
      </w:numPr>
      <w:spacing w:before="240" w:after="60"/>
      <w:outlineLvl w:val="3"/>
    </w:pPr>
    <w:rPr>
      <w:rFonts w:ascii="Calibri" w:eastAsia="Times New Roman" w:hAnsi="Calibri"/>
      <w:b/>
      <w:bCs/>
      <w:sz w:val="28"/>
      <w:szCs w:val="28"/>
      <w:lang w:val="x-none"/>
    </w:rPr>
  </w:style>
  <w:style w:type="paragraph" w:styleId="Kop5">
    <w:name w:val="heading 5"/>
    <w:basedOn w:val="Standaard"/>
    <w:next w:val="Standaard"/>
    <w:link w:val="Kop5Char"/>
    <w:uiPriority w:val="9"/>
    <w:qFormat/>
    <w:rsid w:val="000A13AD"/>
    <w:pPr>
      <w:numPr>
        <w:ilvl w:val="4"/>
        <w:numId w:val="1"/>
      </w:numPr>
      <w:spacing w:before="240" w:after="60"/>
      <w:outlineLvl w:val="4"/>
    </w:pPr>
    <w:rPr>
      <w:rFonts w:ascii="Calibri" w:eastAsia="Times New Roman" w:hAnsi="Calibri"/>
      <w:b/>
      <w:bCs/>
      <w:i/>
      <w:iCs/>
      <w:sz w:val="26"/>
      <w:szCs w:val="26"/>
      <w:lang w:val="x-none"/>
    </w:rPr>
  </w:style>
  <w:style w:type="paragraph" w:styleId="Kop6">
    <w:name w:val="heading 6"/>
    <w:basedOn w:val="Standaard"/>
    <w:next w:val="Standaard"/>
    <w:link w:val="Kop6Char"/>
    <w:uiPriority w:val="9"/>
    <w:qFormat/>
    <w:rsid w:val="000A13AD"/>
    <w:pPr>
      <w:numPr>
        <w:ilvl w:val="5"/>
        <w:numId w:val="1"/>
      </w:numPr>
      <w:spacing w:before="240" w:after="60"/>
      <w:outlineLvl w:val="5"/>
    </w:pPr>
    <w:rPr>
      <w:rFonts w:ascii="Calibri" w:eastAsia="Times New Roman" w:hAnsi="Calibri"/>
      <w:b/>
      <w:bCs/>
      <w:sz w:val="22"/>
      <w:szCs w:val="22"/>
      <w:lang w:val="x-none"/>
    </w:rPr>
  </w:style>
  <w:style w:type="paragraph" w:styleId="Kop7">
    <w:name w:val="heading 7"/>
    <w:basedOn w:val="Standaard"/>
    <w:next w:val="Standaard"/>
    <w:link w:val="Kop7Char"/>
    <w:uiPriority w:val="9"/>
    <w:qFormat/>
    <w:rsid w:val="000A13AD"/>
    <w:pPr>
      <w:numPr>
        <w:ilvl w:val="6"/>
        <w:numId w:val="1"/>
      </w:numPr>
      <w:spacing w:before="240" w:after="60"/>
      <w:outlineLvl w:val="6"/>
    </w:pPr>
    <w:rPr>
      <w:rFonts w:ascii="Calibri" w:eastAsia="Times New Roman" w:hAnsi="Calibri"/>
      <w:lang w:val="x-none"/>
    </w:rPr>
  </w:style>
  <w:style w:type="paragraph" w:styleId="Kop8">
    <w:name w:val="heading 8"/>
    <w:basedOn w:val="Standaard"/>
    <w:next w:val="Standaard"/>
    <w:link w:val="Kop8Char"/>
    <w:uiPriority w:val="9"/>
    <w:qFormat/>
    <w:rsid w:val="000A13AD"/>
    <w:pPr>
      <w:numPr>
        <w:ilvl w:val="7"/>
        <w:numId w:val="1"/>
      </w:numPr>
      <w:spacing w:before="240" w:after="60"/>
      <w:outlineLvl w:val="7"/>
    </w:pPr>
    <w:rPr>
      <w:rFonts w:ascii="Calibri" w:eastAsia="Times New Roman" w:hAnsi="Calibri"/>
      <w:i/>
      <w:iCs/>
      <w:lang w:val="x-none"/>
    </w:rPr>
  </w:style>
  <w:style w:type="paragraph" w:styleId="Kop9">
    <w:name w:val="heading 9"/>
    <w:basedOn w:val="Standaard"/>
    <w:next w:val="Standaard"/>
    <w:link w:val="Kop9Char"/>
    <w:uiPriority w:val="9"/>
    <w:qFormat/>
    <w:rsid w:val="000A13AD"/>
    <w:pPr>
      <w:numPr>
        <w:ilvl w:val="8"/>
        <w:numId w:val="1"/>
      </w:numPr>
      <w:spacing w:before="240" w:after="60"/>
      <w:outlineLvl w:val="8"/>
    </w:pPr>
    <w:rPr>
      <w:rFonts w:ascii="Cambria" w:eastAsia="Times New Roman" w:hAnsi="Cambria"/>
      <w:sz w:val="22"/>
      <w:szCs w:val="22"/>
      <w:lang w:val="x-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
    <w:name w:val="Kop"/>
    <w:basedOn w:val="Standaard"/>
    <w:next w:val="Plattetekst"/>
    <w:pPr>
      <w:keepNext/>
      <w:spacing w:before="240" w:after="120"/>
    </w:pPr>
    <w:rPr>
      <w:rFonts w:ascii="Arial" w:eastAsia="MS Mincho" w:hAnsi="Arial" w:cs="Tahoma"/>
      <w:sz w:val="28"/>
      <w:szCs w:val="28"/>
    </w:rPr>
  </w:style>
  <w:style w:type="paragraph" w:styleId="Plattetekst">
    <w:name w:val="Body Text"/>
    <w:basedOn w:val="Standaard"/>
    <w:semiHidden/>
    <w:pPr>
      <w:spacing w:after="120"/>
    </w:pPr>
  </w:style>
  <w:style w:type="character" w:customStyle="1" w:styleId="Kop1Char">
    <w:name w:val="Kop 1 Char"/>
    <w:link w:val="Kop1"/>
    <w:rsid w:val="00790D40"/>
    <w:rPr>
      <w:rFonts w:eastAsia="Arial Unicode MS" w:cs="Tahoma"/>
      <w:b/>
      <w:bCs/>
      <w:kern w:val="1"/>
      <w:sz w:val="48"/>
      <w:szCs w:val="48"/>
    </w:rPr>
  </w:style>
  <w:style w:type="character" w:customStyle="1" w:styleId="Kop2Char">
    <w:name w:val="Kop 2 Char"/>
    <w:link w:val="Kop2"/>
    <w:rsid w:val="00790D40"/>
    <w:rPr>
      <w:rFonts w:eastAsia="Arial Unicode MS" w:cs="Tahoma"/>
      <w:b/>
      <w:bCs/>
      <w:kern w:val="1"/>
      <w:sz w:val="36"/>
      <w:szCs w:val="36"/>
    </w:rPr>
  </w:style>
  <w:style w:type="character" w:customStyle="1" w:styleId="Kop3Char">
    <w:name w:val="Kop 3 Char"/>
    <w:link w:val="Kop3"/>
    <w:rsid w:val="00790D40"/>
    <w:rPr>
      <w:rFonts w:eastAsia="Arial Unicode MS" w:cs="Tahoma"/>
      <w:b/>
      <w:bCs/>
      <w:kern w:val="1"/>
      <w:sz w:val="28"/>
      <w:szCs w:val="28"/>
    </w:rPr>
  </w:style>
  <w:style w:type="character" w:styleId="Hyperlink">
    <w:name w:val="Hyperlink"/>
    <w:rPr>
      <w:color w:val="000080"/>
      <w:u w:val="single"/>
    </w:rPr>
  </w:style>
  <w:style w:type="character" w:customStyle="1" w:styleId="Opsommingstekens">
    <w:name w:val="Opsommingstekens"/>
    <w:rPr>
      <w:rFonts w:ascii="OpenSymbol" w:eastAsia="OpenSymbol" w:hAnsi="OpenSymbol" w:cs="OpenSymbol"/>
    </w:rPr>
  </w:style>
  <w:style w:type="character" w:customStyle="1" w:styleId="Brontekst">
    <w:name w:val="Brontekst"/>
    <w:rPr>
      <w:rFonts w:ascii="Courier New" w:eastAsia="Courier New" w:hAnsi="Courier New" w:cs="Courier New"/>
    </w:rPr>
  </w:style>
  <w:style w:type="paragraph" w:styleId="Lijst">
    <w:name w:val="List"/>
    <w:basedOn w:val="Plattetekst"/>
    <w:semiHidden/>
    <w:rPr>
      <w:rFonts w:cs="Tahoma"/>
    </w:rPr>
  </w:style>
  <w:style w:type="paragraph" w:customStyle="1" w:styleId="Bijschrift1">
    <w:name w:val="Bijschrift1"/>
    <w:basedOn w:val="Standaard"/>
    <w:pPr>
      <w:suppressLineNumbers/>
      <w:spacing w:before="120" w:after="120"/>
    </w:pPr>
    <w:rPr>
      <w:rFonts w:cs="Tahoma"/>
      <w:i/>
      <w:iCs/>
    </w:rPr>
  </w:style>
  <w:style w:type="paragraph" w:customStyle="1" w:styleId="Index">
    <w:name w:val="Index"/>
    <w:basedOn w:val="Standaard"/>
    <w:pPr>
      <w:suppressLineNumbers/>
    </w:pPr>
    <w:rPr>
      <w:rFonts w:cs="Tahoma"/>
    </w:rPr>
  </w:style>
  <w:style w:type="paragraph" w:customStyle="1" w:styleId="Inhoudtabel">
    <w:name w:val="Inhoud tabel"/>
    <w:basedOn w:val="Standaard"/>
    <w:pPr>
      <w:suppressLineNumbers/>
    </w:pPr>
  </w:style>
  <w:style w:type="paragraph" w:customStyle="1" w:styleId="Tabelkop">
    <w:name w:val="Tabelkop"/>
    <w:basedOn w:val="Inhoudtabel"/>
    <w:pPr>
      <w:jc w:val="center"/>
    </w:pPr>
    <w:rPr>
      <w:b/>
      <w:bCs/>
    </w:rPr>
  </w:style>
  <w:style w:type="paragraph" w:customStyle="1" w:styleId="Reedsopgemaaktetekst">
    <w:name w:val="Reeds opgemaakte tekst"/>
    <w:basedOn w:val="Standaard"/>
    <w:rPr>
      <w:rFonts w:ascii="Courier New" w:eastAsia="Courier New" w:hAnsi="Courier New" w:cs="Courier New"/>
      <w:sz w:val="20"/>
      <w:szCs w:val="20"/>
    </w:rPr>
  </w:style>
  <w:style w:type="paragraph" w:styleId="Ballontekst">
    <w:name w:val="Balloon Text"/>
    <w:basedOn w:val="Standaard"/>
    <w:link w:val="BallontekstChar"/>
    <w:uiPriority w:val="99"/>
    <w:semiHidden/>
    <w:unhideWhenUsed/>
    <w:rsid w:val="009F114B"/>
    <w:rPr>
      <w:rFonts w:ascii="Tahoma" w:hAnsi="Tahoma"/>
      <w:sz w:val="16"/>
      <w:szCs w:val="16"/>
      <w:lang w:val="x-none"/>
    </w:rPr>
  </w:style>
  <w:style w:type="character" w:customStyle="1" w:styleId="BallontekstChar">
    <w:name w:val="Ballontekst Char"/>
    <w:link w:val="Ballontekst"/>
    <w:uiPriority w:val="99"/>
    <w:semiHidden/>
    <w:rsid w:val="009F114B"/>
    <w:rPr>
      <w:rFonts w:ascii="Tahoma" w:eastAsia="Arial Unicode MS" w:hAnsi="Tahoma" w:cs="Tahoma"/>
      <w:kern w:val="1"/>
      <w:sz w:val="16"/>
      <w:szCs w:val="16"/>
    </w:rPr>
  </w:style>
  <w:style w:type="paragraph" w:styleId="Koptekst">
    <w:name w:val="header"/>
    <w:basedOn w:val="Standaard"/>
    <w:link w:val="KoptekstChar"/>
    <w:rsid w:val="004C6D08"/>
    <w:pPr>
      <w:tabs>
        <w:tab w:val="center" w:pos="4536"/>
        <w:tab w:val="right" w:pos="9072"/>
      </w:tabs>
    </w:pPr>
  </w:style>
  <w:style w:type="character" w:customStyle="1" w:styleId="KoptekstChar">
    <w:name w:val="Koptekst Char"/>
    <w:link w:val="Koptekst"/>
    <w:rsid w:val="00790D40"/>
    <w:rPr>
      <w:rFonts w:eastAsia="Arial Unicode MS"/>
      <w:kern w:val="1"/>
      <w:sz w:val="24"/>
      <w:szCs w:val="24"/>
      <w:lang w:val="nl-NL" w:bidi="ar-SA"/>
    </w:rPr>
  </w:style>
  <w:style w:type="paragraph" w:styleId="Voettekst">
    <w:name w:val="footer"/>
    <w:basedOn w:val="Standaard"/>
    <w:link w:val="VoettekstChar"/>
    <w:uiPriority w:val="99"/>
    <w:rsid w:val="004C6D08"/>
    <w:pPr>
      <w:tabs>
        <w:tab w:val="center" w:pos="4536"/>
        <w:tab w:val="right" w:pos="9072"/>
      </w:tabs>
    </w:pPr>
  </w:style>
  <w:style w:type="character" w:customStyle="1" w:styleId="toctoggle">
    <w:name w:val="toctoggle"/>
    <w:basedOn w:val="Standaardalinea-lettertype"/>
    <w:rsid w:val="00790D40"/>
  </w:style>
  <w:style w:type="character" w:customStyle="1" w:styleId="tocnumber">
    <w:name w:val="tocnumber"/>
    <w:basedOn w:val="Standaardalinea-lettertype"/>
    <w:rsid w:val="00790D40"/>
  </w:style>
  <w:style w:type="character" w:customStyle="1" w:styleId="toctext">
    <w:name w:val="toctext"/>
    <w:basedOn w:val="Standaardalinea-lettertype"/>
    <w:rsid w:val="00790D40"/>
  </w:style>
  <w:style w:type="character" w:customStyle="1" w:styleId="mw-headline">
    <w:name w:val="mw-headline"/>
    <w:basedOn w:val="Standaardalinea-lettertype"/>
    <w:rsid w:val="00790D40"/>
  </w:style>
  <w:style w:type="paragraph" w:styleId="HTML-voorafopgemaakt">
    <w:name w:val="HTML Preformatted"/>
    <w:basedOn w:val="Standaard"/>
    <w:link w:val="HTML-voorafopgemaaktChar"/>
    <w:semiHidden/>
    <w:unhideWhenUsed/>
    <w:rsid w:val="00790D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rPr>
  </w:style>
  <w:style w:type="character" w:customStyle="1" w:styleId="HTML-voorafopgemaaktChar">
    <w:name w:val="HTML - vooraf opgemaakt Char"/>
    <w:link w:val="HTML-voorafopgemaakt"/>
    <w:semiHidden/>
    <w:rsid w:val="00790D40"/>
    <w:rPr>
      <w:rFonts w:ascii="Courier New" w:hAnsi="Courier New" w:cs="Courier New"/>
      <w:lang w:val="nl-NL" w:eastAsia="nl-NL" w:bidi="ar-SA"/>
    </w:rPr>
  </w:style>
  <w:style w:type="character" w:customStyle="1" w:styleId="Kop4Char">
    <w:name w:val="Kop 4 Char"/>
    <w:link w:val="Kop4"/>
    <w:uiPriority w:val="9"/>
    <w:rsid w:val="000A13AD"/>
    <w:rPr>
      <w:rFonts w:ascii="Calibri" w:hAnsi="Calibri"/>
      <w:b/>
      <w:bCs/>
      <w:kern w:val="1"/>
      <w:sz w:val="28"/>
      <w:szCs w:val="28"/>
      <w:lang w:val="x-none"/>
    </w:rPr>
  </w:style>
  <w:style w:type="character" w:customStyle="1" w:styleId="Kop5Char">
    <w:name w:val="Kop 5 Char"/>
    <w:link w:val="Kop5"/>
    <w:uiPriority w:val="9"/>
    <w:rsid w:val="000A13AD"/>
    <w:rPr>
      <w:rFonts w:ascii="Calibri" w:hAnsi="Calibri"/>
      <w:b/>
      <w:bCs/>
      <w:i/>
      <w:iCs/>
      <w:kern w:val="1"/>
      <w:sz w:val="26"/>
      <w:szCs w:val="26"/>
      <w:lang w:val="x-none"/>
    </w:rPr>
  </w:style>
  <w:style w:type="character" w:customStyle="1" w:styleId="Kop6Char">
    <w:name w:val="Kop 6 Char"/>
    <w:link w:val="Kop6"/>
    <w:uiPriority w:val="9"/>
    <w:rsid w:val="000A13AD"/>
    <w:rPr>
      <w:rFonts w:ascii="Calibri" w:hAnsi="Calibri"/>
      <w:b/>
      <w:bCs/>
      <w:kern w:val="1"/>
      <w:sz w:val="22"/>
      <w:szCs w:val="22"/>
      <w:lang w:val="x-none"/>
    </w:rPr>
  </w:style>
  <w:style w:type="character" w:customStyle="1" w:styleId="Kop7Char">
    <w:name w:val="Kop 7 Char"/>
    <w:link w:val="Kop7"/>
    <w:uiPriority w:val="9"/>
    <w:rsid w:val="000A13AD"/>
    <w:rPr>
      <w:rFonts w:ascii="Calibri" w:hAnsi="Calibri"/>
      <w:kern w:val="1"/>
      <w:sz w:val="24"/>
      <w:szCs w:val="24"/>
      <w:lang w:val="x-none"/>
    </w:rPr>
  </w:style>
  <w:style w:type="character" w:customStyle="1" w:styleId="Kop8Char">
    <w:name w:val="Kop 8 Char"/>
    <w:link w:val="Kop8"/>
    <w:uiPriority w:val="9"/>
    <w:rsid w:val="000A13AD"/>
    <w:rPr>
      <w:rFonts w:ascii="Calibri" w:hAnsi="Calibri"/>
      <w:i/>
      <w:iCs/>
      <w:kern w:val="1"/>
      <w:sz w:val="24"/>
      <w:szCs w:val="24"/>
      <w:lang w:val="x-none"/>
    </w:rPr>
  </w:style>
  <w:style w:type="character" w:customStyle="1" w:styleId="Kop9Char">
    <w:name w:val="Kop 9 Char"/>
    <w:link w:val="Kop9"/>
    <w:uiPriority w:val="9"/>
    <w:rsid w:val="000A13AD"/>
    <w:rPr>
      <w:rFonts w:ascii="Cambria" w:hAnsi="Cambria"/>
      <w:kern w:val="1"/>
      <w:sz w:val="22"/>
      <w:szCs w:val="22"/>
      <w:lang w:val="x-none"/>
    </w:rPr>
  </w:style>
  <w:style w:type="paragraph" w:styleId="Kopvaninhoudsopgave">
    <w:name w:val="TOC Heading"/>
    <w:basedOn w:val="Kop1"/>
    <w:next w:val="Standaard"/>
    <w:uiPriority w:val="39"/>
    <w:qFormat/>
    <w:rsid w:val="00C77AD2"/>
    <w:pPr>
      <w:keepLines/>
      <w:widowControl/>
      <w:suppressAutoHyphens w:val="0"/>
      <w:spacing w:before="480" w:after="0" w:line="276" w:lineRule="auto"/>
      <w:outlineLvl w:val="9"/>
    </w:pPr>
    <w:rPr>
      <w:rFonts w:ascii="Cambria" w:eastAsia="Times New Roman" w:hAnsi="Cambria" w:cs="Times New Roman"/>
      <w:color w:val="365F91"/>
      <w:kern w:val="0"/>
      <w:sz w:val="28"/>
      <w:szCs w:val="28"/>
    </w:rPr>
  </w:style>
  <w:style w:type="paragraph" w:styleId="Inhopg1">
    <w:name w:val="toc 1"/>
    <w:basedOn w:val="Standaard"/>
    <w:next w:val="Standaard"/>
    <w:autoRedefine/>
    <w:uiPriority w:val="39"/>
    <w:unhideWhenUsed/>
    <w:rsid w:val="00C77AD2"/>
  </w:style>
  <w:style w:type="paragraph" w:styleId="Inhopg2">
    <w:name w:val="toc 2"/>
    <w:basedOn w:val="Standaard"/>
    <w:next w:val="Standaard"/>
    <w:autoRedefine/>
    <w:uiPriority w:val="39"/>
    <w:unhideWhenUsed/>
    <w:rsid w:val="007F4D97"/>
    <w:pPr>
      <w:tabs>
        <w:tab w:val="left" w:pos="851"/>
        <w:tab w:val="right" w:leader="dot" w:pos="9060"/>
      </w:tabs>
      <w:ind w:left="240"/>
    </w:pPr>
  </w:style>
  <w:style w:type="paragraph" w:styleId="Voetnoottekst">
    <w:name w:val="footnote text"/>
    <w:basedOn w:val="Standaard"/>
    <w:link w:val="VoetnoottekstChar"/>
    <w:uiPriority w:val="99"/>
    <w:semiHidden/>
    <w:unhideWhenUsed/>
    <w:rsid w:val="00925686"/>
    <w:rPr>
      <w:sz w:val="20"/>
      <w:szCs w:val="20"/>
      <w:lang w:val="x-none"/>
    </w:rPr>
  </w:style>
  <w:style w:type="character" w:customStyle="1" w:styleId="VoetnoottekstChar">
    <w:name w:val="Voetnoottekst Char"/>
    <w:link w:val="Voetnoottekst"/>
    <w:uiPriority w:val="99"/>
    <w:semiHidden/>
    <w:rsid w:val="00925686"/>
    <w:rPr>
      <w:rFonts w:eastAsia="Arial Unicode MS"/>
      <w:kern w:val="1"/>
    </w:rPr>
  </w:style>
  <w:style w:type="character" w:styleId="Voetnootmarkering">
    <w:name w:val="footnote reference"/>
    <w:uiPriority w:val="99"/>
    <w:semiHidden/>
    <w:unhideWhenUsed/>
    <w:rsid w:val="00925686"/>
    <w:rPr>
      <w:vertAlign w:val="superscript"/>
    </w:rPr>
  </w:style>
  <w:style w:type="character" w:customStyle="1" w:styleId="VoettekstChar">
    <w:name w:val="Voettekst Char"/>
    <w:basedOn w:val="Standaardalinea-lettertype"/>
    <w:link w:val="Voettekst"/>
    <w:uiPriority w:val="99"/>
    <w:rsid w:val="00D54C93"/>
    <w:rPr>
      <w:rFonts w:eastAsia="Arial Unicode MS"/>
      <w:kern w:val="1"/>
      <w:sz w:val="24"/>
      <w:szCs w:val="24"/>
    </w:rPr>
  </w:style>
  <w:style w:type="character" w:styleId="GevolgdeHyperlink">
    <w:name w:val="FollowedHyperlink"/>
    <w:basedOn w:val="Standaardalinea-lettertype"/>
    <w:uiPriority w:val="99"/>
    <w:semiHidden/>
    <w:unhideWhenUsed/>
    <w:rsid w:val="00BA753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18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oinsweb.nl/visiwiki/index.php?title=Systematiek_II&amp;printable=ye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oinsweb.nl/visiwiki/index.php?title=Systematiek_II&amp;printable=y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oinsweb.nl/visiwiki/index.php?title=Systematiek_II&amp;printable=ye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3.0/nl/" TargetMode="External"/><Relationship Id="rId5" Type="http://schemas.openxmlformats.org/officeDocument/2006/relationships/webSettings" Target="webSettings.xml"/><Relationship Id="rId15" Type="http://schemas.openxmlformats.org/officeDocument/2006/relationships/hyperlink" Target="http://www.coinsweb.nl/visiwiki/index.php?title=Systematiek_II&amp;printable=ye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coinsweb.nl/visiwiki/index.php?title=Systematiek_II&amp;printable=y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w3.org/TR/xml-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C69CA-EF13-4A45-8566-91270B00E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29</Pages>
  <Words>3995</Words>
  <Characters>36839</Characters>
  <Application>Microsoft Office Word</Application>
  <DocSecurity>0</DocSecurity>
  <Lines>1601</Lines>
  <Paragraphs>1408</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39426</CharactersWithSpaces>
  <SharedDoc>false</SharedDoc>
  <HLinks>
    <vt:vector size="402" baseType="variant">
      <vt:variant>
        <vt:i4>6160507</vt:i4>
      </vt:variant>
      <vt:variant>
        <vt:i4>717</vt:i4>
      </vt:variant>
      <vt:variant>
        <vt:i4>0</vt:i4>
      </vt:variant>
      <vt:variant>
        <vt:i4>5</vt:i4>
      </vt:variant>
      <vt:variant>
        <vt:lpwstr>http://www.coinsweb.nl/visiwiki/index.php?title=Systematiek_II&amp;printable=yes</vt:lpwstr>
      </vt:variant>
      <vt:variant>
        <vt:lpwstr>MessageTemplate</vt:lpwstr>
      </vt:variant>
      <vt:variant>
        <vt:i4>2293786</vt:i4>
      </vt:variant>
      <vt:variant>
        <vt:i4>528</vt:i4>
      </vt:variant>
      <vt:variant>
        <vt:i4>0</vt:i4>
      </vt:variant>
      <vt:variant>
        <vt:i4>5</vt:i4>
      </vt:variant>
      <vt:variant>
        <vt:lpwstr>http://www.coinsweb.nl/visiwiki/index.php?title=Systematiek_II&amp;printable=yes</vt:lpwstr>
      </vt:variant>
      <vt:variant>
        <vt:lpwstr>OrganisationTemplate</vt:lpwstr>
      </vt:variant>
      <vt:variant>
        <vt:i4>2818070</vt:i4>
      </vt:variant>
      <vt:variant>
        <vt:i4>498</vt:i4>
      </vt:variant>
      <vt:variant>
        <vt:i4>0</vt:i4>
      </vt:variant>
      <vt:variant>
        <vt:i4>5</vt:i4>
      </vt:variant>
      <vt:variant>
        <vt:lpwstr>http://www.coinsweb.nl/visiwiki/index.php?title=Systematiek_II&amp;printable=yes</vt:lpwstr>
      </vt:variant>
      <vt:variant>
        <vt:lpwstr>dateRead</vt:lpwstr>
      </vt:variant>
      <vt:variant>
        <vt:i4>2818070</vt:i4>
      </vt:variant>
      <vt:variant>
        <vt:i4>471</vt:i4>
      </vt:variant>
      <vt:variant>
        <vt:i4>0</vt:i4>
      </vt:variant>
      <vt:variant>
        <vt:i4>5</vt:i4>
      </vt:variant>
      <vt:variant>
        <vt:lpwstr>http://www.coinsweb.nl/visiwiki/index.php?title=Systematiek_II&amp;printable=yes</vt:lpwstr>
      </vt:variant>
      <vt:variant>
        <vt:lpwstr>dateRead</vt:lpwstr>
      </vt:variant>
      <vt:variant>
        <vt:i4>2883589</vt:i4>
      </vt:variant>
      <vt:variant>
        <vt:i4>411</vt:i4>
      </vt:variant>
      <vt:variant>
        <vt:i4>0</vt:i4>
      </vt:variant>
      <vt:variant>
        <vt:i4>5</vt:i4>
      </vt:variant>
      <vt:variant>
        <vt:lpwstr>http://www.coinsweb.nl/visiwiki/index.php?title=Systematiek_II&amp;printable=yes</vt:lpwstr>
      </vt:variant>
      <vt:variant>
        <vt:lpwstr>language</vt:lpwstr>
      </vt:variant>
      <vt:variant>
        <vt:i4>1900596</vt:i4>
      </vt:variant>
      <vt:variant>
        <vt:i4>347</vt:i4>
      </vt:variant>
      <vt:variant>
        <vt:i4>0</vt:i4>
      </vt:variant>
      <vt:variant>
        <vt:i4>5</vt:i4>
      </vt:variant>
      <vt:variant>
        <vt:lpwstr/>
      </vt:variant>
      <vt:variant>
        <vt:lpwstr>_Toc307220287</vt:lpwstr>
      </vt:variant>
      <vt:variant>
        <vt:i4>1900596</vt:i4>
      </vt:variant>
      <vt:variant>
        <vt:i4>341</vt:i4>
      </vt:variant>
      <vt:variant>
        <vt:i4>0</vt:i4>
      </vt:variant>
      <vt:variant>
        <vt:i4>5</vt:i4>
      </vt:variant>
      <vt:variant>
        <vt:lpwstr/>
      </vt:variant>
      <vt:variant>
        <vt:lpwstr>_Toc307220286</vt:lpwstr>
      </vt:variant>
      <vt:variant>
        <vt:i4>1900596</vt:i4>
      </vt:variant>
      <vt:variant>
        <vt:i4>335</vt:i4>
      </vt:variant>
      <vt:variant>
        <vt:i4>0</vt:i4>
      </vt:variant>
      <vt:variant>
        <vt:i4>5</vt:i4>
      </vt:variant>
      <vt:variant>
        <vt:lpwstr/>
      </vt:variant>
      <vt:variant>
        <vt:lpwstr>_Toc307220285</vt:lpwstr>
      </vt:variant>
      <vt:variant>
        <vt:i4>1900596</vt:i4>
      </vt:variant>
      <vt:variant>
        <vt:i4>329</vt:i4>
      </vt:variant>
      <vt:variant>
        <vt:i4>0</vt:i4>
      </vt:variant>
      <vt:variant>
        <vt:i4>5</vt:i4>
      </vt:variant>
      <vt:variant>
        <vt:lpwstr/>
      </vt:variant>
      <vt:variant>
        <vt:lpwstr>_Toc307220284</vt:lpwstr>
      </vt:variant>
      <vt:variant>
        <vt:i4>1900596</vt:i4>
      </vt:variant>
      <vt:variant>
        <vt:i4>323</vt:i4>
      </vt:variant>
      <vt:variant>
        <vt:i4>0</vt:i4>
      </vt:variant>
      <vt:variant>
        <vt:i4>5</vt:i4>
      </vt:variant>
      <vt:variant>
        <vt:lpwstr/>
      </vt:variant>
      <vt:variant>
        <vt:lpwstr>_Toc307220283</vt:lpwstr>
      </vt:variant>
      <vt:variant>
        <vt:i4>1900596</vt:i4>
      </vt:variant>
      <vt:variant>
        <vt:i4>317</vt:i4>
      </vt:variant>
      <vt:variant>
        <vt:i4>0</vt:i4>
      </vt:variant>
      <vt:variant>
        <vt:i4>5</vt:i4>
      </vt:variant>
      <vt:variant>
        <vt:lpwstr/>
      </vt:variant>
      <vt:variant>
        <vt:lpwstr>_Toc307220282</vt:lpwstr>
      </vt:variant>
      <vt:variant>
        <vt:i4>1900596</vt:i4>
      </vt:variant>
      <vt:variant>
        <vt:i4>311</vt:i4>
      </vt:variant>
      <vt:variant>
        <vt:i4>0</vt:i4>
      </vt:variant>
      <vt:variant>
        <vt:i4>5</vt:i4>
      </vt:variant>
      <vt:variant>
        <vt:lpwstr/>
      </vt:variant>
      <vt:variant>
        <vt:lpwstr>_Toc307220281</vt:lpwstr>
      </vt:variant>
      <vt:variant>
        <vt:i4>1900596</vt:i4>
      </vt:variant>
      <vt:variant>
        <vt:i4>305</vt:i4>
      </vt:variant>
      <vt:variant>
        <vt:i4>0</vt:i4>
      </vt:variant>
      <vt:variant>
        <vt:i4>5</vt:i4>
      </vt:variant>
      <vt:variant>
        <vt:lpwstr/>
      </vt:variant>
      <vt:variant>
        <vt:lpwstr>_Toc307220280</vt:lpwstr>
      </vt:variant>
      <vt:variant>
        <vt:i4>1179700</vt:i4>
      </vt:variant>
      <vt:variant>
        <vt:i4>299</vt:i4>
      </vt:variant>
      <vt:variant>
        <vt:i4>0</vt:i4>
      </vt:variant>
      <vt:variant>
        <vt:i4>5</vt:i4>
      </vt:variant>
      <vt:variant>
        <vt:lpwstr/>
      </vt:variant>
      <vt:variant>
        <vt:lpwstr>_Toc307220279</vt:lpwstr>
      </vt:variant>
      <vt:variant>
        <vt:i4>1179700</vt:i4>
      </vt:variant>
      <vt:variant>
        <vt:i4>293</vt:i4>
      </vt:variant>
      <vt:variant>
        <vt:i4>0</vt:i4>
      </vt:variant>
      <vt:variant>
        <vt:i4>5</vt:i4>
      </vt:variant>
      <vt:variant>
        <vt:lpwstr/>
      </vt:variant>
      <vt:variant>
        <vt:lpwstr>_Toc307220278</vt:lpwstr>
      </vt:variant>
      <vt:variant>
        <vt:i4>1179700</vt:i4>
      </vt:variant>
      <vt:variant>
        <vt:i4>287</vt:i4>
      </vt:variant>
      <vt:variant>
        <vt:i4>0</vt:i4>
      </vt:variant>
      <vt:variant>
        <vt:i4>5</vt:i4>
      </vt:variant>
      <vt:variant>
        <vt:lpwstr/>
      </vt:variant>
      <vt:variant>
        <vt:lpwstr>_Toc307220277</vt:lpwstr>
      </vt:variant>
      <vt:variant>
        <vt:i4>1179700</vt:i4>
      </vt:variant>
      <vt:variant>
        <vt:i4>281</vt:i4>
      </vt:variant>
      <vt:variant>
        <vt:i4>0</vt:i4>
      </vt:variant>
      <vt:variant>
        <vt:i4>5</vt:i4>
      </vt:variant>
      <vt:variant>
        <vt:lpwstr/>
      </vt:variant>
      <vt:variant>
        <vt:lpwstr>_Toc307220276</vt:lpwstr>
      </vt:variant>
      <vt:variant>
        <vt:i4>1179700</vt:i4>
      </vt:variant>
      <vt:variant>
        <vt:i4>275</vt:i4>
      </vt:variant>
      <vt:variant>
        <vt:i4>0</vt:i4>
      </vt:variant>
      <vt:variant>
        <vt:i4>5</vt:i4>
      </vt:variant>
      <vt:variant>
        <vt:lpwstr/>
      </vt:variant>
      <vt:variant>
        <vt:lpwstr>_Toc307220275</vt:lpwstr>
      </vt:variant>
      <vt:variant>
        <vt:i4>1179700</vt:i4>
      </vt:variant>
      <vt:variant>
        <vt:i4>269</vt:i4>
      </vt:variant>
      <vt:variant>
        <vt:i4>0</vt:i4>
      </vt:variant>
      <vt:variant>
        <vt:i4>5</vt:i4>
      </vt:variant>
      <vt:variant>
        <vt:lpwstr/>
      </vt:variant>
      <vt:variant>
        <vt:lpwstr>_Toc307220274</vt:lpwstr>
      </vt:variant>
      <vt:variant>
        <vt:i4>1179700</vt:i4>
      </vt:variant>
      <vt:variant>
        <vt:i4>263</vt:i4>
      </vt:variant>
      <vt:variant>
        <vt:i4>0</vt:i4>
      </vt:variant>
      <vt:variant>
        <vt:i4>5</vt:i4>
      </vt:variant>
      <vt:variant>
        <vt:lpwstr/>
      </vt:variant>
      <vt:variant>
        <vt:lpwstr>_Toc307220273</vt:lpwstr>
      </vt:variant>
      <vt:variant>
        <vt:i4>1179700</vt:i4>
      </vt:variant>
      <vt:variant>
        <vt:i4>257</vt:i4>
      </vt:variant>
      <vt:variant>
        <vt:i4>0</vt:i4>
      </vt:variant>
      <vt:variant>
        <vt:i4>5</vt:i4>
      </vt:variant>
      <vt:variant>
        <vt:lpwstr/>
      </vt:variant>
      <vt:variant>
        <vt:lpwstr>_Toc307220272</vt:lpwstr>
      </vt:variant>
      <vt:variant>
        <vt:i4>1179700</vt:i4>
      </vt:variant>
      <vt:variant>
        <vt:i4>251</vt:i4>
      </vt:variant>
      <vt:variant>
        <vt:i4>0</vt:i4>
      </vt:variant>
      <vt:variant>
        <vt:i4>5</vt:i4>
      </vt:variant>
      <vt:variant>
        <vt:lpwstr/>
      </vt:variant>
      <vt:variant>
        <vt:lpwstr>_Toc307220271</vt:lpwstr>
      </vt:variant>
      <vt:variant>
        <vt:i4>1179700</vt:i4>
      </vt:variant>
      <vt:variant>
        <vt:i4>245</vt:i4>
      </vt:variant>
      <vt:variant>
        <vt:i4>0</vt:i4>
      </vt:variant>
      <vt:variant>
        <vt:i4>5</vt:i4>
      </vt:variant>
      <vt:variant>
        <vt:lpwstr/>
      </vt:variant>
      <vt:variant>
        <vt:lpwstr>_Toc307220270</vt:lpwstr>
      </vt:variant>
      <vt:variant>
        <vt:i4>1245236</vt:i4>
      </vt:variant>
      <vt:variant>
        <vt:i4>239</vt:i4>
      </vt:variant>
      <vt:variant>
        <vt:i4>0</vt:i4>
      </vt:variant>
      <vt:variant>
        <vt:i4>5</vt:i4>
      </vt:variant>
      <vt:variant>
        <vt:lpwstr/>
      </vt:variant>
      <vt:variant>
        <vt:lpwstr>_Toc307220269</vt:lpwstr>
      </vt:variant>
      <vt:variant>
        <vt:i4>1245236</vt:i4>
      </vt:variant>
      <vt:variant>
        <vt:i4>233</vt:i4>
      </vt:variant>
      <vt:variant>
        <vt:i4>0</vt:i4>
      </vt:variant>
      <vt:variant>
        <vt:i4>5</vt:i4>
      </vt:variant>
      <vt:variant>
        <vt:lpwstr/>
      </vt:variant>
      <vt:variant>
        <vt:lpwstr>_Toc307220268</vt:lpwstr>
      </vt:variant>
      <vt:variant>
        <vt:i4>1245236</vt:i4>
      </vt:variant>
      <vt:variant>
        <vt:i4>227</vt:i4>
      </vt:variant>
      <vt:variant>
        <vt:i4>0</vt:i4>
      </vt:variant>
      <vt:variant>
        <vt:i4>5</vt:i4>
      </vt:variant>
      <vt:variant>
        <vt:lpwstr/>
      </vt:variant>
      <vt:variant>
        <vt:lpwstr>_Toc307220267</vt:lpwstr>
      </vt:variant>
      <vt:variant>
        <vt:i4>1245236</vt:i4>
      </vt:variant>
      <vt:variant>
        <vt:i4>221</vt:i4>
      </vt:variant>
      <vt:variant>
        <vt:i4>0</vt:i4>
      </vt:variant>
      <vt:variant>
        <vt:i4>5</vt:i4>
      </vt:variant>
      <vt:variant>
        <vt:lpwstr/>
      </vt:variant>
      <vt:variant>
        <vt:lpwstr>_Toc307220266</vt:lpwstr>
      </vt:variant>
      <vt:variant>
        <vt:i4>1245236</vt:i4>
      </vt:variant>
      <vt:variant>
        <vt:i4>215</vt:i4>
      </vt:variant>
      <vt:variant>
        <vt:i4>0</vt:i4>
      </vt:variant>
      <vt:variant>
        <vt:i4>5</vt:i4>
      </vt:variant>
      <vt:variant>
        <vt:lpwstr/>
      </vt:variant>
      <vt:variant>
        <vt:lpwstr>_Toc307220265</vt:lpwstr>
      </vt:variant>
      <vt:variant>
        <vt:i4>1245236</vt:i4>
      </vt:variant>
      <vt:variant>
        <vt:i4>209</vt:i4>
      </vt:variant>
      <vt:variant>
        <vt:i4>0</vt:i4>
      </vt:variant>
      <vt:variant>
        <vt:i4>5</vt:i4>
      </vt:variant>
      <vt:variant>
        <vt:lpwstr/>
      </vt:variant>
      <vt:variant>
        <vt:lpwstr>_Toc307220264</vt:lpwstr>
      </vt:variant>
      <vt:variant>
        <vt:i4>1245236</vt:i4>
      </vt:variant>
      <vt:variant>
        <vt:i4>203</vt:i4>
      </vt:variant>
      <vt:variant>
        <vt:i4>0</vt:i4>
      </vt:variant>
      <vt:variant>
        <vt:i4>5</vt:i4>
      </vt:variant>
      <vt:variant>
        <vt:lpwstr/>
      </vt:variant>
      <vt:variant>
        <vt:lpwstr>_Toc307220263</vt:lpwstr>
      </vt:variant>
      <vt:variant>
        <vt:i4>1245236</vt:i4>
      </vt:variant>
      <vt:variant>
        <vt:i4>197</vt:i4>
      </vt:variant>
      <vt:variant>
        <vt:i4>0</vt:i4>
      </vt:variant>
      <vt:variant>
        <vt:i4>5</vt:i4>
      </vt:variant>
      <vt:variant>
        <vt:lpwstr/>
      </vt:variant>
      <vt:variant>
        <vt:lpwstr>_Toc307220262</vt:lpwstr>
      </vt:variant>
      <vt:variant>
        <vt:i4>1245236</vt:i4>
      </vt:variant>
      <vt:variant>
        <vt:i4>191</vt:i4>
      </vt:variant>
      <vt:variant>
        <vt:i4>0</vt:i4>
      </vt:variant>
      <vt:variant>
        <vt:i4>5</vt:i4>
      </vt:variant>
      <vt:variant>
        <vt:lpwstr/>
      </vt:variant>
      <vt:variant>
        <vt:lpwstr>_Toc307220261</vt:lpwstr>
      </vt:variant>
      <vt:variant>
        <vt:i4>1245236</vt:i4>
      </vt:variant>
      <vt:variant>
        <vt:i4>185</vt:i4>
      </vt:variant>
      <vt:variant>
        <vt:i4>0</vt:i4>
      </vt:variant>
      <vt:variant>
        <vt:i4>5</vt:i4>
      </vt:variant>
      <vt:variant>
        <vt:lpwstr/>
      </vt:variant>
      <vt:variant>
        <vt:lpwstr>_Toc307220260</vt:lpwstr>
      </vt:variant>
      <vt:variant>
        <vt:i4>1048628</vt:i4>
      </vt:variant>
      <vt:variant>
        <vt:i4>179</vt:i4>
      </vt:variant>
      <vt:variant>
        <vt:i4>0</vt:i4>
      </vt:variant>
      <vt:variant>
        <vt:i4>5</vt:i4>
      </vt:variant>
      <vt:variant>
        <vt:lpwstr/>
      </vt:variant>
      <vt:variant>
        <vt:lpwstr>_Toc307220259</vt:lpwstr>
      </vt:variant>
      <vt:variant>
        <vt:i4>1048628</vt:i4>
      </vt:variant>
      <vt:variant>
        <vt:i4>173</vt:i4>
      </vt:variant>
      <vt:variant>
        <vt:i4>0</vt:i4>
      </vt:variant>
      <vt:variant>
        <vt:i4>5</vt:i4>
      </vt:variant>
      <vt:variant>
        <vt:lpwstr/>
      </vt:variant>
      <vt:variant>
        <vt:lpwstr>_Toc307220258</vt:lpwstr>
      </vt:variant>
      <vt:variant>
        <vt:i4>1048628</vt:i4>
      </vt:variant>
      <vt:variant>
        <vt:i4>167</vt:i4>
      </vt:variant>
      <vt:variant>
        <vt:i4>0</vt:i4>
      </vt:variant>
      <vt:variant>
        <vt:i4>5</vt:i4>
      </vt:variant>
      <vt:variant>
        <vt:lpwstr/>
      </vt:variant>
      <vt:variant>
        <vt:lpwstr>_Toc307220257</vt:lpwstr>
      </vt:variant>
      <vt:variant>
        <vt:i4>1048628</vt:i4>
      </vt:variant>
      <vt:variant>
        <vt:i4>161</vt:i4>
      </vt:variant>
      <vt:variant>
        <vt:i4>0</vt:i4>
      </vt:variant>
      <vt:variant>
        <vt:i4>5</vt:i4>
      </vt:variant>
      <vt:variant>
        <vt:lpwstr/>
      </vt:variant>
      <vt:variant>
        <vt:lpwstr>_Toc307220256</vt:lpwstr>
      </vt:variant>
      <vt:variant>
        <vt:i4>1048628</vt:i4>
      </vt:variant>
      <vt:variant>
        <vt:i4>155</vt:i4>
      </vt:variant>
      <vt:variant>
        <vt:i4>0</vt:i4>
      </vt:variant>
      <vt:variant>
        <vt:i4>5</vt:i4>
      </vt:variant>
      <vt:variant>
        <vt:lpwstr/>
      </vt:variant>
      <vt:variant>
        <vt:lpwstr>_Toc307220255</vt:lpwstr>
      </vt:variant>
      <vt:variant>
        <vt:i4>1048628</vt:i4>
      </vt:variant>
      <vt:variant>
        <vt:i4>149</vt:i4>
      </vt:variant>
      <vt:variant>
        <vt:i4>0</vt:i4>
      </vt:variant>
      <vt:variant>
        <vt:i4>5</vt:i4>
      </vt:variant>
      <vt:variant>
        <vt:lpwstr/>
      </vt:variant>
      <vt:variant>
        <vt:lpwstr>_Toc307220254</vt:lpwstr>
      </vt:variant>
      <vt:variant>
        <vt:i4>1048628</vt:i4>
      </vt:variant>
      <vt:variant>
        <vt:i4>143</vt:i4>
      </vt:variant>
      <vt:variant>
        <vt:i4>0</vt:i4>
      </vt:variant>
      <vt:variant>
        <vt:i4>5</vt:i4>
      </vt:variant>
      <vt:variant>
        <vt:lpwstr/>
      </vt:variant>
      <vt:variant>
        <vt:lpwstr>_Toc307220253</vt:lpwstr>
      </vt:variant>
      <vt:variant>
        <vt:i4>1048628</vt:i4>
      </vt:variant>
      <vt:variant>
        <vt:i4>137</vt:i4>
      </vt:variant>
      <vt:variant>
        <vt:i4>0</vt:i4>
      </vt:variant>
      <vt:variant>
        <vt:i4>5</vt:i4>
      </vt:variant>
      <vt:variant>
        <vt:lpwstr/>
      </vt:variant>
      <vt:variant>
        <vt:lpwstr>_Toc307220252</vt:lpwstr>
      </vt:variant>
      <vt:variant>
        <vt:i4>1048628</vt:i4>
      </vt:variant>
      <vt:variant>
        <vt:i4>131</vt:i4>
      </vt:variant>
      <vt:variant>
        <vt:i4>0</vt:i4>
      </vt:variant>
      <vt:variant>
        <vt:i4>5</vt:i4>
      </vt:variant>
      <vt:variant>
        <vt:lpwstr/>
      </vt:variant>
      <vt:variant>
        <vt:lpwstr>_Toc307220251</vt:lpwstr>
      </vt:variant>
      <vt:variant>
        <vt:i4>1048628</vt:i4>
      </vt:variant>
      <vt:variant>
        <vt:i4>125</vt:i4>
      </vt:variant>
      <vt:variant>
        <vt:i4>0</vt:i4>
      </vt:variant>
      <vt:variant>
        <vt:i4>5</vt:i4>
      </vt:variant>
      <vt:variant>
        <vt:lpwstr/>
      </vt:variant>
      <vt:variant>
        <vt:lpwstr>_Toc307220250</vt:lpwstr>
      </vt:variant>
      <vt:variant>
        <vt:i4>1114164</vt:i4>
      </vt:variant>
      <vt:variant>
        <vt:i4>119</vt:i4>
      </vt:variant>
      <vt:variant>
        <vt:i4>0</vt:i4>
      </vt:variant>
      <vt:variant>
        <vt:i4>5</vt:i4>
      </vt:variant>
      <vt:variant>
        <vt:lpwstr/>
      </vt:variant>
      <vt:variant>
        <vt:lpwstr>_Toc307220249</vt:lpwstr>
      </vt:variant>
      <vt:variant>
        <vt:i4>1114164</vt:i4>
      </vt:variant>
      <vt:variant>
        <vt:i4>113</vt:i4>
      </vt:variant>
      <vt:variant>
        <vt:i4>0</vt:i4>
      </vt:variant>
      <vt:variant>
        <vt:i4>5</vt:i4>
      </vt:variant>
      <vt:variant>
        <vt:lpwstr/>
      </vt:variant>
      <vt:variant>
        <vt:lpwstr>_Toc307220248</vt:lpwstr>
      </vt:variant>
      <vt:variant>
        <vt:i4>1114164</vt:i4>
      </vt:variant>
      <vt:variant>
        <vt:i4>107</vt:i4>
      </vt:variant>
      <vt:variant>
        <vt:i4>0</vt:i4>
      </vt:variant>
      <vt:variant>
        <vt:i4>5</vt:i4>
      </vt:variant>
      <vt:variant>
        <vt:lpwstr/>
      </vt:variant>
      <vt:variant>
        <vt:lpwstr>_Toc307220247</vt:lpwstr>
      </vt:variant>
      <vt:variant>
        <vt:i4>1114164</vt:i4>
      </vt:variant>
      <vt:variant>
        <vt:i4>101</vt:i4>
      </vt:variant>
      <vt:variant>
        <vt:i4>0</vt:i4>
      </vt:variant>
      <vt:variant>
        <vt:i4>5</vt:i4>
      </vt:variant>
      <vt:variant>
        <vt:lpwstr/>
      </vt:variant>
      <vt:variant>
        <vt:lpwstr>_Toc307220246</vt:lpwstr>
      </vt:variant>
      <vt:variant>
        <vt:i4>1114164</vt:i4>
      </vt:variant>
      <vt:variant>
        <vt:i4>95</vt:i4>
      </vt:variant>
      <vt:variant>
        <vt:i4>0</vt:i4>
      </vt:variant>
      <vt:variant>
        <vt:i4>5</vt:i4>
      </vt:variant>
      <vt:variant>
        <vt:lpwstr/>
      </vt:variant>
      <vt:variant>
        <vt:lpwstr>_Toc307220245</vt:lpwstr>
      </vt:variant>
      <vt:variant>
        <vt:i4>1114164</vt:i4>
      </vt:variant>
      <vt:variant>
        <vt:i4>89</vt:i4>
      </vt:variant>
      <vt:variant>
        <vt:i4>0</vt:i4>
      </vt:variant>
      <vt:variant>
        <vt:i4>5</vt:i4>
      </vt:variant>
      <vt:variant>
        <vt:lpwstr/>
      </vt:variant>
      <vt:variant>
        <vt:lpwstr>_Toc307220244</vt:lpwstr>
      </vt:variant>
      <vt:variant>
        <vt:i4>1114164</vt:i4>
      </vt:variant>
      <vt:variant>
        <vt:i4>83</vt:i4>
      </vt:variant>
      <vt:variant>
        <vt:i4>0</vt:i4>
      </vt:variant>
      <vt:variant>
        <vt:i4>5</vt:i4>
      </vt:variant>
      <vt:variant>
        <vt:lpwstr/>
      </vt:variant>
      <vt:variant>
        <vt:lpwstr>_Toc307220243</vt:lpwstr>
      </vt:variant>
      <vt:variant>
        <vt:i4>1114164</vt:i4>
      </vt:variant>
      <vt:variant>
        <vt:i4>77</vt:i4>
      </vt:variant>
      <vt:variant>
        <vt:i4>0</vt:i4>
      </vt:variant>
      <vt:variant>
        <vt:i4>5</vt:i4>
      </vt:variant>
      <vt:variant>
        <vt:lpwstr/>
      </vt:variant>
      <vt:variant>
        <vt:lpwstr>_Toc307220242</vt:lpwstr>
      </vt:variant>
      <vt:variant>
        <vt:i4>1114164</vt:i4>
      </vt:variant>
      <vt:variant>
        <vt:i4>71</vt:i4>
      </vt:variant>
      <vt:variant>
        <vt:i4>0</vt:i4>
      </vt:variant>
      <vt:variant>
        <vt:i4>5</vt:i4>
      </vt:variant>
      <vt:variant>
        <vt:lpwstr/>
      </vt:variant>
      <vt:variant>
        <vt:lpwstr>_Toc307220241</vt:lpwstr>
      </vt:variant>
      <vt:variant>
        <vt:i4>1114164</vt:i4>
      </vt:variant>
      <vt:variant>
        <vt:i4>65</vt:i4>
      </vt:variant>
      <vt:variant>
        <vt:i4>0</vt:i4>
      </vt:variant>
      <vt:variant>
        <vt:i4>5</vt:i4>
      </vt:variant>
      <vt:variant>
        <vt:lpwstr/>
      </vt:variant>
      <vt:variant>
        <vt:lpwstr>_Toc307220240</vt:lpwstr>
      </vt:variant>
      <vt:variant>
        <vt:i4>1441844</vt:i4>
      </vt:variant>
      <vt:variant>
        <vt:i4>59</vt:i4>
      </vt:variant>
      <vt:variant>
        <vt:i4>0</vt:i4>
      </vt:variant>
      <vt:variant>
        <vt:i4>5</vt:i4>
      </vt:variant>
      <vt:variant>
        <vt:lpwstr/>
      </vt:variant>
      <vt:variant>
        <vt:lpwstr>_Toc307220239</vt:lpwstr>
      </vt:variant>
      <vt:variant>
        <vt:i4>1441844</vt:i4>
      </vt:variant>
      <vt:variant>
        <vt:i4>53</vt:i4>
      </vt:variant>
      <vt:variant>
        <vt:i4>0</vt:i4>
      </vt:variant>
      <vt:variant>
        <vt:i4>5</vt:i4>
      </vt:variant>
      <vt:variant>
        <vt:lpwstr/>
      </vt:variant>
      <vt:variant>
        <vt:lpwstr>_Toc307220238</vt:lpwstr>
      </vt:variant>
      <vt:variant>
        <vt:i4>1441844</vt:i4>
      </vt:variant>
      <vt:variant>
        <vt:i4>47</vt:i4>
      </vt:variant>
      <vt:variant>
        <vt:i4>0</vt:i4>
      </vt:variant>
      <vt:variant>
        <vt:i4>5</vt:i4>
      </vt:variant>
      <vt:variant>
        <vt:lpwstr/>
      </vt:variant>
      <vt:variant>
        <vt:lpwstr>_Toc307220237</vt:lpwstr>
      </vt:variant>
      <vt:variant>
        <vt:i4>1441844</vt:i4>
      </vt:variant>
      <vt:variant>
        <vt:i4>41</vt:i4>
      </vt:variant>
      <vt:variant>
        <vt:i4>0</vt:i4>
      </vt:variant>
      <vt:variant>
        <vt:i4>5</vt:i4>
      </vt:variant>
      <vt:variant>
        <vt:lpwstr/>
      </vt:variant>
      <vt:variant>
        <vt:lpwstr>_Toc307220236</vt:lpwstr>
      </vt:variant>
      <vt:variant>
        <vt:i4>1441844</vt:i4>
      </vt:variant>
      <vt:variant>
        <vt:i4>35</vt:i4>
      </vt:variant>
      <vt:variant>
        <vt:i4>0</vt:i4>
      </vt:variant>
      <vt:variant>
        <vt:i4>5</vt:i4>
      </vt:variant>
      <vt:variant>
        <vt:lpwstr/>
      </vt:variant>
      <vt:variant>
        <vt:lpwstr>_Toc307220235</vt:lpwstr>
      </vt:variant>
      <vt:variant>
        <vt:i4>1441844</vt:i4>
      </vt:variant>
      <vt:variant>
        <vt:i4>29</vt:i4>
      </vt:variant>
      <vt:variant>
        <vt:i4>0</vt:i4>
      </vt:variant>
      <vt:variant>
        <vt:i4>5</vt:i4>
      </vt:variant>
      <vt:variant>
        <vt:lpwstr/>
      </vt:variant>
      <vt:variant>
        <vt:lpwstr>_Toc307220234</vt:lpwstr>
      </vt:variant>
      <vt:variant>
        <vt:i4>1441844</vt:i4>
      </vt:variant>
      <vt:variant>
        <vt:i4>23</vt:i4>
      </vt:variant>
      <vt:variant>
        <vt:i4>0</vt:i4>
      </vt:variant>
      <vt:variant>
        <vt:i4>5</vt:i4>
      </vt:variant>
      <vt:variant>
        <vt:lpwstr/>
      </vt:variant>
      <vt:variant>
        <vt:lpwstr>_Toc307220233</vt:lpwstr>
      </vt:variant>
      <vt:variant>
        <vt:i4>1441844</vt:i4>
      </vt:variant>
      <vt:variant>
        <vt:i4>17</vt:i4>
      </vt:variant>
      <vt:variant>
        <vt:i4>0</vt:i4>
      </vt:variant>
      <vt:variant>
        <vt:i4>5</vt:i4>
      </vt:variant>
      <vt:variant>
        <vt:lpwstr/>
      </vt:variant>
      <vt:variant>
        <vt:lpwstr>_Toc307220232</vt:lpwstr>
      </vt:variant>
      <vt:variant>
        <vt:i4>1441844</vt:i4>
      </vt:variant>
      <vt:variant>
        <vt:i4>11</vt:i4>
      </vt:variant>
      <vt:variant>
        <vt:i4>0</vt:i4>
      </vt:variant>
      <vt:variant>
        <vt:i4>5</vt:i4>
      </vt:variant>
      <vt:variant>
        <vt:lpwstr/>
      </vt:variant>
      <vt:variant>
        <vt:lpwstr>_Toc307220231</vt:lpwstr>
      </vt:variant>
      <vt:variant>
        <vt:i4>1441844</vt:i4>
      </vt:variant>
      <vt:variant>
        <vt:i4>5</vt:i4>
      </vt:variant>
      <vt:variant>
        <vt:i4>0</vt:i4>
      </vt:variant>
      <vt:variant>
        <vt:i4>5</vt:i4>
      </vt:variant>
      <vt:variant>
        <vt:lpwstr/>
      </vt:variant>
      <vt:variant>
        <vt:lpwstr>_Toc307220230</vt:lpwstr>
      </vt:variant>
      <vt:variant>
        <vt:i4>458776</vt:i4>
      </vt:variant>
      <vt:variant>
        <vt:i4>0</vt:i4>
      </vt:variant>
      <vt:variant>
        <vt:i4>0</vt:i4>
      </vt:variant>
      <vt:variant>
        <vt:i4>5</vt:i4>
      </vt:variant>
      <vt:variant>
        <vt:lpwstr>http://creativecommons.org/licenses/by-nc-sa/3.0/nl/</vt:lpwstr>
      </vt:variant>
      <vt:variant>
        <vt:lpwstr/>
      </vt:variant>
      <vt:variant>
        <vt:i4>983060</vt:i4>
      </vt:variant>
      <vt:variant>
        <vt:i4>0</vt:i4>
      </vt:variant>
      <vt:variant>
        <vt:i4>0</vt:i4>
      </vt:variant>
      <vt:variant>
        <vt:i4>5</vt:i4>
      </vt:variant>
      <vt:variant>
        <vt:lpwstr>http://www.w3.org/TR/xml-id/</vt:lpwstr>
      </vt:variant>
      <vt:variant>
        <vt:lpwstr/>
      </vt:variant>
      <vt:variant>
        <vt:i4>4915271</vt:i4>
      </vt:variant>
      <vt:variant>
        <vt:i4>-1</vt:i4>
      </vt:variant>
      <vt:variant>
        <vt:i4>2049</vt:i4>
      </vt:variant>
      <vt:variant>
        <vt:i4>1</vt:i4>
      </vt:variant>
      <vt:variant>
        <vt:lpwstr>C:\Documents and Settings\100048\Local Settings\Temporary Internet Files\Content.MSO\9258BF21.gif</vt:lpwstr>
      </vt:variant>
      <vt:variant>
        <vt:lpwstr/>
      </vt:variant>
      <vt:variant>
        <vt:i4>4915271</vt:i4>
      </vt:variant>
      <vt:variant>
        <vt:i4>-1</vt:i4>
      </vt:variant>
      <vt:variant>
        <vt:i4>1027</vt:i4>
      </vt:variant>
      <vt:variant>
        <vt:i4>1</vt:i4>
      </vt:variant>
      <vt:variant>
        <vt:lpwstr>C:\Documents and Settings\100048\Local Settings\Temporary Internet Files\Content.MSO\9258BF21.gif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Werknemer</dc:creator>
  <cp:lastModifiedBy>Willems, P.H. (Peter)</cp:lastModifiedBy>
  <cp:revision>25</cp:revision>
  <cp:lastPrinted>2019-03-27T09:53:00Z</cp:lastPrinted>
  <dcterms:created xsi:type="dcterms:W3CDTF">2014-11-17T16:23:00Z</dcterms:created>
  <dcterms:modified xsi:type="dcterms:W3CDTF">2019-03-27T09:53:00Z</dcterms:modified>
</cp:coreProperties>
</file>